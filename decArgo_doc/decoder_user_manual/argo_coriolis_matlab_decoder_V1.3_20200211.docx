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28B" w:rsidRPr="00FE6751" w:rsidRDefault="00837A6C" w:rsidP="00DD1BC8">
      <w:pPr>
        <w:pStyle w:val="Sansinterligne"/>
        <w:ind w:left="2127"/>
        <w:rPr>
          <w:rFonts w:ascii="Arial" w:hAnsi="Arial" w:cs="Arial"/>
          <w:lang w:val="en-US"/>
          <w:rPrChange w:id="0" w:author="RANNOU Jean-Philippe" w:date="2020-02-11T17:24:00Z">
            <w:rPr>
              <w:rFonts w:ascii="Arial" w:hAnsi="Arial" w:cs="Arial"/>
              <w:lang w:val="pt-BR"/>
            </w:rPr>
          </w:rPrChange>
        </w:rPr>
      </w:pPr>
      <w:r w:rsidRPr="00FE6751">
        <w:rPr>
          <w:rFonts w:ascii="Arial" w:hAnsi="Arial" w:cs="Arial"/>
          <w:lang w:val="en-US"/>
          <w:rPrChange w:id="1" w:author="RANNOU Jean-Philippe" w:date="2020-02-11T17:24:00Z">
            <w:rPr>
              <w:rFonts w:ascii="Arial" w:hAnsi="Arial" w:cs="Arial"/>
              <w:lang w:val="pt-BR"/>
            </w:rPr>
          </w:rPrChange>
        </w:rPr>
        <w:t>Euro-Argo</w:t>
      </w:r>
      <w:r w:rsidR="007F228B" w:rsidRPr="00FE6751">
        <w:rPr>
          <w:rFonts w:ascii="Arial" w:hAnsi="Arial" w:cs="Arial"/>
          <w:lang w:val="en-US"/>
          <w:rPrChange w:id="2" w:author="RANNOU Jean-Philippe" w:date="2020-02-11T17:24:00Z">
            <w:rPr>
              <w:rFonts w:ascii="Arial" w:hAnsi="Arial" w:cs="Arial"/>
              <w:lang w:val="pt-BR"/>
            </w:rPr>
          </w:rPrChange>
        </w:rPr>
        <w:t xml:space="preserve"> data management </w:t>
      </w:r>
    </w:p>
    <w:p w:rsidR="007F228B" w:rsidRPr="00FE6751" w:rsidRDefault="001455CD" w:rsidP="00DD1BC8">
      <w:pPr>
        <w:pStyle w:val="Sansinterligne"/>
        <w:ind w:left="2127"/>
        <w:rPr>
          <w:rFonts w:ascii="Arial" w:hAnsi="Arial" w:cs="Arial"/>
          <w:lang w:val="en-US"/>
          <w:rPrChange w:id="3" w:author="RANNOU Jean-Philippe" w:date="2020-02-11T17:24:00Z">
            <w:rPr>
              <w:rFonts w:ascii="Arial" w:hAnsi="Arial" w:cs="Arial"/>
              <w:lang w:val="pt-BR"/>
            </w:rPr>
          </w:rPrChange>
        </w:rPr>
      </w:pPr>
      <w:r w:rsidRPr="00FE6751">
        <w:rPr>
          <w:lang w:val="en-US"/>
          <w:rPrChange w:id="4" w:author="RANNOU Jean-Philippe" w:date="2020-02-11T17:24:00Z">
            <w:rPr/>
          </w:rPrChange>
        </w:rPr>
        <w:fldChar w:fldCharType="begin"/>
      </w:r>
      <w:r w:rsidRPr="00FE6751">
        <w:rPr>
          <w:lang w:val="en-US"/>
          <w:rPrChange w:id="5" w:author="RANNOU Jean-Philippe" w:date="2020-02-11T17:24:00Z">
            <w:rPr/>
          </w:rPrChange>
        </w:rPr>
        <w:instrText xml:space="preserve"> HYPERLINK "http://dx.doi.org/10.17882/45589" </w:instrText>
      </w:r>
      <w:r w:rsidRPr="00FE6751">
        <w:rPr>
          <w:lang w:val="en-US"/>
          <w:rPrChange w:id="6" w:author="RANNOU Jean-Philippe" w:date="2020-02-11T17:24:00Z">
            <w:rPr>
              <w:rStyle w:val="Lienhypertexte"/>
              <w:rFonts w:ascii="Arial" w:hAnsi="Arial" w:cs="Arial"/>
              <w:lang w:val="pt-BR"/>
            </w:rPr>
          </w:rPrChange>
        </w:rPr>
        <w:fldChar w:fldCharType="separate"/>
      </w:r>
      <w:r w:rsidR="00837A6C" w:rsidRPr="00FE6751">
        <w:rPr>
          <w:rStyle w:val="Lienhypertexte"/>
          <w:rFonts w:ascii="Arial" w:hAnsi="Arial" w:cs="Arial"/>
          <w:lang w:val="en-US"/>
          <w:rPrChange w:id="7" w:author="RANNOU Jean-Philippe" w:date="2020-02-11T17:24:00Z">
            <w:rPr>
              <w:rStyle w:val="Lienhypertexte"/>
              <w:rFonts w:ascii="Arial" w:hAnsi="Arial" w:cs="Arial"/>
              <w:lang w:val="pt-BR"/>
            </w:rPr>
          </w:rPrChange>
        </w:rPr>
        <w:t>http://dx.doi.org/10.17882/45589</w:t>
      </w:r>
      <w:r w:rsidRPr="00FE6751">
        <w:rPr>
          <w:rStyle w:val="Lienhypertexte"/>
          <w:rFonts w:ascii="Arial" w:hAnsi="Arial" w:cs="Arial"/>
          <w:lang w:val="en-US"/>
          <w:rPrChange w:id="8" w:author="RANNOU Jean-Philippe" w:date="2020-02-11T17:24:00Z">
            <w:rPr>
              <w:rStyle w:val="Lienhypertexte"/>
              <w:rFonts w:ascii="Arial" w:hAnsi="Arial" w:cs="Arial"/>
              <w:lang w:val="pt-BR"/>
            </w:rPr>
          </w:rPrChange>
        </w:rPr>
        <w:fldChar w:fldCharType="end"/>
      </w:r>
      <w:r w:rsidR="00837A6C" w:rsidRPr="00FE6751">
        <w:rPr>
          <w:rFonts w:ascii="Arial" w:hAnsi="Arial" w:cs="Arial"/>
          <w:lang w:val="en-US"/>
          <w:rPrChange w:id="9" w:author="RANNOU Jean-Philippe" w:date="2020-02-11T17:24:00Z">
            <w:rPr>
              <w:rFonts w:ascii="Arial" w:hAnsi="Arial" w:cs="Arial"/>
              <w:lang w:val="pt-BR"/>
            </w:rPr>
          </w:rPrChange>
        </w:rPr>
        <w:t xml:space="preserve"> </w:t>
      </w:r>
    </w:p>
    <w:p w:rsidR="007F228B" w:rsidRPr="00FE6751" w:rsidRDefault="007F228B" w:rsidP="00DD1BC8">
      <w:pPr>
        <w:pStyle w:val="Sansinterligne"/>
        <w:rPr>
          <w:sz w:val="52"/>
          <w:lang w:val="en-US"/>
          <w:rPrChange w:id="10" w:author="RANNOU Jean-Philippe" w:date="2020-02-11T17:24:00Z">
            <w:rPr>
              <w:sz w:val="52"/>
              <w:lang w:val="pt-BR"/>
            </w:rPr>
          </w:rPrChange>
        </w:rPr>
      </w:pPr>
    </w:p>
    <w:p w:rsidR="007F228B" w:rsidRPr="00FE6751" w:rsidRDefault="007F228B" w:rsidP="00DD1BC8">
      <w:pPr>
        <w:pStyle w:val="Sansinterligne"/>
        <w:rPr>
          <w:sz w:val="52"/>
          <w:lang w:val="en-US"/>
          <w:rPrChange w:id="11" w:author="RANNOU Jean-Philippe" w:date="2020-02-11T17:24:00Z">
            <w:rPr>
              <w:sz w:val="52"/>
              <w:lang w:val="pt-BR"/>
            </w:rPr>
          </w:rPrChange>
        </w:rPr>
      </w:pPr>
    </w:p>
    <w:p w:rsidR="007F228B" w:rsidRPr="00FE6751" w:rsidRDefault="007F228B" w:rsidP="00DD1BC8">
      <w:pPr>
        <w:pStyle w:val="Sansinterligne"/>
        <w:rPr>
          <w:sz w:val="52"/>
          <w:lang w:val="en-US"/>
          <w:rPrChange w:id="12" w:author="RANNOU Jean-Philippe" w:date="2020-02-11T17:24:00Z">
            <w:rPr>
              <w:sz w:val="52"/>
              <w:lang w:val="pt-BR"/>
            </w:rPr>
          </w:rPrChange>
        </w:rPr>
      </w:pPr>
    </w:p>
    <w:p w:rsidR="007F228B" w:rsidRPr="00FE6751" w:rsidRDefault="007F228B" w:rsidP="00DD1BC8">
      <w:pPr>
        <w:pStyle w:val="Sansinterligne"/>
        <w:ind w:left="2127"/>
        <w:rPr>
          <w:sz w:val="52"/>
          <w:lang w:val="en-US"/>
          <w:rPrChange w:id="13" w:author="RANNOU Jean-Philippe" w:date="2020-02-11T17:24:00Z">
            <w:rPr>
              <w:sz w:val="52"/>
              <w:lang w:val="pt-BR"/>
            </w:rPr>
          </w:rPrChange>
        </w:rPr>
      </w:pPr>
    </w:p>
    <w:p w:rsidR="007F228B" w:rsidRPr="00FE6751" w:rsidRDefault="007F228B" w:rsidP="00DD1BC8">
      <w:pPr>
        <w:pStyle w:val="Sansinterligne"/>
        <w:ind w:left="2127"/>
        <w:rPr>
          <w:sz w:val="52"/>
          <w:lang w:val="en-US"/>
          <w:rPrChange w:id="14" w:author="RANNOU Jean-Philippe" w:date="2020-02-11T17:24:00Z">
            <w:rPr>
              <w:sz w:val="52"/>
              <w:lang w:val="pt-BR"/>
            </w:rPr>
          </w:rPrChange>
        </w:rPr>
      </w:pPr>
    </w:p>
    <w:p w:rsidR="007F228B" w:rsidRPr="00FE6751" w:rsidRDefault="007F228B" w:rsidP="00DD1BC8">
      <w:pPr>
        <w:pStyle w:val="Sansinterligne"/>
        <w:ind w:left="2127"/>
        <w:rPr>
          <w:sz w:val="52"/>
          <w:lang w:val="en-US"/>
          <w:rPrChange w:id="15" w:author="RANNOU Jean-Philippe" w:date="2020-02-11T17:24:00Z">
            <w:rPr>
              <w:sz w:val="52"/>
              <w:lang w:val="pt-BR"/>
            </w:rPr>
          </w:rPrChange>
        </w:rPr>
      </w:pPr>
    </w:p>
    <w:p w:rsidR="00DD1BC8" w:rsidRPr="00FE6751" w:rsidRDefault="00DD1BC8" w:rsidP="00DD1BC8">
      <w:pPr>
        <w:pStyle w:val="Sansinterligne"/>
        <w:ind w:left="2127"/>
        <w:rPr>
          <w:sz w:val="52"/>
          <w:lang w:val="en-US"/>
          <w:rPrChange w:id="16" w:author="RANNOU Jean-Philippe" w:date="2020-02-11T17:24:00Z">
            <w:rPr>
              <w:sz w:val="52"/>
              <w:lang w:val="pt-BR"/>
            </w:rPr>
          </w:rPrChange>
        </w:rPr>
      </w:pPr>
    </w:p>
    <w:p w:rsidR="00DD1BC8" w:rsidRPr="00FE6751" w:rsidRDefault="00DD1BC8" w:rsidP="00DD1BC8">
      <w:pPr>
        <w:pStyle w:val="Sansinterligne"/>
        <w:ind w:left="2127"/>
        <w:rPr>
          <w:sz w:val="52"/>
          <w:lang w:val="en-US"/>
          <w:rPrChange w:id="17" w:author="RANNOU Jean-Philippe" w:date="2020-02-11T17:24:00Z">
            <w:rPr>
              <w:sz w:val="52"/>
              <w:lang w:val="pt-BR"/>
            </w:rPr>
          </w:rPrChange>
        </w:rPr>
      </w:pPr>
    </w:p>
    <w:p w:rsidR="007F228B" w:rsidRPr="00FE6751" w:rsidRDefault="007F228B" w:rsidP="00DD1BC8">
      <w:pPr>
        <w:pStyle w:val="Sansinterligne"/>
        <w:ind w:left="2127"/>
        <w:rPr>
          <w:sz w:val="52"/>
          <w:lang w:val="en-US"/>
          <w:rPrChange w:id="18" w:author="RANNOU Jean-Philippe" w:date="2020-02-11T17:24:00Z">
            <w:rPr>
              <w:sz w:val="52"/>
              <w:lang w:val="pt-BR"/>
            </w:rPr>
          </w:rPrChange>
        </w:rPr>
      </w:pPr>
    </w:p>
    <w:p w:rsidR="007F228B" w:rsidRPr="00FE6751" w:rsidRDefault="002F08BF" w:rsidP="002F08BF">
      <w:pPr>
        <w:pStyle w:val="Sansinterligne"/>
        <w:ind w:left="2127"/>
        <w:rPr>
          <w:rFonts w:ascii="Arial" w:hAnsi="Arial" w:cs="Arial"/>
          <w:sz w:val="36"/>
          <w:lang w:val="en-US"/>
          <w:rPrChange w:id="19" w:author="RANNOU Jean-Philippe" w:date="2020-02-11T17:24:00Z">
            <w:rPr>
              <w:rFonts w:ascii="Arial" w:hAnsi="Arial" w:cs="Arial"/>
              <w:sz w:val="36"/>
              <w:lang w:val="en-GB"/>
            </w:rPr>
          </w:rPrChange>
        </w:rPr>
      </w:pPr>
      <w:r w:rsidRPr="00FE6751">
        <w:rPr>
          <w:rFonts w:ascii="Arial" w:hAnsi="Arial" w:cs="Arial"/>
          <w:sz w:val="52"/>
          <w:lang w:val="en-US"/>
          <w:rPrChange w:id="20" w:author="RANNOU Jean-Philippe" w:date="2020-02-11T17:24:00Z">
            <w:rPr>
              <w:rFonts w:ascii="Arial" w:hAnsi="Arial" w:cs="Arial"/>
              <w:sz w:val="52"/>
              <w:lang w:val="en-GB"/>
            </w:rPr>
          </w:rPrChange>
        </w:rPr>
        <w:t>Coriolis Argo floats</w:t>
      </w:r>
      <w:r w:rsidR="00470E43" w:rsidRPr="00FE6751">
        <w:rPr>
          <w:rFonts w:ascii="Arial" w:hAnsi="Arial" w:cs="Arial"/>
          <w:sz w:val="52"/>
          <w:lang w:val="en-US"/>
          <w:rPrChange w:id="21" w:author="RANNOU Jean-Philippe" w:date="2020-02-11T17:24:00Z">
            <w:rPr>
              <w:rFonts w:ascii="Arial" w:hAnsi="Arial" w:cs="Arial"/>
              <w:sz w:val="52"/>
              <w:lang w:val="en-GB"/>
            </w:rPr>
          </w:rPrChange>
        </w:rPr>
        <w:br/>
      </w:r>
      <w:r w:rsidRPr="00FE6751">
        <w:rPr>
          <w:rFonts w:ascii="Arial" w:hAnsi="Arial" w:cs="Arial"/>
          <w:sz w:val="52"/>
          <w:lang w:val="en-US"/>
          <w:rPrChange w:id="22" w:author="RANNOU Jean-Philippe" w:date="2020-02-11T17:24:00Z">
            <w:rPr>
              <w:rFonts w:ascii="Arial" w:hAnsi="Arial" w:cs="Arial"/>
              <w:sz w:val="52"/>
              <w:lang w:val="en-GB"/>
            </w:rPr>
          </w:rPrChange>
        </w:rPr>
        <w:t>data processing chain</w:t>
      </w:r>
    </w:p>
    <w:p w:rsidR="007F228B" w:rsidRPr="00FE6751" w:rsidRDefault="007F228B" w:rsidP="00DD1BC8">
      <w:pPr>
        <w:pStyle w:val="Sansinterligne"/>
        <w:rPr>
          <w:rFonts w:ascii="Arial" w:hAnsi="Arial" w:cs="Arial"/>
          <w:sz w:val="36"/>
          <w:lang w:val="en-US"/>
          <w:rPrChange w:id="23" w:author="RANNOU Jean-Philippe" w:date="2020-02-11T17:24:00Z">
            <w:rPr>
              <w:rFonts w:ascii="Arial" w:hAnsi="Arial" w:cs="Arial"/>
              <w:sz w:val="36"/>
              <w:lang w:val="en-GB"/>
            </w:rPr>
          </w:rPrChange>
        </w:rPr>
      </w:pPr>
      <w:r w:rsidRPr="00FE6751">
        <w:rPr>
          <w:rFonts w:ascii="Arial" w:hAnsi="Arial" w:cs="Arial"/>
          <w:sz w:val="36"/>
          <w:lang w:val="en-US"/>
          <w:rPrChange w:id="24" w:author="RANNOU Jean-Philippe" w:date="2020-02-11T17:24:00Z">
            <w:rPr>
              <w:rFonts w:ascii="Arial" w:hAnsi="Arial" w:cs="Arial"/>
              <w:sz w:val="36"/>
              <w:lang w:val="en-GB"/>
            </w:rPr>
          </w:rPrChange>
        </w:rPr>
        <w:tab/>
      </w:r>
      <w:r w:rsidRPr="00FE6751">
        <w:rPr>
          <w:rFonts w:ascii="Arial" w:hAnsi="Arial" w:cs="Arial"/>
          <w:sz w:val="36"/>
          <w:lang w:val="en-US"/>
          <w:rPrChange w:id="25" w:author="RANNOU Jean-Philippe" w:date="2020-02-11T17:24:00Z">
            <w:rPr>
              <w:rFonts w:ascii="Arial" w:hAnsi="Arial" w:cs="Arial"/>
              <w:sz w:val="36"/>
              <w:lang w:val="en-GB"/>
            </w:rPr>
          </w:rPrChange>
        </w:rPr>
        <w:tab/>
      </w:r>
      <w:r w:rsidRPr="00FE6751">
        <w:rPr>
          <w:rFonts w:ascii="Arial" w:hAnsi="Arial" w:cs="Arial"/>
          <w:sz w:val="36"/>
          <w:lang w:val="en-US"/>
          <w:rPrChange w:id="26" w:author="RANNOU Jean-Philippe" w:date="2020-02-11T17:24:00Z">
            <w:rPr>
              <w:rFonts w:ascii="Arial" w:hAnsi="Arial" w:cs="Arial"/>
              <w:sz w:val="36"/>
              <w:lang w:val="en-GB"/>
            </w:rPr>
          </w:rPrChange>
        </w:rPr>
        <w:tab/>
        <w:t xml:space="preserve">Version </w:t>
      </w:r>
      <w:r w:rsidR="005D0A05" w:rsidRPr="00FE6751">
        <w:rPr>
          <w:rFonts w:ascii="Arial" w:hAnsi="Arial" w:cs="Arial"/>
          <w:sz w:val="36"/>
          <w:highlight w:val="green"/>
          <w:lang w:val="en-US"/>
          <w:rPrChange w:id="27" w:author="RANNOU Jean-Philippe" w:date="2020-02-11T17:24:00Z">
            <w:rPr>
              <w:rFonts w:ascii="Arial" w:hAnsi="Arial" w:cs="Arial"/>
              <w:sz w:val="36"/>
              <w:lang w:val="en-GB"/>
            </w:rPr>
          </w:rPrChange>
        </w:rPr>
        <w:t>1</w:t>
      </w:r>
      <w:r w:rsidR="007F4273" w:rsidRPr="00FE6751">
        <w:rPr>
          <w:rFonts w:ascii="Arial" w:hAnsi="Arial" w:cs="Arial"/>
          <w:sz w:val="36"/>
          <w:highlight w:val="green"/>
          <w:lang w:val="en-US"/>
          <w:rPrChange w:id="28" w:author="RANNOU Jean-Philippe" w:date="2020-02-11T17:24:00Z">
            <w:rPr>
              <w:rFonts w:ascii="Arial" w:hAnsi="Arial" w:cs="Arial"/>
              <w:sz w:val="36"/>
              <w:lang w:val="en-GB"/>
            </w:rPr>
          </w:rPrChange>
        </w:rPr>
        <w:t>.</w:t>
      </w:r>
      <w:del w:id="29" w:author="RANNOU Jean-Philippe" w:date="2020-02-06T10:35:00Z">
        <w:r w:rsidR="00D036B0" w:rsidRPr="00FE6751" w:rsidDel="00B65B67">
          <w:rPr>
            <w:rFonts w:ascii="Arial" w:hAnsi="Arial" w:cs="Arial"/>
            <w:sz w:val="36"/>
            <w:highlight w:val="green"/>
            <w:lang w:val="en-US"/>
            <w:rPrChange w:id="30" w:author="RANNOU Jean-Philippe" w:date="2020-02-11T17:24:00Z">
              <w:rPr>
                <w:rFonts w:ascii="Arial" w:hAnsi="Arial" w:cs="Arial"/>
                <w:sz w:val="36"/>
                <w:lang w:val="en-GB"/>
              </w:rPr>
            </w:rPrChange>
          </w:rPr>
          <w:delText>2</w:delText>
        </w:r>
      </w:del>
      <w:ins w:id="31" w:author="RANNOU Jean-Philippe" w:date="2020-02-06T10:35:00Z">
        <w:r w:rsidR="00B65B67" w:rsidRPr="00FE6751">
          <w:rPr>
            <w:rFonts w:ascii="Arial" w:hAnsi="Arial" w:cs="Arial"/>
            <w:sz w:val="36"/>
            <w:highlight w:val="green"/>
            <w:lang w:val="en-US"/>
            <w:rPrChange w:id="32" w:author="RANNOU Jean-Philippe" w:date="2020-02-11T17:24:00Z">
              <w:rPr>
                <w:rFonts w:ascii="Arial" w:hAnsi="Arial" w:cs="Arial"/>
                <w:sz w:val="36"/>
                <w:lang w:val="en-GB"/>
              </w:rPr>
            </w:rPrChange>
          </w:rPr>
          <w:t>3</w:t>
        </w:r>
      </w:ins>
    </w:p>
    <w:p w:rsidR="00D03BA7" w:rsidRPr="00FE6751" w:rsidRDefault="007F228B" w:rsidP="00DD1BC8">
      <w:pPr>
        <w:pStyle w:val="Sansinterligne"/>
        <w:rPr>
          <w:rFonts w:ascii="Arial" w:hAnsi="Arial" w:cs="Arial"/>
          <w:sz w:val="36"/>
          <w:lang w:val="en-US"/>
          <w:rPrChange w:id="33" w:author="RANNOU Jean-Philippe" w:date="2020-02-11T17:24:00Z">
            <w:rPr>
              <w:rFonts w:ascii="Arial" w:hAnsi="Arial" w:cs="Arial"/>
              <w:sz w:val="36"/>
              <w:lang w:val="en-GB"/>
            </w:rPr>
          </w:rPrChange>
        </w:rPr>
      </w:pPr>
      <w:r w:rsidRPr="00FE6751">
        <w:rPr>
          <w:rFonts w:ascii="Arial" w:hAnsi="Arial" w:cs="Arial"/>
          <w:sz w:val="36"/>
          <w:lang w:val="en-US"/>
          <w:rPrChange w:id="34" w:author="RANNOU Jean-Philippe" w:date="2020-02-11T17:24:00Z">
            <w:rPr>
              <w:rFonts w:ascii="Arial" w:hAnsi="Arial" w:cs="Arial"/>
              <w:sz w:val="36"/>
              <w:lang w:val="en-GB"/>
            </w:rPr>
          </w:rPrChange>
        </w:rPr>
        <w:tab/>
      </w:r>
      <w:r w:rsidRPr="00FE6751">
        <w:rPr>
          <w:rFonts w:ascii="Arial" w:hAnsi="Arial" w:cs="Arial"/>
          <w:sz w:val="36"/>
          <w:lang w:val="en-US"/>
          <w:rPrChange w:id="35" w:author="RANNOU Jean-Philippe" w:date="2020-02-11T17:24:00Z">
            <w:rPr>
              <w:rFonts w:ascii="Arial" w:hAnsi="Arial" w:cs="Arial"/>
              <w:sz w:val="36"/>
              <w:lang w:val="en-GB"/>
            </w:rPr>
          </w:rPrChange>
        </w:rPr>
        <w:tab/>
      </w:r>
      <w:r w:rsidRPr="00FE6751">
        <w:rPr>
          <w:rFonts w:ascii="Arial" w:hAnsi="Arial" w:cs="Arial"/>
          <w:sz w:val="36"/>
          <w:lang w:val="en-US"/>
          <w:rPrChange w:id="36" w:author="RANNOU Jean-Philippe" w:date="2020-02-11T17:24:00Z">
            <w:rPr>
              <w:rFonts w:ascii="Arial" w:hAnsi="Arial" w:cs="Arial"/>
              <w:sz w:val="36"/>
              <w:lang w:val="en-GB"/>
            </w:rPr>
          </w:rPrChange>
        </w:rPr>
        <w:tab/>
      </w:r>
      <w:r w:rsidR="00D036B0" w:rsidRPr="00FE6751">
        <w:rPr>
          <w:rFonts w:ascii="Arial" w:hAnsi="Arial" w:cs="Arial"/>
          <w:sz w:val="36"/>
          <w:highlight w:val="green"/>
          <w:lang w:val="en-US"/>
          <w:rPrChange w:id="37" w:author="RANNOU Jean-Philippe" w:date="2020-02-11T17:24:00Z">
            <w:rPr>
              <w:rFonts w:ascii="Arial" w:hAnsi="Arial" w:cs="Arial"/>
              <w:sz w:val="36"/>
              <w:lang w:val="en-GB"/>
            </w:rPr>
          </w:rPrChange>
        </w:rPr>
        <w:t xml:space="preserve">February </w:t>
      </w:r>
      <w:del w:id="38" w:author="RANNOU Jean-Philippe" w:date="2020-02-06T10:35:00Z">
        <w:r w:rsidR="00D036B0" w:rsidRPr="00FE6751" w:rsidDel="00B65B67">
          <w:rPr>
            <w:rFonts w:ascii="Arial" w:hAnsi="Arial" w:cs="Arial"/>
            <w:sz w:val="36"/>
            <w:highlight w:val="green"/>
            <w:lang w:val="en-US"/>
            <w:rPrChange w:id="39" w:author="RANNOU Jean-Philippe" w:date="2020-02-11T17:24:00Z">
              <w:rPr>
                <w:rFonts w:ascii="Arial" w:hAnsi="Arial" w:cs="Arial"/>
                <w:sz w:val="36"/>
                <w:lang w:val="en-GB"/>
              </w:rPr>
            </w:rPrChange>
          </w:rPr>
          <w:delText>21</w:delText>
        </w:r>
        <w:r w:rsidR="00D036B0" w:rsidRPr="00FE6751" w:rsidDel="00B65B67">
          <w:rPr>
            <w:rFonts w:ascii="Arial" w:hAnsi="Arial" w:cs="Arial"/>
            <w:sz w:val="36"/>
            <w:highlight w:val="green"/>
            <w:vertAlign w:val="superscript"/>
            <w:lang w:val="en-US"/>
            <w:rPrChange w:id="40" w:author="RANNOU Jean-Philippe" w:date="2020-02-11T17:24:00Z">
              <w:rPr>
                <w:rFonts w:ascii="Arial" w:hAnsi="Arial" w:cs="Arial"/>
                <w:sz w:val="36"/>
                <w:vertAlign w:val="superscript"/>
                <w:lang w:val="en-GB"/>
              </w:rPr>
            </w:rPrChange>
          </w:rPr>
          <w:delText>s</w:delText>
        </w:r>
      </w:del>
      <w:ins w:id="41" w:author="RANNOU Jean-Philippe" w:date="2020-02-11T17:33:00Z">
        <w:r w:rsidR="009F1E5C">
          <w:rPr>
            <w:rFonts w:ascii="Arial" w:hAnsi="Arial" w:cs="Arial"/>
            <w:sz w:val="36"/>
            <w:highlight w:val="green"/>
            <w:lang w:val="en-US"/>
          </w:rPr>
          <w:t>11</w:t>
        </w:r>
      </w:ins>
      <w:del w:id="42" w:author="RANNOU Jean-Philippe" w:date="2020-02-06T10:35:00Z">
        <w:r w:rsidR="00D036B0" w:rsidRPr="00FE6751" w:rsidDel="00B65B67">
          <w:rPr>
            <w:rFonts w:ascii="Arial" w:hAnsi="Arial" w:cs="Arial"/>
            <w:sz w:val="36"/>
            <w:highlight w:val="green"/>
            <w:vertAlign w:val="superscript"/>
            <w:lang w:val="en-US"/>
            <w:rPrChange w:id="43" w:author="RANNOU Jean-Philippe" w:date="2020-02-11T17:24:00Z">
              <w:rPr>
                <w:rFonts w:ascii="Arial" w:hAnsi="Arial" w:cs="Arial"/>
                <w:sz w:val="36"/>
                <w:vertAlign w:val="superscript"/>
                <w:lang w:val="en-GB"/>
              </w:rPr>
            </w:rPrChange>
          </w:rPr>
          <w:delText>t</w:delText>
        </w:r>
      </w:del>
      <w:ins w:id="44" w:author="RANNOU Jean-Philippe" w:date="2020-02-06T10:35:00Z">
        <w:r w:rsidR="00B65B67" w:rsidRPr="00FE6751">
          <w:rPr>
            <w:rFonts w:ascii="Arial" w:hAnsi="Arial" w:cs="Arial"/>
            <w:sz w:val="36"/>
            <w:highlight w:val="green"/>
            <w:vertAlign w:val="superscript"/>
            <w:lang w:val="en-US"/>
            <w:rPrChange w:id="45" w:author="RANNOU Jean-Philippe" w:date="2020-02-11T17:24:00Z">
              <w:rPr>
                <w:rFonts w:ascii="Arial" w:hAnsi="Arial" w:cs="Arial"/>
                <w:sz w:val="36"/>
                <w:vertAlign w:val="superscript"/>
                <w:lang w:val="en-GB"/>
              </w:rPr>
            </w:rPrChange>
          </w:rPr>
          <w:t>th</w:t>
        </w:r>
      </w:ins>
      <w:r w:rsidR="002F08BF" w:rsidRPr="00FE6751">
        <w:rPr>
          <w:rFonts w:ascii="Arial" w:hAnsi="Arial" w:cs="Arial"/>
          <w:sz w:val="36"/>
          <w:highlight w:val="green"/>
          <w:lang w:val="en-US"/>
          <w:rPrChange w:id="46" w:author="RANNOU Jean-Philippe" w:date="2020-02-11T17:24:00Z">
            <w:rPr>
              <w:rFonts w:ascii="Arial" w:hAnsi="Arial" w:cs="Arial"/>
              <w:sz w:val="36"/>
              <w:lang w:val="en-GB"/>
            </w:rPr>
          </w:rPrChange>
        </w:rPr>
        <w:t xml:space="preserve">, </w:t>
      </w:r>
      <w:del w:id="47" w:author="RANNOU Jean-Philippe" w:date="2020-02-06T10:35:00Z">
        <w:r w:rsidR="00D036B0" w:rsidRPr="00FE6751" w:rsidDel="00B65B67">
          <w:rPr>
            <w:rFonts w:ascii="Arial" w:hAnsi="Arial" w:cs="Arial"/>
            <w:sz w:val="36"/>
            <w:highlight w:val="green"/>
            <w:lang w:val="en-US"/>
            <w:rPrChange w:id="48" w:author="RANNOU Jean-Philippe" w:date="2020-02-11T17:24:00Z">
              <w:rPr>
                <w:rFonts w:ascii="Arial" w:hAnsi="Arial" w:cs="Arial"/>
                <w:sz w:val="36"/>
                <w:lang w:val="en-GB"/>
              </w:rPr>
            </w:rPrChange>
          </w:rPr>
          <w:delText>2017</w:delText>
        </w:r>
      </w:del>
      <w:ins w:id="49" w:author="RANNOU Jean-Philippe" w:date="2020-02-06T10:35:00Z">
        <w:r w:rsidR="00B65B67" w:rsidRPr="00FE6751">
          <w:rPr>
            <w:rFonts w:ascii="Arial" w:hAnsi="Arial" w:cs="Arial"/>
            <w:sz w:val="36"/>
            <w:highlight w:val="green"/>
            <w:lang w:val="en-US"/>
            <w:rPrChange w:id="50" w:author="RANNOU Jean-Philippe" w:date="2020-02-11T17:24:00Z">
              <w:rPr>
                <w:rFonts w:ascii="Arial" w:hAnsi="Arial" w:cs="Arial"/>
                <w:sz w:val="36"/>
                <w:lang w:val="en-GB"/>
              </w:rPr>
            </w:rPrChange>
          </w:rPr>
          <w:t>2020</w:t>
        </w:r>
      </w:ins>
    </w:p>
    <w:p w:rsidR="00D03BA7" w:rsidRPr="00FE6751" w:rsidRDefault="00D03BA7" w:rsidP="00DD1BC8">
      <w:pPr>
        <w:pStyle w:val="Sansinterligne"/>
        <w:rPr>
          <w:rFonts w:ascii="Arial" w:hAnsi="Arial" w:cs="Arial"/>
          <w:sz w:val="36"/>
          <w:lang w:val="en-US"/>
          <w:rPrChange w:id="51" w:author="RANNOU Jean-Philippe" w:date="2020-02-11T17:24:00Z">
            <w:rPr>
              <w:rFonts w:ascii="Arial" w:hAnsi="Arial" w:cs="Arial"/>
              <w:sz w:val="36"/>
              <w:lang w:val="en-GB"/>
            </w:rPr>
          </w:rPrChange>
        </w:rPr>
      </w:pPr>
    </w:p>
    <w:p w:rsidR="00944DA9" w:rsidRPr="00FE6751" w:rsidRDefault="00944DA9" w:rsidP="00B84542">
      <w:pPr>
        <w:pStyle w:val="Sansinterligne"/>
        <w:ind w:left="1418" w:firstLine="709"/>
        <w:rPr>
          <w:lang w:val="en-US"/>
          <w:rPrChange w:id="52" w:author="RANNOU Jean-Philippe" w:date="2020-02-11T17:24:00Z">
            <w:rPr>
              <w:lang w:val="en-GB"/>
            </w:rPr>
          </w:rPrChange>
        </w:rPr>
      </w:pPr>
    </w:p>
    <w:p w:rsidR="00206BFF" w:rsidRPr="00FE6751" w:rsidRDefault="00206BFF" w:rsidP="00DD1BC8">
      <w:pPr>
        <w:pStyle w:val="Sansinterligne"/>
        <w:rPr>
          <w:lang w:val="en-US"/>
          <w:rPrChange w:id="53" w:author="RANNOU Jean-Philippe" w:date="2020-02-11T17:24:00Z">
            <w:rPr>
              <w:lang w:val="en-GB"/>
            </w:rPr>
          </w:rPrChange>
        </w:rPr>
      </w:pPr>
    </w:p>
    <w:p w:rsidR="00206BFF" w:rsidRPr="00FE6751" w:rsidRDefault="00206BFF" w:rsidP="00DD1BC8">
      <w:pPr>
        <w:pStyle w:val="Sansinterligne"/>
        <w:rPr>
          <w:lang w:val="en-US"/>
          <w:rPrChange w:id="54" w:author="RANNOU Jean-Philippe" w:date="2020-02-11T17:24:00Z">
            <w:rPr>
              <w:lang w:val="en-GB"/>
            </w:rPr>
          </w:rPrChange>
        </w:rPr>
      </w:pPr>
    </w:p>
    <w:p w:rsidR="00206BFF" w:rsidRPr="00FE6751" w:rsidRDefault="00206BFF" w:rsidP="00DD1BC8">
      <w:pPr>
        <w:pStyle w:val="Sansinterligne"/>
        <w:rPr>
          <w:lang w:val="en-US"/>
          <w:rPrChange w:id="55" w:author="RANNOU Jean-Philippe" w:date="2020-02-11T17:24:00Z">
            <w:rPr>
              <w:lang w:val="en-GB"/>
            </w:rPr>
          </w:rPrChange>
        </w:rPr>
      </w:pPr>
    </w:p>
    <w:p w:rsidR="00206BFF" w:rsidRPr="00FE6751" w:rsidRDefault="00206BFF" w:rsidP="00DD1BC8">
      <w:pPr>
        <w:pStyle w:val="Sansinterligne"/>
        <w:rPr>
          <w:lang w:val="en-US"/>
          <w:rPrChange w:id="56" w:author="RANNOU Jean-Philippe" w:date="2020-02-11T17:24:00Z">
            <w:rPr>
              <w:lang w:val="en-GB"/>
            </w:rPr>
          </w:rPrChange>
        </w:rPr>
      </w:pPr>
    </w:p>
    <w:p w:rsidR="00206BFF" w:rsidRPr="00FE6751" w:rsidRDefault="00206BFF" w:rsidP="00DD1BC8">
      <w:pPr>
        <w:pStyle w:val="Sansinterligne"/>
        <w:rPr>
          <w:lang w:val="en-US"/>
          <w:rPrChange w:id="57" w:author="RANNOU Jean-Philippe" w:date="2020-02-11T17:24:00Z">
            <w:rPr>
              <w:lang w:val="en-GB"/>
            </w:rPr>
          </w:rPrChange>
        </w:rPr>
      </w:pPr>
    </w:p>
    <w:p w:rsidR="00206BFF" w:rsidRPr="00FE6751" w:rsidRDefault="00206BFF" w:rsidP="00DD1BC8">
      <w:pPr>
        <w:pStyle w:val="Sansinterligne"/>
        <w:rPr>
          <w:lang w:val="en-US"/>
          <w:rPrChange w:id="58" w:author="RANNOU Jean-Philippe" w:date="2020-02-11T17:24:00Z">
            <w:rPr>
              <w:lang w:val="en-GB"/>
            </w:rPr>
          </w:rPrChange>
        </w:rPr>
      </w:pPr>
    </w:p>
    <w:p w:rsidR="00206BFF" w:rsidRPr="00FE6751" w:rsidRDefault="00206BFF" w:rsidP="00DD1BC8">
      <w:pPr>
        <w:pStyle w:val="Sansinterligne"/>
        <w:rPr>
          <w:lang w:val="en-US"/>
          <w:rPrChange w:id="59" w:author="RANNOU Jean-Philippe" w:date="2020-02-11T17:24:00Z">
            <w:rPr>
              <w:lang w:val="en-GB"/>
            </w:rPr>
          </w:rPrChange>
        </w:rPr>
      </w:pPr>
    </w:p>
    <w:p w:rsidR="00283728" w:rsidRPr="00FE6751" w:rsidRDefault="00283728" w:rsidP="00DD1BC8">
      <w:pPr>
        <w:pStyle w:val="Sansinterligne"/>
        <w:rPr>
          <w:lang w:val="en-US"/>
          <w:rPrChange w:id="60" w:author="RANNOU Jean-Philippe" w:date="2020-02-11T17:24:00Z">
            <w:rPr>
              <w:lang w:val="en-GB"/>
            </w:rPr>
          </w:rPrChange>
        </w:rPr>
      </w:pPr>
    </w:p>
    <w:p w:rsidR="00283728" w:rsidRPr="00FE6751" w:rsidRDefault="00283728" w:rsidP="00DD1BC8">
      <w:pPr>
        <w:pStyle w:val="Sansinterligne"/>
        <w:rPr>
          <w:lang w:val="en-US"/>
          <w:rPrChange w:id="61" w:author="RANNOU Jean-Philippe" w:date="2020-02-11T17:24:00Z">
            <w:rPr>
              <w:lang w:val="en-GB"/>
            </w:rPr>
          </w:rPrChange>
        </w:rPr>
      </w:pPr>
    </w:p>
    <w:p w:rsidR="00283728" w:rsidRPr="00FE6751" w:rsidRDefault="00283728" w:rsidP="00DD1BC8">
      <w:pPr>
        <w:pStyle w:val="Sansinterligne"/>
        <w:rPr>
          <w:lang w:val="en-US"/>
          <w:rPrChange w:id="62" w:author="RANNOU Jean-Philippe" w:date="2020-02-11T17:24:00Z">
            <w:rPr>
              <w:lang w:val="en-GB"/>
            </w:rPr>
          </w:rPrChange>
        </w:rPr>
      </w:pPr>
    </w:p>
    <w:p w:rsidR="00283728" w:rsidRPr="00FE6751" w:rsidRDefault="00283728" w:rsidP="00DD1BC8">
      <w:pPr>
        <w:pStyle w:val="Sansinterligne"/>
        <w:rPr>
          <w:lang w:val="en-US"/>
          <w:rPrChange w:id="63" w:author="RANNOU Jean-Philippe" w:date="2020-02-11T17:24:00Z">
            <w:rPr>
              <w:lang w:val="en-GB"/>
            </w:rPr>
          </w:rPrChange>
        </w:rPr>
      </w:pPr>
    </w:p>
    <w:p w:rsidR="0032266F" w:rsidRPr="00FE6751" w:rsidRDefault="0032266F" w:rsidP="00DD1BC8">
      <w:pPr>
        <w:pStyle w:val="Sansinterligne"/>
        <w:rPr>
          <w:lang w:val="en-US"/>
          <w:rPrChange w:id="64" w:author="RANNOU Jean-Philippe" w:date="2020-02-11T17:24:00Z">
            <w:rPr>
              <w:lang w:val="en-GB"/>
            </w:rPr>
          </w:rPrChange>
        </w:rPr>
      </w:pPr>
    </w:p>
    <w:p w:rsidR="0032266F" w:rsidRPr="00FE6751" w:rsidRDefault="0032266F" w:rsidP="00DD1BC8">
      <w:pPr>
        <w:pStyle w:val="Sansinterligne"/>
        <w:rPr>
          <w:lang w:val="en-US"/>
          <w:rPrChange w:id="65" w:author="RANNOU Jean-Philippe" w:date="2020-02-11T17:24:00Z">
            <w:rPr>
              <w:lang w:val="en-GB"/>
            </w:rPr>
          </w:rPrChange>
        </w:rPr>
      </w:pPr>
    </w:p>
    <w:p w:rsidR="007F228B" w:rsidRPr="00FE6751" w:rsidRDefault="00EC4821" w:rsidP="00DD1BC8">
      <w:pPr>
        <w:pStyle w:val="Sansinterligne"/>
        <w:ind w:left="2127"/>
        <w:rPr>
          <w:rFonts w:ascii="Arial" w:hAnsi="Arial" w:cs="Arial"/>
          <w:b/>
          <w:bCs/>
          <w:color w:val="FF6600"/>
          <w:sz w:val="56"/>
          <w:lang w:val="en-US"/>
          <w:rPrChange w:id="66" w:author="RANNOU Jean-Philippe" w:date="2020-02-11T17:24:00Z">
            <w:rPr>
              <w:rFonts w:ascii="Arial" w:hAnsi="Arial" w:cs="Arial"/>
              <w:b/>
              <w:bCs/>
              <w:color w:val="FF6600"/>
              <w:sz w:val="56"/>
              <w:lang w:val="en-GB"/>
            </w:rPr>
          </w:rPrChange>
        </w:rPr>
        <w:sectPr w:rsidR="007F228B" w:rsidRPr="00FE6751">
          <w:headerReference w:type="default" r:id="rId8"/>
          <w:footerReference w:type="default" r:id="rId9"/>
          <w:headerReference w:type="first" r:id="rId10"/>
          <w:pgSz w:w="11907" w:h="16840" w:code="9"/>
          <w:pgMar w:top="-1135" w:right="851" w:bottom="851" w:left="1701" w:header="0" w:footer="397" w:gutter="0"/>
          <w:cols w:space="720"/>
          <w:titlePg/>
        </w:sectPr>
      </w:pPr>
      <w:r w:rsidRPr="00B702B6">
        <w:rPr>
          <w:noProof/>
        </w:rPr>
        <w:drawing>
          <wp:inline distT="0" distB="0" distL="0" distR="0" wp14:anchorId="31BA76FB" wp14:editId="59735C24">
            <wp:extent cx="2857500" cy="895350"/>
            <wp:effectExtent l="0" t="0" r="0" b="0"/>
            <wp:docPr id="9" name="Image 1" descr="argo_logo_2004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go_logo_200410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0" cy="895350"/>
                    </a:xfrm>
                    <a:prstGeom prst="rect">
                      <a:avLst/>
                    </a:prstGeom>
                    <a:noFill/>
                    <a:ln>
                      <a:noFill/>
                    </a:ln>
                  </pic:spPr>
                </pic:pic>
              </a:graphicData>
            </a:graphic>
          </wp:inline>
        </w:drawing>
      </w:r>
    </w:p>
    <w:p w:rsidR="007F228B" w:rsidRPr="00FE6751" w:rsidRDefault="00EC4821" w:rsidP="009F0AAC">
      <w:pPr>
        <w:rPr>
          <w:rPrChange w:id="67" w:author="RANNOU Jean-Philippe" w:date="2020-02-11T17:24:00Z">
            <w:rPr>
              <w:lang w:val="en-GB"/>
            </w:rPr>
          </w:rPrChange>
        </w:rPr>
      </w:pPr>
      <w:r w:rsidRPr="00B702B6">
        <w:rPr>
          <w:noProof/>
          <w:lang w:val="fr-FR"/>
        </w:rPr>
        <w:lastRenderedPageBreak/>
        <w:drawing>
          <wp:inline distT="0" distB="0" distL="0" distR="0" wp14:anchorId="39A2AC91" wp14:editId="30C30833">
            <wp:extent cx="2857500" cy="895350"/>
            <wp:effectExtent l="0" t="0" r="0" b="0"/>
            <wp:docPr id="8" name="Image 2" descr="argo_logo_2004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go_logo_200410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0" cy="895350"/>
                    </a:xfrm>
                    <a:prstGeom prst="rect">
                      <a:avLst/>
                    </a:prstGeom>
                    <a:noFill/>
                    <a:ln>
                      <a:noFill/>
                    </a:ln>
                  </pic:spPr>
                </pic:pic>
              </a:graphicData>
            </a:graphic>
          </wp:inline>
        </w:drawing>
      </w:r>
    </w:p>
    <w:p w:rsidR="007F228B" w:rsidRPr="00FE6751" w:rsidRDefault="00470E43" w:rsidP="00470E43">
      <w:pPr>
        <w:pStyle w:val="Sansinterligne"/>
        <w:rPr>
          <w:lang w:val="en-US"/>
        </w:rPr>
      </w:pPr>
      <w:r w:rsidRPr="00FE6751">
        <w:rPr>
          <w:lang w:val="en-US"/>
        </w:rPr>
        <w:t>Coriolis Argo floats data processing chain</w:t>
      </w:r>
    </w:p>
    <w:p w:rsidR="00806F87" w:rsidRPr="00963E72" w:rsidRDefault="001455CD" w:rsidP="009F0AAC">
      <w:pPr>
        <w:rPr>
          <w:lang w:val="fr-FR"/>
          <w:rPrChange w:id="68" w:author="RANNOU Jean-Philippe" w:date="2020-02-11T17:34:00Z">
            <w:rPr/>
          </w:rPrChange>
        </w:rPr>
      </w:pPr>
      <w:r w:rsidRPr="00B702B6">
        <w:fldChar w:fldCharType="begin"/>
      </w:r>
      <w:r w:rsidRPr="00963E72">
        <w:rPr>
          <w:lang w:val="fr-FR"/>
          <w:rPrChange w:id="69" w:author="RANNOU Jean-Philippe" w:date="2020-02-11T17:34:00Z">
            <w:rPr/>
          </w:rPrChange>
        </w:rPr>
        <w:instrText xml:space="preserve"> HYPERLINK "http://dx.doi.org/10.17882/45589" </w:instrText>
      </w:r>
      <w:r w:rsidRPr="00B702B6">
        <w:rPr>
          <w:rPrChange w:id="70" w:author="RANNOU Jean-Philippe" w:date="2020-02-11T17:24:00Z">
            <w:rPr>
              <w:rStyle w:val="Lienhypertexte"/>
            </w:rPr>
          </w:rPrChange>
        </w:rPr>
        <w:fldChar w:fldCharType="separate"/>
      </w:r>
      <w:r w:rsidR="00837A6C" w:rsidRPr="00963E72">
        <w:rPr>
          <w:rStyle w:val="Lienhypertexte"/>
          <w:lang w:val="fr-FR"/>
          <w:rPrChange w:id="71" w:author="RANNOU Jean-Philippe" w:date="2020-02-11T17:34:00Z">
            <w:rPr>
              <w:rStyle w:val="Lienhypertexte"/>
            </w:rPr>
          </w:rPrChange>
        </w:rPr>
        <w:t>http://dx.doi.org/10.17882/45589</w:t>
      </w:r>
      <w:r w:rsidRPr="00B702B6">
        <w:rPr>
          <w:rStyle w:val="Lienhypertexte"/>
        </w:rPr>
        <w:fldChar w:fldCharType="end"/>
      </w:r>
      <w:r w:rsidR="00837A6C" w:rsidRPr="00963E72">
        <w:rPr>
          <w:lang w:val="fr-FR"/>
          <w:rPrChange w:id="72" w:author="RANNOU Jean-Philippe" w:date="2020-02-11T17:34:00Z">
            <w:rPr/>
          </w:rPrChange>
        </w:rPr>
        <w:t xml:space="preserve"> </w:t>
      </w:r>
    </w:p>
    <w:p w:rsidR="007F228B" w:rsidRPr="00963E72" w:rsidRDefault="007F228B" w:rsidP="009F0AAC">
      <w:pPr>
        <w:rPr>
          <w:lang w:val="fr-FR"/>
          <w:rPrChange w:id="73" w:author="RANNOU Jean-Philippe" w:date="2020-02-11T17:34:00Z">
            <w:rPr/>
          </w:rPrChange>
        </w:rPr>
      </w:pPr>
      <w:r w:rsidRPr="00963E72">
        <w:rPr>
          <w:lang w:val="fr-FR"/>
          <w:rPrChange w:id="74" w:author="RANNOU Jean-Philippe" w:date="2020-02-11T17:34:00Z">
            <w:rPr/>
          </w:rPrChange>
        </w:rPr>
        <w:t xml:space="preserve">Authors: </w:t>
      </w:r>
      <w:r w:rsidR="002F08BF" w:rsidRPr="00963E72">
        <w:rPr>
          <w:lang w:val="fr-FR"/>
          <w:rPrChange w:id="75" w:author="RANNOU Jean-Philippe" w:date="2020-02-11T17:34:00Z">
            <w:rPr/>
          </w:rPrChange>
        </w:rPr>
        <w:t>Jean-Philippe Rannou</w:t>
      </w:r>
    </w:p>
    <w:p w:rsidR="007F228B" w:rsidRPr="00963E72" w:rsidRDefault="007F228B" w:rsidP="009F0AAC">
      <w:pPr>
        <w:rPr>
          <w:lang w:val="fr-FR"/>
          <w:rPrChange w:id="76" w:author="RANNOU Jean-Philippe" w:date="2020-02-11T17:34:00Z">
            <w:rPr/>
          </w:rPrChange>
        </w:rPr>
      </w:pPr>
    </w:p>
    <w:p w:rsidR="007F228B" w:rsidRPr="00FE6751" w:rsidRDefault="007F228B" w:rsidP="00EF65F5">
      <w:pPr>
        <w:pStyle w:val="Titre"/>
        <w:rPr>
          <w:rPrChange w:id="77" w:author="RANNOU Jean-Philippe" w:date="2020-02-11T17:24:00Z">
            <w:rPr>
              <w:lang w:val="en-GB"/>
            </w:rPr>
          </w:rPrChange>
        </w:rPr>
      </w:pPr>
      <w:bookmarkStart w:id="78" w:name="_Toc460855042"/>
      <w:bookmarkStart w:id="79" w:name="_Toc32591910"/>
      <w:r w:rsidRPr="00FE6751">
        <w:rPr>
          <w:rPrChange w:id="80" w:author="RANNOU Jean-Philippe" w:date="2020-02-11T17:24:00Z">
            <w:rPr>
              <w:lang w:val="en-GB"/>
            </w:rPr>
          </w:rPrChange>
        </w:rPr>
        <w:lastRenderedPageBreak/>
        <w:t>Table of contents</w:t>
      </w:r>
      <w:bookmarkEnd w:id="78"/>
      <w:bookmarkEnd w:id="79"/>
    </w:p>
    <w:bookmarkStart w:id="81" w:name="_GoBack"/>
    <w:bookmarkEnd w:id="81"/>
    <w:p w:rsidR="004E186F" w:rsidRDefault="00305D54">
      <w:pPr>
        <w:pStyle w:val="TM1"/>
        <w:tabs>
          <w:tab w:val="right" w:leader="dot" w:pos="9063"/>
        </w:tabs>
        <w:rPr>
          <w:ins w:id="82" w:author="RANNOU Jean-Philippe" w:date="2020-02-14T16:58:00Z"/>
          <w:rFonts w:asciiTheme="minorHAnsi" w:hAnsiTheme="minorHAnsi"/>
          <w:b w:val="0"/>
          <w:bCs w:val="0"/>
          <w:caps w:val="0"/>
          <w:noProof/>
          <w:szCs w:val="22"/>
          <w:u w:val="none"/>
          <w:lang w:val="fr-FR"/>
        </w:rPr>
      </w:pPr>
      <w:r w:rsidRPr="00FE6751">
        <w:rPr>
          <w:rPrChange w:id="83" w:author="RANNOU Jean-Philippe" w:date="2020-02-11T17:24:00Z">
            <w:rPr>
              <w:lang w:val="en-GB"/>
            </w:rPr>
          </w:rPrChange>
        </w:rPr>
        <w:fldChar w:fldCharType="begin"/>
      </w:r>
      <w:r w:rsidR="007F228B" w:rsidRPr="00FE6751">
        <w:rPr>
          <w:rPrChange w:id="84" w:author="RANNOU Jean-Philippe" w:date="2020-02-11T17:24:00Z">
            <w:rPr>
              <w:lang w:val="en-GB"/>
            </w:rPr>
          </w:rPrChange>
        </w:rPr>
        <w:instrText xml:space="preserve"> TOC \o "1-4" \h \z </w:instrText>
      </w:r>
      <w:r w:rsidRPr="00FE6751">
        <w:rPr>
          <w:rPrChange w:id="85" w:author="RANNOU Jean-Philippe" w:date="2020-02-11T17:24:00Z">
            <w:rPr>
              <w:b w:val="0"/>
              <w:bCs w:val="0"/>
              <w:caps w:val="0"/>
              <w:szCs w:val="22"/>
              <w:u w:val="none"/>
              <w:lang w:val="en-GB"/>
            </w:rPr>
          </w:rPrChange>
        </w:rPr>
        <w:fldChar w:fldCharType="separate"/>
      </w:r>
      <w:ins w:id="86" w:author="RANNOU Jean-Philippe" w:date="2020-02-14T16:58:00Z">
        <w:r w:rsidR="004E186F" w:rsidRPr="00E8005F">
          <w:rPr>
            <w:rStyle w:val="Lienhypertexte"/>
            <w:noProof/>
          </w:rPr>
          <w:fldChar w:fldCharType="begin"/>
        </w:r>
        <w:r w:rsidR="004E186F" w:rsidRPr="00E8005F">
          <w:rPr>
            <w:rStyle w:val="Lienhypertexte"/>
            <w:noProof/>
          </w:rPr>
          <w:instrText xml:space="preserve"> </w:instrText>
        </w:r>
        <w:r w:rsidR="004E186F">
          <w:rPr>
            <w:noProof/>
          </w:rPr>
          <w:instrText>HYPERLINK \l "_Toc32591910"</w:instrText>
        </w:r>
        <w:r w:rsidR="004E186F" w:rsidRPr="00E8005F">
          <w:rPr>
            <w:rStyle w:val="Lienhypertexte"/>
            <w:noProof/>
          </w:rPr>
          <w:instrText xml:space="preserve"> </w:instrText>
        </w:r>
        <w:r w:rsidR="004E186F" w:rsidRPr="00E8005F">
          <w:rPr>
            <w:rStyle w:val="Lienhypertexte"/>
            <w:noProof/>
          </w:rPr>
        </w:r>
        <w:r w:rsidR="004E186F" w:rsidRPr="00E8005F">
          <w:rPr>
            <w:rStyle w:val="Lienhypertexte"/>
            <w:noProof/>
          </w:rPr>
          <w:fldChar w:fldCharType="separate"/>
        </w:r>
        <w:r w:rsidR="004E186F" w:rsidRPr="00E8005F">
          <w:rPr>
            <w:rStyle w:val="Lienhypertexte"/>
            <w:noProof/>
          </w:rPr>
          <w:t>Table of contents</w:t>
        </w:r>
        <w:r w:rsidR="004E186F">
          <w:rPr>
            <w:noProof/>
            <w:webHidden/>
          </w:rPr>
          <w:tab/>
        </w:r>
        <w:r w:rsidR="004E186F">
          <w:rPr>
            <w:noProof/>
            <w:webHidden/>
          </w:rPr>
          <w:fldChar w:fldCharType="begin"/>
        </w:r>
        <w:r w:rsidR="004E186F">
          <w:rPr>
            <w:noProof/>
            <w:webHidden/>
          </w:rPr>
          <w:instrText xml:space="preserve"> PAGEREF _Toc32591910 \h </w:instrText>
        </w:r>
        <w:r w:rsidR="004E186F">
          <w:rPr>
            <w:noProof/>
            <w:webHidden/>
          </w:rPr>
        </w:r>
      </w:ins>
      <w:r w:rsidR="004E186F">
        <w:rPr>
          <w:noProof/>
          <w:webHidden/>
        </w:rPr>
        <w:fldChar w:fldCharType="separate"/>
      </w:r>
      <w:ins w:id="87" w:author="RANNOU Jean-Philippe" w:date="2020-02-14T16:58:00Z">
        <w:r w:rsidR="004E186F">
          <w:rPr>
            <w:noProof/>
            <w:webHidden/>
          </w:rPr>
          <w:t>3</w:t>
        </w:r>
        <w:r w:rsidR="004E186F">
          <w:rPr>
            <w:noProof/>
            <w:webHidden/>
          </w:rPr>
          <w:fldChar w:fldCharType="end"/>
        </w:r>
        <w:r w:rsidR="004E186F" w:rsidRPr="00E8005F">
          <w:rPr>
            <w:rStyle w:val="Lienhypertexte"/>
            <w:noProof/>
          </w:rPr>
          <w:fldChar w:fldCharType="end"/>
        </w:r>
      </w:ins>
    </w:p>
    <w:p w:rsidR="004E186F" w:rsidRDefault="004E186F">
      <w:pPr>
        <w:pStyle w:val="TM1"/>
        <w:tabs>
          <w:tab w:val="right" w:leader="dot" w:pos="9063"/>
        </w:tabs>
        <w:rPr>
          <w:ins w:id="88" w:author="RANNOU Jean-Philippe" w:date="2020-02-14T16:58:00Z"/>
          <w:rFonts w:asciiTheme="minorHAnsi" w:hAnsiTheme="minorHAnsi"/>
          <w:b w:val="0"/>
          <w:bCs w:val="0"/>
          <w:caps w:val="0"/>
          <w:noProof/>
          <w:szCs w:val="22"/>
          <w:u w:val="none"/>
          <w:lang w:val="fr-FR"/>
        </w:rPr>
      </w:pPr>
      <w:ins w:id="89"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"_Toc32591911"</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History</w:t>
        </w:r>
        <w:r>
          <w:rPr>
            <w:noProof/>
            <w:webHidden/>
          </w:rPr>
          <w:tab/>
        </w:r>
        <w:r>
          <w:rPr>
            <w:noProof/>
            <w:webHidden/>
          </w:rPr>
          <w:fldChar w:fldCharType="begin"/>
        </w:r>
        <w:r>
          <w:rPr>
            <w:noProof/>
            <w:webHidden/>
          </w:rPr>
          <w:instrText xml:space="preserve"> PAGEREF _Toc32591911 \h </w:instrText>
        </w:r>
        <w:r>
          <w:rPr>
            <w:noProof/>
            <w:webHidden/>
          </w:rPr>
        </w:r>
      </w:ins>
      <w:r>
        <w:rPr>
          <w:noProof/>
          <w:webHidden/>
        </w:rPr>
        <w:fldChar w:fldCharType="separate"/>
      </w:r>
      <w:ins w:id="90" w:author="RANNOU Jean-Philippe" w:date="2020-02-14T16:58:00Z">
        <w:r>
          <w:rPr>
            <w:noProof/>
            <w:webHidden/>
          </w:rPr>
          <w:t>7</w:t>
        </w:r>
        <w:r>
          <w:rPr>
            <w:noProof/>
            <w:webHidden/>
          </w:rPr>
          <w:fldChar w:fldCharType="end"/>
        </w:r>
        <w:r w:rsidRPr="00E8005F">
          <w:rPr>
            <w:rStyle w:val="Lienhypertexte"/>
            <w:noProof/>
          </w:rPr>
          <w:fldChar w:fldCharType="end"/>
        </w:r>
      </w:ins>
    </w:p>
    <w:p w:rsidR="004E186F" w:rsidRDefault="004E186F">
      <w:pPr>
        <w:pStyle w:val="TM1"/>
        <w:tabs>
          <w:tab w:val="right" w:leader="dot" w:pos="9063"/>
        </w:tabs>
        <w:rPr>
          <w:ins w:id="91" w:author="RANNOU Jean-Philippe" w:date="2020-02-14T16:58:00Z"/>
          <w:rFonts w:asciiTheme="minorHAnsi" w:hAnsiTheme="minorHAnsi"/>
          <w:b w:val="0"/>
          <w:bCs w:val="0"/>
          <w:caps w:val="0"/>
          <w:noProof/>
          <w:szCs w:val="22"/>
          <w:u w:val="none"/>
          <w:lang w:val="fr-FR"/>
        </w:rPr>
      </w:pPr>
      <w:ins w:id="92"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"_Toc32591912"</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Reference documents</w:t>
        </w:r>
        <w:r>
          <w:rPr>
            <w:noProof/>
            <w:webHidden/>
          </w:rPr>
          <w:tab/>
        </w:r>
        <w:r>
          <w:rPr>
            <w:noProof/>
            <w:webHidden/>
          </w:rPr>
          <w:fldChar w:fldCharType="begin"/>
        </w:r>
        <w:r>
          <w:rPr>
            <w:noProof/>
            <w:webHidden/>
          </w:rPr>
          <w:instrText xml:space="preserve"> PAGEREF _Toc32591912 \h </w:instrText>
        </w:r>
        <w:r>
          <w:rPr>
            <w:noProof/>
            <w:webHidden/>
          </w:rPr>
        </w:r>
      </w:ins>
      <w:r>
        <w:rPr>
          <w:noProof/>
          <w:webHidden/>
        </w:rPr>
        <w:fldChar w:fldCharType="separate"/>
      </w:r>
      <w:ins w:id="93" w:author="RANNOU Jean-Philippe" w:date="2020-02-14T16:58:00Z">
        <w:r>
          <w:rPr>
            <w:noProof/>
            <w:webHidden/>
          </w:rPr>
          <w:t>7</w:t>
        </w:r>
        <w:r>
          <w:rPr>
            <w:noProof/>
            <w:webHidden/>
          </w:rPr>
          <w:fldChar w:fldCharType="end"/>
        </w:r>
        <w:r w:rsidRPr="00E8005F">
          <w:rPr>
            <w:rStyle w:val="Lienhypertexte"/>
            <w:noProof/>
          </w:rPr>
          <w:fldChar w:fldCharType="end"/>
        </w:r>
      </w:ins>
    </w:p>
    <w:p w:rsidR="004E186F" w:rsidRDefault="004E186F">
      <w:pPr>
        <w:pStyle w:val="TM1"/>
        <w:tabs>
          <w:tab w:val="left" w:pos="330"/>
          <w:tab w:val="right" w:leader="dot" w:pos="9063"/>
        </w:tabs>
        <w:rPr>
          <w:ins w:id="94" w:author="RANNOU Jean-Philippe" w:date="2020-02-14T16:58:00Z"/>
          <w:rFonts w:asciiTheme="minorHAnsi" w:hAnsiTheme="minorHAnsi"/>
          <w:b w:val="0"/>
          <w:bCs w:val="0"/>
          <w:caps w:val="0"/>
          <w:noProof/>
          <w:szCs w:val="22"/>
          <w:u w:val="none"/>
          <w:lang w:val="fr-FR"/>
        </w:rPr>
      </w:pPr>
      <w:ins w:id="95"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"_Toc32591913"</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1</w:t>
        </w:r>
        <w:r>
          <w:rPr>
            <w:rFonts w:asciiTheme="minorHAnsi" w:hAnsiTheme="minorHAnsi"/>
            <w:b w:val="0"/>
            <w:bCs w:val="0"/>
            <w:caps w:val="0"/>
            <w:noProof/>
            <w:szCs w:val="22"/>
            <w:u w:val="none"/>
            <w:lang w:val="fr-FR"/>
          </w:rPr>
          <w:tab/>
        </w:r>
        <w:r w:rsidRPr="00E8005F">
          <w:rPr>
            <w:rStyle w:val="Lienhypertexte"/>
            <w:noProof/>
          </w:rPr>
          <w:t>Introduction</w:t>
        </w:r>
        <w:r>
          <w:rPr>
            <w:noProof/>
            <w:webHidden/>
          </w:rPr>
          <w:tab/>
        </w:r>
        <w:r>
          <w:rPr>
            <w:noProof/>
            <w:webHidden/>
          </w:rPr>
          <w:fldChar w:fldCharType="begin"/>
        </w:r>
        <w:r>
          <w:rPr>
            <w:noProof/>
            <w:webHidden/>
          </w:rPr>
          <w:instrText xml:space="preserve"> PAGEREF _Toc32591913 \h </w:instrText>
        </w:r>
        <w:r>
          <w:rPr>
            <w:noProof/>
            <w:webHidden/>
          </w:rPr>
        </w:r>
      </w:ins>
      <w:r>
        <w:rPr>
          <w:noProof/>
          <w:webHidden/>
        </w:rPr>
        <w:fldChar w:fldCharType="separate"/>
      </w:r>
      <w:ins w:id="96" w:author="RANNOU Jean-Philippe" w:date="2020-02-14T16:58:00Z">
        <w:r>
          <w:rPr>
            <w:noProof/>
            <w:webHidden/>
          </w:rPr>
          <w:t>9</w:t>
        </w:r>
        <w:r>
          <w:rPr>
            <w:noProof/>
            <w:webHidden/>
          </w:rPr>
          <w:fldChar w:fldCharType="end"/>
        </w:r>
        <w:r w:rsidRPr="00E8005F">
          <w:rPr>
            <w:rStyle w:val="Lienhypertexte"/>
            <w:noProof/>
          </w:rPr>
          <w:fldChar w:fldCharType="end"/>
        </w:r>
      </w:ins>
    </w:p>
    <w:p w:rsidR="004E186F" w:rsidRDefault="004E186F">
      <w:pPr>
        <w:pStyle w:val="TM1"/>
        <w:tabs>
          <w:tab w:val="left" w:pos="330"/>
          <w:tab w:val="right" w:leader="dot" w:pos="9063"/>
        </w:tabs>
        <w:rPr>
          <w:ins w:id="97" w:author="RANNOU Jean-Philippe" w:date="2020-02-14T16:58:00Z"/>
          <w:rFonts w:asciiTheme="minorHAnsi" w:hAnsiTheme="minorHAnsi"/>
          <w:b w:val="0"/>
          <w:bCs w:val="0"/>
          <w:caps w:val="0"/>
          <w:noProof/>
          <w:szCs w:val="22"/>
          <w:u w:val="none"/>
          <w:lang w:val="fr-FR"/>
        </w:rPr>
      </w:pPr>
      <w:ins w:id="98"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"_Toc32591914"</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2</w:t>
        </w:r>
        <w:r>
          <w:rPr>
            <w:rFonts w:asciiTheme="minorHAnsi" w:hAnsiTheme="minorHAnsi"/>
            <w:b w:val="0"/>
            <w:bCs w:val="0"/>
            <w:caps w:val="0"/>
            <w:noProof/>
            <w:szCs w:val="22"/>
            <w:u w:val="none"/>
            <w:lang w:val="fr-FR"/>
          </w:rPr>
          <w:tab/>
        </w:r>
        <w:r w:rsidRPr="00E8005F">
          <w:rPr>
            <w:rStyle w:val="Lienhypertexte"/>
            <w:noProof/>
          </w:rPr>
          <w:t>Floats managed by the decoder</w:t>
        </w:r>
        <w:r>
          <w:rPr>
            <w:noProof/>
            <w:webHidden/>
          </w:rPr>
          <w:tab/>
        </w:r>
        <w:r>
          <w:rPr>
            <w:noProof/>
            <w:webHidden/>
          </w:rPr>
          <w:fldChar w:fldCharType="begin"/>
        </w:r>
        <w:r>
          <w:rPr>
            <w:noProof/>
            <w:webHidden/>
          </w:rPr>
          <w:instrText xml:space="preserve"> PAGEREF _Toc32591914 \h </w:instrText>
        </w:r>
        <w:r>
          <w:rPr>
            <w:noProof/>
            <w:webHidden/>
          </w:rPr>
        </w:r>
      </w:ins>
      <w:r>
        <w:rPr>
          <w:noProof/>
          <w:webHidden/>
        </w:rPr>
        <w:fldChar w:fldCharType="separate"/>
      </w:r>
      <w:ins w:id="99" w:author="RANNOU Jean-Philippe" w:date="2020-02-14T16:58:00Z">
        <w:r>
          <w:rPr>
            <w:noProof/>
            <w:webHidden/>
          </w:rPr>
          <w:t>10</w:t>
        </w:r>
        <w:r>
          <w:rPr>
            <w:noProof/>
            <w:webHidden/>
          </w:rPr>
          <w:fldChar w:fldCharType="end"/>
        </w:r>
        <w:r w:rsidRPr="00E8005F">
          <w:rPr>
            <w:rStyle w:val="Lienhypertexte"/>
            <w:noProof/>
          </w:rPr>
          <w:fldChar w:fldCharType="end"/>
        </w:r>
      </w:ins>
    </w:p>
    <w:p w:rsidR="004E186F" w:rsidRDefault="004E186F">
      <w:pPr>
        <w:pStyle w:val="TM1"/>
        <w:tabs>
          <w:tab w:val="left" w:pos="330"/>
          <w:tab w:val="right" w:leader="dot" w:pos="9063"/>
        </w:tabs>
        <w:rPr>
          <w:ins w:id="100" w:author="RANNOU Jean-Philippe" w:date="2020-02-14T16:58:00Z"/>
          <w:rFonts w:asciiTheme="minorHAnsi" w:hAnsiTheme="minorHAnsi"/>
          <w:b w:val="0"/>
          <w:bCs w:val="0"/>
          <w:caps w:val="0"/>
          <w:noProof/>
          <w:szCs w:val="22"/>
          <w:u w:val="none"/>
          <w:lang w:val="fr-FR"/>
        </w:rPr>
      </w:pPr>
      <w:ins w:id="101"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"_Toc32591915"</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3</w:t>
        </w:r>
        <w:r>
          <w:rPr>
            <w:rFonts w:asciiTheme="minorHAnsi" w:hAnsiTheme="minorHAnsi"/>
            <w:b w:val="0"/>
            <w:bCs w:val="0"/>
            <w:caps w:val="0"/>
            <w:noProof/>
            <w:szCs w:val="22"/>
            <w:u w:val="none"/>
            <w:lang w:val="fr-FR"/>
          </w:rPr>
          <w:tab/>
        </w:r>
        <w:r w:rsidRPr="00E8005F">
          <w:rPr>
            <w:rStyle w:val="Lienhypertexte"/>
            <w:noProof/>
          </w:rPr>
          <w:t>Description of the decoder package</w:t>
        </w:r>
        <w:r>
          <w:rPr>
            <w:noProof/>
            <w:webHidden/>
          </w:rPr>
          <w:tab/>
        </w:r>
        <w:r>
          <w:rPr>
            <w:noProof/>
            <w:webHidden/>
          </w:rPr>
          <w:fldChar w:fldCharType="begin"/>
        </w:r>
        <w:r>
          <w:rPr>
            <w:noProof/>
            <w:webHidden/>
          </w:rPr>
          <w:instrText xml:space="preserve"> PAGEREF _Toc32591915 \h </w:instrText>
        </w:r>
        <w:r>
          <w:rPr>
            <w:noProof/>
            <w:webHidden/>
          </w:rPr>
        </w:r>
      </w:ins>
      <w:r>
        <w:rPr>
          <w:noProof/>
          <w:webHidden/>
        </w:rPr>
        <w:fldChar w:fldCharType="separate"/>
      </w:r>
      <w:ins w:id="102" w:author="RANNOU Jean-Philippe" w:date="2020-02-14T16:58:00Z">
        <w:r>
          <w:rPr>
            <w:noProof/>
            <w:webHidden/>
          </w:rPr>
          <w:t>10</w:t>
        </w:r>
        <w:r>
          <w:rPr>
            <w:noProof/>
            <w:webHidden/>
          </w:rPr>
          <w:fldChar w:fldCharType="end"/>
        </w:r>
        <w:r w:rsidRPr="00E8005F">
          <w:rPr>
            <w:rStyle w:val="Lienhypertexte"/>
            <w:noProof/>
          </w:rPr>
          <w:fldChar w:fldCharType="end"/>
        </w:r>
      </w:ins>
    </w:p>
    <w:p w:rsidR="004E186F" w:rsidRDefault="004E186F">
      <w:pPr>
        <w:pStyle w:val="TM1"/>
        <w:tabs>
          <w:tab w:val="left" w:pos="330"/>
          <w:tab w:val="right" w:leader="dot" w:pos="9063"/>
        </w:tabs>
        <w:rPr>
          <w:ins w:id="103" w:author="RANNOU Jean-Philippe" w:date="2020-02-14T16:58:00Z"/>
          <w:rFonts w:asciiTheme="minorHAnsi" w:hAnsiTheme="minorHAnsi"/>
          <w:b w:val="0"/>
          <w:bCs w:val="0"/>
          <w:caps w:val="0"/>
          <w:noProof/>
          <w:szCs w:val="22"/>
          <w:u w:val="none"/>
          <w:lang w:val="fr-FR"/>
        </w:rPr>
      </w:pPr>
      <w:ins w:id="104"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"_Toc32591916"</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4</w:t>
        </w:r>
        <w:r>
          <w:rPr>
            <w:rFonts w:asciiTheme="minorHAnsi" w:hAnsiTheme="minorHAnsi"/>
            <w:b w:val="0"/>
            <w:bCs w:val="0"/>
            <w:caps w:val="0"/>
            <w:noProof/>
            <w:szCs w:val="22"/>
            <w:u w:val="none"/>
            <w:lang w:val="fr-FR"/>
          </w:rPr>
          <w:tab/>
        </w:r>
        <w:r w:rsidRPr="00E8005F">
          <w:rPr>
            <w:rStyle w:val="Lienhypertexte"/>
            <w:noProof/>
          </w:rPr>
          <w:t>Decoder installation and configuration</w:t>
        </w:r>
        <w:r>
          <w:rPr>
            <w:noProof/>
            <w:webHidden/>
          </w:rPr>
          <w:tab/>
        </w:r>
        <w:r>
          <w:rPr>
            <w:noProof/>
            <w:webHidden/>
          </w:rPr>
          <w:fldChar w:fldCharType="begin"/>
        </w:r>
        <w:r>
          <w:rPr>
            <w:noProof/>
            <w:webHidden/>
          </w:rPr>
          <w:instrText xml:space="preserve"> PAGEREF _Toc32591916 \h </w:instrText>
        </w:r>
        <w:r>
          <w:rPr>
            <w:noProof/>
            <w:webHidden/>
          </w:rPr>
        </w:r>
      </w:ins>
      <w:r>
        <w:rPr>
          <w:noProof/>
          <w:webHidden/>
        </w:rPr>
        <w:fldChar w:fldCharType="separate"/>
      </w:r>
      <w:ins w:id="105" w:author="RANNOU Jean-Philippe" w:date="2020-02-14T16:58:00Z">
        <w:r>
          <w:rPr>
            <w:noProof/>
            <w:webHidden/>
          </w:rPr>
          <w:t>11</w:t>
        </w:r>
        <w:r>
          <w:rPr>
            <w:noProof/>
            <w:webHidden/>
          </w:rPr>
          <w:fldChar w:fldCharType="end"/>
        </w:r>
        <w:r w:rsidRPr="00E8005F">
          <w:rPr>
            <w:rStyle w:val="Lienhypertexte"/>
            <w:noProof/>
          </w:rPr>
          <w:fldChar w:fldCharType="end"/>
        </w:r>
      </w:ins>
    </w:p>
    <w:p w:rsidR="004E186F" w:rsidRDefault="004E186F">
      <w:pPr>
        <w:pStyle w:val="TM2"/>
        <w:tabs>
          <w:tab w:val="left" w:pos="495"/>
          <w:tab w:val="right" w:leader="dot" w:pos="9063"/>
        </w:tabs>
        <w:rPr>
          <w:ins w:id="106" w:author="RANNOU Jean-Philippe" w:date="2020-02-14T16:58:00Z"/>
          <w:rFonts w:asciiTheme="minorHAnsi" w:hAnsiTheme="minorHAnsi"/>
          <w:b w:val="0"/>
          <w:bCs w:val="0"/>
          <w:smallCaps w:val="0"/>
          <w:noProof/>
          <w:szCs w:val="22"/>
          <w:lang w:val="fr-FR"/>
        </w:rPr>
      </w:pPr>
      <w:ins w:id="107"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"_Toc32591917"</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4.1</w:t>
        </w:r>
        <w:r>
          <w:rPr>
            <w:rFonts w:asciiTheme="minorHAnsi" w:hAnsiTheme="minorHAnsi"/>
            <w:b w:val="0"/>
            <w:bCs w:val="0"/>
            <w:smallCaps w:val="0"/>
            <w:noProof/>
            <w:szCs w:val="22"/>
            <w:lang w:val="fr-FR"/>
          </w:rPr>
          <w:tab/>
        </w:r>
        <w:r w:rsidRPr="00E8005F">
          <w:rPr>
            <w:rStyle w:val="Lienhypertexte"/>
            <w:noProof/>
          </w:rPr>
          <w:t>Decoder installation</w:t>
        </w:r>
        <w:r>
          <w:rPr>
            <w:noProof/>
            <w:webHidden/>
          </w:rPr>
          <w:tab/>
        </w:r>
        <w:r>
          <w:rPr>
            <w:noProof/>
            <w:webHidden/>
          </w:rPr>
          <w:fldChar w:fldCharType="begin"/>
        </w:r>
        <w:r>
          <w:rPr>
            <w:noProof/>
            <w:webHidden/>
          </w:rPr>
          <w:instrText xml:space="preserve"> PAGEREF _Toc32591917 \h </w:instrText>
        </w:r>
        <w:r>
          <w:rPr>
            <w:noProof/>
            <w:webHidden/>
          </w:rPr>
        </w:r>
      </w:ins>
      <w:r>
        <w:rPr>
          <w:noProof/>
          <w:webHidden/>
        </w:rPr>
        <w:fldChar w:fldCharType="separate"/>
      </w:r>
      <w:ins w:id="108" w:author="RANNOU Jean-Philippe" w:date="2020-02-14T16:58:00Z">
        <w:r>
          <w:rPr>
            <w:noProof/>
            <w:webHidden/>
          </w:rPr>
          <w:t>11</w:t>
        </w:r>
        <w:r>
          <w:rPr>
            <w:noProof/>
            <w:webHidden/>
          </w:rPr>
          <w:fldChar w:fldCharType="end"/>
        </w:r>
        <w:r w:rsidRPr="00E8005F">
          <w:rPr>
            <w:rStyle w:val="Lienhypertexte"/>
            <w:noProof/>
          </w:rPr>
          <w:fldChar w:fldCharType="end"/>
        </w:r>
      </w:ins>
    </w:p>
    <w:p w:rsidR="004E186F" w:rsidRDefault="004E186F">
      <w:pPr>
        <w:pStyle w:val="TM3"/>
        <w:tabs>
          <w:tab w:val="left" w:pos="660"/>
          <w:tab w:val="right" w:leader="dot" w:pos="9063"/>
        </w:tabs>
        <w:rPr>
          <w:ins w:id="109" w:author="RANNOU Jean-Philippe" w:date="2020-02-14T16:58:00Z"/>
          <w:rFonts w:asciiTheme="minorHAnsi" w:hAnsiTheme="minorHAnsi"/>
          <w:smallCaps w:val="0"/>
          <w:noProof/>
          <w:szCs w:val="22"/>
          <w:lang w:val="fr-FR"/>
        </w:rPr>
      </w:pPr>
      <w:ins w:id="110"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"_Toc32591918"</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4.1.1</w:t>
        </w:r>
        <w:r>
          <w:rPr>
            <w:rFonts w:asciiTheme="minorHAnsi" w:hAnsiTheme="minorHAnsi"/>
            <w:smallCaps w:val="0"/>
            <w:noProof/>
            <w:szCs w:val="22"/>
            <w:lang w:val="fr-FR"/>
          </w:rPr>
          <w:tab/>
        </w:r>
        <w:r w:rsidRPr="00E8005F">
          <w:rPr>
            <w:rStyle w:val="Lienhypertexte"/>
            <w:noProof/>
          </w:rPr>
          <w:t>Hardware and software requirements</w:t>
        </w:r>
        <w:r>
          <w:rPr>
            <w:noProof/>
            <w:webHidden/>
          </w:rPr>
          <w:tab/>
        </w:r>
        <w:r>
          <w:rPr>
            <w:noProof/>
            <w:webHidden/>
          </w:rPr>
          <w:fldChar w:fldCharType="begin"/>
        </w:r>
        <w:r>
          <w:rPr>
            <w:noProof/>
            <w:webHidden/>
          </w:rPr>
          <w:instrText xml:space="preserve"> PAGEREF _Toc32591918 \h </w:instrText>
        </w:r>
        <w:r>
          <w:rPr>
            <w:noProof/>
            <w:webHidden/>
          </w:rPr>
        </w:r>
      </w:ins>
      <w:r>
        <w:rPr>
          <w:noProof/>
          <w:webHidden/>
        </w:rPr>
        <w:fldChar w:fldCharType="separate"/>
      </w:r>
      <w:ins w:id="111" w:author="RANNOU Jean-Philippe" w:date="2020-02-14T16:58:00Z">
        <w:r>
          <w:rPr>
            <w:noProof/>
            <w:webHidden/>
          </w:rPr>
          <w:t>11</w:t>
        </w:r>
        <w:r>
          <w:rPr>
            <w:noProof/>
            <w:webHidden/>
          </w:rPr>
          <w:fldChar w:fldCharType="end"/>
        </w:r>
        <w:r w:rsidRPr="00E8005F">
          <w:rPr>
            <w:rStyle w:val="Lienhypertexte"/>
            <w:noProof/>
          </w:rPr>
          <w:fldChar w:fldCharType="end"/>
        </w:r>
      </w:ins>
    </w:p>
    <w:p w:rsidR="004E186F" w:rsidRDefault="004E186F">
      <w:pPr>
        <w:pStyle w:val="TM3"/>
        <w:tabs>
          <w:tab w:val="left" w:pos="660"/>
          <w:tab w:val="right" w:leader="dot" w:pos="9063"/>
        </w:tabs>
        <w:rPr>
          <w:ins w:id="112" w:author="RANNOU Jean-Philippe" w:date="2020-02-14T16:58:00Z"/>
          <w:rFonts w:asciiTheme="minorHAnsi" w:hAnsiTheme="minorHAnsi"/>
          <w:smallCaps w:val="0"/>
          <w:noProof/>
          <w:szCs w:val="22"/>
          <w:lang w:val="fr-FR"/>
        </w:rPr>
      </w:pPr>
      <w:ins w:id="113"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"_Toc32591919"</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4.1.2</w:t>
        </w:r>
        <w:r>
          <w:rPr>
            <w:rFonts w:asciiTheme="minorHAnsi" w:hAnsiTheme="minorHAnsi"/>
            <w:smallCaps w:val="0"/>
            <w:noProof/>
            <w:szCs w:val="22"/>
            <w:lang w:val="fr-FR"/>
          </w:rPr>
          <w:tab/>
        </w:r>
        <w:r w:rsidRPr="00E8005F">
          <w:rPr>
            <w:rStyle w:val="Lienhypertexte"/>
            <w:noProof/>
          </w:rPr>
          <w:t>Installation of the decoder</w:t>
        </w:r>
        <w:r>
          <w:rPr>
            <w:noProof/>
            <w:webHidden/>
          </w:rPr>
          <w:tab/>
        </w:r>
        <w:r>
          <w:rPr>
            <w:noProof/>
            <w:webHidden/>
          </w:rPr>
          <w:fldChar w:fldCharType="begin"/>
        </w:r>
        <w:r>
          <w:rPr>
            <w:noProof/>
            <w:webHidden/>
          </w:rPr>
          <w:instrText xml:space="preserve"> PAGEREF _Toc32591919 \h </w:instrText>
        </w:r>
        <w:r>
          <w:rPr>
            <w:noProof/>
            <w:webHidden/>
          </w:rPr>
        </w:r>
      </w:ins>
      <w:r>
        <w:rPr>
          <w:noProof/>
          <w:webHidden/>
        </w:rPr>
        <w:fldChar w:fldCharType="separate"/>
      </w:r>
      <w:ins w:id="114" w:author="RANNOU Jean-Philippe" w:date="2020-02-14T16:58:00Z">
        <w:r>
          <w:rPr>
            <w:noProof/>
            <w:webHidden/>
          </w:rPr>
          <w:t>11</w:t>
        </w:r>
        <w:r>
          <w:rPr>
            <w:noProof/>
            <w:webHidden/>
          </w:rPr>
          <w:fldChar w:fldCharType="end"/>
        </w:r>
        <w:r w:rsidRPr="00E8005F">
          <w:rPr>
            <w:rStyle w:val="Lienhypertexte"/>
            <w:noProof/>
          </w:rPr>
          <w:fldChar w:fldCharType="end"/>
        </w:r>
      </w:ins>
    </w:p>
    <w:p w:rsidR="004E186F" w:rsidRDefault="004E186F">
      <w:pPr>
        <w:pStyle w:val="TM2"/>
        <w:tabs>
          <w:tab w:val="left" w:pos="495"/>
          <w:tab w:val="right" w:leader="dot" w:pos="9063"/>
        </w:tabs>
        <w:rPr>
          <w:ins w:id="115" w:author="RANNOU Jean-Philippe" w:date="2020-02-14T16:58:00Z"/>
          <w:rFonts w:asciiTheme="minorHAnsi" w:hAnsiTheme="minorHAnsi"/>
          <w:b w:val="0"/>
          <w:bCs w:val="0"/>
          <w:smallCaps w:val="0"/>
          <w:noProof/>
          <w:szCs w:val="22"/>
          <w:lang w:val="fr-FR"/>
        </w:rPr>
      </w:pPr>
      <w:ins w:id="116"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"_Toc32591920"</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4.2</w:t>
        </w:r>
        <w:r>
          <w:rPr>
            <w:rFonts w:asciiTheme="minorHAnsi" w:hAnsiTheme="minorHAnsi"/>
            <w:b w:val="0"/>
            <w:bCs w:val="0"/>
            <w:smallCaps w:val="0"/>
            <w:noProof/>
            <w:szCs w:val="22"/>
            <w:lang w:val="fr-FR"/>
          </w:rPr>
          <w:tab/>
        </w:r>
        <w:r w:rsidRPr="00E8005F">
          <w:rPr>
            <w:rStyle w:val="Lienhypertexte"/>
            <w:noProof/>
          </w:rPr>
          <w:t>Decoder configuration</w:t>
        </w:r>
        <w:r>
          <w:rPr>
            <w:noProof/>
            <w:webHidden/>
          </w:rPr>
          <w:tab/>
        </w:r>
        <w:r>
          <w:rPr>
            <w:noProof/>
            <w:webHidden/>
          </w:rPr>
          <w:fldChar w:fldCharType="begin"/>
        </w:r>
        <w:r>
          <w:rPr>
            <w:noProof/>
            <w:webHidden/>
          </w:rPr>
          <w:instrText xml:space="preserve"> PAGEREF _Toc32591920 \h </w:instrText>
        </w:r>
        <w:r>
          <w:rPr>
            <w:noProof/>
            <w:webHidden/>
          </w:rPr>
        </w:r>
      </w:ins>
      <w:r>
        <w:rPr>
          <w:noProof/>
          <w:webHidden/>
        </w:rPr>
        <w:fldChar w:fldCharType="separate"/>
      </w:r>
      <w:ins w:id="117" w:author="RANNOU Jean-Philippe" w:date="2020-02-14T16:58:00Z">
        <w:r>
          <w:rPr>
            <w:noProof/>
            <w:webHidden/>
          </w:rPr>
          <w:t>11</w:t>
        </w:r>
        <w:r>
          <w:rPr>
            <w:noProof/>
            <w:webHidden/>
          </w:rPr>
          <w:fldChar w:fldCharType="end"/>
        </w:r>
        <w:r w:rsidRPr="00E8005F">
          <w:rPr>
            <w:rStyle w:val="Lienhypertexte"/>
            <w:noProof/>
          </w:rPr>
          <w:fldChar w:fldCharType="end"/>
        </w:r>
      </w:ins>
    </w:p>
    <w:p w:rsidR="004E186F" w:rsidRDefault="004E186F">
      <w:pPr>
        <w:pStyle w:val="TM3"/>
        <w:tabs>
          <w:tab w:val="left" w:pos="660"/>
          <w:tab w:val="right" w:leader="dot" w:pos="9063"/>
        </w:tabs>
        <w:rPr>
          <w:ins w:id="118" w:author="RANNOU Jean-Philippe" w:date="2020-02-14T16:58:00Z"/>
          <w:rFonts w:asciiTheme="minorHAnsi" w:hAnsiTheme="minorHAnsi"/>
          <w:smallCaps w:val="0"/>
          <w:noProof/>
          <w:szCs w:val="22"/>
          <w:lang w:val="fr-FR"/>
        </w:rPr>
      </w:pPr>
      <w:ins w:id="119"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"_Toc32591921"</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4.2.1</w:t>
        </w:r>
        <w:r>
          <w:rPr>
            <w:rFonts w:asciiTheme="minorHAnsi" w:hAnsiTheme="minorHAnsi"/>
            <w:smallCaps w:val="0"/>
            <w:noProof/>
            <w:szCs w:val="22"/>
            <w:lang w:val="fr-FR"/>
          </w:rPr>
          <w:tab/>
        </w:r>
        <w:r w:rsidRPr="00E8005F">
          <w:rPr>
            <w:rStyle w:val="Lienhypertexte"/>
            <w:noProof/>
          </w:rPr>
          <w:t>PI decoder configuration</w:t>
        </w:r>
        <w:r>
          <w:rPr>
            <w:noProof/>
            <w:webHidden/>
          </w:rPr>
          <w:tab/>
        </w:r>
        <w:r>
          <w:rPr>
            <w:noProof/>
            <w:webHidden/>
          </w:rPr>
          <w:fldChar w:fldCharType="begin"/>
        </w:r>
        <w:r>
          <w:rPr>
            <w:noProof/>
            <w:webHidden/>
          </w:rPr>
          <w:instrText xml:space="preserve"> PAGEREF _Toc32591921 \h </w:instrText>
        </w:r>
        <w:r>
          <w:rPr>
            <w:noProof/>
            <w:webHidden/>
          </w:rPr>
        </w:r>
      </w:ins>
      <w:r>
        <w:rPr>
          <w:noProof/>
          <w:webHidden/>
        </w:rPr>
        <w:fldChar w:fldCharType="separate"/>
      </w:r>
      <w:ins w:id="120" w:author="RANNOU Jean-Philippe" w:date="2020-02-14T16:58:00Z">
        <w:r>
          <w:rPr>
            <w:noProof/>
            <w:webHidden/>
          </w:rPr>
          <w:t>12</w:t>
        </w:r>
        <w:r>
          <w:rPr>
            <w:noProof/>
            <w:webHidden/>
          </w:rPr>
          <w:fldChar w:fldCharType="end"/>
        </w:r>
        <w:r w:rsidRPr="00E8005F">
          <w:rPr>
            <w:rStyle w:val="Lienhypertexte"/>
            <w:noProof/>
          </w:rPr>
          <w:fldChar w:fldCharType="end"/>
        </w:r>
      </w:ins>
    </w:p>
    <w:p w:rsidR="004E186F" w:rsidRDefault="004E186F">
      <w:pPr>
        <w:pStyle w:val="TM3"/>
        <w:tabs>
          <w:tab w:val="left" w:pos="660"/>
          <w:tab w:val="right" w:leader="dot" w:pos="9063"/>
        </w:tabs>
        <w:rPr>
          <w:ins w:id="121" w:author="RANNOU Jean-Philippe" w:date="2020-02-14T16:58:00Z"/>
          <w:rFonts w:asciiTheme="minorHAnsi" w:hAnsiTheme="minorHAnsi"/>
          <w:smallCaps w:val="0"/>
          <w:noProof/>
          <w:szCs w:val="22"/>
          <w:lang w:val="fr-FR"/>
        </w:rPr>
      </w:pPr>
      <w:ins w:id="122"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"_Toc32591922"</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4.2.2</w:t>
        </w:r>
        <w:r>
          <w:rPr>
            <w:rFonts w:asciiTheme="minorHAnsi" w:hAnsiTheme="minorHAnsi"/>
            <w:smallCaps w:val="0"/>
            <w:noProof/>
            <w:szCs w:val="22"/>
            <w:lang w:val="fr-FR"/>
          </w:rPr>
          <w:tab/>
        </w:r>
        <w:r w:rsidRPr="00E8005F">
          <w:rPr>
            <w:rStyle w:val="Lienhypertexte"/>
            <w:noProof/>
          </w:rPr>
          <w:t>DAC decoder configuration</w:t>
        </w:r>
        <w:r>
          <w:rPr>
            <w:noProof/>
            <w:webHidden/>
          </w:rPr>
          <w:tab/>
        </w:r>
        <w:r>
          <w:rPr>
            <w:noProof/>
            <w:webHidden/>
          </w:rPr>
          <w:fldChar w:fldCharType="begin"/>
        </w:r>
        <w:r>
          <w:rPr>
            <w:noProof/>
            <w:webHidden/>
          </w:rPr>
          <w:instrText xml:space="preserve"> PAGEREF _Toc32591922 \h </w:instrText>
        </w:r>
        <w:r>
          <w:rPr>
            <w:noProof/>
            <w:webHidden/>
          </w:rPr>
        </w:r>
      </w:ins>
      <w:r>
        <w:rPr>
          <w:noProof/>
          <w:webHidden/>
        </w:rPr>
        <w:fldChar w:fldCharType="separate"/>
      </w:r>
      <w:ins w:id="123" w:author="RANNOU Jean-Philippe" w:date="2020-02-14T16:58:00Z">
        <w:r>
          <w:rPr>
            <w:noProof/>
            <w:webHidden/>
          </w:rPr>
          <w:t>13</w:t>
        </w:r>
        <w:r>
          <w:rPr>
            <w:noProof/>
            <w:webHidden/>
          </w:rPr>
          <w:fldChar w:fldCharType="end"/>
        </w:r>
        <w:r w:rsidRPr="00E8005F">
          <w:rPr>
            <w:rStyle w:val="Lienhypertexte"/>
            <w:noProof/>
          </w:rPr>
          <w:fldChar w:fldCharType="end"/>
        </w:r>
      </w:ins>
    </w:p>
    <w:p w:rsidR="004E186F" w:rsidRDefault="004E186F">
      <w:pPr>
        <w:pStyle w:val="TM1"/>
        <w:tabs>
          <w:tab w:val="left" w:pos="330"/>
          <w:tab w:val="right" w:leader="dot" w:pos="9063"/>
        </w:tabs>
        <w:rPr>
          <w:ins w:id="124" w:author="RANNOU Jean-Philippe" w:date="2020-02-14T16:58:00Z"/>
          <w:rFonts w:asciiTheme="minorHAnsi" w:hAnsiTheme="minorHAnsi"/>
          <w:b w:val="0"/>
          <w:bCs w:val="0"/>
          <w:caps w:val="0"/>
          <w:noProof/>
          <w:szCs w:val="22"/>
          <w:u w:val="none"/>
          <w:lang w:val="fr-FR"/>
        </w:rPr>
      </w:pPr>
      <w:ins w:id="125"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"_Toc32591923"</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5</w:t>
        </w:r>
        <w:r>
          <w:rPr>
            <w:rFonts w:asciiTheme="minorHAnsi" w:hAnsiTheme="minorHAnsi"/>
            <w:b w:val="0"/>
            <w:bCs w:val="0"/>
            <w:caps w:val="0"/>
            <w:noProof/>
            <w:szCs w:val="22"/>
            <w:u w:val="none"/>
            <w:lang w:val="fr-FR"/>
          </w:rPr>
          <w:tab/>
        </w:r>
        <w:r w:rsidRPr="00E8005F">
          <w:rPr>
            <w:rStyle w:val="Lienhypertexte"/>
            <w:noProof/>
          </w:rPr>
          <w:t>Float configuration</w:t>
        </w:r>
        <w:r>
          <w:rPr>
            <w:noProof/>
            <w:webHidden/>
          </w:rPr>
          <w:tab/>
        </w:r>
        <w:r>
          <w:rPr>
            <w:noProof/>
            <w:webHidden/>
          </w:rPr>
          <w:fldChar w:fldCharType="begin"/>
        </w:r>
        <w:r>
          <w:rPr>
            <w:noProof/>
            <w:webHidden/>
          </w:rPr>
          <w:instrText xml:space="preserve"> PAGEREF _Toc32591923 \h </w:instrText>
        </w:r>
        <w:r>
          <w:rPr>
            <w:noProof/>
            <w:webHidden/>
          </w:rPr>
        </w:r>
      </w:ins>
      <w:r>
        <w:rPr>
          <w:noProof/>
          <w:webHidden/>
        </w:rPr>
        <w:fldChar w:fldCharType="separate"/>
      </w:r>
      <w:ins w:id="126" w:author="RANNOU Jean-Philippe" w:date="2020-02-14T16:58:00Z">
        <w:r>
          <w:rPr>
            <w:noProof/>
            <w:webHidden/>
          </w:rPr>
          <w:t>14</w:t>
        </w:r>
        <w:r>
          <w:rPr>
            <w:noProof/>
            <w:webHidden/>
          </w:rPr>
          <w:fldChar w:fldCharType="end"/>
        </w:r>
        <w:r w:rsidRPr="00E8005F">
          <w:rPr>
            <w:rStyle w:val="Lienhypertexte"/>
            <w:noProof/>
          </w:rPr>
          <w:fldChar w:fldCharType="end"/>
        </w:r>
      </w:ins>
    </w:p>
    <w:p w:rsidR="004E186F" w:rsidRDefault="004E186F">
      <w:pPr>
        <w:pStyle w:val="TM2"/>
        <w:tabs>
          <w:tab w:val="left" w:pos="495"/>
          <w:tab w:val="right" w:leader="dot" w:pos="9063"/>
        </w:tabs>
        <w:rPr>
          <w:ins w:id="127" w:author="RANNOU Jean-Philippe" w:date="2020-02-14T16:58:00Z"/>
          <w:rFonts w:asciiTheme="minorHAnsi" w:hAnsiTheme="minorHAnsi"/>
          <w:b w:val="0"/>
          <w:bCs w:val="0"/>
          <w:smallCaps w:val="0"/>
          <w:noProof/>
          <w:szCs w:val="22"/>
          <w:lang w:val="fr-FR"/>
        </w:rPr>
      </w:pPr>
      <w:ins w:id="128"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"_Toc32591924"</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5.1</w:t>
        </w:r>
        <w:r>
          <w:rPr>
            <w:rFonts w:asciiTheme="minorHAnsi" w:hAnsiTheme="minorHAnsi"/>
            <w:b w:val="0"/>
            <w:bCs w:val="0"/>
            <w:smallCaps w:val="0"/>
            <w:noProof/>
            <w:szCs w:val="22"/>
            <w:lang w:val="fr-FR"/>
          </w:rPr>
          <w:tab/>
        </w:r>
        <w:r w:rsidRPr="00E8005F">
          <w:rPr>
            <w:rStyle w:val="Lienhypertexte"/>
            <w:noProof/>
          </w:rPr>
          <w:t>Float configuration files for PI decoder</w:t>
        </w:r>
        <w:r>
          <w:rPr>
            <w:noProof/>
            <w:webHidden/>
          </w:rPr>
          <w:tab/>
        </w:r>
        <w:r>
          <w:rPr>
            <w:noProof/>
            <w:webHidden/>
          </w:rPr>
          <w:fldChar w:fldCharType="begin"/>
        </w:r>
        <w:r>
          <w:rPr>
            <w:noProof/>
            <w:webHidden/>
          </w:rPr>
          <w:instrText xml:space="preserve"> PAGEREF _Toc32591924 \h </w:instrText>
        </w:r>
        <w:r>
          <w:rPr>
            <w:noProof/>
            <w:webHidden/>
          </w:rPr>
        </w:r>
      </w:ins>
      <w:r>
        <w:rPr>
          <w:noProof/>
          <w:webHidden/>
        </w:rPr>
        <w:fldChar w:fldCharType="separate"/>
      </w:r>
      <w:ins w:id="129" w:author="RANNOU Jean-Philippe" w:date="2020-02-14T16:58:00Z">
        <w:r>
          <w:rPr>
            <w:noProof/>
            <w:webHidden/>
          </w:rPr>
          <w:t>14</w:t>
        </w:r>
        <w:r>
          <w:rPr>
            <w:noProof/>
            <w:webHidden/>
          </w:rPr>
          <w:fldChar w:fldCharType="end"/>
        </w:r>
        <w:r w:rsidRPr="00E8005F">
          <w:rPr>
            <w:rStyle w:val="Lienhypertexte"/>
            <w:noProof/>
          </w:rPr>
          <w:fldChar w:fldCharType="end"/>
        </w:r>
      </w:ins>
    </w:p>
    <w:p w:rsidR="004E186F" w:rsidRDefault="004E186F">
      <w:pPr>
        <w:pStyle w:val="TM3"/>
        <w:tabs>
          <w:tab w:val="left" w:pos="660"/>
          <w:tab w:val="right" w:leader="dot" w:pos="9063"/>
        </w:tabs>
        <w:rPr>
          <w:ins w:id="130" w:author="RANNOU Jean-Philippe" w:date="2020-02-14T16:58:00Z"/>
          <w:rFonts w:asciiTheme="minorHAnsi" w:hAnsiTheme="minorHAnsi"/>
          <w:smallCaps w:val="0"/>
          <w:noProof/>
          <w:szCs w:val="22"/>
          <w:lang w:val="fr-FR"/>
        </w:rPr>
      </w:pPr>
      <w:ins w:id="131"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"_Toc32591925"</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5.1.1</w:t>
        </w:r>
        <w:r>
          <w:rPr>
            <w:rFonts w:asciiTheme="minorHAnsi" w:hAnsiTheme="minorHAnsi"/>
            <w:smallCaps w:val="0"/>
            <w:noProof/>
            <w:szCs w:val="22"/>
            <w:lang w:val="fr-FR"/>
          </w:rPr>
          <w:tab/>
        </w:r>
        <w:r w:rsidRPr="00E8005F">
          <w:rPr>
            <w:rStyle w:val="Lienhypertexte"/>
            <w:noProof/>
          </w:rPr>
          <w:t>Float decoder configuration information</w:t>
        </w:r>
        <w:r>
          <w:rPr>
            <w:noProof/>
            <w:webHidden/>
          </w:rPr>
          <w:tab/>
        </w:r>
        <w:r>
          <w:rPr>
            <w:noProof/>
            <w:webHidden/>
          </w:rPr>
          <w:fldChar w:fldCharType="begin"/>
        </w:r>
        <w:r>
          <w:rPr>
            <w:noProof/>
            <w:webHidden/>
          </w:rPr>
          <w:instrText xml:space="preserve"> PAGEREF _Toc32591925 \h </w:instrText>
        </w:r>
        <w:r>
          <w:rPr>
            <w:noProof/>
            <w:webHidden/>
          </w:rPr>
        </w:r>
      </w:ins>
      <w:r>
        <w:rPr>
          <w:noProof/>
          <w:webHidden/>
        </w:rPr>
        <w:fldChar w:fldCharType="separate"/>
      </w:r>
      <w:ins w:id="132" w:author="RANNOU Jean-Philippe" w:date="2020-02-14T16:58:00Z">
        <w:r>
          <w:rPr>
            <w:noProof/>
            <w:webHidden/>
          </w:rPr>
          <w:t>14</w:t>
        </w:r>
        <w:r>
          <w:rPr>
            <w:noProof/>
            <w:webHidden/>
          </w:rPr>
          <w:fldChar w:fldCharType="end"/>
        </w:r>
        <w:r w:rsidRPr="00E8005F">
          <w:rPr>
            <w:rStyle w:val="Lienhypertexte"/>
            <w:noProof/>
          </w:rPr>
          <w:fldChar w:fldCharType="end"/>
        </w:r>
      </w:ins>
    </w:p>
    <w:p w:rsidR="004E186F" w:rsidRDefault="004E186F">
      <w:pPr>
        <w:pStyle w:val="TM3"/>
        <w:tabs>
          <w:tab w:val="left" w:pos="660"/>
          <w:tab w:val="right" w:leader="dot" w:pos="9063"/>
        </w:tabs>
        <w:rPr>
          <w:ins w:id="133" w:author="RANNOU Jean-Philippe" w:date="2020-02-14T16:58:00Z"/>
          <w:rFonts w:asciiTheme="minorHAnsi" w:hAnsiTheme="minorHAnsi"/>
          <w:smallCaps w:val="0"/>
          <w:noProof/>
          <w:szCs w:val="22"/>
          <w:lang w:val="fr-FR"/>
        </w:rPr>
      </w:pPr>
      <w:ins w:id="134"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"_Toc32591926"</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5.1.2</w:t>
        </w:r>
        <w:r>
          <w:rPr>
            <w:rFonts w:asciiTheme="minorHAnsi" w:hAnsiTheme="minorHAnsi"/>
            <w:smallCaps w:val="0"/>
            <w:noProof/>
            <w:szCs w:val="22"/>
            <w:lang w:val="fr-FR"/>
          </w:rPr>
          <w:tab/>
        </w:r>
        <w:r w:rsidRPr="00E8005F">
          <w:rPr>
            <w:rStyle w:val="Lienhypertexte"/>
            <w:noProof/>
          </w:rPr>
          <w:t>Float meta-data file</w:t>
        </w:r>
        <w:r>
          <w:rPr>
            <w:noProof/>
            <w:webHidden/>
          </w:rPr>
          <w:tab/>
        </w:r>
        <w:r>
          <w:rPr>
            <w:noProof/>
            <w:webHidden/>
          </w:rPr>
          <w:fldChar w:fldCharType="begin"/>
        </w:r>
        <w:r>
          <w:rPr>
            <w:noProof/>
            <w:webHidden/>
          </w:rPr>
          <w:instrText xml:space="preserve"> PAGEREF _Toc32591926 \h </w:instrText>
        </w:r>
        <w:r>
          <w:rPr>
            <w:noProof/>
            <w:webHidden/>
          </w:rPr>
        </w:r>
      </w:ins>
      <w:r>
        <w:rPr>
          <w:noProof/>
          <w:webHidden/>
        </w:rPr>
        <w:fldChar w:fldCharType="separate"/>
      </w:r>
      <w:ins w:id="135" w:author="RANNOU Jean-Philippe" w:date="2020-02-14T16:58:00Z">
        <w:r>
          <w:rPr>
            <w:noProof/>
            <w:webHidden/>
          </w:rPr>
          <w:t>14</w:t>
        </w:r>
        <w:r>
          <w:rPr>
            <w:noProof/>
            <w:webHidden/>
          </w:rPr>
          <w:fldChar w:fldCharType="end"/>
        </w:r>
        <w:r w:rsidRPr="00E8005F">
          <w:rPr>
            <w:rStyle w:val="Lienhypertexte"/>
            <w:noProof/>
          </w:rPr>
          <w:fldChar w:fldCharType="end"/>
        </w:r>
      </w:ins>
    </w:p>
    <w:p w:rsidR="004E186F" w:rsidRDefault="004E186F">
      <w:pPr>
        <w:pStyle w:val="TM4"/>
        <w:tabs>
          <w:tab w:val="left" w:pos="825"/>
          <w:tab w:val="right" w:leader="dot" w:pos="9063"/>
        </w:tabs>
        <w:rPr>
          <w:ins w:id="136" w:author="RANNOU Jean-Philippe" w:date="2020-02-14T16:58:00Z"/>
          <w:rFonts w:asciiTheme="minorHAnsi" w:hAnsiTheme="minorHAnsi"/>
          <w:noProof/>
          <w:szCs w:val="22"/>
          <w:lang w:val="fr-FR"/>
        </w:rPr>
      </w:pPr>
      <w:ins w:id="137"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"_Toc32591927"</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5.1.2.1</w:t>
        </w:r>
        <w:r>
          <w:rPr>
            <w:rFonts w:asciiTheme="minorHAnsi" w:hAnsiTheme="minorHAnsi"/>
            <w:noProof/>
            <w:szCs w:val="22"/>
            <w:lang w:val="fr-FR"/>
          </w:rPr>
          <w:tab/>
        </w:r>
        <w:r w:rsidRPr="00E8005F">
          <w:rPr>
            <w:rStyle w:val="Lienhypertexte"/>
            <w:noProof/>
          </w:rPr>
          <w:t>Float meta-data file generation</w:t>
        </w:r>
        <w:r>
          <w:rPr>
            <w:noProof/>
            <w:webHidden/>
          </w:rPr>
          <w:tab/>
        </w:r>
        <w:r>
          <w:rPr>
            <w:noProof/>
            <w:webHidden/>
          </w:rPr>
          <w:fldChar w:fldCharType="begin"/>
        </w:r>
        <w:r>
          <w:rPr>
            <w:noProof/>
            <w:webHidden/>
          </w:rPr>
          <w:instrText xml:space="preserve"> PAGEREF _Toc32591927 \h </w:instrText>
        </w:r>
        <w:r>
          <w:rPr>
            <w:noProof/>
            <w:webHidden/>
          </w:rPr>
        </w:r>
      </w:ins>
      <w:r>
        <w:rPr>
          <w:noProof/>
          <w:webHidden/>
        </w:rPr>
        <w:fldChar w:fldCharType="separate"/>
      </w:r>
      <w:ins w:id="138" w:author="RANNOU Jean-Philippe" w:date="2020-02-14T16:58:00Z">
        <w:r>
          <w:rPr>
            <w:noProof/>
            <w:webHidden/>
          </w:rPr>
          <w:t>15</w:t>
        </w:r>
        <w:r>
          <w:rPr>
            <w:noProof/>
            <w:webHidden/>
          </w:rPr>
          <w:fldChar w:fldCharType="end"/>
        </w:r>
        <w:r w:rsidRPr="00E8005F">
          <w:rPr>
            <w:rStyle w:val="Lienhypertexte"/>
            <w:noProof/>
          </w:rPr>
          <w:fldChar w:fldCharType="end"/>
        </w:r>
      </w:ins>
    </w:p>
    <w:p w:rsidR="004E186F" w:rsidRDefault="004E186F">
      <w:pPr>
        <w:pStyle w:val="TM2"/>
        <w:tabs>
          <w:tab w:val="left" w:pos="495"/>
          <w:tab w:val="right" w:leader="dot" w:pos="9063"/>
        </w:tabs>
        <w:rPr>
          <w:ins w:id="139" w:author="RANNOU Jean-Philippe" w:date="2020-02-14T16:58:00Z"/>
          <w:rFonts w:asciiTheme="minorHAnsi" w:hAnsiTheme="minorHAnsi"/>
          <w:b w:val="0"/>
          <w:bCs w:val="0"/>
          <w:smallCaps w:val="0"/>
          <w:noProof/>
          <w:szCs w:val="22"/>
          <w:lang w:val="fr-FR"/>
        </w:rPr>
      </w:pPr>
      <w:ins w:id="140"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"_Toc32591928"</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5.2</w:t>
        </w:r>
        <w:r>
          <w:rPr>
            <w:rFonts w:asciiTheme="minorHAnsi" w:hAnsiTheme="minorHAnsi"/>
            <w:b w:val="0"/>
            <w:bCs w:val="0"/>
            <w:smallCaps w:val="0"/>
            <w:noProof/>
            <w:szCs w:val="22"/>
            <w:lang w:val="fr-FR"/>
          </w:rPr>
          <w:tab/>
        </w:r>
        <w:r w:rsidRPr="00E8005F">
          <w:rPr>
            <w:rStyle w:val="Lienhypertexte"/>
            <w:noProof/>
          </w:rPr>
          <w:t>Float configuration files for DAC decoder</w:t>
        </w:r>
        <w:r>
          <w:rPr>
            <w:noProof/>
            <w:webHidden/>
          </w:rPr>
          <w:tab/>
        </w:r>
        <w:r>
          <w:rPr>
            <w:noProof/>
            <w:webHidden/>
          </w:rPr>
          <w:fldChar w:fldCharType="begin"/>
        </w:r>
        <w:r>
          <w:rPr>
            <w:noProof/>
            <w:webHidden/>
          </w:rPr>
          <w:instrText xml:space="preserve"> PAGEREF _Toc32591928 \h </w:instrText>
        </w:r>
        <w:r>
          <w:rPr>
            <w:noProof/>
            <w:webHidden/>
          </w:rPr>
        </w:r>
      </w:ins>
      <w:r>
        <w:rPr>
          <w:noProof/>
          <w:webHidden/>
        </w:rPr>
        <w:fldChar w:fldCharType="separate"/>
      </w:r>
      <w:ins w:id="141" w:author="RANNOU Jean-Philippe" w:date="2020-02-14T16:58:00Z">
        <w:r>
          <w:rPr>
            <w:noProof/>
            <w:webHidden/>
          </w:rPr>
          <w:t>15</w:t>
        </w:r>
        <w:r>
          <w:rPr>
            <w:noProof/>
            <w:webHidden/>
          </w:rPr>
          <w:fldChar w:fldCharType="end"/>
        </w:r>
        <w:r w:rsidRPr="00E8005F">
          <w:rPr>
            <w:rStyle w:val="Lienhypertexte"/>
            <w:noProof/>
          </w:rPr>
          <w:fldChar w:fldCharType="end"/>
        </w:r>
      </w:ins>
    </w:p>
    <w:p w:rsidR="004E186F" w:rsidRDefault="004E186F">
      <w:pPr>
        <w:pStyle w:val="TM3"/>
        <w:tabs>
          <w:tab w:val="left" w:pos="660"/>
          <w:tab w:val="right" w:leader="dot" w:pos="9063"/>
        </w:tabs>
        <w:rPr>
          <w:ins w:id="142" w:author="RANNOU Jean-Philippe" w:date="2020-02-14T16:58:00Z"/>
          <w:rFonts w:asciiTheme="minorHAnsi" w:hAnsiTheme="minorHAnsi"/>
          <w:smallCaps w:val="0"/>
          <w:noProof/>
          <w:szCs w:val="22"/>
          <w:lang w:val="fr-FR"/>
        </w:rPr>
      </w:pPr>
      <w:ins w:id="143"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"_Toc32591929"</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5.2.1</w:t>
        </w:r>
        <w:r>
          <w:rPr>
            <w:rFonts w:asciiTheme="minorHAnsi" w:hAnsiTheme="minorHAnsi"/>
            <w:smallCaps w:val="0"/>
            <w:noProof/>
            <w:szCs w:val="22"/>
            <w:lang w:val="fr-FR"/>
          </w:rPr>
          <w:tab/>
        </w:r>
        <w:r w:rsidRPr="00E8005F">
          <w:rPr>
            <w:rStyle w:val="Lienhypertexte"/>
            <w:noProof/>
          </w:rPr>
          <w:t>Float decoder configuration information</w:t>
        </w:r>
        <w:r>
          <w:rPr>
            <w:noProof/>
            <w:webHidden/>
          </w:rPr>
          <w:tab/>
        </w:r>
        <w:r>
          <w:rPr>
            <w:noProof/>
            <w:webHidden/>
          </w:rPr>
          <w:fldChar w:fldCharType="begin"/>
        </w:r>
        <w:r>
          <w:rPr>
            <w:noProof/>
            <w:webHidden/>
          </w:rPr>
          <w:instrText xml:space="preserve"> PAGEREF _Toc32591929 \h </w:instrText>
        </w:r>
        <w:r>
          <w:rPr>
            <w:noProof/>
            <w:webHidden/>
          </w:rPr>
        </w:r>
      </w:ins>
      <w:r>
        <w:rPr>
          <w:noProof/>
          <w:webHidden/>
        </w:rPr>
        <w:fldChar w:fldCharType="separate"/>
      </w:r>
      <w:ins w:id="144" w:author="RANNOU Jean-Philippe" w:date="2020-02-14T16:58:00Z">
        <w:r>
          <w:rPr>
            <w:noProof/>
            <w:webHidden/>
          </w:rPr>
          <w:t>15</w:t>
        </w:r>
        <w:r>
          <w:rPr>
            <w:noProof/>
            <w:webHidden/>
          </w:rPr>
          <w:fldChar w:fldCharType="end"/>
        </w:r>
        <w:r w:rsidRPr="00E8005F">
          <w:rPr>
            <w:rStyle w:val="Lienhypertexte"/>
            <w:noProof/>
          </w:rPr>
          <w:fldChar w:fldCharType="end"/>
        </w:r>
      </w:ins>
    </w:p>
    <w:p w:rsidR="004E186F" w:rsidRDefault="004E186F">
      <w:pPr>
        <w:pStyle w:val="TM4"/>
        <w:tabs>
          <w:tab w:val="left" w:pos="825"/>
          <w:tab w:val="right" w:leader="dot" w:pos="9063"/>
        </w:tabs>
        <w:rPr>
          <w:ins w:id="145" w:author="RANNOU Jean-Philippe" w:date="2020-02-14T16:58:00Z"/>
          <w:rFonts w:asciiTheme="minorHAnsi" w:hAnsiTheme="minorHAnsi"/>
          <w:noProof/>
          <w:szCs w:val="22"/>
          <w:lang w:val="fr-FR"/>
        </w:rPr>
      </w:pPr>
      <w:ins w:id="146"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"_Toc32591930"</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5.2.1.1</w:t>
        </w:r>
        <w:r>
          <w:rPr>
            <w:rFonts w:asciiTheme="minorHAnsi" w:hAnsiTheme="minorHAnsi"/>
            <w:noProof/>
            <w:szCs w:val="22"/>
            <w:lang w:val="fr-FR"/>
          </w:rPr>
          <w:tab/>
        </w:r>
        <w:r w:rsidRPr="00E8005F">
          <w:rPr>
            <w:rStyle w:val="Lienhypertexte"/>
            <w:noProof/>
          </w:rPr>
          <w:t>Float configuration file generation</w:t>
        </w:r>
        <w:r>
          <w:rPr>
            <w:noProof/>
            <w:webHidden/>
          </w:rPr>
          <w:tab/>
        </w:r>
        <w:r>
          <w:rPr>
            <w:noProof/>
            <w:webHidden/>
          </w:rPr>
          <w:fldChar w:fldCharType="begin"/>
        </w:r>
        <w:r>
          <w:rPr>
            <w:noProof/>
            <w:webHidden/>
          </w:rPr>
          <w:instrText xml:space="preserve"> PAGEREF _Toc32591930 \h </w:instrText>
        </w:r>
        <w:r>
          <w:rPr>
            <w:noProof/>
            <w:webHidden/>
          </w:rPr>
        </w:r>
      </w:ins>
      <w:r>
        <w:rPr>
          <w:noProof/>
          <w:webHidden/>
        </w:rPr>
        <w:fldChar w:fldCharType="separate"/>
      </w:r>
      <w:ins w:id="147" w:author="RANNOU Jean-Philippe" w:date="2020-02-14T16:58:00Z">
        <w:r>
          <w:rPr>
            <w:noProof/>
            <w:webHidden/>
          </w:rPr>
          <w:t>16</w:t>
        </w:r>
        <w:r>
          <w:rPr>
            <w:noProof/>
            <w:webHidden/>
          </w:rPr>
          <w:fldChar w:fldCharType="end"/>
        </w:r>
        <w:r w:rsidRPr="00E8005F">
          <w:rPr>
            <w:rStyle w:val="Lienhypertexte"/>
            <w:noProof/>
          </w:rPr>
          <w:fldChar w:fldCharType="end"/>
        </w:r>
      </w:ins>
    </w:p>
    <w:p w:rsidR="004E186F" w:rsidRDefault="004E186F">
      <w:pPr>
        <w:pStyle w:val="TM3"/>
        <w:tabs>
          <w:tab w:val="left" w:pos="660"/>
          <w:tab w:val="right" w:leader="dot" w:pos="9063"/>
        </w:tabs>
        <w:rPr>
          <w:ins w:id="148" w:author="RANNOU Jean-Philippe" w:date="2020-02-14T16:58:00Z"/>
          <w:rFonts w:asciiTheme="minorHAnsi" w:hAnsiTheme="minorHAnsi"/>
          <w:smallCaps w:val="0"/>
          <w:noProof/>
          <w:szCs w:val="22"/>
          <w:lang w:val="fr-FR"/>
        </w:rPr>
      </w:pPr>
      <w:ins w:id="149"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"_Toc32591931"</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5.2.2</w:t>
        </w:r>
        <w:r>
          <w:rPr>
            <w:rFonts w:asciiTheme="minorHAnsi" w:hAnsiTheme="minorHAnsi"/>
            <w:smallCaps w:val="0"/>
            <w:noProof/>
            <w:szCs w:val="22"/>
            <w:lang w:val="fr-FR"/>
          </w:rPr>
          <w:tab/>
        </w:r>
        <w:r w:rsidRPr="00E8005F">
          <w:rPr>
            <w:rStyle w:val="Lienhypertexte"/>
            <w:noProof/>
          </w:rPr>
          <w:t>Float meta-data file</w:t>
        </w:r>
        <w:r>
          <w:rPr>
            <w:noProof/>
            <w:webHidden/>
          </w:rPr>
          <w:tab/>
        </w:r>
        <w:r>
          <w:rPr>
            <w:noProof/>
            <w:webHidden/>
          </w:rPr>
          <w:fldChar w:fldCharType="begin"/>
        </w:r>
        <w:r>
          <w:rPr>
            <w:noProof/>
            <w:webHidden/>
          </w:rPr>
          <w:instrText xml:space="preserve"> PAGEREF _Toc32591931 \h </w:instrText>
        </w:r>
        <w:r>
          <w:rPr>
            <w:noProof/>
            <w:webHidden/>
          </w:rPr>
        </w:r>
      </w:ins>
      <w:r>
        <w:rPr>
          <w:noProof/>
          <w:webHidden/>
        </w:rPr>
        <w:fldChar w:fldCharType="separate"/>
      </w:r>
      <w:ins w:id="150" w:author="RANNOU Jean-Philippe" w:date="2020-02-14T16:58:00Z">
        <w:r>
          <w:rPr>
            <w:noProof/>
            <w:webHidden/>
          </w:rPr>
          <w:t>16</w:t>
        </w:r>
        <w:r>
          <w:rPr>
            <w:noProof/>
            <w:webHidden/>
          </w:rPr>
          <w:fldChar w:fldCharType="end"/>
        </w:r>
        <w:r w:rsidRPr="00E8005F">
          <w:rPr>
            <w:rStyle w:val="Lienhypertexte"/>
            <w:noProof/>
          </w:rPr>
          <w:fldChar w:fldCharType="end"/>
        </w:r>
      </w:ins>
    </w:p>
    <w:p w:rsidR="004E186F" w:rsidRDefault="004E186F">
      <w:pPr>
        <w:pStyle w:val="TM1"/>
        <w:tabs>
          <w:tab w:val="left" w:pos="330"/>
          <w:tab w:val="right" w:leader="dot" w:pos="9063"/>
        </w:tabs>
        <w:rPr>
          <w:ins w:id="151" w:author="RANNOU Jean-Philippe" w:date="2020-02-14T16:58:00Z"/>
          <w:rFonts w:asciiTheme="minorHAnsi" w:hAnsiTheme="minorHAnsi"/>
          <w:b w:val="0"/>
          <w:bCs w:val="0"/>
          <w:caps w:val="0"/>
          <w:noProof/>
          <w:szCs w:val="22"/>
          <w:u w:val="none"/>
          <w:lang w:val="fr-FR"/>
        </w:rPr>
      </w:pPr>
      <w:ins w:id="152"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"_Toc32591932"</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6</w:t>
        </w:r>
        <w:r>
          <w:rPr>
            <w:rFonts w:asciiTheme="minorHAnsi" w:hAnsiTheme="minorHAnsi"/>
            <w:b w:val="0"/>
            <w:bCs w:val="0"/>
            <w:caps w:val="0"/>
            <w:noProof/>
            <w:szCs w:val="22"/>
            <w:u w:val="none"/>
            <w:lang w:val="fr-FR"/>
          </w:rPr>
          <w:tab/>
        </w:r>
        <w:r w:rsidRPr="00E8005F">
          <w:rPr>
            <w:rStyle w:val="Lienhypertexte"/>
            <w:noProof/>
          </w:rPr>
          <w:t>Using the PI decoder</w:t>
        </w:r>
        <w:r>
          <w:rPr>
            <w:noProof/>
            <w:webHidden/>
          </w:rPr>
          <w:tab/>
        </w:r>
        <w:r>
          <w:rPr>
            <w:noProof/>
            <w:webHidden/>
          </w:rPr>
          <w:fldChar w:fldCharType="begin"/>
        </w:r>
        <w:r>
          <w:rPr>
            <w:noProof/>
            <w:webHidden/>
          </w:rPr>
          <w:instrText xml:space="preserve"> PAGEREF _Toc32591932 \h </w:instrText>
        </w:r>
        <w:r>
          <w:rPr>
            <w:noProof/>
            <w:webHidden/>
          </w:rPr>
        </w:r>
      </w:ins>
      <w:r>
        <w:rPr>
          <w:noProof/>
          <w:webHidden/>
        </w:rPr>
        <w:fldChar w:fldCharType="separate"/>
      </w:r>
      <w:ins w:id="153" w:author="RANNOU Jean-Philippe" w:date="2020-02-14T16:58:00Z">
        <w:r>
          <w:rPr>
            <w:noProof/>
            <w:webHidden/>
          </w:rPr>
          <w:t>17</w:t>
        </w:r>
        <w:r>
          <w:rPr>
            <w:noProof/>
            <w:webHidden/>
          </w:rPr>
          <w:fldChar w:fldCharType="end"/>
        </w:r>
        <w:r w:rsidRPr="00E8005F">
          <w:rPr>
            <w:rStyle w:val="Lienhypertexte"/>
            <w:noProof/>
          </w:rPr>
          <w:fldChar w:fldCharType="end"/>
        </w:r>
      </w:ins>
    </w:p>
    <w:p w:rsidR="004E186F" w:rsidRDefault="004E186F">
      <w:pPr>
        <w:pStyle w:val="TM2"/>
        <w:tabs>
          <w:tab w:val="left" w:pos="495"/>
          <w:tab w:val="right" w:leader="dot" w:pos="9063"/>
        </w:tabs>
        <w:rPr>
          <w:ins w:id="154" w:author="RANNOU Jean-Philippe" w:date="2020-02-14T16:58:00Z"/>
          <w:rFonts w:asciiTheme="minorHAnsi" w:hAnsiTheme="minorHAnsi"/>
          <w:b w:val="0"/>
          <w:bCs w:val="0"/>
          <w:smallCaps w:val="0"/>
          <w:noProof/>
          <w:szCs w:val="22"/>
          <w:lang w:val="fr-FR"/>
        </w:rPr>
      </w:pPr>
      <w:ins w:id="155"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"_Toc32591933"</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6.1</w:t>
        </w:r>
        <w:r>
          <w:rPr>
            <w:rFonts w:asciiTheme="minorHAnsi" w:hAnsiTheme="minorHAnsi"/>
            <w:b w:val="0"/>
            <w:bCs w:val="0"/>
            <w:smallCaps w:val="0"/>
            <w:noProof/>
            <w:szCs w:val="22"/>
            <w:lang w:val="fr-FR"/>
          </w:rPr>
          <w:tab/>
        </w:r>
        <w:r w:rsidRPr="00E8005F">
          <w:rPr>
            <w:rStyle w:val="Lienhypertexte"/>
            <w:noProof/>
          </w:rPr>
          <w:t>Pre-processing of float transmitted data</w:t>
        </w:r>
        <w:r>
          <w:rPr>
            <w:noProof/>
            <w:webHidden/>
          </w:rPr>
          <w:tab/>
        </w:r>
        <w:r>
          <w:rPr>
            <w:noProof/>
            <w:webHidden/>
          </w:rPr>
          <w:fldChar w:fldCharType="begin"/>
        </w:r>
        <w:r>
          <w:rPr>
            <w:noProof/>
            <w:webHidden/>
          </w:rPr>
          <w:instrText xml:space="preserve"> PAGEREF _Toc32591933 \h </w:instrText>
        </w:r>
        <w:r>
          <w:rPr>
            <w:noProof/>
            <w:webHidden/>
          </w:rPr>
        </w:r>
      </w:ins>
      <w:r>
        <w:rPr>
          <w:noProof/>
          <w:webHidden/>
        </w:rPr>
        <w:fldChar w:fldCharType="separate"/>
      </w:r>
      <w:ins w:id="156" w:author="RANNOU Jean-Philippe" w:date="2020-02-14T16:58:00Z">
        <w:r>
          <w:rPr>
            <w:noProof/>
            <w:webHidden/>
          </w:rPr>
          <w:t>17</w:t>
        </w:r>
        <w:r>
          <w:rPr>
            <w:noProof/>
            <w:webHidden/>
          </w:rPr>
          <w:fldChar w:fldCharType="end"/>
        </w:r>
        <w:r w:rsidRPr="00E8005F">
          <w:rPr>
            <w:rStyle w:val="Lienhypertexte"/>
            <w:noProof/>
          </w:rPr>
          <w:fldChar w:fldCharType="end"/>
        </w:r>
      </w:ins>
    </w:p>
    <w:p w:rsidR="004E186F" w:rsidRDefault="004E186F">
      <w:pPr>
        <w:pStyle w:val="TM3"/>
        <w:tabs>
          <w:tab w:val="left" w:pos="660"/>
          <w:tab w:val="right" w:leader="dot" w:pos="9063"/>
        </w:tabs>
        <w:rPr>
          <w:ins w:id="157" w:author="RANNOU Jean-Philippe" w:date="2020-02-14T16:58:00Z"/>
          <w:rFonts w:asciiTheme="minorHAnsi" w:hAnsiTheme="minorHAnsi"/>
          <w:smallCaps w:val="0"/>
          <w:noProof/>
          <w:szCs w:val="22"/>
          <w:lang w:val="fr-FR"/>
        </w:rPr>
      </w:pPr>
      <w:ins w:id="158" w:author="RANNOU Jean-Philippe" w:date="2020-02-14T16:58:00Z">
        <w:r w:rsidRPr="00E8005F">
          <w:rPr>
            <w:rStyle w:val="Lienhypertexte"/>
            <w:noProof/>
          </w:rPr>
          <w:lastRenderedPageBreak/>
          <w:fldChar w:fldCharType="begin"/>
        </w:r>
        <w:r w:rsidRPr="00E8005F">
          <w:rPr>
            <w:rStyle w:val="Lienhypertexte"/>
            <w:noProof/>
          </w:rPr>
          <w:instrText xml:space="preserve"> </w:instrText>
        </w:r>
        <w:r>
          <w:rPr>
            <w:noProof/>
          </w:rPr>
          <w:instrText>HYPERLINK \l "_Toc32591934"</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6.1.1</w:t>
        </w:r>
        <w:r>
          <w:rPr>
            <w:rFonts w:asciiTheme="minorHAnsi" w:hAnsiTheme="minorHAnsi"/>
            <w:smallCaps w:val="0"/>
            <w:noProof/>
            <w:szCs w:val="22"/>
            <w:lang w:val="fr-FR"/>
          </w:rPr>
          <w:tab/>
        </w:r>
        <w:r w:rsidRPr="00E8005F">
          <w:rPr>
            <w:rStyle w:val="Lienhypertexte"/>
            <w:noProof/>
          </w:rPr>
          <w:t>For Argos floats</w:t>
        </w:r>
        <w:r>
          <w:rPr>
            <w:noProof/>
            <w:webHidden/>
          </w:rPr>
          <w:tab/>
        </w:r>
        <w:r>
          <w:rPr>
            <w:noProof/>
            <w:webHidden/>
          </w:rPr>
          <w:fldChar w:fldCharType="begin"/>
        </w:r>
        <w:r>
          <w:rPr>
            <w:noProof/>
            <w:webHidden/>
          </w:rPr>
          <w:instrText xml:space="preserve"> PAGEREF _Toc32591934 \h </w:instrText>
        </w:r>
        <w:r>
          <w:rPr>
            <w:noProof/>
            <w:webHidden/>
          </w:rPr>
        </w:r>
      </w:ins>
      <w:r>
        <w:rPr>
          <w:noProof/>
          <w:webHidden/>
        </w:rPr>
        <w:fldChar w:fldCharType="separate"/>
      </w:r>
      <w:ins w:id="159" w:author="RANNOU Jean-Philippe" w:date="2020-02-14T16:58:00Z">
        <w:r>
          <w:rPr>
            <w:noProof/>
            <w:webHidden/>
          </w:rPr>
          <w:t>17</w:t>
        </w:r>
        <w:r>
          <w:rPr>
            <w:noProof/>
            <w:webHidden/>
          </w:rPr>
          <w:fldChar w:fldCharType="end"/>
        </w:r>
        <w:r w:rsidRPr="00E8005F">
          <w:rPr>
            <w:rStyle w:val="Lienhypertexte"/>
            <w:noProof/>
          </w:rPr>
          <w:fldChar w:fldCharType="end"/>
        </w:r>
      </w:ins>
    </w:p>
    <w:p w:rsidR="004E186F" w:rsidRDefault="004E186F">
      <w:pPr>
        <w:pStyle w:val="TM4"/>
        <w:tabs>
          <w:tab w:val="left" w:pos="825"/>
          <w:tab w:val="right" w:leader="dot" w:pos="9063"/>
        </w:tabs>
        <w:rPr>
          <w:ins w:id="160" w:author="RANNOU Jean-Philippe" w:date="2020-02-14T16:58:00Z"/>
          <w:rFonts w:asciiTheme="minorHAnsi" w:hAnsiTheme="minorHAnsi"/>
          <w:noProof/>
          <w:szCs w:val="22"/>
          <w:lang w:val="fr-FR"/>
        </w:rPr>
      </w:pPr>
      <w:ins w:id="161"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"_Toc32591935"</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6.1.1.1</w:t>
        </w:r>
        <w:r>
          <w:rPr>
            <w:rFonts w:asciiTheme="minorHAnsi" w:hAnsiTheme="minorHAnsi"/>
            <w:noProof/>
            <w:szCs w:val="22"/>
            <w:lang w:val="fr-FR"/>
          </w:rPr>
          <w:tab/>
        </w:r>
        <w:r w:rsidRPr="00E8005F">
          <w:rPr>
            <w:rStyle w:val="Lienhypertexte"/>
            <w:noProof/>
          </w:rPr>
          <w:t>Step #0: copy all received Argos data in a unique directory</w:t>
        </w:r>
        <w:r>
          <w:rPr>
            <w:noProof/>
            <w:webHidden/>
          </w:rPr>
          <w:tab/>
        </w:r>
        <w:r>
          <w:rPr>
            <w:noProof/>
            <w:webHidden/>
          </w:rPr>
          <w:fldChar w:fldCharType="begin"/>
        </w:r>
        <w:r>
          <w:rPr>
            <w:noProof/>
            <w:webHidden/>
          </w:rPr>
          <w:instrText xml:space="preserve"> PAGEREF _Toc32591935 \h </w:instrText>
        </w:r>
        <w:r>
          <w:rPr>
            <w:noProof/>
            <w:webHidden/>
          </w:rPr>
        </w:r>
      </w:ins>
      <w:r>
        <w:rPr>
          <w:noProof/>
          <w:webHidden/>
        </w:rPr>
        <w:fldChar w:fldCharType="separate"/>
      </w:r>
      <w:ins w:id="162" w:author="RANNOU Jean-Philippe" w:date="2020-02-14T16:58:00Z">
        <w:r>
          <w:rPr>
            <w:noProof/>
            <w:webHidden/>
          </w:rPr>
          <w:t>17</w:t>
        </w:r>
        <w:r>
          <w:rPr>
            <w:noProof/>
            <w:webHidden/>
          </w:rPr>
          <w:fldChar w:fldCharType="end"/>
        </w:r>
        <w:r w:rsidRPr="00E8005F">
          <w:rPr>
            <w:rStyle w:val="Lienhypertexte"/>
            <w:noProof/>
          </w:rPr>
          <w:fldChar w:fldCharType="end"/>
        </w:r>
      </w:ins>
    </w:p>
    <w:p w:rsidR="004E186F" w:rsidRDefault="004E186F">
      <w:pPr>
        <w:pStyle w:val="TM4"/>
        <w:tabs>
          <w:tab w:val="left" w:pos="825"/>
          <w:tab w:val="right" w:leader="dot" w:pos="9063"/>
        </w:tabs>
        <w:rPr>
          <w:ins w:id="163" w:author="RANNOU Jean-Philippe" w:date="2020-02-14T16:58:00Z"/>
          <w:rFonts w:asciiTheme="minorHAnsi" w:hAnsiTheme="minorHAnsi"/>
          <w:noProof/>
          <w:szCs w:val="22"/>
          <w:lang w:val="fr-FR"/>
        </w:rPr>
      </w:pPr>
      <w:ins w:id="164"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"_Toc32591936"</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6.1.1.2</w:t>
        </w:r>
        <w:r>
          <w:rPr>
            <w:rFonts w:asciiTheme="minorHAnsi" w:hAnsiTheme="minorHAnsi"/>
            <w:noProof/>
            <w:szCs w:val="22"/>
            <w:lang w:val="fr-FR"/>
          </w:rPr>
          <w:tab/>
        </w:r>
        <w:r w:rsidRPr="00E8005F">
          <w:rPr>
            <w:rStyle w:val="Lienhypertexte"/>
            <w:noProof/>
          </w:rPr>
          <w:t>Step #1: split the data</w:t>
        </w:r>
        <w:r>
          <w:rPr>
            <w:noProof/>
            <w:webHidden/>
          </w:rPr>
          <w:tab/>
        </w:r>
        <w:r>
          <w:rPr>
            <w:noProof/>
            <w:webHidden/>
          </w:rPr>
          <w:fldChar w:fldCharType="begin"/>
        </w:r>
        <w:r>
          <w:rPr>
            <w:noProof/>
            <w:webHidden/>
          </w:rPr>
          <w:instrText xml:space="preserve"> PAGEREF _Toc32591936 \h </w:instrText>
        </w:r>
        <w:r>
          <w:rPr>
            <w:noProof/>
            <w:webHidden/>
          </w:rPr>
        </w:r>
      </w:ins>
      <w:r>
        <w:rPr>
          <w:noProof/>
          <w:webHidden/>
        </w:rPr>
        <w:fldChar w:fldCharType="separate"/>
      </w:r>
      <w:ins w:id="165" w:author="RANNOU Jean-Philippe" w:date="2020-02-14T16:58:00Z">
        <w:r>
          <w:rPr>
            <w:noProof/>
            <w:webHidden/>
          </w:rPr>
          <w:t>17</w:t>
        </w:r>
        <w:r>
          <w:rPr>
            <w:noProof/>
            <w:webHidden/>
          </w:rPr>
          <w:fldChar w:fldCharType="end"/>
        </w:r>
        <w:r w:rsidRPr="00E8005F">
          <w:rPr>
            <w:rStyle w:val="Lienhypertexte"/>
            <w:noProof/>
          </w:rPr>
          <w:fldChar w:fldCharType="end"/>
        </w:r>
      </w:ins>
    </w:p>
    <w:p w:rsidR="004E186F" w:rsidRDefault="004E186F">
      <w:pPr>
        <w:pStyle w:val="TM4"/>
        <w:tabs>
          <w:tab w:val="left" w:pos="825"/>
          <w:tab w:val="right" w:leader="dot" w:pos="9063"/>
        </w:tabs>
        <w:rPr>
          <w:ins w:id="166" w:author="RANNOU Jean-Philippe" w:date="2020-02-14T16:58:00Z"/>
          <w:rFonts w:asciiTheme="minorHAnsi" w:hAnsiTheme="minorHAnsi"/>
          <w:noProof/>
          <w:szCs w:val="22"/>
          <w:lang w:val="fr-FR"/>
        </w:rPr>
      </w:pPr>
      <w:ins w:id="167"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"_Toc32591937"</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6.1.1.3</w:t>
        </w:r>
        <w:r>
          <w:rPr>
            <w:rFonts w:asciiTheme="minorHAnsi" w:hAnsiTheme="minorHAnsi"/>
            <w:noProof/>
            <w:szCs w:val="22"/>
            <w:lang w:val="fr-FR"/>
          </w:rPr>
          <w:tab/>
        </w:r>
        <w:r w:rsidRPr="00E8005F">
          <w:rPr>
            <w:rStyle w:val="Lienhypertexte"/>
            <w:noProof/>
          </w:rPr>
          <w:t>Step #2: delete duplicated data</w:t>
        </w:r>
        <w:r>
          <w:rPr>
            <w:noProof/>
            <w:webHidden/>
          </w:rPr>
          <w:tab/>
        </w:r>
        <w:r>
          <w:rPr>
            <w:noProof/>
            <w:webHidden/>
          </w:rPr>
          <w:fldChar w:fldCharType="begin"/>
        </w:r>
        <w:r>
          <w:rPr>
            <w:noProof/>
            <w:webHidden/>
          </w:rPr>
          <w:instrText xml:space="preserve"> PAGEREF _Toc32591937 \h </w:instrText>
        </w:r>
        <w:r>
          <w:rPr>
            <w:noProof/>
            <w:webHidden/>
          </w:rPr>
        </w:r>
      </w:ins>
      <w:r>
        <w:rPr>
          <w:noProof/>
          <w:webHidden/>
        </w:rPr>
        <w:fldChar w:fldCharType="separate"/>
      </w:r>
      <w:ins w:id="168" w:author="RANNOU Jean-Philippe" w:date="2020-02-14T16:58:00Z">
        <w:r>
          <w:rPr>
            <w:noProof/>
            <w:webHidden/>
          </w:rPr>
          <w:t>17</w:t>
        </w:r>
        <w:r>
          <w:rPr>
            <w:noProof/>
            <w:webHidden/>
          </w:rPr>
          <w:fldChar w:fldCharType="end"/>
        </w:r>
        <w:r w:rsidRPr="00E8005F">
          <w:rPr>
            <w:rStyle w:val="Lienhypertexte"/>
            <w:noProof/>
          </w:rPr>
          <w:fldChar w:fldCharType="end"/>
        </w:r>
      </w:ins>
    </w:p>
    <w:p w:rsidR="004E186F" w:rsidRDefault="004E186F">
      <w:pPr>
        <w:pStyle w:val="TM4"/>
        <w:tabs>
          <w:tab w:val="left" w:pos="825"/>
          <w:tab w:val="right" w:leader="dot" w:pos="9063"/>
        </w:tabs>
        <w:rPr>
          <w:ins w:id="169" w:author="RANNOU Jean-Philippe" w:date="2020-02-14T16:58:00Z"/>
          <w:rFonts w:asciiTheme="minorHAnsi" w:hAnsiTheme="minorHAnsi"/>
          <w:noProof/>
          <w:szCs w:val="22"/>
          <w:lang w:val="fr-FR"/>
        </w:rPr>
      </w:pPr>
      <w:ins w:id="170"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"_Toc32591938"</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6.1.1.4</w:t>
        </w:r>
        <w:r>
          <w:rPr>
            <w:rFonts w:asciiTheme="minorHAnsi" w:hAnsiTheme="minorHAnsi"/>
            <w:noProof/>
            <w:szCs w:val="22"/>
            <w:lang w:val="fr-FR"/>
          </w:rPr>
          <w:tab/>
        </w:r>
        <w:r w:rsidRPr="00E8005F">
          <w:rPr>
            <w:rStyle w:val="Lienhypertexte"/>
            <w:noProof/>
          </w:rPr>
          <w:t>Step #3: create Argos cycle files</w:t>
        </w:r>
        <w:r>
          <w:rPr>
            <w:noProof/>
            <w:webHidden/>
          </w:rPr>
          <w:tab/>
        </w:r>
        <w:r>
          <w:rPr>
            <w:noProof/>
            <w:webHidden/>
          </w:rPr>
          <w:fldChar w:fldCharType="begin"/>
        </w:r>
        <w:r>
          <w:rPr>
            <w:noProof/>
            <w:webHidden/>
          </w:rPr>
          <w:instrText xml:space="preserve"> PAGEREF _Toc32591938 \h </w:instrText>
        </w:r>
        <w:r>
          <w:rPr>
            <w:noProof/>
            <w:webHidden/>
          </w:rPr>
        </w:r>
      </w:ins>
      <w:r>
        <w:rPr>
          <w:noProof/>
          <w:webHidden/>
        </w:rPr>
        <w:fldChar w:fldCharType="separate"/>
      </w:r>
      <w:ins w:id="171" w:author="RANNOU Jean-Philippe" w:date="2020-02-14T16:58:00Z">
        <w:r>
          <w:rPr>
            <w:noProof/>
            <w:webHidden/>
          </w:rPr>
          <w:t>17</w:t>
        </w:r>
        <w:r>
          <w:rPr>
            <w:noProof/>
            <w:webHidden/>
          </w:rPr>
          <w:fldChar w:fldCharType="end"/>
        </w:r>
        <w:r w:rsidRPr="00E8005F">
          <w:rPr>
            <w:rStyle w:val="Lienhypertexte"/>
            <w:noProof/>
          </w:rPr>
          <w:fldChar w:fldCharType="end"/>
        </w:r>
      </w:ins>
    </w:p>
    <w:p w:rsidR="004E186F" w:rsidRDefault="004E186F">
      <w:pPr>
        <w:pStyle w:val="TM4"/>
        <w:tabs>
          <w:tab w:val="left" w:pos="825"/>
          <w:tab w:val="right" w:leader="dot" w:pos="9063"/>
        </w:tabs>
        <w:rPr>
          <w:ins w:id="172" w:author="RANNOU Jean-Philippe" w:date="2020-02-14T16:58:00Z"/>
          <w:rFonts w:asciiTheme="minorHAnsi" w:hAnsiTheme="minorHAnsi"/>
          <w:noProof/>
          <w:szCs w:val="22"/>
          <w:lang w:val="fr-FR"/>
        </w:rPr>
      </w:pPr>
      <w:ins w:id="173"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"_Toc32591939"</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6.1.1.5</w:t>
        </w:r>
        <w:r>
          <w:rPr>
            <w:rFonts w:asciiTheme="minorHAnsi" w:hAnsiTheme="minorHAnsi"/>
            <w:noProof/>
            <w:szCs w:val="22"/>
            <w:lang w:val="fr-FR"/>
          </w:rPr>
          <w:tab/>
        </w:r>
        <w:r w:rsidRPr="00E8005F">
          <w:rPr>
            <w:rStyle w:val="Lienhypertexte"/>
            <w:noProof/>
          </w:rPr>
          <w:t>Step #4: correct Argos cycle files</w:t>
        </w:r>
        <w:r>
          <w:rPr>
            <w:noProof/>
            <w:webHidden/>
          </w:rPr>
          <w:tab/>
        </w:r>
        <w:r>
          <w:rPr>
            <w:noProof/>
            <w:webHidden/>
          </w:rPr>
          <w:fldChar w:fldCharType="begin"/>
        </w:r>
        <w:r>
          <w:rPr>
            <w:noProof/>
            <w:webHidden/>
          </w:rPr>
          <w:instrText xml:space="preserve"> PAGEREF _Toc32591939 \h </w:instrText>
        </w:r>
        <w:r>
          <w:rPr>
            <w:noProof/>
            <w:webHidden/>
          </w:rPr>
        </w:r>
      </w:ins>
      <w:r>
        <w:rPr>
          <w:noProof/>
          <w:webHidden/>
        </w:rPr>
        <w:fldChar w:fldCharType="separate"/>
      </w:r>
      <w:ins w:id="174" w:author="RANNOU Jean-Philippe" w:date="2020-02-14T16:58:00Z">
        <w:r>
          <w:rPr>
            <w:noProof/>
            <w:webHidden/>
          </w:rPr>
          <w:t>17</w:t>
        </w:r>
        <w:r>
          <w:rPr>
            <w:noProof/>
            <w:webHidden/>
          </w:rPr>
          <w:fldChar w:fldCharType="end"/>
        </w:r>
        <w:r w:rsidRPr="00E8005F">
          <w:rPr>
            <w:rStyle w:val="Lienhypertexte"/>
            <w:noProof/>
          </w:rPr>
          <w:fldChar w:fldCharType="end"/>
        </w:r>
      </w:ins>
    </w:p>
    <w:p w:rsidR="004E186F" w:rsidRDefault="004E186F">
      <w:pPr>
        <w:pStyle w:val="TM4"/>
        <w:tabs>
          <w:tab w:val="left" w:pos="825"/>
          <w:tab w:val="right" w:leader="dot" w:pos="9063"/>
        </w:tabs>
        <w:rPr>
          <w:ins w:id="175" w:author="RANNOU Jean-Philippe" w:date="2020-02-14T16:58:00Z"/>
          <w:rFonts w:asciiTheme="minorHAnsi" w:hAnsiTheme="minorHAnsi"/>
          <w:noProof/>
          <w:szCs w:val="22"/>
          <w:lang w:val="fr-FR"/>
        </w:rPr>
      </w:pPr>
      <w:ins w:id="176"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"_Toc32591940"</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6.1.1.6</w:t>
        </w:r>
        <w:r>
          <w:rPr>
            <w:rFonts w:asciiTheme="minorHAnsi" w:hAnsiTheme="minorHAnsi"/>
            <w:noProof/>
            <w:szCs w:val="22"/>
            <w:lang w:val="fr-FR"/>
          </w:rPr>
          <w:tab/>
        </w:r>
        <w:r w:rsidRPr="00E8005F">
          <w:rPr>
            <w:rStyle w:val="Lienhypertexte"/>
            <w:noProof/>
          </w:rPr>
          <w:t>Step #5: name Argos cycle files</w:t>
        </w:r>
        <w:r>
          <w:rPr>
            <w:noProof/>
            <w:webHidden/>
          </w:rPr>
          <w:tab/>
        </w:r>
        <w:r>
          <w:rPr>
            <w:noProof/>
            <w:webHidden/>
          </w:rPr>
          <w:fldChar w:fldCharType="begin"/>
        </w:r>
        <w:r>
          <w:rPr>
            <w:noProof/>
            <w:webHidden/>
          </w:rPr>
          <w:instrText xml:space="preserve"> PAGEREF _Toc32591940 \h </w:instrText>
        </w:r>
        <w:r>
          <w:rPr>
            <w:noProof/>
            <w:webHidden/>
          </w:rPr>
        </w:r>
      </w:ins>
      <w:r>
        <w:rPr>
          <w:noProof/>
          <w:webHidden/>
        </w:rPr>
        <w:fldChar w:fldCharType="separate"/>
      </w:r>
      <w:ins w:id="177" w:author="RANNOU Jean-Philippe" w:date="2020-02-14T16:58:00Z">
        <w:r>
          <w:rPr>
            <w:noProof/>
            <w:webHidden/>
          </w:rPr>
          <w:t>17</w:t>
        </w:r>
        <w:r>
          <w:rPr>
            <w:noProof/>
            <w:webHidden/>
          </w:rPr>
          <w:fldChar w:fldCharType="end"/>
        </w:r>
        <w:r w:rsidRPr="00E8005F">
          <w:rPr>
            <w:rStyle w:val="Lienhypertexte"/>
            <w:noProof/>
          </w:rPr>
          <w:fldChar w:fldCharType="end"/>
        </w:r>
      </w:ins>
    </w:p>
    <w:p w:rsidR="004E186F" w:rsidRDefault="004E186F">
      <w:pPr>
        <w:pStyle w:val="TM4"/>
        <w:tabs>
          <w:tab w:val="left" w:pos="825"/>
          <w:tab w:val="right" w:leader="dot" w:pos="9063"/>
        </w:tabs>
        <w:rPr>
          <w:ins w:id="178" w:author="RANNOU Jean-Philippe" w:date="2020-02-14T16:58:00Z"/>
          <w:rFonts w:asciiTheme="minorHAnsi" w:hAnsiTheme="minorHAnsi"/>
          <w:noProof/>
          <w:szCs w:val="22"/>
          <w:lang w:val="fr-FR"/>
        </w:rPr>
      </w:pPr>
      <w:ins w:id="179"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"_Toc32591941"</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6.1.1.7</w:t>
        </w:r>
        <w:r>
          <w:rPr>
            <w:rFonts w:asciiTheme="minorHAnsi" w:hAnsiTheme="minorHAnsi"/>
            <w:noProof/>
            <w:szCs w:val="22"/>
            <w:lang w:val="fr-FR"/>
          </w:rPr>
          <w:tab/>
        </w:r>
        <w:r w:rsidRPr="00E8005F">
          <w:rPr>
            <w:rStyle w:val="Lienhypertexte"/>
            <w:noProof/>
          </w:rPr>
          <w:t>Step #6: clean ghost data at the end of Argos cycle files</w:t>
        </w:r>
        <w:r>
          <w:rPr>
            <w:noProof/>
            <w:webHidden/>
          </w:rPr>
          <w:tab/>
        </w:r>
        <w:r>
          <w:rPr>
            <w:noProof/>
            <w:webHidden/>
          </w:rPr>
          <w:fldChar w:fldCharType="begin"/>
        </w:r>
        <w:r>
          <w:rPr>
            <w:noProof/>
            <w:webHidden/>
          </w:rPr>
          <w:instrText xml:space="preserve"> PAGEREF _Toc32591941 \h </w:instrText>
        </w:r>
        <w:r>
          <w:rPr>
            <w:noProof/>
            <w:webHidden/>
          </w:rPr>
        </w:r>
      </w:ins>
      <w:r>
        <w:rPr>
          <w:noProof/>
          <w:webHidden/>
        </w:rPr>
        <w:fldChar w:fldCharType="separate"/>
      </w:r>
      <w:ins w:id="180" w:author="RANNOU Jean-Philippe" w:date="2020-02-14T16:58:00Z">
        <w:r>
          <w:rPr>
            <w:noProof/>
            <w:webHidden/>
          </w:rPr>
          <w:t>18</w:t>
        </w:r>
        <w:r>
          <w:rPr>
            <w:noProof/>
            <w:webHidden/>
          </w:rPr>
          <w:fldChar w:fldCharType="end"/>
        </w:r>
        <w:r w:rsidRPr="00E8005F">
          <w:rPr>
            <w:rStyle w:val="Lienhypertexte"/>
            <w:noProof/>
          </w:rPr>
          <w:fldChar w:fldCharType="end"/>
        </w:r>
      </w:ins>
    </w:p>
    <w:p w:rsidR="004E186F" w:rsidRDefault="004E186F">
      <w:pPr>
        <w:pStyle w:val="TM4"/>
        <w:tabs>
          <w:tab w:val="left" w:pos="825"/>
          <w:tab w:val="right" w:leader="dot" w:pos="9063"/>
        </w:tabs>
        <w:rPr>
          <w:ins w:id="181" w:author="RANNOU Jean-Philippe" w:date="2020-02-14T16:58:00Z"/>
          <w:rFonts w:asciiTheme="minorHAnsi" w:hAnsiTheme="minorHAnsi"/>
          <w:noProof/>
          <w:szCs w:val="22"/>
          <w:lang w:val="fr-FR"/>
        </w:rPr>
      </w:pPr>
      <w:ins w:id="182"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"_Toc32591942"</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6.1.1.8</w:t>
        </w:r>
        <w:r>
          <w:rPr>
            <w:rFonts w:asciiTheme="minorHAnsi" w:hAnsiTheme="minorHAnsi"/>
            <w:noProof/>
            <w:szCs w:val="22"/>
            <w:lang w:val="fr-FR"/>
          </w:rPr>
          <w:tab/>
        </w:r>
        <w:r w:rsidRPr="00E8005F">
          <w:rPr>
            <w:rStyle w:val="Lienhypertexte"/>
            <w:noProof/>
          </w:rPr>
          <w:t>Final step: check the processed output files</w:t>
        </w:r>
        <w:r>
          <w:rPr>
            <w:noProof/>
            <w:webHidden/>
          </w:rPr>
          <w:tab/>
        </w:r>
        <w:r>
          <w:rPr>
            <w:noProof/>
            <w:webHidden/>
          </w:rPr>
          <w:fldChar w:fldCharType="begin"/>
        </w:r>
        <w:r>
          <w:rPr>
            <w:noProof/>
            <w:webHidden/>
          </w:rPr>
          <w:instrText xml:space="preserve"> PAGEREF _Toc32591942 \h </w:instrText>
        </w:r>
        <w:r>
          <w:rPr>
            <w:noProof/>
            <w:webHidden/>
          </w:rPr>
        </w:r>
      </w:ins>
      <w:r>
        <w:rPr>
          <w:noProof/>
          <w:webHidden/>
        </w:rPr>
        <w:fldChar w:fldCharType="separate"/>
      </w:r>
      <w:ins w:id="183" w:author="RANNOU Jean-Philippe" w:date="2020-02-14T16:58:00Z">
        <w:r>
          <w:rPr>
            <w:noProof/>
            <w:webHidden/>
          </w:rPr>
          <w:t>18</w:t>
        </w:r>
        <w:r>
          <w:rPr>
            <w:noProof/>
            <w:webHidden/>
          </w:rPr>
          <w:fldChar w:fldCharType="end"/>
        </w:r>
        <w:r w:rsidRPr="00E8005F">
          <w:rPr>
            <w:rStyle w:val="Lienhypertexte"/>
            <w:noProof/>
          </w:rPr>
          <w:fldChar w:fldCharType="end"/>
        </w:r>
      </w:ins>
    </w:p>
    <w:p w:rsidR="004E186F" w:rsidRDefault="004E186F">
      <w:pPr>
        <w:pStyle w:val="TM3"/>
        <w:tabs>
          <w:tab w:val="left" w:pos="660"/>
          <w:tab w:val="right" w:leader="dot" w:pos="9063"/>
        </w:tabs>
        <w:rPr>
          <w:ins w:id="184" w:author="RANNOU Jean-Philippe" w:date="2020-02-14T16:58:00Z"/>
          <w:rFonts w:asciiTheme="minorHAnsi" w:hAnsiTheme="minorHAnsi"/>
          <w:smallCaps w:val="0"/>
          <w:noProof/>
          <w:szCs w:val="22"/>
          <w:lang w:val="fr-FR"/>
        </w:rPr>
      </w:pPr>
      <w:ins w:id="185"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"_Toc32591943"</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6.1.2</w:t>
        </w:r>
        <w:r>
          <w:rPr>
            <w:rFonts w:asciiTheme="minorHAnsi" w:hAnsiTheme="minorHAnsi"/>
            <w:smallCaps w:val="0"/>
            <w:noProof/>
            <w:szCs w:val="22"/>
            <w:lang w:val="fr-FR"/>
          </w:rPr>
          <w:tab/>
        </w:r>
        <w:r w:rsidRPr="00E8005F">
          <w:rPr>
            <w:rStyle w:val="Lienhypertexte"/>
            <w:noProof/>
          </w:rPr>
          <w:t>For Iridium SBD floats</w:t>
        </w:r>
        <w:r>
          <w:rPr>
            <w:noProof/>
            <w:webHidden/>
          </w:rPr>
          <w:tab/>
        </w:r>
        <w:r>
          <w:rPr>
            <w:noProof/>
            <w:webHidden/>
          </w:rPr>
          <w:fldChar w:fldCharType="begin"/>
        </w:r>
        <w:r>
          <w:rPr>
            <w:noProof/>
            <w:webHidden/>
          </w:rPr>
          <w:instrText xml:space="preserve"> PAGEREF _Toc32591943 \h </w:instrText>
        </w:r>
        <w:r>
          <w:rPr>
            <w:noProof/>
            <w:webHidden/>
          </w:rPr>
        </w:r>
      </w:ins>
      <w:r>
        <w:rPr>
          <w:noProof/>
          <w:webHidden/>
        </w:rPr>
        <w:fldChar w:fldCharType="separate"/>
      </w:r>
      <w:ins w:id="186" w:author="RANNOU Jean-Philippe" w:date="2020-02-14T16:58:00Z">
        <w:r>
          <w:rPr>
            <w:noProof/>
            <w:webHidden/>
          </w:rPr>
          <w:t>18</w:t>
        </w:r>
        <w:r>
          <w:rPr>
            <w:noProof/>
            <w:webHidden/>
          </w:rPr>
          <w:fldChar w:fldCharType="end"/>
        </w:r>
        <w:r w:rsidRPr="00E8005F">
          <w:rPr>
            <w:rStyle w:val="Lienhypertexte"/>
            <w:noProof/>
          </w:rPr>
          <w:fldChar w:fldCharType="end"/>
        </w:r>
      </w:ins>
    </w:p>
    <w:p w:rsidR="004E186F" w:rsidRDefault="004E186F">
      <w:pPr>
        <w:pStyle w:val="TM4"/>
        <w:tabs>
          <w:tab w:val="left" w:pos="825"/>
          <w:tab w:val="right" w:leader="dot" w:pos="9063"/>
        </w:tabs>
        <w:rPr>
          <w:ins w:id="187" w:author="RANNOU Jean-Philippe" w:date="2020-02-14T16:58:00Z"/>
          <w:rFonts w:asciiTheme="minorHAnsi" w:hAnsiTheme="minorHAnsi"/>
          <w:noProof/>
          <w:szCs w:val="22"/>
          <w:lang w:val="fr-FR"/>
        </w:rPr>
      </w:pPr>
      <w:ins w:id="188"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"_Toc32591944"</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6.1.2.1</w:t>
        </w:r>
        <w:r>
          <w:rPr>
            <w:rFonts w:asciiTheme="minorHAnsi" w:hAnsiTheme="minorHAnsi"/>
            <w:noProof/>
            <w:szCs w:val="22"/>
            <w:lang w:val="fr-FR"/>
          </w:rPr>
          <w:tab/>
        </w:r>
        <w:r w:rsidRPr="00E8005F">
          <w:rPr>
            <w:rStyle w:val="Lienhypertexte"/>
            <w:noProof/>
          </w:rPr>
          <w:t>Rename the mail files</w:t>
        </w:r>
        <w:r>
          <w:rPr>
            <w:noProof/>
            <w:webHidden/>
          </w:rPr>
          <w:tab/>
        </w:r>
        <w:r>
          <w:rPr>
            <w:noProof/>
            <w:webHidden/>
          </w:rPr>
          <w:fldChar w:fldCharType="begin"/>
        </w:r>
        <w:r>
          <w:rPr>
            <w:noProof/>
            <w:webHidden/>
          </w:rPr>
          <w:instrText xml:space="preserve"> PAGEREF _Toc32591944 \h </w:instrText>
        </w:r>
        <w:r>
          <w:rPr>
            <w:noProof/>
            <w:webHidden/>
          </w:rPr>
        </w:r>
      </w:ins>
      <w:r>
        <w:rPr>
          <w:noProof/>
          <w:webHidden/>
        </w:rPr>
        <w:fldChar w:fldCharType="separate"/>
      </w:r>
      <w:ins w:id="189" w:author="RANNOU Jean-Philippe" w:date="2020-02-14T16:58:00Z">
        <w:r>
          <w:rPr>
            <w:noProof/>
            <w:webHidden/>
          </w:rPr>
          <w:t>18</w:t>
        </w:r>
        <w:r>
          <w:rPr>
            <w:noProof/>
            <w:webHidden/>
          </w:rPr>
          <w:fldChar w:fldCharType="end"/>
        </w:r>
        <w:r w:rsidRPr="00E8005F">
          <w:rPr>
            <w:rStyle w:val="Lienhypertexte"/>
            <w:noProof/>
          </w:rPr>
          <w:fldChar w:fldCharType="end"/>
        </w:r>
      </w:ins>
    </w:p>
    <w:p w:rsidR="004E186F" w:rsidRDefault="004E186F">
      <w:pPr>
        <w:pStyle w:val="TM4"/>
        <w:tabs>
          <w:tab w:val="left" w:pos="825"/>
          <w:tab w:val="right" w:leader="dot" w:pos="9063"/>
        </w:tabs>
        <w:rPr>
          <w:ins w:id="190" w:author="RANNOU Jean-Philippe" w:date="2020-02-14T16:58:00Z"/>
          <w:rFonts w:asciiTheme="minorHAnsi" w:hAnsiTheme="minorHAnsi"/>
          <w:noProof/>
          <w:szCs w:val="22"/>
          <w:lang w:val="fr-FR"/>
        </w:rPr>
      </w:pPr>
      <w:ins w:id="191"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"_Toc32591945"</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6.1.2.2</w:t>
        </w:r>
        <w:r>
          <w:rPr>
            <w:rFonts w:asciiTheme="minorHAnsi" w:hAnsiTheme="minorHAnsi"/>
            <w:noProof/>
            <w:szCs w:val="22"/>
            <w:lang w:val="fr-FR"/>
          </w:rPr>
          <w:tab/>
        </w:r>
        <w:r w:rsidRPr="00E8005F">
          <w:rPr>
            <w:rStyle w:val="Lienhypertexte"/>
            <w:noProof/>
          </w:rPr>
          <w:t>Duplicate the mail files</w:t>
        </w:r>
        <w:r>
          <w:rPr>
            <w:noProof/>
            <w:webHidden/>
          </w:rPr>
          <w:tab/>
        </w:r>
        <w:r>
          <w:rPr>
            <w:noProof/>
            <w:webHidden/>
          </w:rPr>
          <w:fldChar w:fldCharType="begin"/>
        </w:r>
        <w:r>
          <w:rPr>
            <w:noProof/>
            <w:webHidden/>
          </w:rPr>
          <w:instrText xml:space="preserve"> PAGEREF _Toc32591945 \h </w:instrText>
        </w:r>
        <w:r>
          <w:rPr>
            <w:noProof/>
            <w:webHidden/>
          </w:rPr>
        </w:r>
      </w:ins>
      <w:r>
        <w:rPr>
          <w:noProof/>
          <w:webHidden/>
        </w:rPr>
        <w:fldChar w:fldCharType="separate"/>
      </w:r>
      <w:ins w:id="192" w:author="RANNOU Jean-Philippe" w:date="2020-02-14T16:58:00Z">
        <w:r>
          <w:rPr>
            <w:noProof/>
            <w:webHidden/>
          </w:rPr>
          <w:t>19</w:t>
        </w:r>
        <w:r>
          <w:rPr>
            <w:noProof/>
            <w:webHidden/>
          </w:rPr>
          <w:fldChar w:fldCharType="end"/>
        </w:r>
        <w:r w:rsidRPr="00E8005F">
          <w:rPr>
            <w:rStyle w:val="Lienhypertexte"/>
            <w:noProof/>
          </w:rPr>
          <w:fldChar w:fldCharType="end"/>
        </w:r>
      </w:ins>
    </w:p>
    <w:p w:rsidR="004E186F" w:rsidRDefault="004E186F">
      <w:pPr>
        <w:pStyle w:val="TM3"/>
        <w:tabs>
          <w:tab w:val="left" w:pos="660"/>
          <w:tab w:val="right" w:leader="dot" w:pos="9063"/>
        </w:tabs>
        <w:rPr>
          <w:ins w:id="193" w:author="RANNOU Jean-Philippe" w:date="2020-02-14T16:58:00Z"/>
          <w:rFonts w:asciiTheme="minorHAnsi" w:hAnsiTheme="minorHAnsi"/>
          <w:smallCaps w:val="0"/>
          <w:noProof/>
          <w:szCs w:val="22"/>
          <w:lang w:val="fr-FR"/>
        </w:rPr>
      </w:pPr>
      <w:ins w:id="194"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"_Toc32591946"</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6.1.3</w:t>
        </w:r>
        <w:r>
          <w:rPr>
            <w:rFonts w:asciiTheme="minorHAnsi" w:hAnsiTheme="minorHAnsi"/>
            <w:smallCaps w:val="0"/>
            <w:noProof/>
            <w:szCs w:val="22"/>
            <w:lang w:val="fr-FR"/>
          </w:rPr>
          <w:tab/>
        </w:r>
        <w:r w:rsidRPr="00E8005F">
          <w:rPr>
            <w:rStyle w:val="Lienhypertexte"/>
            <w:noProof/>
          </w:rPr>
          <w:t>For Iridium RUDICS floats</w:t>
        </w:r>
        <w:r>
          <w:rPr>
            <w:noProof/>
            <w:webHidden/>
          </w:rPr>
          <w:tab/>
        </w:r>
        <w:r>
          <w:rPr>
            <w:noProof/>
            <w:webHidden/>
          </w:rPr>
          <w:fldChar w:fldCharType="begin"/>
        </w:r>
        <w:r>
          <w:rPr>
            <w:noProof/>
            <w:webHidden/>
          </w:rPr>
          <w:instrText xml:space="preserve"> PAGEREF _Toc32591946 \h </w:instrText>
        </w:r>
        <w:r>
          <w:rPr>
            <w:noProof/>
            <w:webHidden/>
          </w:rPr>
        </w:r>
      </w:ins>
      <w:r>
        <w:rPr>
          <w:noProof/>
          <w:webHidden/>
        </w:rPr>
        <w:fldChar w:fldCharType="separate"/>
      </w:r>
      <w:ins w:id="195" w:author="RANNOU Jean-Philippe" w:date="2020-02-14T16:58:00Z">
        <w:r>
          <w:rPr>
            <w:noProof/>
            <w:webHidden/>
          </w:rPr>
          <w:t>19</w:t>
        </w:r>
        <w:r>
          <w:rPr>
            <w:noProof/>
            <w:webHidden/>
          </w:rPr>
          <w:fldChar w:fldCharType="end"/>
        </w:r>
        <w:r w:rsidRPr="00E8005F">
          <w:rPr>
            <w:rStyle w:val="Lienhypertexte"/>
            <w:noProof/>
          </w:rPr>
          <w:fldChar w:fldCharType="end"/>
        </w:r>
      </w:ins>
    </w:p>
    <w:p w:rsidR="004E186F" w:rsidRDefault="004E186F">
      <w:pPr>
        <w:pStyle w:val="TM4"/>
        <w:tabs>
          <w:tab w:val="left" w:pos="825"/>
          <w:tab w:val="right" w:leader="dot" w:pos="9063"/>
        </w:tabs>
        <w:rPr>
          <w:ins w:id="196" w:author="RANNOU Jean-Philippe" w:date="2020-02-14T16:58:00Z"/>
          <w:rFonts w:asciiTheme="minorHAnsi" w:hAnsiTheme="minorHAnsi"/>
          <w:noProof/>
          <w:szCs w:val="22"/>
          <w:lang w:val="fr-FR"/>
        </w:rPr>
      </w:pPr>
      <w:ins w:id="197"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"_Toc32591947"</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6.1.3.1</w:t>
        </w:r>
        <w:r>
          <w:rPr>
            <w:rFonts w:asciiTheme="minorHAnsi" w:hAnsiTheme="minorHAnsi"/>
            <w:noProof/>
            <w:szCs w:val="22"/>
            <w:lang w:val="fr-FR"/>
          </w:rPr>
          <w:tab/>
        </w:r>
        <w:r w:rsidRPr="00E8005F">
          <w:rPr>
            <w:rStyle w:val="Lienhypertexte"/>
            <w:noProof/>
          </w:rPr>
          <w:t>Duplicate the Iridium files</w:t>
        </w:r>
        <w:r>
          <w:rPr>
            <w:noProof/>
            <w:webHidden/>
          </w:rPr>
          <w:tab/>
        </w:r>
        <w:r>
          <w:rPr>
            <w:noProof/>
            <w:webHidden/>
          </w:rPr>
          <w:fldChar w:fldCharType="begin"/>
        </w:r>
        <w:r>
          <w:rPr>
            <w:noProof/>
            <w:webHidden/>
          </w:rPr>
          <w:instrText xml:space="preserve"> PAGEREF _Toc32591947 \h </w:instrText>
        </w:r>
        <w:r>
          <w:rPr>
            <w:noProof/>
            <w:webHidden/>
          </w:rPr>
        </w:r>
      </w:ins>
      <w:r>
        <w:rPr>
          <w:noProof/>
          <w:webHidden/>
        </w:rPr>
        <w:fldChar w:fldCharType="separate"/>
      </w:r>
      <w:ins w:id="198" w:author="RANNOU Jean-Philippe" w:date="2020-02-14T16:58:00Z">
        <w:r>
          <w:rPr>
            <w:noProof/>
            <w:webHidden/>
          </w:rPr>
          <w:t>19</w:t>
        </w:r>
        <w:r>
          <w:rPr>
            <w:noProof/>
            <w:webHidden/>
          </w:rPr>
          <w:fldChar w:fldCharType="end"/>
        </w:r>
        <w:r w:rsidRPr="00E8005F">
          <w:rPr>
            <w:rStyle w:val="Lienhypertexte"/>
            <w:noProof/>
          </w:rPr>
          <w:fldChar w:fldCharType="end"/>
        </w:r>
      </w:ins>
    </w:p>
    <w:p w:rsidR="004E186F" w:rsidRDefault="004E186F">
      <w:pPr>
        <w:pStyle w:val="TM2"/>
        <w:tabs>
          <w:tab w:val="left" w:pos="495"/>
          <w:tab w:val="right" w:leader="dot" w:pos="9063"/>
        </w:tabs>
        <w:rPr>
          <w:ins w:id="199" w:author="RANNOU Jean-Philippe" w:date="2020-02-14T16:58:00Z"/>
          <w:rFonts w:asciiTheme="minorHAnsi" w:hAnsiTheme="minorHAnsi"/>
          <w:b w:val="0"/>
          <w:bCs w:val="0"/>
          <w:smallCaps w:val="0"/>
          <w:noProof/>
          <w:szCs w:val="22"/>
          <w:lang w:val="fr-FR"/>
        </w:rPr>
      </w:pPr>
      <w:ins w:id="200"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"_Toc32591948"</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6.2</w:t>
        </w:r>
        <w:r>
          <w:rPr>
            <w:rFonts w:asciiTheme="minorHAnsi" w:hAnsiTheme="minorHAnsi"/>
            <w:b w:val="0"/>
            <w:bCs w:val="0"/>
            <w:smallCaps w:val="0"/>
            <w:noProof/>
            <w:szCs w:val="22"/>
            <w:lang w:val="fr-FR"/>
          </w:rPr>
          <w:tab/>
        </w:r>
        <w:r w:rsidRPr="00E8005F">
          <w:rPr>
            <w:rStyle w:val="Lienhypertexte"/>
            <w:noProof/>
          </w:rPr>
          <w:t>Decoding of float transmitted data</w:t>
        </w:r>
        <w:r>
          <w:rPr>
            <w:noProof/>
            <w:webHidden/>
          </w:rPr>
          <w:tab/>
        </w:r>
        <w:r>
          <w:rPr>
            <w:noProof/>
            <w:webHidden/>
          </w:rPr>
          <w:fldChar w:fldCharType="begin"/>
        </w:r>
        <w:r>
          <w:rPr>
            <w:noProof/>
            <w:webHidden/>
          </w:rPr>
          <w:instrText xml:space="preserve"> PAGEREF _Toc32591948 \h </w:instrText>
        </w:r>
        <w:r>
          <w:rPr>
            <w:noProof/>
            <w:webHidden/>
          </w:rPr>
        </w:r>
      </w:ins>
      <w:r>
        <w:rPr>
          <w:noProof/>
          <w:webHidden/>
        </w:rPr>
        <w:fldChar w:fldCharType="separate"/>
      </w:r>
      <w:ins w:id="201" w:author="RANNOU Jean-Philippe" w:date="2020-02-14T16:58:00Z">
        <w:r>
          <w:rPr>
            <w:noProof/>
            <w:webHidden/>
          </w:rPr>
          <w:t>20</w:t>
        </w:r>
        <w:r>
          <w:rPr>
            <w:noProof/>
            <w:webHidden/>
          </w:rPr>
          <w:fldChar w:fldCharType="end"/>
        </w:r>
        <w:r w:rsidRPr="00E8005F">
          <w:rPr>
            <w:rStyle w:val="Lienhypertexte"/>
            <w:noProof/>
          </w:rPr>
          <w:fldChar w:fldCharType="end"/>
        </w:r>
      </w:ins>
    </w:p>
    <w:p w:rsidR="004E186F" w:rsidRDefault="004E186F">
      <w:pPr>
        <w:pStyle w:val="TM2"/>
        <w:tabs>
          <w:tab w:val="left" w:pos="495"/>
          <w:tab w:val="right" w:leader="dot" w:pos="9063"/>
        </w:tabs>
        <w:rPr>
          <w:ins w:id="202" w:author="RANNOU Jean-Philippe" w:date="2020-02-14T16:58:00Z"/>
          <w:rFonts w:asciiTheme="minorHAnsi" w:hAnsiTheme="minorHAnsi"/>
          <w:b w:val="0"/>
          <w:bCs w:val="0"/>
          <w:smallCaps w:val="0"/>
          <w:noProof/>
          <w:szCs w:val="22"/>
          <w:lang w:val="fr-FR"/>
        </w:rPr>
      </w:pPr>
      <w:ins w:id="203"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"_Toc32591951"</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6.3</w:t>
        </w:r>
        <w:r>
          <w:rPr>
            <w:rFonts w:asciiTheme="minorHAnsi" w:hAnsiTheme="minorHAnsi"/>
            <w:b w:val="0"/>
            <w:bCs w:val="0"/>
            <w:smallCaps w:val="0"/>
            <w:noProof/>
            <w:szCs w:val="22"/>
            <w:lang w:val="fr-FR"/>
          </w:rPr>
          <w:tab/>
        </w:r>
        <w:r w:rsidRPr="00E8005F">
          <w:rPr>
            <w:rStyle w:val="Lienhypertexte"/>
            <w:noProof/>
          </w:rPr>
          <w:t>Decoder input and output files</w:t>
        </w:r>
        <w:r>
          <w:rPr>
            <w:noProof/>
            <w:webHidden/>
          </w:rPr>
          <w:tab/>
        </w:r>
        <w:r>
          <w:rPr>
            <w:noProof/>
            <w:webHidden/>
          </w:rPr>
          <w:fldChar w:fldCharType="begin"/>
        </w:r>
        <w:r>
          <w:rPr>
            <w:noProof/>
            <w:webHidden/>
          </w:rPr>
          <w:instrText xml:space="preserve"> PAGEREF _Toc32591951 \h </w:instrText>
        </w:r>
        <w:r>
          <w:rPr>
            <w:noProof/>
            <w:webHidden/>
          </w:rPr>
        </w:r>
      </w:ins>
      <w:r>
        <w:rPr>
          <w:noProof/>
          <w:webHidden/>
        </w:rPr>
        <w:fldChar w:fldCharType="separate"/>
      </w:r>
      <w:ins w:id="204" w:author="RANNOU Jean-Philippe" w:date="2020-02-14T16:58:00Z">
        <w:r>
          <w:rPr>
            <w:noProof/>
            <w:webHidden/>
          </w:rPr>
          <w:t>20</w:t>
        </w:r>
        <w:r>
          <w:rPr>
            <w:noProof/>
            <w:webHidden/>
          </w:rPr>
          <w:fldChar w:fldCharType="end"/>
        </w:r>
        <w:r w:rsidRPr="00E8005F">
          <w:rPr>
            <w:rStyle w:val="Lienhypertexte"/>
            <w:noProof/>
          </w:rPr>
          <w:fldChar w:fldCharType="end"/>
        </w:r>
      </w:ins>
    </w:p>
    <w:p w:rsidR="004E186F" w:rsidRDefault="004E186F">
      <w:pPr>
        <w:pStyle w:val="TM1"/>
        <w:tabs>
          <w:tab w:val="left" w:pos="330"/>
          <w:tab w:val="right" w:leader="dot" w:pos="9063"/>
        </w:tabs>
        <w:rPr>
          <w:ins w:id="205" w:author="RANNOU Jean-Philippe" w:date="2020-02-14T16:58:00Z"/>
          <w:rFonts w:asciiTheme="minorHAnsi" w:hAnsiTheme="minorHAnsi"/>
          <w:b w:val="0"/>
          <w:bCs w:val="0"/>
          <w:caps w:val="0"/>
          <w:noProof/>
          <w:szCs w:val="22"/>
          <w:u w:val="none"/>
          <w:lang w:val="fr-FR"/>
        </w:rPr>
      </w:pPr>
      <w:ins w:id="206"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"_Toc32591952"</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7</w:t>
        </w:r>
        <w:r>
          <w:rPr>
            <w:rFonts w:asciiTheme="minorHAnsi" w:hAnsiTheme="minorHAnsi"/>
            <w:b w:val="0"/>
            <w:bCs w:val="0"/>
            <w:caps w:val="0"/>
            <w:noProof/>
            <w:szCs w:val="22"/>
            <w:u w:val="none"/>
            <w:lang w:val="fr-FR"/>
          </w:rPr>
          <w:tab/>
        </w:r>
        <w:r w:rsidRPr="00E8005F">
          <w:rPr>
            <w:rStyle w:val="Lienhypertexte"/>
            <w:noProof/>
          </w:rPr>
          <w:t>Using the DAC decoder</w:t>
        </w:r>
        <w:r>
          <w:rPr>
            <w:noProof/>
            <w:webHidden/>
          </w:rPr>
          <w:tab/>
        </w:r>
        <w:r>
          <w:rPr>
            <w:noProof/>
            <w:webHidden/>
          </w:rPr>
          <w:fldChar w:fldCharType="begin"/>
        </w:r>
        <w:r>
          <w:rPr>
            <w:noProof/>
            <w:webHidden/>
          </w:rPr>
          <w:instrText xml:space="preserve"> PAGEREF _Toc32591952 \h </w:instrText>
        </w:r>
        <w:r>
          <w:rPr>
            <w:noProof/>
            <w:webHidden/>
          </w:rPr>
        </w:r>
      </w:ins>
      <w:r>
        <w:rPr>
          <w:noProof/>
          <w:webHidden/>
        </w:rPr>
        <w:fldChar w:fldCharType="separate"/>
      </w:r>
      <w:ins w:id="207" w:author="RANNOU Jean-Philippe" w:date="2020-02-14T16:58:00Z">
        <w:r>
          <w:rPr>
            <w:noProof/>
            <w:webHidden/>
          </w:rPr>
          <w:t>21</w:t>
        </w:r>
        <w:r>
          <w:rPr>
            <w:noProof/>
            <w:webHidden/>
          </w:rPr>
          <w:fldChar w:fldCharType="end"/>
        </w:r>
        <w:r w:rsidRPr="00E8005F">
          <w:rPr>
            <w:rStyle w:val="Lienhypertexte"/>
            <w:noProof/>
          </w:rPr>
          <w:fldChar w:fldCharType="end"/>
        </w:r>
      </w:ins>
    </w:p>
    <w:p w:rsidR="004E186F" w:rsidRDefault="004E186F">
      <w:pPr>
        <w:pStyle w:val="TM2"/>
        <w:tabs>
          <w:tab w:val="left" w:pos="495"/>
          <w:tab w:val="right" w:leader="dot" w:pos="9063"/>
        </w:tabs>
        <w:rPr>
          <w:ins w:id="208" w:author="RANNOU Jean-Philippe" w:date="2020-02-14T16:58:00Z"/>
          <w:rFonts w:asciiTheme="minorHAnsi" w:hAnsiTheme="minorHAnsi"/>
          <w:b w:val="0"/>
          <w:bCs w:val="0"/>
          <w:smallCaps w:val="0"/>
          <w:noProof/>
          <w:szCs w:val="22"/>
          <w:lang w:val="fr-FR"/>
        </w:rPr>
      </w:pPr>
      <w:ins w:id="209"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"_Toc32591953"</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7.1</w:t>
        </w:r>
        <w:r>
          <w:rPr>
            <w:rFonts w:asciiTheme="minorHAnsi" w:hAnsiTheme="minorHAnsi"/>
            <w:b w:val="0"/>
            <w:bCs w:val="0"/>
            <w:smallCaps w:val="0"/>
            <w:noProof/>
            <w:szCs w:val="22"/>
            <w:lang w:val="fr-FR"/>
          </w:rPr>
          <w:tab/>
        </w:r>
        <w:r w:rsidRPr="00E8005F">
          <w:rPr>
            <w:rStyle w:val="Lienhypertexte"/>
            <w:noProof/>
          </w:rPr>
          <w:t>Decoder input parameters</w:t>
        </w:r>
        <w:r>
          <w:rPr>
            <w:noProof/>
            <w:webHidden/>
          </w:rPr>
          <w:tab/>
        </w:r>
        <w:r>
          <w:rPr>
            <w:noProof/>
            <w:webHidden/>
          </w:rPr>
          <w:fldChar w:fldCharType="begin"/>
        </w:r>
        <w:r>
          <w:rPr>
            <w:noProof/>
            <w:webHidden/>
          </w:rPr>
          <w:instrText xml:space="preserve"> PAGEREF _Toc32591953 \h </w:instrText>
        </w:r>
        <w:r>
          <w:rPr>
            <w:noProof/>
            <w:webHidden/>
          </w:rPr>
        </w:r>
      </w:ins>
      <w:r>
        <w:rPr>
          <w:noProof/>
          <w:webHidden/>
        </w:rPr>
        <w:fldChar w:fldCharType="separate"/>
      </w:r>
      <w:ins w:id="210" w:author="RANNOU Jean-Philippe" w:date="2020-02-14T16:58:00Z">
        <w:r>
          <w:rPr>
            <w:noProof/>
            <w:webHidden/>
          </w:rPr>
          <w:t>21</w:t>
        </w:r>
        <w:r>
          <w:rPr>
            <w:noProof/>
            <w:webHidden/>
          </w:rPr>
          <w:fldChar w:fldCharType="end"/>
        </w:r>
        <w:r w:rsidRPr="00E8005F">
          <w:rPr>
            <w:rStyle w:val="Lienhypertexte"/>
            <w:noProof/>
          </w:rPr>
          <w:fldChar w:fldCharType="end"/>
        </w:r>
      </w:ins>
    </w:p>
    <w:p w:rsidR="004E186F" w:rsidRDefault="004E186F">
      <w:pPr>
        <w:pStyle w:val="TM3"/>
        <w:tabs>
          <w:tab w:val="left" w:pos="660"/>
          <w:tab w:val="right" w:leader="dot" w:pos="9063"/>
        </w:tabs>
        <w:rPr>
          <w:ins w:id="211" w:author="RANNOU Jean-Philippe" w:date="2020-02-14T16:58:00Z"/>
          <w:rFonts w:asciiTheme="minorHAnsi" w:hAnsiTheme="minorHAnsi"/>
          <w:smallCaps w:val="0"/>
          <w:noProof/>
          <w:szCs w:val="22"/>
          <w:lang w:val="fr-FR"/>
        </w:rPr>
      </w:pPr>
      <w:ins w:id="212"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"_Toc32591954"</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7.1.1</w:t>
        </w:r>
        <w:r>
          <w:rPr>
            <w:rFonts w:asciiTheme="minorHAnsi" w:hAnsiTheme="minorHAnsi"/>
            <w:smallCaps w:val="0"/>
            <w:noProof/>
            <w:szCs w:val="22"/>
            <w:lang w:val="fr-FR"/>
          </w:rPr>
          <w:tab/>
        </w:r>
        <w:r w:rsidRPr="00E8005F">
          <w:rPr>
            <w:rStyle w:val="Lienhypertexte"/>
            <w:noProof/>
          </w:rPr>
          <w:t>For Argos floats</w:t>
        </w:r>
        <w:r>
          <w:rPr>
            <w:noProof/>
            <w:webHidden/>
          </w:rPr>
          <w:tab/>
        </w:r>
        <w:r>
          <w:rPr>
            <w:noProof/>
            <w:webHidden/>
          </w:rPr>
          <w:fldChar w:fldCharType="begin"/>
        </w:r>
        <w:r>
          <w:rPr>
            <w:noProof/>
            <w:webHidden/>
          </w:rPr>
          <w:instrText xml:space="preserve"> PAGEREF _Toc32591954 \h </w:instrText>
        </w:r>
        <w:r>
          <w:rPr>
            <w:noProof/>
            <w:webHidden/>
          </w:rPr>
        </w:r>
      </w:ins>
      <w:r>
        <w:rPr>
          <w:noProof/>
          <w:webHidden/>
        </w:rPr>
        <w:fldChar w:fldCharType="separate"/>
      </w:r>
      <w:ins w:id="213" w:author="RANNOU Jean-Philippe" w:date="2020-02-14T16:58:00Z">
        <w:r>
          <w:rPr>
            <w:noProof/>
            <w:webHidden/>
          </w:rPr>
          <w:t>21</w:t>
        </w:r>
        <w:r>
          <w:rPr>
            <w:noProof/>
            <w:webHidden/>
          </w:rPr>
          <w:fldChar w:fldCharType="end"/>
        </w:r>
        <w:r w:rsidRPr="00E8005F">
          <w:rPr>
            <w:rStyle w:val="Lienhypertexte"/>
            <w:noProof/>
          </w:rPr>
          <w:fldChar w:fldCharType="end"/>
        </w:r>
      </w:ins>
    </w:p>
    <w:p w:rsidR="004E186F" w:rsidRDefault="004E186F">
      <w:pPr>
        <w:pStyle w:val="TM3"/>
        <w:tabs>
          <w:tab w:val="left" w:pos="660"/>
          <w:tab w:val="right" w:leader="dot" w:pos="9063"/>
        </w:tabs>
        <w:rPr>
          <w:ins w:id="214" w:author="RANNOU Jean-Philippe" w:date="2020-02-14T16:58:00Z"/>
          <w:rFonts w:asciiTheme="minorHAnsi" w:hAnsiTheme="minorHAnsi"/>
          <w:smallCaps w:val="0"/>
          <w:noProof/>
          <w:szCs w:val="22"/>
          <w:lang w:val="fr-FR"/>
        </w:rPr>
      </w:pPr>
      <w:ins w:id="215"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"_Toc32591955"</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7.1.2</w:t>
        </w:r>
        <w:r>
          <w:rPr>
            <w:rFonts w:asciiTheme="minorHAnsi" w:hAnsiTheme="minorHAnsi"/>
            <w:smallCaps w:val="0"/>
            <w:noProof/>
            <w:szCs w:val="22"/>
            <w:lang w:val="fr-FR"/>
          </w:rPr>
          <w:tab/>
        </w:r>
        <w:r w:rsidRPr="00E8005F">
          <w:rPr>
            <w:rStyle w:val="Lienhypertexte"/>
            <w:noProof/>
          </w:rPr>
          <w:t>For Iridium floats</w:t>
        </w:r>
        <w:r>
          <w:rPr>
            <w:noProof/>
            <w:webHidden/>
          </w:rPr>
          <w:tab/>
        </w:r>
        <w:r>
          <w:rPr>
            <w:noProof/>
            <w:webHidden/>
          </w:rPr>
          <w:fldChar w:fldCharType="begin"/>
        </w:r>
        <w:r>
          <w:rPr>
            <w:noProof/>
            <w:webHidden/>
          </w:rPr>
          <w:instrText xml:space="preserve"> PAGEREF _Toc32591955 \h </w:instrText>
        </w:r>
        <w:r>
          <w:rPr>
            <w:noProof/>
            <w:webHidden/>
          </w:rPr>
        </w:r>
      </w:ins>
      <w:r>
        <w:rPr>
          <w:noProof/>
          <w:webHidden/>
        </w:rPr>
        <w:fldChar w:fldCharType="separate"/>
      </w:r>
      <w:ins w:id="216" w:author="RANNOU Jean-Philippe" w:date="2020-02-14T16:58:00Z">
        <w:r>
          <w:rPr>
            <w:noProof/>
            <w:webHidden/>
          </w:rPr>
          <w:t>22</w:t>
        </w:r>
        <w:r>
          <w:rPr>
            <w:noProof/>
            <w:webHidden/>
          </w:rPr>
          <w:fldChar w:fldCharType="end"/>
        </w:r>
        <w:r w:rsidRPr="00E8005F">
          <w:rPr>
            <w:rStyle w:val="Lienhypertexte"/>
            <w:noProof/>
          </w:rPr>
          <w:fldChar w:fldCharType="end"/>
        </w:r>
      </w:ins>
    </w:p>
    <w:p w:rsidR="004E186F" w:rsidRDefault="004E186F">
      <w:pPr>
        <w:pStyle w:val="TM3"/>
        <w:tabs>
          <w:tab w:val="left" w:pos="660"/>
          <w:tab w:val="right" w:leader="dot" w:pos="9063"/>
        </w:tabs>
        <w:rPr>
          <w:ins w:id="217" w:author="RANNOU Jean-Philippe" w:date="2020-02-14T16:58:00Z"/>
          <w:rFonts w:asciiTheme="minorHAnsi" w:hAnsiTheme="minorHAnsi"/>
          <w:smallCaps w:val="0"/>
          <w:noProof/>
          <w:szCs w:val="22"/>
          <w:lang w:val="fr-FR"/>
        </w:rPr>
      </w:pPr>
      <w:ins w:id="218"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"_Toc32591956"</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7.1.3</w:t>
        </w:r>
        <w:r>
          <w:rPr>
            <w:rFonts w:asciiTheme="minorHAnsi" w:hAnsiTheme="minorHAnsi"/>
            <w:smallCaps w:val="0"/>
            <w:noProof/>
            <w:szCs w:val="22"/>
            <w:lang w:val="fr-FR"/>
          </w:rPr>
          <w:tab/>
        </w:r>
        <w:r w:rsidRPr="00E8005F">
          <w:rPr>
            <w:rStyle w:val="Lienhypertexte"/>
            <w:noProof/>
          </w:rPr>
          <w:t>Additional parameters of the decoder</w:t>
        </w:r>
        <w:r>
          <w:rPr>
            <w:noProof/>
            <w:webHidden/>
          </w:rPr>
          <w:tab/>
        </w:r>
        <w:r>
          <w:rPr>
            <w:noProof/>
            <w:webHidden/>
          </w:rPr>
          <w:fldChar w:fldCharType="begin"/>
        </w:r>
        <w:r>
          <w:rPr>
            <w:noProof/>
            <w:webHidden/>
          </w:rPr>
          <w:instrText xml:space="preserve"> PAGEREF _Toc32591956 \h </w:instrText>
        </w:r>
        <w:r>
          <w:rPr>
            <w:noProof/>
            <w:webHidden/>
          </w:rPr>
        </w:r>
      </w:ins>
      <w:r>
        <w:rPr>
          <w:noProof/>
          <w:webHidden/>
        </w:rPr>
        <w:fldChar w:fldCharType="separate"/>
      </w:r>
      <w:ins w:id="219" w:author="RANNOU Jean-Philippe" w:date="2020-02-14T16:58:00Z">
        <w:r>
          <w:rPr>
            <w:noProof/>
            <w:webHidden/>
          </w:rPr>
          <w:t>23</w:t>
        </w:r>
        <w:r>
          <w:rPr>
            <w:noProof/>
            <w:webHidden/>
          </w:rPr>
          <w:fldChar w:fldCharType="end"/>
        </w:r>
        <w:r w:rsidRPr="00E8005F">
          <w:rPr>
            <w:rStyle w:val="Lienhypertexte"/>
            <w:noProof/>
          </w:rPr>
          <w:fldChar w:fldCharType="end"/>
        </w:r>
      </w:ins>
    </w:p>
    <w:p w:rsidR="004E186F" w:rsidRDefault="004E186F">
      <w:pPr>
        <w:pStyle w:val="TM2"/>
        <w:tabs>
          <w:tab w:val="left" w:pos="495"/>
          <w:tab w:val="right" w:leader="dot" w:pos="9063"/>
        </w:tabs>
        <w:rPr>
          <w:ins w:id="220" w:author="RANNOU Jean-Philippe" w:date="2020-02-14T16:58:00Z"/>
          <w:rFonts w:asciiTheme="minorHAnsi" w:hAnsiTheme="minorHAnsi"/>
          <w:b w:val="0"/>
          <w:bCs w:val="0"/>
          <w:smallCaps w:val="0"/>
          <w:noProof/>
          <w:szCs w:val="22"/>
          <w:lang w:val="fr-FR"/>
        </w:rPr>
      </w:pPr>
      <w:ins w:id="221"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"_Toc32591957"</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7.2</w:t>
        </w:r>
        <w:r>
          <w:rPr>
            <w:rFonts w:asciiTheme="minorHAnsi" w:hAnsiTheme="minorHAnsi"/>
            <w:b w:val="0"/>
            <w:bCs w:val="0"/>
            <w:smallCaps w:val="0"/>
            <w:noProof/>
            <w:szCs w:val="22"/>
            <w:lang w:val="fr-FR"/>
          </w:rPr>
          <w:tab/>
        </w:r>
        <w:r w:rsidRPr="00E8005F">
          <w:rPr>
            <w:rStyle w:val="Lienhypertexte"/>
            <w:noProof/>
          </w:rPr>
          <w:t>Decoder input and output files</w:t>
        </w:r>
        <w:r>
          <w:rPr>
            <w:noProof/>
            <w:webHidden/>
          </w:rPr>
          <w:tab/>
        </w:r>
        <w:r>
          <w:rPr>
            <w:noProof/>
            <w:webHidden/>
          </w:rPr>
          <w:fldChar w:fldCharType="begin"/>
        </w:r>
        <w:r>
          <w:rPr>
            <w:noProof/>
            <w:webHidden/>
          </w:rPr>
          <w:instrText xml:space="preserve"> PAGEREF _Toc32591957 \h </w:instrText>
        </w:r>
        <w:r>
          <w:rPr>
            <w:noProof/>
            <w:webHidden/>
          </w:rPr>
        </w:r>
      </w:ins>
      <w:r>
        <w:rPr>
          <w:noProof/>
          <w:webHidden/>
        </w:rPr>
        <w:fldChar w:fldCharType="separate"/>
      </w:r>
      <w:ins w:id="222" w:author="RANNOU Jean-Philippe" w:date="2020-02-14T16:58:00Z">
        <w:r>
          <w:rPr>
            <w:noProof/>
            <w:webHidden/>
          </w:rPr>
          <w:t>23</w:t>
        </w:r>
        <w:r>
          <w:rPr>
            <w:noProof/>
            <w:webHidden/>
          </w:rPr>
          <w:fldChar w:fldCharType="end"/>
        </w:r>
        <w:r w:rsidRPr="00E8005F">
          <w:rPr>
            <w:rStyle w:val="Lienhypertexte"/>
            <w:noProof/>
          </w:rPr>
          <w:fldChar w:fldCharType="end"/>
        </w:r>
      </w:ins>
    </w:p>
    <w:p w:rsidR="004E186F" w:rsidRDefault="004E186F">
      <w:pPr>
        <w:pStyle w:val="TM2"/>
        <w:tabs>
          <w:tab w:val="left" w:pos="495"/>
          <w:tab w:val="right" w:leader="dot" w:pos="9063"/>
        </w:tabs>
        <w:rPr>
          <w:ins w:id="223" w:author="RANNOU Jean-Philippe" w:date="2020-02-14T16:58:00Z"/>
          <w:rFonts w:asciiTheme="minorHAnsi" w:hAnsiTheme="minorHAnsi"/>
          <w:b w:val="0"/>
          <w:bCs w:val="0"/>
          <w:smallCaps w:val="0"/>
          <w:noProof/>
          <w:szCs w:val="22"/>
          <w:lang w:val="fr-FR"/>
        </w:rPr>
      </w:pPr>
      <w:ins w:id="224"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"_Toc32591958"</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7.3</w:t>
        </w:r>
        <w:r>
          <w:rPr>
            <w:rFonts w:asciiTheme="minorHAnsi" w:hAnsiTheme="minorHAnsi"/>
            <w:b w:val="0"/>
            <w:bCs w:val="0"/>
            <w:smallCaps w:val="0"/>
            <w:noProof/>
            <w:szCs w:val="22"/>
            <w:lang w:val="fr-FR"/>
          </w:rPr>
          <w:tab/>
        </w:r>
        <w:r w:rsidRPr="00E8005F">
          <w:rPr>
            <w:rStyle w:val="Lienhypertexte"/>
            <w:noProof/>
          </w:rPr>
          <w:t>Deployment of the DAC decoder in the Coriolis infrastructure</w:t>
        </w:r>
        <w:r>
          <w:rPr>
            <w:noProof/>
            <w:webHidden/>
          </w:rPr>
          <w:tab/>
        </w:r>
        <w:r>
          <w:rPr>
            <w:noProof/>
            <w:webHidden/>
          </w:rPr>
          <w:fldChar w:fldCharType="begin"/>
        </w:r>
        <w:r>
          <w:rPr>
            <w:noProof/>
            <w:webHidden/>
          </w:rPr>
          <w:instrText xml:space="preserve"> PAGEREF _Toc32591958 \h </w:instrText>
        </w:r>
        <w:r>
          <w:rPr>
            <w:noProof/>
            <w:webHidden/>
          </w:rPr>
        </w:r>
      </w:ins>
      <w:r>
        <w:rPr>
          <w:noProof/>
          <w:webHidden/>
        </w:rPr>
        <w:fldChar w:fldCharType="separate"/>
      </w:r>
      <w:ins w:id="225" w:author="RANNOU Jean-Philippe" w:date="2020-02-14T16:58:00Z">
        <w:r>
          <w:rPr>
            <w:noProof/>
            <w:webHidden/>
          </w:rPr>
          <w:t>24</w:t>
        </w:r>
        <w:r>
          <w:rPr>
            <w:noProof/>
            <w:webHidden/>
          </w:rPr>
          <w:fldChar w:fldCharType="end"/>
        </w:r>
        <w:r w:rsidRPr="00E8005F">
          <w:rPr>
            <w:rStyle w:val="Lienhypertexte"/>
            <w:noProof/>
          </w:rPr>
          <w:fldChar w:fldCharType="end"/>
        </w:r>
      </w:ins>
    </w:p>
    <w:p w:rsidR="004E186F" w:rsidRDefault="004E186F">
      <w:pPr>
        <w:pStyle w:val="TM3"/>
        <w:tabs>
          <w:tab w:val="left" w:pos="660"/>
          <w:tab w:val="right" w:leader="dot" w:pos="9063"/>
        </w:tabs>
        <w:rPr>
          <w:ins w:id="226" w:author="RANNOU Jean-Philippe" w:date="2020-02-14T16:58:00Z"/>
          <w:rFonts w:asciiTheme="minorHAnsi" w:hAnsiTheme="minorHAnsi"/>
          <w:smallCaps w:val="0"/>
          <w:noProof/>
          <w:szCs w:val="22"/>
          <w:lang w:val="fr-FR"/>
        </w:rPr>
      </w:pPr>
      <w:ins w:id="227"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"_Toc32591959"</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7.3.1</w:t>
        </w:r>
        <w:r>
          <w:rPr>
            <w:rFonts w:asciiTheme="minorHAnsi" w:hAnsiTheme="minorHAnsi"/>
            <w:smallCaps w:val="0"/>
            <w:noProof/>
            <w:szCs w:val="22"/>
            <w:lang w:val="fr-FR"/>
          </w:rPr>
          <w:tab/>
        </w:r>
        <w:r w:rsidRPr="00E8005F">
          <w:rPr>
            <w:rStyle w:val="Lienhypertexte"/>
            <w:noProof/>
          </w:rPr>
          <w:t>Argos floats processing</w:t>
        </w:r>
        <w:r>
          <w:rPr>
            <w:noProof/>
            <w:webHidden/>
          </w:rPr>
          <w:tab/>
        </w:r>
        <w:r>
          <w:rPr>
            <w:noProof/>
            <w:webHidden/>
          </w:rPr>
          <w:fldChar w:fldCharType="begin"/>
        </w:r>
        <w:r>
          <w:rPr>
            <w:noProof/>
            <w:webHidden/>
          </w:rPr>
          <w:instrText xml:space="preserve"> PAGEREF _Toc32591959 \h </w:instrText>
        </w:r>
        <w:r>
          <w:rPr>
            <w:noProof/>
            <w:webHidden/>
          </w:rPr>
        </w:r>
      </w:ins>
      <w:r>
        <w:rPr>
          <w:noProof/>
          <w:webHidden/>
        </w:rPr>
        <w:fldChar w:fldCharType="separate"/>
      </w:r>
      <w:ins w:id="228" w:author="RANNOU Jean-Philippe" w:date="2020-02-14T16:58:00Z">
        <w:r>
          <w:rPr>
            <w:noProof/>
            <w:webHidden/>
          </w:rPr>
          <w:t>24</w:t>
        </w:r>
        <w:r>
          <w:rPr>
            <w:noProof/>
            <w:webHidden/>
          </w:rPr>
          <w:fldChar w:fldCharType="end"/>
        </w:r>
        <w:r w:rsidRPr="00E8005F">
          <w:rPr>
            <w:rStyle w:val="Lienhypertexte"/>
            <w:noProof/>
          </w:rPr>
          <w:fldChar w:fldCharType="end"/>
        </w:r>
      </w:ins>
    </w:p>
    <w:p w:rsidR="004E186F" w:rsidRDefault="004E186F">
      <w:pPr>
        <w:pStyle w:val="TM3"/>
        <w:tabs>
          <w:tab w:val="left" w:pos="660"/>
          <w:tab w:val="right" w:leader="dot" w:pos="9063"/>
        </w:tabs>
        <w:rPr>
          <w:ins w:id="229" w:author="RANNOU Jean-Philippe" w:date="2020-02-14T16:58:00Z"/>
          <w:rFonts w:asciiTheme="minorHAnsi" w:hAnsiTheme="minorHAnsi"/>
          <w:smallCaps w:val="0"/>
          <w:noProof/>
          <w:szCs w:val="22"/>
          <w:lang w:val="fr-FR"/>
        </w:rPr>
      </w:pPr>
      <w:ins w:id="230"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"_Toc32591960"</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7.3.2</w:t>
        </w:r>
        <w:r>
          <w:rPr>
            <w:rFonts w:asciiTheme="minorHAnsi" w:hAnsiTheme="minorHAnsi"/>
            <w:smallCaps w:val="0"/>
            <w:noProof/>
            <w:szCs w:val="22"/>
            <w:lang w:val="fr-FR"/>
          </w:rPr>
          <w:tab/>
        </w:r>
        <w:r w:rsidRPr="00E8005F">
          <w:rPr>
            <w:rStyle w:val="Lienhypertexte"/>
            <w:noProof/>
          </w:rPr>
          <w:t>Iridium floats processing</w:t>
        </w:r>
        <w:r>
          <w:rPr>
            <w:noProof/>
            <w:webHidden/>
          </w:rPr>
          <w:tab/>
        </w:r>
        <w:r>
          <w:rPr>
            <w:noProof/>
            <w:webHidden/>
          </w:rPr>
          <w:fldChar w:fldCharType="begin"/>
        </w:r>
        <w:r>
          <w:rPr>
            <w:noProof/>
            <w:webHidden/>
          </w:rPr>
          <w:instrText xml:space="preserve"> PAGEREF _Toc32591960 \h </w:instrText>
        </w:r>
        <w:r>
          <w:rPr>
            <w:noProof/>
            <w:webHidden/>
          </w:rPr>
        </w:r>
      </w:ins>
      <w:r>
        <w:rPr>
          <w:noProof/>
          <w:webHidden/>
        </w:rPr>
        <w:fldChar w:fldCharType="separate"/>
      </w:r>
      <w:ins w:id="231" w:author="RANNOU Jean-Philippe" w:date="2020-02-14T16:58:00Z">
        <w:r>
          <w:rPr>
            <w:noProof/>
            <w:webHidden/>
          </w:rPr>
          <w:t>25</w:t>
        </w:r>
        <w:r>
          <w:rPr>
            <w:noProof/>
            <w:webHidden/>
          </w:rPr>
          <w:fldChar w:fldCharType="end"/>
        </w:r>
        <w:r w:rsidRPr="00E8005F">
          <w:rPr>
            <w:rStyle w:val="Lienhypertexte"/>
            <w:noProof/>
          </w:rPr>
          <w:fldChar w:fldCharType="end"/>
        </w:r>
      </w:ins>
    </w:p>
    <w:p w:rsidR="004E186F" w:rsidRDefault="004E186F">
      <w:pPr>
        <w:pStyle w:val="TM1"/>
        <w:tabs>
          <w:tab w:val="left" w:pos="330"/>
          <w:tab w:val="right" w:leader="dot" w:pos="9063"/>
        </w:tabs>
        <w:rPr>
          <w:ins w:id="232" w:author="RANNOU Jean-Philippe" w:date="2020-02-14T16:58:00Z"/>
          <w:rFonts w:asciiTheme="minorHAnsi" w:hAnsiTheme="minorHAnsi"/>
          <w:b w:val="0"/>
          <w:bCs w:val="0"/>
          <w:caps w:val="0"/>
          <w:noProof/>
          <w:szCs w:val="22"/>
          <w:u w:val="none"/>
          <w:lang w:val="fr-FR"/>
        </w:rPr>
      </w:pPr>
      <w:ins w:id="233"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"_Toc32591961"</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8</w:t>
        </w:r>
        <w:r>
          <w:rPr>
            <w:rFonts w:asciiTheme="minorHAnsi" w:hAnsiTheme="minorHAnsi"/>
            <w:b w:val="0"/>
            <w:bCs w:val="0"/>
            <w:caps w:val="0"/>
            <w:noProof/>
            <w:szCs w:val="22"/>
            <w:u w:val="none"/>
            <w:lang w:val="fr-FR"/>
          </w:rPr>
          <w:tab/>
        </w:r>
        <w:r w:rsidRPr="00E8005F">
          <w:rPr>
            <w:rStyle w:val="Lienhypertexte"/>
            <w:noProof/>
          </w:rPr>
          <w:t>ANNEX A: detailed description of the decoder package</w:t>
        </w:r>
        <w:r>
          <w:rPr>
            <w:noProof/>
            <w:webHidden/>
          </w:rPr>
          <w:tab/>
        </w:r>
        <w:r>
          <w:rPr>
            <w:noProof/>
            <w:webHidden/>
          </w:rPr>
          <w:fldChar w:fldCharType="begin"/>
        </w:r>
        <w:r>
          <w:rPr>
            <w:noProof/>
            <w:webHidden/>
          </w:rPr>
          <w:instrText xml:space="preserve"> PAGEREF _Toc32591961 \h </w:instrText>
        </w:r>
        <w:r>
          <w:rPr>
            <w:noProof/>
            <w:webHidden/>
          </w:rPr>
        </w:r>
      </w:ins>
      <w:r>
        <w:rPr>
          <w:noProof/>
          <w:webHidden/>
        </w:rPr>
        <w:fldChar w:fldCharType="separate"/>
      </w:r>
      <w:ins w:id="234" w:author="RANNOU Jean-Philippe" w:date="2020-02-14T16:58:00Z">
        <w:r>
          <w:rPr>
            <w:noProof/>
            <w:webHidden/>
          </w:rPr>
          <w:t>26</w:t>
        </w:r>
        <w:r>
          <w:rPr>
            <w:noProof/>
            <w:webHidden/>
          </w:rPr>
          <w:fldChar w:fldCharType="end"/>
        </w:r>
        <w:r w:rsidRPr="00E8005F">
          <w:rPr>
            <w:rStyle w:val="Lienhypertexte"/>
            <w:noProof/>
          </w:rPr>
          <w:fldChar w:fldCharType="end"/>
        </w:r>
      </w:ins>
    </w:p>
    <w:p w:rsidR="004E186F" w:rsidRDefault="004E186F">
      <w:pPr>
        <w:pStyle w:val="TM2"/>
        <w:tabs>
          <w:tab w:val="left" w:pos="495"/>
          <w:tab w:val="right" w:leader="dot" w:pos="9063"/>
        </w:tabs>
        <w:rPr>
          <w:ins w:id="235" w:author="RANNOU Jean-Philippe" w:date="2020-02-14T16:58:00Z"/>
          <w:rFonts w:asciiTheme="minorHAnsi" w:hAnsiTheme="minorHAnsi"/>
          <w:b w:val="0"/>
          <w:bCs w:val="0"/>
          <w:smallCaps w:val="0"/>
          <w:noProof/>
          <w:szCs w:val="22"/>
          <w:lang w:val="fr-FR"/>
        </w:rPr>
      </w:pPr>
      <w:ins w:id="236"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"_Toc32591962"</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8.1</w:t>
        </w:r>
        <w:r>
          <w:rPr>
            <w:rFonts w:asciiTheme="minorHAnsi" w:hAnsiTheme="minorHAnsi"/>
            <w:b w:val="0"/>
            <w:bCs w:val="0"/>
            <w:smallCaps w:val="0"/>
            <w:noProof/>
            <w:szCs w:val="22"/>
            <w:lang w:val="fr-FR"/>
          </w:rPr>
          <w:tab/>
        </w:r>
        <w:r w:rsidRPr="00E8005F">
          <w:rPr>
            <w:rStyle w:val="Lienhypertexte"/>
            <w:noProof/>
          </w:rPr>
          <w:t>The decArgo_soft directory</w:t>
        </w:r>
        <w:r>
          <w:rPr>
            <w:noProof/>
            <w:webHidden/>
          </w:rPr>
          <w:tab/>
        </w:r>
        <w:r>
          <w:rPr>
            <w:noProof/>
            <w:webHidden/>
          </w:rPr>
          <w:fldChar w:fldCharType="begin"/>
        </w:r>
        <w:r>
          <w:rPr>
            <w:noProof/>
            <w:webHidden/>
          </w:rPr>
          <w:instrText xml:space="preserve"> PAGEREF _Toc32591962 \h </w:instrText>
        </w:r>
        <w:r>
          <w:rPr>
            <w:noProof/>
            <w:webHidden/>
          </w:rPr>
        </w:r>
      </w:ins>
      <w:r>
        <w:rPr>
          <w:noProof/>
          <w:webHidden/>
        </w:rPr>
        <w:fldChar w:fldCharType="separate"/>
      </w:r>
      <w:ins w:id="237" w:author="RANNOU Jean-Philippe" w:date="2020-02-14T16:58:00Z">
        <w:r>
          <w:rPr>
            <w:noProof/>
            <w:webHidden/>
          </w:rPr>
          <w:t>27</w:t>
        </w:r>
        <w:r>
          <w:rPr>
            <w:noProof/>
            <w:webHidden/>
          </w:rPr>
          <w:fldChar w:fldCharType="end"/>
        </w:r>
        <w:r w:rsidRPr="00E8005F">
          <w:rPr>
            <w:rStyle w:val="Lienhypertexte"/>
            <w:noProof/>
          </w:rPr>
          <w:fldChar w:fldCharType="end"/>
        </w:r>
      </w:ins>
    </w:p>
    <w:p w:rsidR="004E186F" w:rsidRDefault="004E186F">
      <w:pPr>
        <w:pStyle w:val="TM3"/>
        <w:tabs>
          <w:tab w:val="left" w:pos="660"/>
          <w:tab w:val="right" w:leader="dot" w:pos="9063"/>
        </w:tabs>
        <w:rPr>
          <w:ins w:id="238" w:author="RANNOU Jean-Philippe" w:date="2020-02-14T16:58:00Z"/>
          <w:rFonts w:asciiTheme="minorHAnsi" w:hAnsiTheme="minorHAnsi"/>
          <w:smallCaps w:val="0"/>
          <w:noProof/>
          <w:szCs w:val="22"/>
          <w:lang w:val="fr-FR"/>
        </w:rPr>
      </w:pPr>
      <w:ins w:id="239" w:author="RANNOU Jean-Philippe" w:date="2020-02-14T16:58:00Z">
        <w:r w:rsidRPr="00E8005F">
          <w:rPr>
            <w:rStyle w:val="Lienhypertexte"/>
            <w:noProof/>
          </w:rPr>
          <w:lastRenderedPageBreak/>
          <w:fldChar w:fldCharType="begin"/>
        </w:r>
        <w:r w:rsidRPr="00E8005F">
          <w:rPr>
            <w:rStyle w:val="Lienhypertexte"/>
            <w:noProof/>
          </w:rPr>
          <w:instrText xml:space="preserve"> </w:instrText>
        </w:r>
        <w:r>
          <w:rPr>
            <w:noProof/>
          </w:rPr>
          <w:instrText>HYPERLINK \l "_Toc32591963"</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8.1.1</w:t>
        </w:r>
        <w:r>
          <w:rPr>
            <w:rFonts w:asciiTheme="minorHAnsi" w:hAnsiTheme="minorHAnsi"/>
            <w:smallCaps w:val="0"/>
            <w:noProof/>
            <w:szCs w:val="22"/>
            <w:lang w:val="fr-FR"/>
          </w:rPr>
          <w:tab/>
        </w:r>
        <w:r w:rsidRPr="00E8005F">
          <w:rPr>
            <w:rStyle w:val="Lienhypertexte"/>
            <w:noProof/>
          </w:rPr>
          <w:t>The decArgo_soft/soft directory</w:t>
        </w:r>
        <w:r>
          <w:rPr>
            <w:noProof/>
            <w:webHidden/>
          </w:rPr>
          <w:tab/>
        </w:r>
        <w:r>
          <w:rPr>
            <w:noProof/>
            <w:webHidden/>
          </w:rPr>
          <w:fldChar w:fldCharType="begin"/>
        </w:r>
        <w:r>
          <w:rPr>
            <w:noProof/>
            <w:webHidden/>
          </w:rPr>
          <w:instrText xml:space="preserve"> PAGEREF _Toc32591963 \h </w:instrText>
        </w:r>
        <w:r>
          <w:rPr>
            <w:noProof/>
            <w:webHidden/>
          </w:rPr>
        </w:r>
      </w:ins>
      <w:r>
        <w:rPr>
          <w:noProof/>
          <w:webHidden/>
        </w:rPr>
        <w:fldChar w:fldCharType="separate"/>
      </w:r>
      <w:ins w:id="240" w:author="RANNOU Jean-Philippe" w:date="2020-02-14T16:58:00Z">
        <w:r>
          <w:rPr>
            <w:noProof/>
            <w:webHidden/>
          </w:rPr>
          <w:t>27</w:t>
        </w:r>
        <w:r>
          <w:rPr>
            <w:noProof/>
            <w:webHidden/>
          </w:rPr>
          <w:fldChar w:fldCharType="end"/>
        </w:r>
        <w:r w:rsidRPr="00E8005F">
          <w:rPr>
            <w:rStyle w:val="Lienhypertexte"/>
            <w:noProof/>
          </w:rPr>
          <w:fldChar w:fldCharType="end"/>
        </w:r>
      </w:ins>
    </w:p>
    <w:p w:rsidR="004E186F" w:rsidRDefault="004E186F">
      <w:pPr>
        <w:pStyle w:val="TM3"/>
        <w:tabs>
          <w:tab w:val="left" w:pos="660"/>
          <w:tab w:val="right" w:leader="dot" w:pos="9063"/>
        </w:tabs>
        <w:rPr>
          <w:ins w:id="241" w:author="RANNOU Jean-Philippe" w:date="2020-02-14T16:58:00Z"/>
          <w:rFonts w:asciiTheme="minorHAnsi" w:hAnsiTheme="minorHAnsi"/>
          <w:smallCaps w:val="0"/>
          <w:noProof/>
          <w:szCs w:val="22"/>
          <w:lang w:val="fr-FR"/>
        </w:rPr>
      </w:pPr>
      <w:ins w:id="242"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"_Toc32591964"</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8.1.2</w:t>
        </w:r>
        <w:r>
          <w:rPr>
            <w:rFonts w:asciiTheme="minorHAnsi" w:hAnsiTheme="minorHAnsi"/>
            <w:smallCaps w:val="0"/>
            <w:noProof/>
            <w:szCs w:val="22"/>
            <w:lang w:val="fr-FR"/>
          </w:rPr>
          <w:tab/>
        </w:r>
        <w:r w:rsidRPr="00E8005F">
          <w:rPr>
            <w:rStyle w:val="Lienhypertexte"/>
            <w:noProof/>
          </w:rPr>
          <w:t>The decArgo_soft/config directory</w:t>
        </w:r>
        <w:r>
          <w:rPr>
            <w:noProof/>
            <w:webHidden/>
          </w:rPr>
          <w:tab/>
        </w:r>
        <w:r>
          <w:rPr>
            <w:noProof/>
            <w:webHidden/>
          </w:rPr>
          <w:fldChar w:fldCharType="begin"/>
        </w:r>
        <w:r>
          <w:rPr>
            <w:noProof/>
            <w:webHidden/>
          </w:rPr>
          <w:instrText xml:space="preserve"> PAGEREF _Toc32591964 \h </w:instrText>
        </w:r>
        <w:r>
          <w:rPr>
            <w:noProof/>
            <w:webHidden/>
          </w:rPr>
        </w:r>
      </w:ins>
      <w:r>
        <w:rPr>
          <w:noProof/>
          <w:webHidden/>
        </w:rPr>
        <w:fldChar w:fldCharType="separate"/>
      </w:r>
      <w:ins w:id="243" w:author="RANNOU Jean-Philippe" w:date="2020-02-14T16:58:00Z">
        <w:r>
          <w:rPr>
            <w:noProof/>
            <w:webHidden/>
          </w:rPr>
          <w:t>27</w:t>
        </w:r>
        <w:r>
          <w:rPr>
            <w:noProof/>
            <w:webHidden/>
          </w:rPr>
          <w:fldChar w:fldCharType="end"/>
        </w:r>
        <w:r w:rsidRPr="00E8005F">
          <w:rPr>
            <w:rStyle w:val="Lienhypertexte"/>
            <w:noProof/>
          </w:rPr>
          <w:fldChar w:fldCharType="end"/>
        </w:r>
      </w:ins>
    </w:p>
    <w:p w:rsidR="004E186F" w:rsidRDefault="004E186F">
      <w:pPr>
        <w:pStyle w:val="TM2"/>
        <w:tabs>
          <w:tab w:val="left" w:pos="495"/>
          <w:tab w:val="right" w:leader="dot" w:pos="9063"/>
        </w:tabs>
        <w:rPr>
          <w:ins w:id="244" w:author="RANNOU Jean-Philippe" w:date="2020-02-14T16:58:00Z"/>
          <w:rFonts w:asciiTheme="minorHAnsi" w:hAnsiTheme="minorHAnsi"/>
          <w:b w:val="0"/>
          <w:bCs w:val="0"/>
          <w:smallCaps w:val="0"/>
          <w:noProof/>
          <w:szCs w:val="22"/>
          <w:lang w:val="fr-FR"/>
        </w:rPr>
      </w:pPr>
      <w:ins w:id="245"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"_Toc32591965"</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8.2</w:t>
        </w:r>
        <w:r>
          <w:rPr>
            <w:rFonts w:asciiTheme="minorHAnsi" w:hAnsiTheme="minorHAnsi"/>
            <w:b w:val="0"/>
            <w:bCs w:val="0"/>
            <w:smallCaps w:val="0"/>
            <w:noProof/>
            <w:szCs w:val="22"/>
            <w:lang w:val="fr-FR"/>
          </w:rPr>
          <w:tab/>
        </w:r>
        <w:r w:rsidRPr="00E8005F">
          <w:rPr>
            <w:rStyle w:val="Lienhypertexte"/>
            <w:noProof/>
          </w:rPr>
          <w:t>The decArgo_doc directory</w:t>
        </w:r>
        <w:r>
          <w:rPr>
            <w:noProof/>
            <w:webHidden/>
          </w:rPr>
          <w:tab/>
        </w:r>
        <w:r>
          <w:rPr>
            <w:noProof/>
            <w:webHidden/>
          </w:rPr>
          <w:fldChar w:fldCharType="begin"/>
        </w:r>
        <w:r>
          <w:rPr>
            <w:noProof/>
            <w:webHidden/>
          </w:rPr>
          <w:instrText xml:space="preserve"> PAGEREF _Toc32591965 \h </w:instrText>
        </w:r>
        <w:r>
          <w:rPr>
            <w:noProof/>
            <w:webHidden/>
          </w:rPr>
        </w:r>
      </w:ins>
      <w:r>
        <w:rPr>
          <w:noProof/>
          <w:webHidden/>
        </w:rPr>
        <w:fldChar w:fldCharType="separate"/>
      </w:r>
      <w:ins w:id="246" w:author="RANNOU Jean-Philippe" w:date="2020-02-14T16:58:00Z">
        <w:r>
          <w:rPr>
            <w:noProof/>
            <w:webHidden/>
          </w:rPr>
          <w:t>27</w:t>
        </w:r>
        <w:r>
          <w:rPr>
            <w:noProof/>
            <w:webHidden/>
          </w:rPr>
          <w:fldChar w:fldCharType="end"/>
        </w:r>
        <w:r w:rsidRPr="00E8005F">
          <w:rPr>
            <w:rStyle w:val="Lienhypertexte"/>
            <w:noProof/>
          </w:rPr>
          <w:fldChar w:fldCharType="end"/>
        </w:r>
      </w:ins>
    </w:p>
    <w:p w:rsidR="004E186F" w:rsidRDefault="004E186F">
      <w:pPr>
        <w:pStyle w:val="TM2"/>
        <w:tabs>
          <w:tab w:val="left" w:pos="495"/>
          <w:tab w:val="right" w:leader="dot" w:pos="9063"/>
        </w:tabs>
        <w:rPr>
          <w:ins w:id="247" w:author="RANNOU Jean-Philippe" w:date="2020-02-14T16:58:00Z"/>
          <w:rFonts w:asciiTheme="minorHAnsi" w:hAnsiTheme="minorHAnsi"/>
          <w:b w:val="0"/>
          <w:bCs w:val="0"/>
          <w:smallCaps w:val="0"/>
          <w:noProof/>
          <w:szCs w:val="22"/>
          <w:lang w:val="fr-FR"/>
        </w:rPr>
      </w:pPr>
      <w:ins w:id="248"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"_Toc32591966"</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8.3</w:t>
        </w:r>
        <w:r>
          <w:rPr>
            <w:rFonts w:asciiTheme="minorHAnsi" w:hAnsiTheme="minorHAnsi"/>
            <w:b w:val="0"/>
            <w:bCs w:val="0"/>
            <w:smallCaps w:val="0"/>
            <w:noProof/>
            <w:szCs w:val="22"/>
            <w:lang w:val="fr-FR"/>
          </w:rPr>
          <w:tab/>
        </w:r>
        <w:r w:rsidRPr="00E8005F">
          <w:rPr>
            <w:rStyle w:val="Lienhypertexte"/>
            <w:noProof/>
          </w:rPr>
          <w:t>The decArgo_config_floats directory</w:t>
        </w:r>
        <w:r>
          <w:rPr>
            <w:noProof/>
            <w:webHidden/>
          </w:rPr>
          <w:tab/>
        </w:r>
        <w:r>
          <w:rPr>
            <w:noProof/>
            <w:webHidden/>
          </w:rPr>
          <w:fldChar w:fldCharType="begin"/>
        </w:r>
        <w:r>
          <w:rPr>
            <w:noProof/>
            <w:webHidden/>
          </w:rPr>
          <w:instrText xml:space="preserve"> PAGEREF _Toc32591966 \h </w:instrText>
        </w:r>
        <w:r>
          <w:rPr>
            <w:noProof/>
            <w:webHidden/>
          </w:rPr>
        </w:r>
      </w:ins>
      <w:r>
        <w:rPr>
          <w:noProof/>
          <w:webHidden/>
        </w:rPr>
        <w:fldChar w:fldCharType="separate"/>
      </w:r>
      <w:ins w:id="249" w:author="RANNOU Jean-Philippe" w:date="2020-02-14T16:58:00Z">
        <w:r>
          <w:rPr>
            <w:noProof/>
            <w:webHidden/>
          </w:rPr>
          <w:t>27</w:t>
        </w:r>
        <w:r>
          <w:rPr>
            <w:noProof/>
            <w:webHidden/>
          </w:rPr>
          <w:fldChar w:fldCharType="end"/>
        </w:r>
        <w:r w:rsidRPr="00E8005F">
          <w:rPr>
            <w:rStyle w:val="Lienhypertexte"/>
            <w:noProof/>
          </w:rPr>
          <w:fldChar w:fldCharType="end"/>
        </w:r>
      </w:ins>
    </w:p>
    <w:p w:rsidR="004E186F" w:rsidRDefault="004E186F">
      <w:pPr>
        <w:pStyle w:val="TM1"/>
        <w:tabs>
          <w:tab w:val="left" w:pos="330"/>
          <w:tab w:val="right" w:leader="dot" w:pos="9063"/>
        </w:tabs>
        <w:rPr>
          <w:ins w:id="250" w:author="RANNOU Jean-Philippe" w:date="2020-02-14T16:58:00Z"/>
          <w:rFonts w:asciiTheme="minorHAnsi" w:hAnsiTheme="minorHAnsi"/>
          <w:b w:val="0"/>
          <w:bCs w:val="0"/>
          <w:caps w:val="0"/>
          <w:noProof/>
          <w:szCs w:val="22"/>
          <w:u w:val="none"/>
          <w:lang w:val="fr-FR"/>
        </w:rPr>
      </w:pPr>
      <w:ins w:id="251"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"_Toc32591967"</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9</w:t>
        </w:r>
        <w:r>
          <w:rPr>
            <w:rFonts w:asciiTheme="minorHAnsi" w:hAnsiTheme="minorHAnsi"/>
            <w:b w:val="0"/>
            <w:bCs w:val="0"/>
            <w:caps w:val="0"/>
            <w:noProof/>
            <w:szCs w:val="22"/>
            <w:u w:val="none"/>
            <w:lang w:val="fr-FR"/>
          </w:rPr>
          <w:tab/>
        </w:r>
        <w:r w:rsidRPr="00E8005F">
          <w:rPr>
            <w:rStyle w:val="Lienhypertexte"/>
            <w:noProof/>
          </w:rPr>
          <w:t>ANNEX B: specificities of Iridium data decoder</w:t>
        </w:r>
        <w:r>
          <w:rPr>
            <w:noProof/>
            <w:webHidden/>
          </w:rPr>
          <w:tab/>
        </w:r>
        <w:r>
          <w:rPr>
            <w:noProof/>
            <w:webHidden/>
          </w:rPr>
          <w:fldChar w:fldCharType="begin"/>
        </w:r>
        <w:r>
          <w:rPr>
            <w:noProof/>
            <w:webHidden/>
          </w:rPr>
          <w:instrText xml:space="preserve"> PAGEREF _Toc32591967 \h </w:instrText>
        </w:r>
        <w:r>
          <w:rPr>
            <w:noProof/>
            <w:webHidden/>
          </w:rPr>
        </w:r>
      </w:ins>
      <w:r>
        <w:rPr>
          <w:noProof/>
          <w:webHidden/>
        </w:rPr>
        <w:fldChar w:fldCharType="separate"/>
      </w:r>
      <w:ins w:id="252" w:author="RANNOU Jean-Philippe" w:date="2020-02-14T16:58:00Z">
        <w:r>
          <w:rPr>
            <w:noProof/>
            <w:webHidden/>
          </w:rPr>
          <w:t>28</w:t>
        </w:r>
        <w:r>
          <w:rPr>
            <w:noProof/>
            <w:webHidden/>
          </w:rPr>
          <w:fldChar w:fldCharType="end"/>
        </w:r>
        <w:r w:rsidRPr="00E8005F">
          <w:rPr>
            <w:rStyle w:val="Lienhypertexte"/>
            <w:noProof/>
          </w:rPr>
          <w:fldChar w:fldCharType="end"/>
        </w:r>
      </w:ins>
    </w:p>
    <w:p w:rsidR="004E186F" w:rsidRDefault="004E186F">
      <w:pPr>
        <w:pStyle w:val="TM2"/>
        <w:tabs>
          <w:tab w:val="left" w:pos="495"/>
          <w:tab w:val="right" w:leader="dot" w:pos="9063"/>
        </w:tabs>
        <w:rPr>
          <w:ins w:id="253" w:author="RANNOU Jean-Philippe" w:date="2020-02-14T16:58:00Z"/>
          <w:rFonts w:asciiTheme="minorHAnsi" w:hAnsiTheme="minorHAnsi"/>
          <w:b w:val="0"/>
          <w:bCs w:val="0"/>
          <w:smallCaps w:val="0"/>
          <w:noProof/>
          <w:szCs w:val="22"/>
          <w:lang w:val="fr-FR"/>
        </w:rPr>
      </w:pPr>
      <w:ins w:id="254"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"_Toc32591968"</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9.1</w:t>
        </w:r>
        <w:r>
          <w:rPr>
            <w:rFonts w:asciiTheme="minorHAnsi" w:hAnsiTheme="minorHAnsi"/>
            <w:b w:val="0"/>
            <w:bCs w:val="0"/>
            <w:smallCaps w:val="0"/>
            <w:noProof/>
            <w:szCs w:val="22"/>
            <w:lang w:val="fr-FR"/>
          </w:rPr>
          <w:tab/>
        </w:r>
        <w:r w:rsidRPr="00E8005F">
          <w:rPr>
            <w:rStyle w:val="Lienhypertexte"/>
            <w:noProof/>
          </w:rPr>
          <w:t>Management of Iridium mail files received from FLOAT_TRANSMISSION_TYPE #3 or #4 floats</w:t>
        </w:r>
        <w:r>
          <w:rPr>
            <w:noProof/>
            <w:webHidden/>
          </w:rPr>
          <w:tab/>
        </w:r>
        <w:r>
          <w:rPr>
            <w:noProof/>
            <w:webHidden/>
          </w:rPr>
          <w:fldChar w:fldCharType="begin"/>
        </w:r>
        <w:r>
          <w:rPr>
            <w:noProof/>
            <w:webHidden/>
          </w:rPr>
          <w:instrText xml:space="preserve"> PAGEREF _Toc32591968 \h </w:instrText>
        </w:r>
        <w:r>
          <w:rPr>
            <w:noProof/>
            <w:webHidden/>
          </w:rPr>
        </w:r>
      </w:ins>
      <w:r>
        <w:rPr>
          <w:noProof/>
          <w:webHidden/>
        </w:rPr>
        <w:fldChar w:fldCharType="separate"/>
      </w:r>
      <w:ins w:id="255" w:author="RANNOU Jean-Philippe" w:date="2020-02-14T16:58:00Z">
        <w:r>
          <w:rPr>
            <w:noProof/>
            <w:webHidden/>
          </w:rPr>
          <w:t>28</w:t>
        </w:r>
        <w:r>
          <w:rPr>
            <w:noProof/>
            <w:webHidden/>
          </w:rPr>
          <w:fldChar w:fldCharType="end"/>
        </w:r>
        <w:r w:rsidRPr="00E8005F">
          <w:rPr>
            <w:rStyle w:val="Lienhypertexte"/>
            <w:noProof/>
          </w:rPr>
          <w:fldChar w:fldCharType="end"/>
        </w:r>
      </w:ins>
    </w:p>
    <w:p w:rsidR="004E186F" w:rsidRDefault="004E186F">
      <w:pPr>
        <w:pStyle w:val="TM3"/>
        <w:tabs>
          <w:tab w:val="left" w:pos="660"/>
          <w:tab w:val="right" w:leader="dot" w:pos="9063"/>
        </w:tabs>
        <w:rPr>
          <w:ins w:id="256" w:author="RANNOU Jean-Philippe" w:date="2020-02-14T16:58:00Z"/>
          <w:rFonts w:asciiTheme="minorHAnsi" w:hAnsiTheme="minorHAnsi"/>
          <w:smallCaps w:val="0"/>
          <w:noProof/>
          <w:szCs w:val="22"/>
          <w:lang w:val="fr-FR"/>
        </w:rPr>
      </w:pPr>
      <w:ins w:id="257"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"_Toc32591969"</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highlight w:val="green"/>
          </w:rPr>
          <w:t>9.1.1</w:t>
        </w:r>
        <w:r>
          <w:rPr>
            <w:rFonts w:asciiTheme="minorHAnsi" w:hAnsiTheme="minorHAnsi"/>
            <w:smallCaps w:val="0"/>
            <w:noProof/>
            <w:szCs w:val="22"/>
            <w:lang w:val="fr-FR"/>
          </w:rPr>
          <w:tab/>
        </w:r>
        <w:r w:rsidRPr="00E8005F">
          <w:rPr>
            <w:rStyle w:val="Lienhypertexte"/>
            <w:noProof/>
            <w:highlight w:val="green"/>
          </w:rPr>
          <w:t>For non Ice floats</w:t>
        </w:r>
        <w:r>
          <w:rPr>
            <w:noProof/>
            <w:webHidden/>
          </w:rPr>
          <w:tab/>
        </w:r>
        <w:r>
          <w:rPr>
            <w:noProof/>
            <w:webHidden/>
          </w:rPr>
          <w:fldChar w:fldCharType="begin"/>
        </w:r>
        <w:r>
          <w:rPr>
            <w:noProof/>
            <w:webHidden/>
          </w:rPr>
          <w:instrText xml:space="preserve"> PAGEREF _Toc32591969 \h </w:instrText>
        </w:r>
        <w:r>
          <w:rPr>
            <w:noProof/>
            <w:webHidden/>
          </w:rPr>
        </w:r>
      </w:ins>
      <w:r>
        <w:rPr>
          <w:noProof/>
          <w:webHidden/>
        </w:rPr>
        <w:fldChar w:fldCharType="separate"/>
      </w:r>
      <w:ins w:id="258" w:author="RANNOU Jean-Philippe" w:date="2020-02-14T16:58:00Z">
        <w:r>
          <w:rPr>
            <w:noProof/>
            <w:webHidden/>
          </w:rPr>
          <w:t>28</w:t>
        </w:r>
        <w:r>
          <w:rPr>
            <w:noProof/>
            <w:webHidden/>
          </w:rPr>
          <w:fldChar w:fldCharType="end"/>
        </w:r>
        <w:r w:rsidRPr="00E8005F">
          <w:rPr>
            <w:rStyle w:val="Lienhypertexte"/>
            <w:noProof/>
          </w:rPr>
          <w:fldChar w:fldCharType="end"/>
        </w:r>
      </w:ins>
    </w:p>
    <w:p w:rsidR="004E186F" w:rsidRDefault="004E186F">
      <w:pPr>
        <w:pStyle w:val="TM3"/>
        <w:tabs>
          <w:tab w:val="left" w:pos="660"/>
          <w:tab w:val="right" w:leader="dot" w:pos="9063"/>
        </w:tabs>
        <w:rPr>
          <w:ins w:id="259" w:author="RANNOU Jean-Philippe" w:date="2020-02-14T16:58:00Z"/>
          <w:rFonts w:asciiTheme="minorHAnsi" w:hAnsiTheme="minorHAnsi"/>
          <w:smallCaps w:val="0"/>
          <w:noProof/>
          <w:szCs w:val="22"/>
          <w:lang w:val="fr-FR"/>
        </w:rPr>
      </w:pPr>
      <w:ins w:id="260"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"_Toc32591972"</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highlight w:val="green"/>
          </w:rPr>
          <w:t>9.1.2</w:t>
        </w:r>
        <w:r>
          <w:rPr>
            <w:rFonts w:asciiTheme="minorHAnsi" w:hAnsiTheme="minorHAnsi"/>
            <w:smallCaps w:val="0"/>
            <w:noProof/>
            <w:szCs w:val="22"/>
            <w:lang w:val="fr-FR"/>
          </w:rPr>
          <w:tab/>
        </w:r>
        <w:r w:rsidRPr="00E8005F">
          <w:rPr>
            <w:rStyle w:val="Lienhypertexte"/>
            <w:noProof/>
            <w:highlight w:val="green"/>
          </w:rPr>
          <w:t>For Ice floats</w:t>
        </w:r>
        <w:r>
          <w:rPr>
            <w:noProof/>
            <w:webHidden/>
          </w:rPr>
          <w:tab/>
        </w:r>
        <w:r>
          <w:rPr>
            <w:noProof/>
            <w:webHidden/>
          </w:rPr>
          <w:fldChar w:fldCharType="begin"/>
        </w:r>
        <w:r>
          <w:rPr>
            <w:noProof/>
            <w:webHidden/>
          </w:rPr>
          <w:instrText xml:space="preserve"> PAGEREF _Toc32591972 \h </w:instrText>
        </w:r>
        <w:r>
          <w:rPr>
            <w:noProof/>
            <w:webHidden/>
          </w:rPr>
        </w:r>
      </w:ins>
      <w:r>
        <w:rPr>
          <w:noProof/>
          <w:webHidden/>
        </w:rPr>
        <w:fldChar w:fldCharType="separate"/>
      </w:r>
      <w:ins w:id="261" w:author="RANNOU Jean-Philippe" w:date="2020-02-14T16:58:00Z">
        <w:r>
          <w:rPr>
            <w:noProof/>
            <w:webHidden/>
          </w:rPr>
          <w:t>29</w:t>
        </w:r>
        <w:r>
          <w:rPr>
            <w:noProof/>
            <w:webHidden/>
          </w:rPr>
          <w:fldChar w:fldCharType="end"/>
        </w:r>
        <w:r w:rsidRPr="00E8005F">
          <w:rPr>
            <w:rStyle w:val="Lienhypertexte"/>
            <w:noProof/>
          </w:rPr>
          <w:fldChar w:fldCharType="end"/>
        </w:r>
      </w:ins>
    </w:p>
    <w:p w:rsidR="004E186F" w:rsidRDefault="004E186F">
      <w:pPr>
        <w:pStyle w:val="TM2"/>
        <w:tabs>
          <w:tab w:val="left" w:pos="495"/>
          <w:tab w:val="right" w:leader="dot" w:pos="9063"/>
        </w:tabs>
        <w:rPr>
          <w:ins w:id="262" w:author="RANNOU Jean-Philippe" w:date="2020-02-14T16:58:00Z"/>
          <w:rFonts w:asciiTheme="minorHAnsi" w:hAnsiTheme="minorHAnsi"/>
          <w:b w:val="0"/>
          <w:bCs w:val="0"/>
          <w:smallCaps w:val="0"/>
          <w:noProof/>
          <w:szCs w:val="22"/>
          <w:lang w:val="fr-FR"/>
        </w:rPr>
      </w:pPr>
      <w:ins w:id="263"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"_Toc32591974"</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9.2</w:t>
        </w:r>
        <w:r>
          <w:rPr>
            <w:rFonts w:asciiTheme="minorHAnsi" w:hAnsiTheme="minorHAnsi"/>
            <w:b w:val="0"/>
            <w:bCs w:val="0"/>
            <w:smallCaps w:val="0"/>
            <w:noProof/>
            <w:szCs w:val="22"/>
            <w:lang w:val="fr-FR"/>
          </w:rPr>
          <w:tab/>
        </w:r>
        <w:r w:rsidRPr="00E8005F">
          <w:rPr>
            <w:rStyle w:val="Lienhypertexte"/>
            <w:noProof/>
          </w:rPr>
          <w:t>Management of Iridium files received from FLOAT_TRANSMISSION_TYPE #2 floats</w:t>
        </w:r>
        <w:r>
          <w:rPr>
            <w:noProof/>
            <w:webHidden/>
          </w:rPr>
          <w:tab/>
        </w:r>
        <w:r>
          <w:rPr>
            <w:noProof/>
            <w:webHidden/>
          </w:rPr>
          <w:fldChar w:fldCharType="begin"/>
        </w:r>
        <w:r>
          <w:rPr>
            <w:noProof/>
            <w:webHidden/>
          </w:rPr>
          <w:instrText xml:space="preserve"> PAGEREF _Toc32591974 \h </w:instrText>
        </w:r>
        <w:r>
          <w:rPr>
            <w:noProof/>
            <w:webHidden/>
          </w:rPr>
        </w:r>
      </w:ins>
      <w:r>
        <w:rPr>
          <w:noProof/>
          <w:webHidden/>
        </w:rPr>
        <w:fldChar w:fldCharType="separate"/>
      </w:r>
      <w:ins w:id="264" w:author="RANNOU Jean-Philippe" w:date="2020-02-14T16:58:00Z">
        <w:r>
          <w:rPr>
            <w:noProof/>
            <w:webHidden/>
          </w:rPr>
          <w:t>31</w:t>
        </w:r>
        <w:r>
          <w:rPr>
            <w:noProof/>
            <w:webHidden/>
          </w:rPr>
          <w:fldChar w:fldCharType="end"/>
        </w:r>
        <w:r w:rsidRPr="00E8005F">
          <w:rPr>
            <w:rStyle w:val="Lienhypertexte"/>
            <w:noProof/>
          </w:rPr>
          <w:fldChar w:fldCharType="end"/>
        </w:r>
      </w:ins>
    </w:p>
    <w:p w:rsidR="004E186F" w:rsidRDefault="004E186F">
      <w:pPr>
        <w:pStyle w:val="TM1"/>
        <w:tabs>
          <w:tab w:val="left" w:pos="440"/>
          <w:tab w:val="right" w:leader="dot" w:pos="9063"/>
        </w:tabs>
        <w:rPr>
          <w:ins w:id="265" w:author="RANNOU Jean-Philippe" w:date="2020-02-14T16:58:00Z"/>
          <w:rFonts w:asciiTheme="minorHAnsi" w:hAnsiTheme="minorHAnsi"/>
          <w:b w:val="0"/>
          <w:bCs w:val="0"/>
          <w:caps w:val="0"/>
          <w:noProof/>
          <w:szCs w:val="22"/>
          <w:u w:val="none"/>
          <w:lang w:val="fr-FR"/>
        </w:rPr>
      </w:pPr>
      <w:ins w:id="266"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"_Toc32591977"</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10</w:t>
        </w:r>
        <w:r>
          <w:rPr>
            <w:rFonts w:asciiTheme="minorHAnsi" w:hAnsiTheme="minorHAnsi"/>
            <w:b w:val="0"/>
            <w:bCs w:val="0"/>
            <w:caps w:val="0"/>
            <w:noProof/>
            <w:szCs w:val="22"/>
            <w:u w:val="none"/>
            <w:lang w:val="fr-FR"/>
          </w:rPr>
          <w:tab/>
        </w:r>
        <w:r w:rsidRPr="00E8005F">
          <w:rPr>
            <w:rStyle w:val="Lienhypertexte"/>
            <w:noProof/>
          </w:rPr>
          <w:t>ANNEX C: decode_provor_2_nc_dm, the Delayed Mode DAC decoder</w:t>
        </w:r>
        <w:r>
          <w:rPr>
            <w:noProof/>
            <w:webHidden/>
          </w:rPr>
          <w:tab/>
        </w:r>
        <w:r>
          <w:rPr>
            <w:noProof/>
            <w:webHidden/>
          </w:rPr>
          <w:fldChar w:fldCharType="begin"/>
        </w:r>
        <w:r>
          <w:rPr>
            <w:noProof/>
            <w:webHidden/>
          </w:rPr>
          <w:instrText xml:space="preserve"> PAGEREF _Toc32591977 \h </w:instrText>
        </w:r>
        <w:r>
          <w:rPr>
            <w:noProof/>
            <w:webHidden/>
          </w:rPr>
        </w:r>
      </w:ins>
      <w:r>
        <w:rPr>
          <w:noProof/>
          <w:webHidden/>
        </w:rPr>
        <w:fldChar w:fldCharType="separate"/>
      </w:r>
      <w:ins w:id="267" w:author="RANNOU Jean-Philippe" w:date="2020-02-14T16:58:00Z">
        <w:r>
          <w:rPr>
            <w:noProof/>
            <w:webHidden/>
          </w:rPr>
          <w:t>32</w:t>
        </w:r>
        <w:r>
          <w:rPr>
            <w:noProof/>
            <w:webHidden/>
          </w:rPr>
          <w:fldChar w:fldCharType="end"/>
        </w:r>
        <w:r w:rsidRPr="00E8005F">
          <w:rPr>
            <w:rStyle w:val="Lienhypertexte"/>
            <w:noProof/>
          </w:rPr>
          <w:fldChar w:fldCharType="end"/>
        </w:r>
      </w:ins>
    </w:p>
    <w:p w:rsidR="004E186F" w:rsidRDefault="004E186F">
      <w:pPr>
        <w:pStyle w:val="TM1"/>
        <w:tabs>
          <w:tab w:val="left" w:pos="440"/>
          <w:tab w:val="right" w:leader="dot" w:pos="9063"/>
        </w:tabs>
        <w:rPr>
          <w:ins w:id="268" w:author="RANNOU Jean-Philippe" w:date="2020-02-14T16:58:00Z"/>
          <w:rFonts w:asciiTheme="minorHAnsi" w:hAnsiTheme="minorHAnsi"/>
          <w:b w:val="0"/>
          <w:bCs w:val="0"/>
          <w:caps w:val="0"/>
          <w:noProof/>
          <w:szCs w:val="22"/>
          <w:u w:val="none"/>
          <w:lang w:val="fr-FR"/>
        </w:rPr>
      </w:pPr>
      <w:ins w:id="269"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"_Toc32591978"</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11</w:t>
        </w:r>
        <w:r>
          <w:rPr>
            <w:rFonts w:asciiTheme="minorHAnsi" w:hAnsiTheme="minorHAnsi"/>
            <w:b w:val="0"/>
            <w:bCs w:val="0"/>
            <w:caps w:val="0"/>
            <w:noProof/>
            <w:szCs w:val="22"/>
            <w:u w:val="none"/>
            <w:lang w:val="fr-FR"/>
          </w:rPr>
          <w:tab/>
        </w:r>
        <w:r w:rsidRPr="00E8005F">
          <w:rPr>
            <w:rStyle w:val="Lienhypertexte"/>
            <w:noProof/>
          </w:rPr>
          <w:t>ANNEX D: conditional generation of NetCDF files</w:t>
        </w:r>
        <w:r>
          <w:rPr>
            <w:noProof/>
            <w:webHidden/>
          </w:rPr>
          <w:tab/>
        </w:r>
        <w:r>
          <w:rPr>
            <w:noProof/>
            <w:webHidden/>
          </w:rPr>
          <w:fldChar w:fldCharType="begin"/>
        </w:r>
        <w:r>
          <w:rPr>
            <w:noProof/>
            <w:webHidden/>
          </w:rPr>
          <w:instrText xml:space="preserve"> PAGEREF _Toc32591978 \h </w:instrText>
        </w:r>
        <w:r>
          <w:rPr>
            <w:noProof/>
            <w:webHidden/>
          </w:rPr>
        </w:r>
      </w:ins>
      <w:r>
        <w:rPr>
          <w:noProof/>
          <w:webHidden/>
        </w:rPr>
        <w:fldChar w:fldCharType="separate"/>
      </w:r>
      <w:ins w:id="270" w:author="RANNOU Jean-Philippe" w:date="2020-02-14T16:58:00Z">
        <w:r>
          <w:rPr>
            <w:noProof/>
            <w:webHidden/>
          </w:rPr>
          <w:t>33</w:t>
        </w:r>
        <w:r>
          <w:rPr>
            <w:noProof/>
            <w:webHidden/>
          </w:rPr>
          <w:fldChar w:fldCharType="end"/>
        </w:r>
        <w:r w:rsidRPr="00E8005F">
          <w:rPr>
            <w:rStyle w:val="Lienhypertexte"/>
            <w:noProof/>
          </w:rPr>
          <w:fldChar w:fldCharType="end"/>
        </w:r>
      </w:ins>
    </w:p>
    <w:p w:rsidR="004E186F" w:rsidRDefault="004E186F">
      <w:pPr>
        <w:pStyle w:val="TM2"/>
        <w:tabs>
          <w:tab w:val="left" w:pos="605"/>
          <w:tab w:val="right" w:leader="dot" w:pos="9063"/>
        </w:tabs>
        <w:rPr>
          <w:ins w:id="271" w:author="RANNOU Jean-Philippe" w:date="2020-02-14T16:58:00Z"/>
          <w:rFonts w:asciiTheme="minorHAnsi" w:hAnsiTheme="minorHAnsi"/>
          <w:b w:val="0"/>
          <w:bCs w:val="0"/>
          <w:smallCaps w:val="0"/>
          <w:noProof/>
          <w:szCs w:val="22"/>
          <w:lang w:val="fr-FR"/>
        </w:rPr>
      </w:pPr>
      <w:ins w:id="272"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"_Toc32591979"</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11.1</w:t>
        </w:r>
        <w:r>
          <w:rPr>
            <w:rFonts w:asciiTheme="minorHAnsi" w:hAnsiTheme="minorHAnsi"/>
            <w:b w:val="0"/>
            <w:bCs w:val="0"/>
            <w:smallCaps w:val="0"/>
            <w:noProof/>
            <w:szCs w:val="22"/>
            <w:lang w:val="fr-FR"/>
          </w:rPr>
          <w:tab/>
        </w:r>
        <w:r w:rsidRPr="00E8005F">
          <w:rPr>
            <w:rStyle w:val="Lienhypertexte"/>
            <w:noProof/>
          </w:rPr>
          <w:t>For Argos floats</w:t>
        </w:r>
        <w:r>
          <w:rPr>
            <w:noProof/>
            <w:webHidden/>
          </w:rPr>
          <w:tab/>
        </w:r>
        <w:r>
          <w:rPr>
            <w:noProof/>
            <w:webHidden/>
          </w:rPr>
          <w:fldChar w:fldCharType="begin"/>
        </w:r>
        <w:r>
          <w:rPr>
            <w:noProof/>
            <w:webHidden/>
          </w:rPr>
          <w:instrText xml:space="preserve"> PAGEREF _Toc32591979 \h </w:instrText>
        </w:r>
        <w:r>
          <w:rPr>
            <w:noProof/>
            <w:webHidden/>
          </w:rPr>
        </w:r>
      </w:ins>
      <w:r>
        <w:rPr>
          <w:noProof/>
          <w:webHidden/>
        </w:rPr>
        <w:fldChar w:fldCharType="separate"/>
      </w:r>
      <w:ins w:id="273" w:author="RANNOU Jean-Philippe" w:date="2020-02-14T16:58:00Z">
        <w:r>
          <w:rPr>
            <w:noProof/>
            <w:webHidden/>
          </w:rPr>
          <w:t>33</w:t>
        </w:r>
        <w:r>
          <w:rPr>
            <w:noProof/>
            <w:webHidden/>
          </w:rPr>
          <w:fldChar w:fldCharType="end"/>
        </w:r>
        <w:r w:rsidRPr="00E8005F">
          <w:rPr>
            <w:rStyle w:val="Lienhypertexte"/>
            <w:noProof/>
          </w:rPr>
          <w:fldChar w:fldCharType="end"/>
        </w:r>
      </w:ins>
    </w:p>
    <w:p w:rsidR="004E186F" w:rsidRDefault="004E186F">
      <w:pPr>
        <w:pStyle w:val="TM3"/>
        <w:tabs>
          <w:tab w:val="left" w:pos="770"/>
          <w:tab w:val="right" w:leader="dot" w:pos="9063"/>
        </w:tabs>
        <w:rPr>
          <w:ins w:id="274" w:author="RANNOU Jean-Philippe" w:date="2020-02-14T16:58:00Z"/>
          <w:rFonts w:asciiTheme="minorHAnsi" w:hAnsiTheme="minorHAnsi"/>
          <w:smallCaps w:val="0"/>
          <w:noProof/>
          <w:szCs w:val="22"/>
          <w:lang w:val="fr-FR"/>
        </w:rPr>
      </w:pPr>
      <w:ins w:id="275"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"_Toc32591980"</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11.1.1</w:t>
        </w:r>
        <w:r>
          <w:rPr>
            <w:rFonts w:asciiTheme="minorHAnsi" w:hAnsiTheme="minorHAnsi"/>
            <w:smallCaps w:val="0"/>
            <w:noProof/>
            <w:szCs w:val="22"/>
            <w:lang w:val="fr-FR"/>
          </w:rPr>
          <w:tab/>
        </w:r>
        <w:r w:rsidRPr="00E8005F">
          <w:rPr>
            <w:rStyle w:val="Lienhypertexte"/>
            <w:noProof/>
          </w:rPr>
          <w:t>META file</w:t>
        </w:r>
        <w:r>
          <w:rPr>
            <w:noProof/>
            <w:webHidden/>
          </w:rPr>
          <w:tab/>
        </w:r>
        <w:r>
          <w:rPr>
            <w:noProof/>
            <w:webHidden/>
          </w:rPr>
          <w:fldChar w:fldCharType="begin"/>
        </w:r>
        <w:r>
          <w:rPr>
            <w:noProof/>
            <w:webHidden/>
          </w:rPr>
          <w:instrText xml:space="preserve"> PAGEREF _Toc32591980 \h </w:instrText>
        </w:r>
        <w:r>
          <w:rPr>
            <w:noProof/>
            <w:webHidden/>
          </w:rPr>
        </w:r>
      </w:ins>
      <w:r>
        <w:rPr>
          <w:noProof/>
          <w:webHidden/>
        </w:rPr>
        <w:fldChar w:fldCharType="separate"/>
      </w:r>
      <w:ins w:id="276" w:author="RANNOU Jean-Philippe" w:date="2020-02-14T16:58:00Z">
        <w:r>
          <w:rPr>
            <w:noProof/>
            <w:webHidden/>
          </w:rPr>
          <w:t>33</w:t>
        </w:r>
        <w:r>
          <w:rPr>
            <w:noProof/>
            <w:webHidden/>
          </w:rPr>
          <w:fldChar w:fldCharType="end"/>
        </w:r>
        <w:r w:rsidRPr="00E8005F">
          <w:rPr>
            <w:rStyle w:val="Lienhypertexte"/>
            <w:noProof/>
          </w:rPr>
          <w:fldChar w:fldCharType="end"/>
        </w:r>
      </w:ins>
    </w:p>
    <w:p w:rsidR="004E186F" w:rsidRDefault="004E186F">
      <w:pPr>
        <w:pStyle w:val="TM3"/>
        <w:tabs>
          <w:tab w:val="left" w:pos="770"/>
          <w:tab w:val="right" w:leader="dot" w:pos="9063"/>
        </w:tabs>
        <w:rPr>
          <w:ins w:id="277" w:author="RANNOU Jean-Philippe" w:date="2020-02-14T16:58:00Z"/>
          <w:rFonts w:asciiTheme="minorHAnsi" w:hAnsiTheme="minorHAnsi"/>
          <w:smallCaps w:val="0"/>
          <w:noProof/>
          <w:szCs w:val="22"/>
          <w:lang w:val="fr-FR"/>
        </w:rPr>
      </w:pPr>
      <w:ins w:id="278"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"_Toc32591981"</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11.1.2</w:t>
        </w:r>
        <w:r>
          <w:rPr>
            <w:rFonts w:asciiTheme="minorHAnsi" w:hAnsiTheme="minorHAnsi"/>
            <w:smallCaps w:val="0"/>
            <w:noProof/>
            <w:szCs w:val="22"/>
            <w:lang w:val="fr-FR"/>
          </w:rPr>
          <w:tab/>
        </w:r>
        <w:r w:rsidRPr="00E8005F">
          <w:rPr>
            <w:rStyle w:val="Lienhypertexte"/>
            <w:noProof/>
          </w:rPr>
          <w:t>TRAJ, MULTI-PROF and TECH files</w:t>
        </w:r>
        <w:r>
          <w:rPr>
            <w:noProof/>
            <w:webHidden/>
          </w:rPr>
          <w:tab/>
        </w:r>
        <w:r>
          <w:rPr>
            <w:noProof/>
            <w:webHidden/>
          </w:rPr>
          <w:fldChar w:fldCharType="begin"/>
        </w:r>
        <w:r>
          <w:rPr>
            <w:noProof/>
            <w:webHidden/>
          </w:rPr>
          <w:instrText xml:space="preserve"> PAGEREF _Toc32591981 \h </w:instrText>
        </w:r>
        <w:r>
          <w:rPr>
            <w:noProof/>
            <w:webHidden/>
          </w:rPr>
        </w:r>
      </w:ins>
      <w:r>
        <w:rPr>
          <w:noProof/>
          <w:webHidden/>
        </w:rPr>
        <w:fldChar w:fldCharType="separate"/>
      </w:r>
      <w:ins w:id="279" w:author="RANNOU Jean-Philippe" w:date="2020-02-14T16:58:00Z">
        <w:r>
          <w:rPr>
            <w:noProof/>
            <w:webHidden/>
          </w:rPr>
          <w:t>33</w:t>
        </w:r>
        <w:r>
          <w:rPr>
            <w:noProof/>
            <w:webHidden/>
          </w:rPr>
          <w:fldChar w:fldCharType="end"/>
        </w:r>
        <w:r w:rsidRPr="00E8005F">
          <w:rPr>
            <w:rStyle w:val="Lienhypertexte"/>
            <w:noProof/>
          </w:rPr>
          <w:fldChar w:fldCharType="end"/>
        </w:r>
      </w:ins>
    </w:p>
    <w:p w:rsidR="004E186F" w:rsidRDefault="004E186F">
      <w:pPr>
        <w:pStyle w:val="TM3"/>
        <w:tabs>
          <w:tab w:val="left" w:pos="770"/>
          <w:tab w:val="right" w:leader="dot" w:pos="9063"/>
        </w:tabs>
        <w:rPr>
          <w:ins w:id="280" w:author="RANNOU Jean-Philippe" w:date="2020-02-14T16:58:00Z"/>
          <w:rFonts w:asciiTheme="minorHAnsi" w:hAnsiTheme="minorHAnsi"/>
          <w:smallCaps w:val="0"/>
          <w:noProof/>
          <w:szCs w:val="22"/>
          <w:lang w:val="fr-FR"/>
        </w:rPr>
      </w:pPr>
      <w:ins w:id="281"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"_Toc32591982"</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11.1.3</w:t>
        </w:r>
        <w:r>
          <w:rPr>
            <w:rFonts w:asciiTheme="minorHAnsi" w:hAnsiTheme="minorHAnsi"/>
            <w:smallCaps w:val="0"/>
            <w:noProof/>
            <w:szCs w:val="22"/>
            <w:lang w:val="fr-FR"/>
          </w:rPr>
          <w:tab/>
        </w:r>
        <w:r w:rsidRPr="00E8005F">
          <w:rPr>
            <w:rStyle w:val="Lienhypertexte"/>
            <w:noProof/>
          </w:rPr>
          <w:t>MONO-PROF file</w:t>
        </w:r>
        <w:r>
          <w:rPr>
            <w:noProof/>
            <w:webHidden/>
          </w:rPr>
          <w:tab/>
        </w:r>
        <w:r>
          <w:rPr>
            <w:noProof/>
            <w:webHidden/>
          </w:rPr>
          <w:fldChar w:fldCharType="begin"/>
        </w:r>
        <w:r>
          <w:rPr>
            <w:noProof/>
            <w:webHidden/>
          </w:rPr>
          <w:instrText xml:space="preserve"> PAGEREF _Toc32591982 \h </w:instrText>
        </w:r>
        <w:r>
          <w:rPr>
            <w:noProof/>
            <w:webHidden/>
          </w:rPr>
        </w:r>
      </w:ins>
      <w:r>
        <w:rPr>
          <w:noProof/>
          <w:webHidden/>
        </w:rPr>
        <w:fldChar w:fldCharType="separate"/>
      </w:r>
      <w:ins w:id="282" w:author="RANNOU Jean-Philippe" w:date="2020-02-14T16:58:00Z">
        <w:r>
          <w:rPr>
            <w:noProof/>
            <w:webHidden/>
          </w:rPr>
          <w:t>33</w:t>
        </w:r>
        <w:r>
          <w:rPr>
            <w:noProof/>
            <w:webHidden/>
          </w:rPr>
          <w:fldChar w:fldCharType="end"/>
        </w:r>
        <w:r w:rsidRPr="00E8005F">
          <w:rPr>
            <w:rStyle w:val="Lienhypertexte"/>
            <w:noProof/>
          </w:rPr>
          <w:fldChar w:fldCharType="end"/>
        </w:r>
      </w:ins>
    </w:p>
    <w:p w:rsidR="004E186F" w:rsidRDefault="004E186F">
      <w:pPr>
        <w:pStyle w:val="TM2"/>
        <w:tabs>
          <w:tab w:val="left" w:pos="605"/>
          <w:tab w:val="right" w:leader="dot" w:pos="9063"/>
        </w:tabs>
        <w:rPr>
          <w:ins w:id="283" w:author="RANNOU Jean-Philippe" w:date="2020-02-14T16:58:00Z"/>
          <w:rFonts w:asciiTheme="minorHAnsi" w:hAnsiTheme="minorHAnsi"/>
          <w:b w:val="0"/>
          <w:bCs w:val="0"/>
          <w:smallCaps w:val="0"/>
          <w:noProof/>
          <w:szCs w:val="22"/>
          <w:lang w:val="fr-FR"/>
        </w:rPr>
      </w:pPr>
      <w:ins w:id="284"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"_Toc32591983"</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11.2</w:t>
        </w:r>
        <w:r>
          <w:rPr>
            <w:rFonts w:asciiTheme="minorHAnsi" w:hAnsiTheme="minorHAnsi"/>
            <w:b w:val="0"/>
            <w:bCs w:val="0"/>
            <w:smallCaps w:val="0"/>
            <w:noProof/>
            <w:szCs w:val="22"/>
            <w:lang w:val="fr-FR"/>
          </w:rPr>
          <w:tab/>
        </w:r>
        <w:r w:rsidRPr="00E8005F">
          <w:rPr>
            <w:rStyle w:val="Lienhypertexte"/>
            <w:noProof/>
          </w:rPr>
          <w:t>For Iridium floats</w:t>
        </w:r>
        <w:r>
          <w:rPr>
            <w:noProof/>
            <w:webHidden/>
          </w:rPr>
          <w:tab/>
        </w:r>
        <w:r>
          <w:rPr>
            <w:noProof/>
            <w:webHidden/>
          </w:rPr>
          <w:fldChar w:fldCharType="begin"/>
        </w:r>
        <w:r>
          <w:rPr>
            <w:noProof/>
            <w:webHidden/>
          </w:rPr>
          <w:instrText xml:space="preserve"> PAGEREF _Toc32591983 \h </w:instrText>
        </w:r>
        <w:r>
          <w:rPr>
            <w:noProof/>
            <w:webHidden/>
          </w:rPr>
        </w:r>
      </w:ins>
      <w:r>
        <w:rPr>
          <w:noProof/>
          <w:webHidden/>
        </w:rPr>
        <w:fldChar w:fldCharType="separate"/>
      </w:r>
      <w:ins w:id="285" w:author="RANNOU Jean-Philippe" w:date="2020-02-14T16:58:00Z">
        <w:r>
          <w:rPr>
            <w:noProof/>
            <w:webHidden/>
          </w:rPr>
          <w:t>34</w:t>
        </w:r>
        <w:r>
          <w:rPr>
            <w:noProof/>
            <w:webHidden/>
          </w:rPr>
          <w:fldChar w:fldCharType="end"/>
        </w:r>
        <w:r w:rsidRPr="00E8005F">
          <w:rPr>
            <w:rStyle w:val="Lienhypertexte"/>
            <w:noProof/>
          </w:rPr>
          <w:fldChar w:fldCharType="end"/>
        </w:r>
      </w:ins>
    </w:p>
    <w:p w:rsidR="004E186F" w:rsidRDefault="004E186F">
      <w:pPr>
        <w:pStyle w:val="TM3"/>
        <w:tabs>
          <w:tab w:val="left" w:pos="770"/>
          <w:tab w:val="right" w:leader="dot" w:pos="9063"/>
        </w:tabs>
        <w:rPr>
          <w:ins w:id="286" w:author="RANNOU Jean-Philippe" w:date="2020-02-14T16:58:00Z"/>
          <w:rFonts w:asciiTheme="minorHAnsi" w:hAnsiTheme="minorHAnsi"/>
          <w:smallCaps w:val="0"/>
          <w:noProof/>
          <w:szCs w:val="22"/>
          <w:lang w:val="fr-FR"/>
        </w:rPr>
      </w:pPr>
      <w:ins w:id="287"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"_Toc32591984"</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11.2.1</w:t>
        </w:r>
        <w:r>
          <w:rPr>
            <w:rFonts w:asciiTheme="minorHAnsi" w:hAnsiTheme="minorHAnsi"/>
            <w:smallCaps w:val="0"/>
            <w:noProof/>
            <w:szCs w:val="22"/>
            <w:lang w:val="fr-FR"/>
          </w:rPr>
          <w:tab/>
        </w:r>
        <w:r w:rsidRPr="00E8005F">
          <w:rPr>
            <w:rStyle w:val="Lienhypertexte"/>
            <w:noProof/>
          </w:rPr>
          <w:t>META file</w:t>
        </w:r>
        <w:r>
          <w:rPr>
            <w:noProof/>
            <w:webHidden/>
          </w:rPr>
          <w:tab/>
        </w:r>
        <w:r>
          <w:rPr>
            <w:noProof/>
            <w:webHidden/>
          </w:rPr>
          <w:fldChar w:fldCharType="begin"/>
        </w:r>
        <w:r>
          <w:rPr>
            <w:noProof/>
            <w:webHidden/>
          </w:rPr>
          <w:instrText xml:space="preserve"> PAGEREF _Toc32591984 \h </w:instrText>
        </w:r>
        <w:r>
          <w:rPr>
            <w:noProof/>
            <w:webHidden/>
          </w:rPr>
        </w:r>
      </w:ins>
      <w:r>
        <w:rPr>
          <w:noProof/>
          <w:webHidden/>
        </w:rPr>
        <w:fldChar w:fldCharType="separate"/>
      </w:r>
      <w:ins w:id="288" w:author="RANNOU Jean-Philippe" w:date="2020-02-14T16:58:00Z">
        <w:r>
          <w:rPr>
            <w:noProof/>
            <w:webHidden/>
          </w:rPr>
          <w:t>34</w:t>
        </w:r>
        <w:r>
          <w:rPr>
            <w:noProof/>
            <w:webHidden/>
          </w:rPr>
          <w:fldChar w:fldCharType="end"/>
        </w:r>
        <w:r w:rsidRPr="00E8005F">
          <w:rPr>
            <w:rStyle w:val="Lienhypertexte"/>
            <w:noProof/>
          </w:rPr>
          <w:fldChar w:fldCharType="end"/>
        </w:r>
      </w:ins>
    </w:p>
    <w:p w:rsidR="004E186F" w:rsidRDefault="004E186F">
      <w:pPr>
        <w:pStyle w:val="TM3"/>
        <w:tabs>
          <w:tab w:val="left" w:pos="770"/>
          <w:tab w:val="right" w:leader="dot" w:pos="9063"/>
        </w:tabs>
        <w:rPr>
          <w:ins w:id="289" w:author="RANNOU Jean-Philippe" w:date="2020-02-14T16:58:00Z"/>
          <w:rFonts w:asciiTheme="minorHAnsi" w:hAnsiTheme="minorHAnsi"/>
          <w:smallCaps w:val="0"/>
          <w:noProof/>
          <w:szCs w:val="22"/>
          <w:lang w:val="fr-FR"/>
        </w:rPr>
      </w:pPr>
      <w:ins w:id="290"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"_Toc32591985"</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11.2.2</w:t>
        </w:r>
        <w:r>
          <w:rPr>
            <w:rFonts w:asciiTheme="minorHAnsi" w:hAnsiTheme="minorHAnsi"/>
            <w:smallCaps w:val="0"/>
            <w:noProof/>
            <w:szCs w:val="22"/>
            <w:lang w:val="fr-FR"/>
          </w:rPr>
          <w:tab/>
        </w:r>
        <w:r w:rsidRPr="00E8005F">
          <w:rPr>
            <w:rStyle w:val="Lienhypertexte"/>
            <w:noProof/>
          </w:rPr>
          <w:t>TRAJ, MULTI-PROF an TECH files</w:t>
        </w:r>
        <w:r>
          <w:rPr>
            <w:noProof/>
            <w:webHidden/>
          </w:rPr>
          <w:tab/>
        </w:r>
        <w:r>
          <w:rPr>
            <w:noProof/>
            <w:webHidden/>
          </w:rPr>
          <w:fldChar w:fldCharType="begin"/>
        </w:r>
        <w:r>
          <w:rPr>
            <w:noProof/>
            <w:webHidden/>
          </w:rPr>
          <w:instrText xml:space="preserve"> PAGEREF _Toc32591985 \h </w:instrText>
        </w:r>
        <w:r>
          <w:rPr>
            <w:noProof/>
            <w:webHidden/>
          </w:rPr>
        </w:r>
      </w:ins>
      <w:r>
        <w:rPr>
          <w:noProof/>
          <w:webHidden/>
        </w:rPr>
        <w:fldChar w:fldCharType="separate"/>
      </w:r>
      <w:ins w:id="291" w:author="RANNOU Jean-Philippe" w:date="2020-02-14T16:58:00Z">
        <w:r>
          <w:rPr>
            <w:noProof/>
            <w:webHidden/>
          </w:rPr>
          <w:t>34</w:t>
        </w:r>
        <w:r>
          <w:rPr>
            <w:noProof/>
            <w:webHidden/>
          </w:rPr>
          <w:fldChar w:fldCharType="end"/>
        </w:r>
        <w:r w:rsidRPr="00E8005F">
          <w:rPr>
            <w:rStyle w:val="Lienhypertexte"/>
            <w:noProof/>
          </w:rPr>
          <w:fldChar w:fldCharType="end"/>
        </w:r>
      </w:ins>
    </w:p>
    <w:p w:rsidR="004E186F" w:rsidRDefault="004E186F">
      <w:pPr>
        <w:pStyle w:val="TM3"/>
        <w:tabs>
          <w:tab w:val="left" w:pos="770"/>
          <w:tab w:val="right" w:leader="dot" w:pos="9063"/>
        </w:tabs>
        <w:rPr>
          <w:ins w:id="292" w:author="RANNOU Jean-Philippe" w:date="2020-02-14T16:58:00Z"/>
          <w:rFonts w:asciiTheme="minorHAnsi" w:hAnsiTheme="minorHAnsi"/>
          <w:smallCaps w:val="0"/>
          <w:noProof/>
          <w:szCs w:val="22"/>
          <w:lang w:val="fr-FR"/>
        </w:rPr>
      </w:pPr>
      <w:ins w:id="293"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"_Toc32591986"</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11.2.3</w:t>
        </w:r>
        <w:r>
          <w:rPr>
            <w:rFonts w:asciiTheme="minorHAnsi" w:hAnsiTheme="minorHAnsi"/>
            <w:smallCaps w:val="0"/>
            <w:noProof/>
            <w:szCs w:val="22"/>
            <w:lang w:val="fr-FR"/>
          </w:rPr>
          <w:tab/>
        </w:r>
        <w:r w:rsidRPr="00E8005F">
          <w:rPr>
            <w:rStyle w:val="Lienhypertexte"/>
            <w:noProof/>
          </w:rPr>
          <w:t>MONO-PROF file</w:t>
        </w:r>
        <w:r>
          <w:rPr>
            <w:noProof/>
            <w:webHidden/>
          </w:rPr>
          <w:tab/>
        </w:r>
        <w:r>
          <w:rPr>
            <w:noProof/>
            <w:webHidden/>
          </w:rPr>
          <w:fldChar w:fldCharType="begin"/>
        </w:r>
        <w:r>
          <w:rPr>
            <w:noProof/>
            <w:webHidden/>
          </w:rPr>
          <w:instrText xml:space="preserve"> PAGEREF _Toc32591986 \h </w:instrText>
        </w:r>
        <w:r>
          <w:rPr>
            <w:noProof/>
            <w:webHidden/>
          </w:rPr>
        </w:r>
      </w:ins>
      <w:r>
        <w:rPr>
          <w:noProof/>
          <w:webHidden/>
        </w:rPr>
        <w:fldChar w:fldCharType="separate"/>
      </w:r>
      <w:ins w:id="294" w:author="RANNOU Jean-Philippe" w:date="2020-02-14T16:58:00Z">
        <w:r>
          <w:rPr>
            <w:noProof/>
            <w:webHidden/>
          </w:rPr>
          <w:t>34</w:t>
        </w:r>
        <w:r>
          <w:rPr>
            <w:noProof/>
            <w:webHidden/>
          </w:rPr>
          <w:fldChar w:fldCharType="end"/>
        </w:r>
        <w:r w:rsidRPr="00E8005F">
          <w:rPr>
            <w:rStyle w:val="Lienhypertexte"/>
            <w:noProof/>
          </w:rPr>
          <w:fldChar w:fldCharType="end"/>
        </w:r>
      </w:ins>
    </w:p>
    <w:p w:rsidR="004E186F" w:rsidRDefault="004E186F">
      <w:pPr>
        <w:pStyle w:val="TM1"/>
        <w:tabs>
          <w:tab w:val="left" w:pos="440"/>
          <w:tab w:val="right" w:leader="dot" w:pos="9063"/>
        </w:tabs>
        <w:rPr>
          <w:ins w:id="295" w:author="RANNOU Jean-Philippe" w:date="2020-02-14T16:58:00Z"/>
          <w:rFonts w:asciiTheme="minorHAnsi" w:hAnsiTheme="minorHAnsi"/>
          <w:b w:val="0"/>
          <w:bCs w:val="0"/>
          <w:caps w:val="0"/>
          <w:noProof/>
          <w:szCs w:val="22"/>
          <w:u w:val="none"/>
          <w:lang w:val="fr-FR"/>
        </w:rPr>
      </w:pPr>
      <w:ins w:id="296"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"_Toc32591987"</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12</w:t>
        </w:r>
        <w:r>
          <w:rPr>
            <w:rFonts w:asciiTheme="minorHAnsi" w:hAnsiTheme="minorHAnsi"/>
            <w:b w:val="0"/>
            <w:bCs w:val="0"/>
            <w:caps w:val="0"/>
            <w:noProof/>
            <w:szCs w:val="22"/>
            <w:u w:val="none"/>
            <w:lang w:val="fr-FR"/>
          </w:rPr>
          <w:tab/>
        </w:r>
        <w:r w:rsidRPr="00E8005F">
          <w:rPr>
            <w:rStyle w:val="Lienhypertexte"/>
            <w:noProof/>
          </w:rPr>
          <w:t>ANNEX E: miscellaneous information</w:t>
        </w:r>
        <w:r>
          <w:rPr>
            <w:noProof/>
            <w:webHidden/>
          </w:rPr>
          <w:tab/>
        </w:r>
        <w:r>
          <w:rPr>
            <w:noProof/>
            <w:webHidden/>
          </w:rPr>
          <w:fldChar w:fldCharType="begin"/>
        </w:r>
        <w:r>
          <w:rPr>
            <w:noProof/>
            <w:webHidden/>
          </w:rPr>
          <w:instrText xml:space="preserve"> PAGEREF _Toc32591987 \h </w:instrText>
        </w:r>
        <w:r>
          <w:rPr>
            <w:noProof/>
            <w:webHidden/>
          </w:rPr>
        </w:r>
      </w:ins>
      <w:r>
        <w:rPr>
          <w:noProof/>
          <w:webHidden/>
        </w:rPr>
        <w:fldChar w:fldCharType="separate"/>
      </w:r>
      <w:ins w:id="297" w:author="RANNOU Jean-Philippe" w:date="2020-02-14T16:58:00Z">
        <w:r>
          <w:rPr>
            <w:noProof/>
            <w:webHidden/>
          </w:rPr>
          <w:t>35</w:t>
        </w:r>
        <w:r>
          <w:rPr>
            <w:noProof/>
            <w:webHidden/>
          </w:rPr>
          <w:fldChar w:fldCharType="end"/>
        </w:r>
        <w:r w:rsidRPr="00E8005F">
          <w:rPr>
            <w:rStyle w:val="Lienhypertexte"/>
            <w:noProof/>
          </w:rPr>
          <w:fldChar w:fldCharType="end"/>
        </w:r>
      </w:ins>
    </w:p>
    <w:p w:rsidR="004E186F" w:rsidRDefault="004E186F">
      <w:pPr>
        <w:pStyle w:val="TM1"/>
        <w:tabs>
          <w:tab w:val="left" w:pos="440"/>
          <w:tab w:val="right" w:leader="dot" w:pos="9063"/>
        </w:tabs>
        <w:rPr>
          <w:ins w:id="298" w:author="RANNOU Jean-Philippe" w:date="2020-02-14T16:58:00Z"/>
          <w:rFonts w:asciiTheme="minorHAnsi" w:hAnsiTheme="minorHAnsi"/>
          <w:b w:val="0"/>
          <w:bCs w:val="0"/>
          <w:caps w:val="0"/>
          <w:noProof/>
          <w:szCs w:val="22"/>
          <w:u w:val="none"/>
          <w:lang w:val="fr-FR"/>
        </w:rPr>
      </w:pPr>
      <w:ins w:id="299"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"_Toc32591988"</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13</w:t>
        </w:r>
        <w:r>
          <w:rPr>
            <w:rFonts w:asciiTheme="minorHAnsi" w:hAnsiTheme="minorHAnsi"/>
            <w:b w:val="0"/>
            <w:bCs w:val="0"/>
            <w:caps w:val="0"/>
            <w:noProof/>
            <w:szCs w:val="22"/>
            <w:u w:val="none"/>
            <w:lang w:val="fr-FR"/>
          </w:rPr>
          <w:tab/>
        </w:r>
        <w:r w:rsidRPr="00E8005F">
          <w:rPr>
            <w:rStyle w:val="Lienhypertexte"/>
            <w:noProof/>
          </w:rPr>
          <w:t>ANNEX F: NITRATE processing</w:t>
        </w:r>
        <w:r>
          <w:rPr>
            <w:noProof/>
            <w:webHidden/>
          </w:rPr>
          <w:tab/>
        </w:r>
        <w:r>
          <w:rPr>
            <w:noProof/>
            <w:webHidden/>
          </w:rPr>
          <w:fldChar w:fldCharType="begin"/>
        </w:r>
        <w:r>
          <w:rPr>
            <w:noProof/>
            <w:webHidden/>
          </w:rPr>
          <w:instrText xml:space="preserve"> PAGEREF _Toc32591988 \h </w:instrText>
        </w:r>
        <w:r>
          <w:rPr>
            <w:noProof/>
            <w:webHidden/>
          </w:rPr>
        </w:r>
      </w:ins>
      <w:r>
        <w:rPr>
          <w:noProof/>
          <w:webHidden/>
        </w:rPr>
        <w:fldChar w:fldCharType="separate"/>
      </w:r>
      <w:ins w:id="300" w:author="RANNOU Jean-Philippe" w:date="2020-02-14T16:58:00Z">
        <w:r>
          <w:rPr>
            <w:noProof/>
            <w:webHidden/>
          </w:rPr>
          <w:t>35</w:t>
        </w:r>
        <w:r>
          <w:rPr>
            <w:noProof/>
            <w:webHidden/>
          </w:rPr>
          <w:fldChar w:fldCharType="end"/>
        </w:r>
        <w:r w:rsidRPr="00E8005F">
          <w:rPr>
            <w:rStyle w:val="Lienhypertexte"/>
            <w:noProof/>
          </w:rPr>
          <w:fldChar w:fldCharType="end"/>
        </w:r>
      </w:ins>
    </w:p>
    <w:p w:rsidR="004E186F" w:rsidRDefault="004E186F">
      <w:pPr>
        <w:pStyle w:val="TM1"/>
        <w:tabs>
          <w:tab w:val="left" w:pos="440"/>
          <w:tab w:val="right" w:leader="dot" w:pos="9063"/>
        </w:tabs>
        <w:rPr>
          <w:ins w:id="301" w:author="RANNOU Jean-Philippe" w:date="2020-02-14T16:58:00Z"/>
          <w:rFonts w:asciiTheme="minorHAnsi" w:hAnsiTheme="minorHAnsi"/>
          <w:b w:val="0"/>
          <w:bCs w:val="0"/>
          <w:caps w:val="0"/>
          <w:noProof/>
          <w:szCs w:val="22"/>
          <w:u w:val="none"/>
          <w:lang w:val="fr-FR"/>
        </w:rPr>
      </w:pPr>
      <w:ins w:id="302"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"_Toc32591990"</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14</w:t>
        </w:r>
        <w:r>
          <w:rPr>
            <w:rFonts w:asciiTheme="minorHAnsi" w:hAnsiTheme="minorHAnsi"/>
            <w:b w:val="0"/>
            <w:bCs w:val="0"/>
            <w:caps w:val="0"/>
            <w:noProof/>
            <w:szCs w:val="22"/>
            <w:u w:val="none"/>
            <w:lang w:val="fr-FR"/>
          </w:rPr>
          <w:tab/>
        </w:r>
        <w:r w:rsidRPr="00E8005F">
          <w:rPr>
            <w:rStyle w:val="Lienhypertexte"/>
            <w:noProof/>
          </w:rPr>
          <w:t>ANNEX G: Configuration and Technical label management</w:t>
        </w:r>
        <w:r>
          <w:rPr>
            <w:noProof/>
            <w:webHidden/>
          </w:rPr>
          <w:tab/>
        </w:r>
        <w:r>
          <w:rPr>
            <w:noProof/>
            <w:webHidden/>
          </w:rPr>
          <w:fldChar w:fldCharType="begin"/>
        </w:r>
        <w:r>
          <w:rPr>
            <w:noProof/>
            <w:webHidden/>
          </w:rPr>
          <w:instrText xml:space="preserve"> PAGEREF _Toc32591990 \h </w:instrText>
        </w:r>
        <w:r>
          <w:rPr>
            <w:noProof/>
            <w:webHidden/>
          </w:rPr>
        </w:r>
      </w:ins>
      <w:r>
        <w:rPr>
          <w:noProof/>
          <w:webHidden/>
        </w:rPr>
        <w:fldChar w:fldCharType="separate"/>
      </w:r>
      <w:ins w:id="303" w:author="RANNOU Jean-Philippe" w:date="2020-02-14T16:58:00Z">
        <w:r>
          <w:rPr>
            <w:noProof/>
            <w:webHidden/>
          </w:rPr>
          <w:t>36</w:t>
        </w:r>
        <w:r>
          <w:rPr>
            <w:noProof/>
            <w:webHidden/>
          </w:rPr>
          <w:fldChar w:fldCharType="end"/>
        </w:r>
        <w:r w:rsidRPr="00E8005F">
          <w:rPr>
            <w:rStyle w:val="Lienhypertexte"/>
            <w:noProof/>
          </w:rPr>
          <w:fldChar w:fldCharType="end"/>
        </w:r>
      </w:ins>
    </w:p>
    <w:p w:rsidR="004E186F" w:rsidRDefault="004E186F">
      <w:pPr>
        <w:pStyle w:val="TM2"/>
        <w:tabs>
          <w:tab w:val="left" w:pos="605"/>
          <w:tab w:val="right" w:leader="dot" w:pos="9063"/>
        </w:tabs>
        <w:rPr>
          <w:ins w:id="304" w:author="RANNOU Jean-Philippe" w:date="2020-02-14T16:58:00Z"/>
          <w:rFonts w:asciiTheme="minorHAnsi" w:hAnsiTheme="minorHAnsi"/>
          <w:b w:val="0"/>
          <w:bCs w:val="0"/>
          <w:smallCaps w:val="0"/>
          <w:noProof/>
          <w:szCs w:val="22"/>
          <w:lang w:val="fr-FR"/>
        </w:rPr>
      </w:pPr>
      <w:ins w:id="305"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"_Toc32591991"</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14.1</w:t>
        </w:r>
        <w:r>
          <w:rPr>
            <w:rFonts w:asciiTheme="minorHAnsi" w:hAnsiTheme="minorHAnsi"/>
            <w:b w:val="0"/>
            <w:bCs w:val="0"/>
            <w:smallCaps w:val="0"/>
            <w:noProof/>
            <w:szCs w:val="22"/>
            <w:lang w:val="fr-FR"/>
          </w:rPr>
          <w:tab/>
        </w:r>
        <w:r w:rsidRPr="00E8005F">
          <w:rPr>
            <w:rStyle w:val="Lienhypertexte"/>
            <w:noProof/>
          </w:rPr>
          <w:t>Configuration label management</w:t>
        </w:r>
        <w:r>
          <w:rPr>
            <w:noProof/>
            <w:webHidden/>
          </w:rPr>
          <w:tab/>
        </w:r>
        <w:r>
          <w:rPr>
            <w:noProof/>
            <w:webHidden/>
          </w:rPr>
          <w:fldChar w:fldCharType="begin"/>
        </w:r>
        <w:r>
          <w:rPr>
            <w:noProof/>
            <w:webHidden/>
          </w:rPr>
          <w:instrText xml:space="preserve"> PAGEREF _Toc32591991 \h </w:instrText>
        </w:r>
        <w:r>
          <w:rPr>
            <w:noProof/>
            <w:webHidden/>
          </w:rPr>
        </w:r>
      </w:ins>
      <w:r>
        <w:rPr>
          <w:noProof/>
          <w:webHidden/>
        </w:rPr>
        <w:fldChar w:fldCharType="separate"/>
      </w:r>
      <w:ins w:id="306" w:author="RANNOU Jean-Philippe" w:date="2020-02-14T16:58:00Z">
        <w:r>
          <w:rPr>
            <w:noProof/>
            <w:webHidden/>
          </w:rPr>
          <w:t>36</w:t>
        </w:r>
        <w:r>
          <w:rPr>
            <w:noProof/>
            <w:webHidden/>
          </w:rPr>
          <w:fldChar w:fldCharType="end"/>
        </w:r>
        <w:r w:rsidRPr="00E8005F">
          <w:rPr>
            <w:rStyle w:val="Lienhypertexte"/>
            <w:noProof/>
          </w:rPr>
          <w:fldChar w:fldCharType="end"/>
        </w:r>
      </w:ins>
    </w:p>
    <w:p w:rsidR="004E186F" w:rsidRDefault="004E186F">
      <w:pPr>
        <w:pStyle w:val="TM2"/>
        <w:tabs>
          <w:tab w:val="left" w:pos="605"/>
          <w:tab w:val="right" w:leader="dot" w:pos="9063"/>
        </w:tabs>
        <w:rPr>
          <w:ins w:id="307" w:author="RANNOU Jean-Philippe" w:date="2020-02-14T16:58:00Z"/>
          <w:rFonts w:asciiTheme="minorHAnsi" w:hAnsiTheme="minorHAnsi"/>
          <w:b w:val="0"/>
          <w:bCs w:val="0"/>
          <w:smallCaps w:val="0"/>
          <w:noProof/>
          <w:szCs w:val="22"/>
          <w:lang w:val="fr-FR"/>
        </w:rPr>
      </w:pPr>
      <w:ins w:id="308"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"_Toc32591992"</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14.2</w:t>
        </w:r>
        <w:r>
          <w:rPr>
            <w:rFonts w:asciiTheme="minorHAnsi" w:hAnsiTheme="minorHAnsi"/>
            <w:b w:val="0"/>
            <w:bCs w:val="0"/>
            <w:smallCaps w:val="0"/>
            <w:noProof/>
            <w:szCs w:val="22"/>
            <w:lang w:val="fr-FR"/>
          </w:rPr>
          <w:tab/>
        </w:r>
        <w:r w:rsidRPr="00E8005F">
          <w:rPr>
            <w:rStyle w:val="Lienhypertexte"/>
            <w:noProof/>
          </w:rPr>
          <w:t>Technical label management</w:t>
        </w:r>
        <w:r>
          <w:rPr>
            <w:noProof/>
            <w:webHidden/>
          </w:rPr>
          <w:tab/>
        </w:r>
        <w:r>
          <w:rPr>
            <w:noProof/>
            <w:webHidden/>
          </w:rPr>
          <w:fldChar w:fldCharType="begin"/>
        </w:r>
        <w:r>
          <w:rPr>
            <w:noProof/>
            <w:webHidden/>
          </w:rPr>
          <w:instrText xml:space="preserve"> PAGEREF _Toc32591992 \h </w:instrText>
        </w:r>
        <w:r>
          <w:rPr>
            <w:noProof/>
            <w:webHidden/>
          </w:rPr>
        </w:r>
      </w:ins>
      <w:r>
        <w:rPr>
          <w:noProof/>
          <w:webHidden/>
        </w:rPr>
        <w:fldChar w:fldCharType="separate"/>
      </w:r>
      <w:ins w:id="309" w:author="RANNOU Jean-Philippe" w:date="2020-02-14T16:58:00Z">
        <w:r>
          <w:rPr>
            <w:noProof/>
            <w:webHidden/>
          </w:rPr>
          <w:t>36</w:t>
        </w:r>
        <w:r>
          <w:rPr>
            <w:noProof/>
            <w:webHidden/>
          </w:rPr>
          <w:fldChar w:fldCharType="end"/>
        </w:r>
        <w:r w:rsidRPr="00E8005F">
          <w:rPr>
            <w:rStyle w:val="Lienhypertexte"/>
            <w:noProof/>
          </w:rPr>
          <w:fldChar w:fldCharType="end"/>
        </w:r>
      </w:ins>
    </w:p>
    <w:p w:rsidR="004E186F" w:rsidRDefault="004E186F">
      <w:pPr>
        <w:pStyle w:val="TM1"/>
        <w:tabs>
          <w:tab w:val="left" w:pos="440"/>
          <w:tab w:val="right" w:leader="dot" w:pos="9063"/>
        </w:tabs>
        <w:rPr>
          <w:ins w:id="310" w:author="RANNOU Jean-Philippe" w:date="2020-02-14T16:58:00Z"/>
          <w:rFonts w:asciiTheme="minorHAnsi" w:hAnsiTheme="minorHAnsi"/>
          <w:b w:val="0"/>
          <w:bCs w:val="0"/>
          <w:caps w:val="0"/>
          <w:noProof/>
          <w:szCs w:val="22"/>
          <w:u w:val="none"/>
          <w:lang w:val="fr-FR"/>
        </w:rPr>
      </w:pPr>
      <w:ins w:id="311"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"_Toc32591993"</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15</w:t>
        </w:r>
        <w:r>
          <w:rPr>
            <w:rFonts w:asciiTheme="minorHAnsi" w:hAnsiTheme="minorHAnsi"/>
            <w:b w:val="0"/>
            <w:bCs w:val="0"/>
            <w:caps w:val="0"/>
            <w:noProof/>
            <w:szCs w:val="22"/>
            <w:u w:val="none"/>
            <w:lang w:val="fr-FR"/>
          </w:rPr>
          <w:tab/>
        </w:r>
        <w:r w:rsidRPr="00E8005F">
          <w:rPr>
            <w:rStyle w:val="Lienhypertexte"/>
            <w:noProof/>
          </w:rPr>
          <w:t>ANNEX H: additional tools</w:t>
        </w:r>
        <w:r>
          <w:rPr>
            <w:noProof/>
            <w:webHidden/>
          </w:rPr>
          <w:tab/>
        </w:r>
        <w:r>
          <w:rPr>
            <w:noProof/>
            <w:webHidden/>
          </w:rPr>
          <w:fldChar w:fldCharType="begin"/>
        </w:r>
        <w:r>
          <w:rPr>
            <w:noProof/>
            <w:webHidden/>
          </w:rPr>
          <w:instrText xml:space="preserve"> PAGEREF _Toc32591993 \h </w:instrText>
        </w:r>
        <w:r>
          <w:rPr>
            <w:noProof/>
            <w:webHidden/>
          </w:rPr>
        </w:r>
      </w:ins>
      <w:r>
        <w:rPr>
          <w:noProof/>
          <w:webHidden/>
        </w:rPr>
        <w:fldChar w:fldCharType="separate"/>
      </w:r>
      <w:ins w:id="312" w:author="RANNOU Jean-Philippe" w:date="2020-02-14T16:58:00Z">
        <w:r>
          <w:rPr>
            <w:noProof/>
            <w:webHidden/>
          </w:rPr>
          <w:t>37</w:t>
        </w:r>
        <w:r>
          <w:rPr>
            <w:noProof/>
            <w:webHidden/>
          </w:rPr>
          <w:fldChar w:fldCharType="end"/>
        </w:r>
        <w:r w:rsidRPr="00E8005F">
          <w:rPr>
            <w:rStyle w:val="Lienhypertexte"/>
            <w:noProof/>
          </w:rPr>
          <w:fldChar w:fldCharType="end"/>
        </w:r>
      </w:ins>
    </w:p>
    <w:p w:rsidR="004E186F" w:rsidRDefault="004E186F">
      <w:pPr>
        <w:pStyle w:val="TM2"/>
        <w:tabs>
          <w:tab w:val="left" w:pos="605"/>
          <w:tab w:val="right" w:leader="dot" w:pos="9063"/>
        </w:tabs>
        <w:rPr>
          <w:ins w:id="313" w:author="RANNOU Jean-Philippe" w:date="2020-02-14T16:58:00Z"/>
          <w:rFonts w:asciiTheme="minorHAnsi" w:hAnsiTheme="minorHAnsi"/>
          <w:b w:val="0"/>
          <w:bCs w:val="0"/>
          <w:smallCaps w:val="0"/>
          <w:noProof/>
          <w:szCs w:val="22"/>
          <w:lang w:val="fr-FR"/>
        </w:rPr>
      </w:pPr>
      <w:ins w:id="314" w:author="RANNOU Jean-Philippe" w:date="2020-02-14T16:58:00Z">
        <w:r w:rsidRPr="00E8005F">
          <w:rPr>
            <w:rStyle w:val="Lienhypertexte"/>
            <w:noProof/>
          </w:rPr>
          <w:lastRenderedPageBreak/>
          <w:fldChar w:fldCharType="begin"/>
        </w:r>
        <w:r w:rsidRPr="00E8005F">
          <w:rPr>
            <w:rStyle w:val="Lienhypertexte"/>
            <w:noProof/>
          </w:rPr>
          <w:instrText xml:space="preserve"> </w:instrText>
        </w:r>
        <w:r>
          <w:rPr>
            <w:noProof/>
          </w:rPr>
          <w:instrText>HYPERLINK \l "_Toc32591994"</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15.1</w:t>
        </w:r>
        <w:r>
          <w:rPr>
            <w:rFonts w:asciiTheme="minorHAnsi" w:hAnsiTheme="minorHAnsi"/>
            <w:b w:val="0"/>
            <w:bCs w:val="0"/>
            <w:smallCaps w:val="0"/>
            <w:noProof/>
            <w:szCs w:val="22"/>
            <w:lang w:val="fr-FR"/>
          </w:rPr>
          <w:tab/>
        </w:r>
        <w:r w:rsidRPr="00E8005F">
          <w:rPr>
            <w:rStyle w:val="Lienhypertexte"/>
            <w:noProof/>
          </w:rPr>
          <w:t>Tools configuration</w:t>
        </w:r>
        <w:r>
          <w:rPr>
            <w:noProof/>
            <w:webHidden/>
          </w:rPr>
          <w:tab/>
        </w:r>
        <w:r>
          <w:rPr>
            <w:noProof/>
            <w:webHidden/>
          </w:rPr>
          <w:fldChar w:fldCharType="begin"/>
        </w:r>
        <w:r>
          <w:rPr>
            <w:noProof/>
            <w:webHidden/>
          </w:rPr>
          <w:instrText xml:space="preserve"> PAGEREF _Toc32591994 \h </w:instrText>
        </w:r>
        <w:r>
          <w:rPr>
            <w:noProof/>
            <w:webHidden/>
          </w:rPr>
        </w:r>
      </w:ins>
      <w:r>
        <w:rPr>
          <w:noProof/>
          <w:webHidden/>
        </w:rPr>
        <w:fldChar w:fldCharType="separate"/>
      </w:r>
      <w:ins w:id="315" w:author="RANNOU Jean-Philippe" w:date="2020-02-14T16:58:00Z">
        <w:r>
          <w:rPr>
            <w:noProof/>
            <w:webHidden/>
          </w:rPr>
          <w:t>37</w:t>
        </w:r>
        <w:r>
          <w:rPr>
            <w:noProof/>
            <w:webHidden/>
          </w:rPr>
          <w:fldChar w:fldCharType="end"/>
        </w:r>
        <w:r w:rsidRPr="00E8005F">
          <w:rPr>
            <w:rStyle w:val="Lienhypertexte"/>
            <w:noProof/>
          </w:rPr>
          <w:fldChar w:fldCharType="end"/>
        </w:r>
      </w:ins>
    </w:p>
    <w:p w:rsidR="004E186F" w:rsidRDefault="004E186F">
      <w:pPr>
        <w:pStyle w:val="TM2"/>
        <w:tabs>
          <w:tab w:val="left" w:pos="605"/>
          <w:tab w:val="right" w:leader="dot" w:pos="9063"/>
        </w:tabs>
        <w:rPr>
          <w:ins w:id="316" w:author="RANNOU Jean-Philippe" w:date="2020-02-14T16:58:00Z"/>
          <w:rFonts w:asciiTheme="minorHAnsi" w:hAnsiTheme="minorHAnsi"/>
          <w:b w:val="0"/>
          <w:bCs w:val="0"/>
          <w:smallCaps w:val="0"/>
          <w:noProof/>
          <w:szCs w:val="22"/>
          <w:lang w:val="fr-FR"/>
        </w:rPr>
      </w:pPr>
      <w:ins w:id="317"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"_Toc32591995"</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15.2</w:t>
        </w:r>
        <w:r>
          <w:rPr>
            <w:rFonts w:asciiTheme="minorHAnsi" w:hAnsiTheme="minorHAnsi"/>
            <w:b w:val="0"/>
            <w:bCs w:val="0"/>
            <w:smallCaps w:val="0"/>
            <w:noProof/>
            <w:szCs w:val="22"/>
            <w:lang w:val="fr-FR"/>
          </w:rPr>
          <w:tab/>
        </w:r>
        <w:r w:rsidRPr="00E8005F">
          <w:rPr>
            <w:rStyle w:val="Lienhypertexte"/>
            <w:noProof/>
          </w:rPr>
          <w:t>A selection of useful tools</w:t>
        </w:r>
        <w:r>
          <w:rPr>
            <w:noProof/>
            <w:webHidden/>
          </w:rPr>
          <w:tab/>
        </w:r>
        <w:r>
          <w:rPr>
            <w:noProof/>
            <w:webHidden/>
          </w:rPr>
          <w:fldChar w:fldCharType="begin"/>
        </w:r>
        <w:r>
          <w:rPr>
            <w:noProof/>
            <w:webHidden/>
          </w:rPr>
          <w:instrText xml:space="preserve"> PAGEREF _Toc32591995 \h </w:instrText>
        </w:r>
        <w:r>
          <w:rPr>
            <w:noProof/>
            <w:webHidden/>
          </w:rPr>
        </w:r>
      </w:ins>
      <w:r>
        <w:rPr>
          <w:noProof/>
          <w:webHidden/>
        </w:rPr>
        <w:fldChar w:fldCharType="separate"/>
      </w:r>
      <w:ins w:id="318" w:author="RANNOU Jean-Philippe" w:date="2020-02-14T16:58:00Z">
        <w:r>
          <w:rPr>
            <w:noProof/>
            <w:webHidden/>
          </w:rPr>
          <w:t>37</w:t>
        </w:r>
        <w:r>
          <w:rPr>
            <w:noProof/>
            <w:webHidden/>
          </w:rPr>
          <w:fldChar w:fldCharType="end"/>
        </w:r>
        <w:r w:rsidRPr="00E8005F">
          <w:rPr>
            <w:rStyle w:val="Lienhypertexte"/>
            <w:noProof/>
          </w:rPr>
          <w:fldChar w:fldCharType="end"/>
        </w:r>
      </w:ins>
    </w:p>
    <w:p w:rsidR="004E186F" w:rsidRDefault="004E186F">
      <w:pPr>
        <w:pStyle w:val="TM3"/>
        <w:tabs>
          <w:tab w:val="left" w:pos="770"/>
          <w:tab w:val="right" w:leader="dot" w:pos="9063"/>
        </w:tabs>
        <w:rPr>
          <w:ins w:id="319" w:author="RANNOU Jean-Philippe" w:date="2020-02-14T16:58:00Z"/>
          <w:rFonts w:asciiTheme="minorHAnsi" w:hAnsiTheme="minorHAnsi"/>
          <w:smallCaps w:val="0"/>
          <w:noProof/>
          <w:szCs w:val="22"/>
          <w:lang w:val="fr-FR"/>
        </w:rPr>
      </w:pPr>
      <w:ins w:id="320"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"_Toc32591996"</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15.2.1</w:t>
        </w:r>
        <w:r>
          <w:rPr>
            <w:rFonts w:asciiTheme="minorHAnsi" w:hAnsiTheme="minorHAnsi"/>
            <w:smallCaps w:val="0"/>
            <w:noProof/>
            <w:szCs w:val="22"/>
            <w:lang w:val="fr-FR"/>
          </w:rPr>
          <w:tab/>
        </w:r>
        <w:r w:rsidRPr="00E8005F">
          <w:rPr>
            <w:rStyle w:val="Lienhypertexte"/>
            <w:noProof/>
          </w:rPr>
          <w:t>Visualization tools</w:t>
        </w:r>
        <w:r>
          <w:rPr>
            <w:noProof/>
            <w:webHidden/>
          </w:rPr>
          <w:tab/>
        </w:r>
        <w:r>
          <w:rPr>
            <w:noProof/>
            <w:webHidden/>
          </w:rPr>
          <w:fldChar w:fldCharType="begin"/>
        </w:r>
        <w:r>
          <w:rPr>
            <w:noProof/>
            <w:webHidden/>
          </w:rPr>
          <w:instrText xml:space="preserve"> PAGEREF _Toc32591996 \h </w:instrText>
        </w:r>
        <w:r>
          <w:rPr>
            <w:noProof/>
            <w:webHidden/>
          </w:rPr>
        </w:r>
      </w:ins>
      <w:r>
        <w:rPr>
          <w:noProof/>
          <w:webHidden/>
        </w:rPr>
        <w:fldChar w:fldCharType="separate"/>
      </w:r>
      <w:ins w:id="321" w:author="RANNOU Jean-Philippe" w:date="2020-02-14T16:58:00Z">
        <w:r>
          <w:rPr>
            <w:noProof/>
            <w:webHidden/>
          </w:rPr>
          <w:t>37</w:t>
        </w:r>
        <w:r>
          <w:rPr>
            <w:noProof/>
            <w:webHidden/>
          </w:rPr>
          <w:fldChar w:fldCharType="end"/>
        </w:r>
        <w:r w:rsidRPr="00E8005F">
          <w:rPr>
            <w:rStyle w:val="Lienhypertexte"/>
            <w:noProof/>
          </w:rPr>
          <w:fldChar w:fldCharType="end"/>
        </w:r>
      </w:ins>
    </w:p>
    <w:p w:rsidR="004E186F" w:rsidRDefault="004E186F">
      <w:pPr>
        <w:pStyle w:val="TM3"/>
        <w:tabs>
          <w:tab w:val="left" w:pos="770"/>
          <w:tab w:val="right" w:leader="dot" w:pos="9063"/>
        </w:tabs>
        <w:rPr>
          <w:ins w:id="322" w:author="RANNOU Jean-Philippe" w:date="2020-02-14T16:58:00Z"/>
          <w:rFonts w:asciiTheme="minorHAnsi" w:hAnsiTheme="minorHAnsi"/>
          <w:smallCaps w:val="0"/>
          <w:noProof/>
          <w:szCs w:val="22"/>
          <w:lang w:val="fr-FR"/>
        </w:rPr>
      </w:pPr>
      <w:ins w:id="323"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"_Toc32591997"</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15.2.2</w:t>
        </w:r>
        <w:r>
          <w:rPr>
            <w:rFonts w:asciiTheme="minorHAnsi" w:hAnsiTheme="minorHAnsi"/>
            <w:smallCaps w:val="0"/>
            <w:noProof/>
            <w:szCs w:val="22"/>
            <w:lang w:val="fr-FR"/>
          </w:rPr>
          <w:tab/>
        </w:r>
        <w:r w:rsidRPr="00E8005F">
          <w:rPr>
            <w:rStyle w:val="Lienhypertexte"/>
            <w:noProof/>
          </w:rPr>
          <w:t>NetCDF to CSV conversion tools</w:t>
        </w:r>
        <w:r>
          <w:rPr>
            <w:noProof/>
            <w:webHidden/>
          </w:rPr>
          <w:tab/>
        </w:r>
        <w:r>
          <w:rPr>
            <w:noProof/>
            <w:webHidden/>
          </w:rPr>
          <w:fldChar w:fldCharType="begin"/>
        </w:r>
        <w:r>
          <w:rPr>
            <w:noProof/>
            <w:webHidden/>
          </w:rPr>
          <w:instrText xml:space="preserve"> PAGEREF _Toc32591997 \h </w:instrText>
        </w:r>
        <w:r>
          <w:rPr>
            <w:noProof/>
            <w:webHidden/>
          </w:rPr>
        </w:r>
      </w:ins>
      <w:r>
        <w:rPr>
          <w:noProof/>
          <w:webHidden/>
        </w:rPr>
        <w:fldChar w:fldCharType="separate"/>
      </w:r>
      <w:ins w:id="324" w:author="RANNOU Jean-Philippe" w:date="2020-02-14T16:58:00Z">
        <w:r>
          <w:rPr>
            <w:noProof/>
            <w:webHidden/>
          </w:rPr>
          <w:t>37</w:t>
        </w:r>
        <w:r>
          <w:rPr>
            <w:noProof/>
            <w:webHidden/>
          </w:rPr>
          <w:fldChar w:fldCharType="end"/>
        </w:r>
        <w:r w:rsidRPr="00E8005F">
          <w:rPr>
            <w:rStyle w:val="Lienhypertexte"/>
            <w:noProof/>
          </w:rPr>
          <w:fldChar w:fldCharType="end"/>
        </w:r>
      </w:ins>
    </w:p>
    <w:p w:rsidR="004E186F" w:rsidRDefault="004E186F">
      <w:pPr>
        <w:pStyle w:val="TM3"/>
        <w:tabs>
          <w:tab w:val="left" w:pos="770"/>
          <w:tab w:val="right" w:leader="dot" w:pos="9063"/>
        </w:tabs>
        <w:rPr>
          <w:ins w:id="325" w:author="RANNOU Jean-Philippe" w:date="2020-02-14T16:58:00Z"/>
          <w:rFonts w:asciiTheme="minorHAnsi" w:hAnsiTheme="minorHAnsi"/>
          <w:smallCaps w:val="0"/>
          <w:noProof/>
          <w:szCs w:val="22"/>
          <w:lang w:val="fr-FR"/>
        </w:rPr>
      </w:pPr>
      <w:ins w:id="326"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"_Toc32591998"</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15.2.3</w:t>
        </w:r>
        <w:r>
          <w:rPr>
            <w:rFonts w:asciiTheme="minorHAnsi" w:hAnsiTheme="minorHAnsi"/>
            <w:smallCaps w:val="0"/>
            <w:noProof/>
            <w:szCs w:val="22"/>
            <w:lang w:val="fr-FR"/>
          </w:rPr>
          <w:tab/>
        </w:r>
        <w:r w:rsidRPr="00E8005F">
          <w:rPr>
            <w:rStyle w:val="Lienhypertexte"/>
            <w:noProof/>
          </w:rPr>
          <w:t>Argos cycle file management tools</w:t>
        </w:r>
        <w:r>
          <w:rPr>
            <w:noProof/>
            <w:webHidden/>
          </w:rPr>
          <w:tab/>
        </w:r>
        <w:r>
          <w:rPr>
            <w:noProof/>
            <w:webHidden/>
          </w:rPr>
          <w:fldChar w:fldCharType="begin"/>
        </w:r>
        <w:r>
          <w:rPr>
            <w:noProof/>
            <w:webHidden/>
          </w:rPr>
          <w:instrText xml:space="preserve"> PAGEREF _Toc32591998 \h </w:instrText>
        </w:r>
        <w:r>
          <w:rPr>
            <w:noProof/>
            <w:webHidden/>
          </w:rPr>
        </w:r>
      </w:ins>
      <w:r>
        <w:rPr>
          <w:noProof/>
          <w:webHidden/>
        </w:rPr>
        <w:fldChar w:fldCharType="separate"/>
      </w:r>
      <w:ins w:id="327" w:author="RANNOU Jean-Philippe" w:date="2020-02-14T16:58:00Z">
        <w:r>
          <w:rPr>
            <w:noProof/>
            <w:webHidden/>
          </w:rPr>
          <w:t>38</w:t>
        </w:r>
        <w:r>
          <w:rPr>
            <w:noProof/>
            <w:webHidden/>
          </w:rPr>
          <w:fldChar w:fldCharType="end"/>
        </w:r>
        <w:r w:rsidRPr="00E8005F">
          <w:rPr>
            <w:rStyle w:val="Lienhypertexte"/>
            <w:noProof/>
          </w:rPr>
          <w:fldChar w:fldCharType="end"/>
        </w:r>
      </w:ins>
    </w:p>
    <w:p w:rsidR="004E186F" w:rsidRDefault="004E186F">
      <w:pPr>
        <w:pStyle w:val="TM3"/>
        <w:tabs>
          <w:tab w:val="left" w:pos="770"/>
          <w:tab w:val="right" w:leader="dot" w:pos="9063"/>
        </w:tabs>
        <w:rPr>
          <w:ins w:id="328" w:author="RANNOU Jean-Philippe" w:date="2020-02-14T16:58:00Z"/>
          <w:rFonts w:asciiTheme="minorHAnsi" w:hAnsiTheme="minorHAnsi"/>
          <w:smallCaps w:val="0"/>
          <w:noProof/>
          <w:szCs w:val="22"/>
          <w:lang w:val="fr-FR"/>
        </w:rPr>
      </w:pPr>
      <w:ins w:id="329"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"_Toc32592001"</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15.2.4</w:t>
        </w:r>
        <w:r>
          <w:rPr>
            <w:rFonts w:asciiTheme="minorHAnsi" w:hAnsiTheme="minorHAnsi"/>
            <w:smallCaps w:val="0"/>
            <w:noProof/>
            <w:szCs w:val="22"/>
            <w:lang w:val="fr-FR"/>
          </w:rPr>
          <w:tab/>
        </w:r>
        <w:r w:rsidRPr="00E8005F">
          <w:rPr>
            <w:rStyle w:val="Lienhypertexte"/>
            <w:noProof/>
          </w:rPr>
          <w:t xml:space="preserve">copy_iridium_mail_files, copy_remocean_sbd_files, </w:t>
        </w:r>
        <w:r w:rsidRPr="00E8005F">
          <w:rPr>
            <w:rStyle w:val="Lienhypertexte"/>
            <w:noProof/>
            <w:highlight w:val="green"/>
          </w:rPr>
          <w:t>copy_cts5_files, copy_apx_iridium_rudics_files, copy_apx_apf11_iridium_rudics_files or copy_nemo_files</w:t>
        </w:r>
        <w:r>
          <w:rPr>
            <w:noProof/>
            <w:webHidden/>
          </w:rPr>
          <w:tab/>
        </w:r>
        <w:r>
          <w:rPr>
            <w:noProof/>
            <w:webHidden/>
          </w:rPr>
          <w:fldChar w:fldCharType="begin"/>
        </w:r>
        <w:r>
          <w:rPr>
            <w:noProof/>
            <w:webHidden/>
          </w:rPr>
          <w:instrText xml:space="preserve"> PAGEREF _Toc32592001 \h </w:instrText>
        </w:r>
        <w:r>
          <w:rPr>
            <w:noProof/>
            <w:webHidden/>
          </w:rPr>
        </w:r>
      </w:ins>
      <w:r>
        <w:rPr>
          <w:noProof/>
          <w:webHidden/>
        </w:rPr>
        <w:fldChar w:fldCharType="separate"/>
      </w:r>
      <w:ins w:id="330" w:author="RANNOU Jean-Philippe" w:date="2020-02-14T16:58:00Z">
        <w:r>
          <w:rPr>
            <w:noProof/>
            <w:webHidden/>
          </w:rPr>
          <w:t>38</w:t>
        </w:r>
        <w:r>
          <w:rPr>
            <w:noProof/>
            <w:webHidden/>
          </w:rPr>
          <w:fldChar w:fldCharType="end"/>
        </w:r>
        <w:r w:rsidRPr="00E8005F">
          <w:rPr>
            <w:rStyle w:val="Lienhypertexte"/>
            <w:noProof/>
          </w:rPr>
          <w:fldChar w:fldCharType="end"/>
        </w:r>
      </w:ins>
    </w:p>
    <w:p w:rsidR="004E186F" w:rsidRDefault="004E186F">
      <w:pPr>
        <w:pStyle w:val="TM3"/>
        <w:tabs>
          <w:tab w:val="left" w:pos="770"/>
          <w:tab w:val="right" w:leader="dot" w:pos="9063"/>
        </w:tabs>
        <w:rPr>
          <w:ins w:id="331" w:author="RANNOU Jean-Philippe" w:date="2020-02-14T16:58:00Z"/>
          <w:rFonts w:asciiTheme="minorHAnsi" w:hAnsiTheme="minorHAnsi"/>
          <w:smallCaps w:val="0"/>
          <w:noProof/>
          <w:szCs w:val="22"/>
          <w:lang w:val="fr-FR"/>
        </w:rPr>
      </w:pPr>
      <w:ins w:id="332"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"_Toc32592002"</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15.2.5</w:t>
        </w:r>
        <w:r>
          <w:rPr>
            <w:rFonts w:asciiTheme="minorHAnsi" w:hAnsiTheme="minorHAnsi"/>
            <w:smallCaps w:val="0"/>
            <w:noProof/>
            <w:szCs w:val="22"/>
            <w:lang w:val="fr-FR"/>
          </w:rPr>
          <w:tab/>
        </w:r>
        <w:r w:rsidRPr="00E8005F">
          <w:rPr>
            <w:rStyle w:val="Lienhypertexte"/>
            <w:noProof/>
          </w:rPr>
          <w:t>nc_add_rtqc_flags_prof_and_traj</w:t>
        </w:r>
        <w:r>
          <w:rPr>
            <w:noProof/>
            <w:webHidden/>
          </w:rPr>
          <w:tab/>
        </w:r>
        <w:r>
          <w:rPr>
            <w:noProof/>
            <w:webHidden/>
          </w:rPr>
          <w:fldChar w:fldCharType="begin"/>
        </w:r>
        <w:r>
          <w:rPr>
            <w:noProof/>
            <w:webHidden/>
          </w:rPr>
          <w:instrText xml:space="preserve"> PAGEREF _Toc32592002 \h </w:instrText>
        </w:r>
        <w:r>
          <w:rPr>
            <w:noProof/>
            <w:webHidden/>
          </w:rPr>
        </w:r>
      </w:ins>
      <w:r>
        <w:rPr>
          <w:noProof/>
          <w:webHidden/>
        </w:rPr>
        <w:fldChar w:fldCharType="separate"/>
      </w:r>
      <w:ins w:id="333" w:author="RANNOU Jean-Philippe" w:date="2020-02-14T16:58:00Z">
        <w:r>
          <w:rPr>
            <w:noProof/>
            <w:webHidden/>
          </w:rPr>
          <w:t>38</w:t>
        </w:r>
        <w:r>
          <w:rPr>
            <w:noProof/>
            <w:webHidden/>
          </w:rPr>
          <w:fldChar w:fldCharType="end"/>
        </w:r>
        <w:r w:rsidRPr="00E8005F">
          <w:rPr>
            <w:rStyle w:val="Lienhypertexte"/>
            <w:noProof/>
          </w:rPr>
          <w:fldChar w:fldCharType="end"/>
        </w:r>
      </w:ins>
    </w:p>
    <w:p w:rsidR="004E186F" w:rsidRDefault="004E186F">
      <w:pPr>
        <w:pStyle w:val="TM3"/>
        <w:tabs>
          <w:tab w:val="left" w:pos="770"/>
          <w:tab w:val="right" w:leader="dot" w:pos="9063"/>
        </w:tabs>
        <w:rPr>
          <w:ins w:id="334" w:author="RANNOU Jean-Philippe" w:date="2020-02-14T16:58:00Z"/>
          <w:rFonts w:asciiTheme="minorHAnsi" w:hAnsiTheme="minorHAnsi"/>
          <w:smallCaps w:val="0"/>
          <w:noProof/>
          <w:szCs w:val="22"/>
          <w:lang w:val="fr-FR"/>
        </w:rPr>
      </w:pPr>
      <w:ins w:id="335" w:author="RANNOU Jean-Philippe" w:date="2020-02-14T16:58:00Z">
        <w:r w:rsidRPr="00E8005F">
          <w:rPr>
            <w:rStyle w:val="Lienhypertexte"/>
            <w:noProof/>
          </w:rPr>
          <w:fldChar w:fldCharType="begin"/>
        </w:r>
        <w:r w:rsidRPr="00E8005F">
          <w:rPr>
            <w:rStyle w:val="Lienhypertexte"/>
            <w:noProof/>
          </w:rPr>
          <w:instrText xml:space="preserve"> </w:instrText>
        </w:r>
        <w:r>
          <w:rPr>
            <w:noProof/>
          </w:rPr>
          <w:instrText>HYPERLINK \l "_Toc32592003"</w:instrText>
        </w:r>
        <w:r w:rsidRPr="00E8005F">
          <w:rPr>
            <w:rStyle w:val="Lienhypertexte"/>
            <w:noProof/>
          </w:rPr>
          <w:instrText xml:space="preserve"> </w:instrText>
        </w:r>
        <w:r w:rsidRPr="00E8005F">
          <w:rPr>
            <w:rStyle w:val="Lienhypertexte"/>
            <w:noProof/>
          </w:rPr>
        </w:r>
        <w:r w:rsidRPr="00E8005F">
          <w:rPr>
            <w:rStyle w:val="Lienhypertexte"/>
            <w:noProof/>
          </w:rPr>
          <w:fldChar w:fldCharType="separate"/>
        </w:r>
        <w:r w:rsidRPr="00E8005F">
          <w:rPr>
            <w:rStyle w:val="Lienhypertexte"/>
            <w:noProof/>
          </w:rPr>
          <w:t>15.2.6</w:t>
        </w:r>
        <w:r>
          <w:rPr>
            <w:rFonts w:asciiTheme="minorHAnsi" w:hAnsiTheme="minorHAnsi"/>
            <w:smallCaps w:val="0"/>
            <w:noProof/>
            <w:szCs w:val="22"/>
            <w:lang w:val="fr-FR"/>
          </w:rPr>
          <w:tab/>
        </w:r>
        <w:r w:rsidRPr="00E8005F">
          <w:rPr>
            <w:rStyle w:val="Lienhypertexte"/>
            <w:noProof/>
          </w:rPr>
          <w:t>nc_check_file_format</w:t>
        </w:r>
        <w:r>
          <w:rPr>
            <w:noProof/>
            <w:webHidden/>
          </w:rPr>
          <w:tab/>
        </w:r>
        <w:r>
          <w:rPr>
            <w:noProof/>
            <w:webHidden/>
          </w:rPr>
          <w:fldChar w:fldCharType="begin"/>
        </w:r>
        <w:r>
          <w:rPr>
            <w:noProof/>
            <w:webHidden/>
          </w:rPr>
          <w:instrText xml:space="preserve"> PAGEREF _Toc32592003 \h </w:instrText>
        </w:r>
        <w:r>
          <w:rPr>
            <w:noProof/>
            <w:webHidden/>
          </w:rPr>
        </w:r>
      </w:ins>
      <w:r>
        <w:rPr>
          <w:noProof/>
          <w:webHidden/>
        </w:rPr>
        <w:fldChar w:fldCharType="separate"/>
      </w:r>
      <w:ins w:id="336" w:author="RANNOU Jean-Philippe" w:date="2020-02-14T16:58:00Z">
        <w:r>
          <w:rPr>
            <w:noProof/>
            <w:webHidden/>
          </w:rPr>
          <w:t>38</w:t>
        </w:r>
        <w:r>
          <w:rPr>
            <w:noProof/>
            <w:webHidden/>
          </w:rPr>
          <w:fldChar w:fldCharType="end"/>
        </w:r>
        <w:r w:rsidRPr="00E8005F">
          <w:rPr>
            <w:rStyle w:val="Lienhypertexte"/>
            <w:noProof/>
          </w:rPr>
          <w:fldChar w:fldCharType="end"/>
        </w:r>
      </w:ins>
    </w:p>
    <w:p w:rsidR="007F523A" w:rsidRPr="00FE6751" w:rsidDel="00CC5610" w:rsidRDefault="007F523A">
      <w:pPr>
        <w:pStyle w:val="TM1"/>
        <w:tabs>
          <w:tab w:val="right" w:leader="dot" w:pos="9063"/>
        </w:tabs>
        <w:rPr>
          <w:del w:id="337" w:author="RANNOU Jean-Philippe" w:date="2020-02-06T14:10:00Z"/>
          <w:rFonts w:asciiTheme="minorHAnsi" w:hAnsiTheme="minorHAnsi"/>
          <w:b w:val="0"/>
          <w:bCs w:val="0"/>
          <w:caps w:val="0"/>
          <w:noProof/>
          <w:szCs w:val="22"/>
          <w:u w:val="none"/>
          <w:rPrChange w:id="338" w:author="RANNOU Jean-Philippe" w:date="2020-02-11T17:24:00Z">
            <w:rPr>
              <w:del w:id="339" w:author="RANNOU Jean-Philippe" w:date="2020-02-06T14:10:00Z"/>
              <w:rFonts w:asciiTheme="minorHAnsi" w:hAnsiTheme="minorHAnsi"/>
              <w:b w:val="0"/>
              <w:bCs w:val="0"/>
              <w:caps w:val="0"/>
              <w:noProof/>
              <w:szCs w:val="22"/>
              <w:u w:val="none"/>
              <w:lang w:val="fr-FR"/>
            </w:rPr>
          </w:rPrChange>
        </w:rPr>
      </w:pPr>
      <w:del w:id="340" w:author="RANNOU Jean-Philippe" w:date="2020-02-06T14:10:00Z">
        <w:r w:rsidRPr="00FE6751" w:rsidDel="00CC5610">
          <w:rPr>
            <w:rStyle w:val="Lienhypertexte"/>
            <w:noProof/>
            <w:rPrChange w:id="341" w:author="RANNOU Jean-Philippe" w:date="2020-02-11T17:24:00Z">
              <w:rPr>
                <w:rStyle w:val="Lienhypertexte"/>
                <w:noProof/>
                <w:lang w:val="en-GB"/>
              </w:rPr>
            </w:rPrChange>
          </w:rPr>
          <w:delText>Table of contents</w:delText>
        </w:r>
        <w:r w:rsidRPr="00FE6751" w:rsidDel="00CC5610">
          <w:rPr>
            <w:b w:val="0"/>
            <w:bCs w:val="0"/>
            <w:caps w:val="0"/>
            <w:noProof/>
            <w:webHidden/>
          </w:rPr>
          <w:tab/>
          <w:delText>3</w:delText>
        </w:r>
      </w:del>
    </w:p>
    <w:p w:rsidR="007F523A" w:rsidRPr="00FE6751" w:rsidDel="00CC5610" w:rsidRDefault="007F523A">
      <w:pPr>
        <w:pStyle w:val="TM1"/>
        <w:tabs>
          <w:tab w:val="right" w:leader="dot" w:pos="9063"/>
        </w:tabs>
        <w:rPr>
          <w:del w:id="342" w:author="RANNOU Jean-Philippe" w:date="2020-02-06T14:10:00Z"/>
          <w:rFonts w:asciiTheme="minorHAnsi" w:hAnsiTheme="minorHAnsi"/>
          <w:b w:val="0"/>
          <w:bCs w:val="0"/>
          <w:caps w:val="0"/>
          <w:noProof/>
          <w:szCs w:val="22"/>
          <w:u w:val="none"/>
          <w:rPrChange w:id="343" w:author="RANNOU Jean-Philippe" w:date="2020-02-11T17:24:00Z">
            <w:rPr>
              <w:del w:id="344" w:author="RANNOU Jean-Philippe" w:date="2020-02-06T14:10:00Z"/>
              <w:rFonts w:asciiTheme="minorHAnsi" w:hAnsiTheme="minorHAnsi"/>
              <w:b w:val="0"/>
              <w:bCs w:val="0"/>
              <w:caps w:val="0"/>
              <w:noProof/>
              <w:szCs w:val="22"/>
              <w:u w:val="none"/>
              <w:lang w:val="fr-FR"/>
            </w:rPr>
          </w:rPrChange>
        </w:rPr>
      </w:pPr>
      <w:del w:id="345" w:author="RANNOU Jean-Philippe" w:date="2020-02-06T14:10:00Z">
        <w:r w:rsidRPr="00FE6751" w:rsidDel="00CC5610">
          <w:rPr>
            <w:rStyle w:val="Lienhypertexte"/>
            <w:b w:val="0"/>
            <w:bCs w:val="0"/>
            <w:caps w:val="0"/>
            <w:noProof/>
          </w:rPr>
          <w:delText>History</w:delText>
        </w:r>
        <w:r w:rsidRPr="00FE6751" w:rsidDel="00CC5610">
          <w:rPr>
            <w:b w:val="0"/>
            <w:bCs w:val="0"/>
            <w:caps w:val="0"/>
            <w:noProof/>
            <w:webHidden/>
          </w:rPr>
          <w:tab/>
          <w:delText>7</w:delText>
        </w:r>
      </w:del>
    </w:p>
    <w:p w:rsidR="007F523A" w:rsidRPr="00FE6751" w:rsidDel="00CC5610" w:rsidRDefault="007F523A">
      <w:pPr>
        <w:pStyle w:val="TM1"/>
        <w:tabs>
          <w:tab w:val="right" w:leader="dot" w:pos="9063"/>
        </w:tabs>
        <w:rPr>
          <w:del w:id="346" w:author="RANNOU Jean-Philippe" w:date="2020-02-06T14:10:00Z"/>
          <w:rFonts w:asciiTheme="minorHAnsi" w:hAnsiTheme="minorHAnsi"/>
          <w:b w:val="0"/>
          <w:bCs w:val="0"/>
          <w:caps w:val="0"/>
          <w:noProof/>
          <w:szCs w:val="22"/>
          <w:u w:val="none"/>
          <w:rPrChange w:id="347" w:author="RANNOU Jean-Philippe" w:date="2020-02-11T17:24:00Z">
            <w:rPr>
              <w:del w:id="348" w:author="RANNOU Jean-Philippe" w:date="2020-02-06T14:10:00Z"/>
              <w:rFonts w:asciiTheme="minorHAnsi" w:hAnsiTheme="minorHAnsi"/>
              <w:b w:val="0"/>
              <w:bCs w:val="0"/>
              <w:caps w:val="0"/>
              <w:noProof/>
              <w:szCs w:val="22"/>
              <w:u w:val="none"/>
              <w:lang w:val="fr-FR"/>
            </w:rPr>
          </w:rPrChange>
        </w:rPr>
      </w:pPr>
      <w:del w:id="349" w:author="RANNOU Jean-Philippe" w:date="2020-02-06T14:10:00Z">
        <w:r w:rsidRPr="00FE6751" w:rsidDel="00CC5610">
          <w:rPr>
            <w:rStyle w:val="Lienhypertexte"/>
            <w:b w:val="0"/>
            <w:bCs w:val="0"/>
            <w:caps w:val="0"/>
            <w:noProof/>
          </w:rPr>
          <w:delText>Reference documents</w:delText>
        </w:r>
        <w:r w:rsidRPr="00FE6751" w:rsidDel="00CC5610">
          <w:rPr>
            <w:b w:val="0"/>
            <w:bCs w:val="0"/>
            <w:caps w:val="0"/>
            <w:noProof/>
            <w:webHidden/>
          </w:rPr>
          <w:tab/>
          <w:delText>7</w:delText>
        </w:r>
      </w:del>
    </w:p>
    <w:p w:rsidR="007F523A" w:rsidRPr="00FE6751" w:rsidDel="00CC5610" w:rsidRDefault="007F523A">
      <w:pPr>
        <w:pStyle w:val="TM1"/>
        <w:tabs>
          <w:tab w:val="left" w:pos="330"/>
          <w:tab w:val="right" w:leader="dot" w:pos="9063"/>
        </w:tabs>
        <w:rPr>
          <w:del w:id="350" w:author="RANNOU Jean-Philippe" w:date="2020-02-06T14:10:00Z"/>
          <w:rFonts w:asciiTheme="minorHAnsi" w:hAnsiTheme="minorHAnsi"/>
          <w:b w:val="0"/>
          <w:bCs w:val="0"/>
          <w:caps w:val="0"/>
          <w:noProof/>
          <w:szCs w:val="22"/>
          <w:u w:val="none"/>
          <w:rPrChange w:id="351" w:author="RANNOU Jean-Philippe" w:date="2020-02-11T17:24:00Z">
            <w:rPr>
              <w:del w:id="352" w:author="RANNOU Jean-Philippe" w:date="2020-02-06T14:10:00Z"/>
              <w:rFonts w:asciiTheme="minorHAnsi" w:hAnsiTheme="minorHAnsi"/>
              <w:b w:val="0"/>
              <w:bCs w:val="0"/>
              <w:caps w:val="0"/>
              <w:noProof/>
              <w:szCs w:val="22"/>
              <w:u w:val="none"/>
              <w:lang w:val="fr-FR"/>
            </w:rPr>
          </w:rPrChange>
        </w:rPr>
      </w:pPr>
      <w:del w:id="353" w:author="RANNOU Jean-Philippe" w:date="2020-02-06T14:10:00Z">
        <w:r w:rsidRPr="00FE6751" w:rsidDel="00CC5610">
          <w:rPr>
            <w:rStyle w:val="Lienhypertexte"/>
            <w:b w:val="0"/>
            <w:bCs w:val="0"/>
            <w:caps w:val="0"/>
            <w:noProof/>
          </w:rPr>
          <w:delText>1</w:delText>
        </w:r>
        <w:r w:rsidRPr="00FE6751" w:rsidDel="00CC5610">
          <w:rPr>
            <w:rFonts w:asciiTheme="minorHAnsi" w:hAnsiTheme="minorHAnsi"/>
            <w:b w:val="0"/>
            <w:bCs w:val="0"/>
            <w:caps w:val="0"/>
            <w:noProof/>
            <w:rPrChange w:id="354" w:author="RANNOU Jean-Philippe" w:date="2020-02-11T17:24:00Z">
              <w:rPr>
                <w:rFonts w:asciiTheme="minorHAnsi" w:hAnsiTheme="minorHAnsi"/>
                <w:b w:val="0"/>
                <w:bCs w:val="0"/>
                <w:caps w:val="0"/>
                <w:noProof/>
                <w:lang w:val="fr-FR"/>
              </w:rPr>
            </w:rPrChange>
          </w:rPr>
          <w:tab/>
        </w:r>
        <w:r w:rsidRPr="00FE6751" w:rsidDel="00CC5610">
          <w:rPr>
            <w:rStyle w:val="Lienhypertexte"/>
            <w:b w:val="0"/>
            <w:bCs w:val="0"/>
            <w:caps w:val="0"/>
            <w:noProof/>
          </w:rPr>
          <w:delText>Introduction</w:delText>
        </w:r>
        <w:r w:rsidRPr="00FE6751" w:rsidDel="00CC5610">
          <w:rPr>
            <w:b w:val="0"/>
            <w:bCs w:val="0"/>
            <w:caps w:val="0"/>
            <w:noProof/>
            <w:webHidden/>
          </w:rPr>
          <w:tab/>
          <w:delText>9</w:delText>
        </w:r>
      </w:del>
    </w:p>
    <w:p w:rsidR="007F523A" w:rsidRPr="00FE6751" w:rsidDel="00CC5610" w:rsidRDefault="007F523A">
      <w:pPr>
        <w:pStyle w:val="TM1"/>
        <w:tabs>
          <w:tab w:val="left" w:pos="330"/>
          <w:tab w:val="right" w:leader="dot" w:pos="9063"/>
        </w:tabs>
        <w:rPr>
          <w:del w:id="355" w:author="RANNOU Jean-Philippe" w:date="2020-02-06T14:10:00Z"/>
          <w:rFonts w:asciiTheme="minorHAnsi" w:hAnsiTheme="minorHAnsi"/>
          <w:b w:val="0"/>
          <w:bCs w:val="0"/>
          <w:caps w:val="0"/>
          <w:noProof/>
          <w:szCs w:val="22"/>
          <w:u w:val="none"/>
          <w:rPrChange w:id="356" w:author="RANNOU Jean-Philippe" w:date="2020-02-11T17:24:00Z">
            <w:rPr>
              <w:del w:id="357" w:author="RANNOU Jean-Philippe" w:date="2020-02-06T14:10:00Z"/>
              <w:rFonts w:asciiTheme="minorHAnsi" w:hAnsiTheme="minorHAnsi"/>
              <w:b w:val="0"/>
              <w:bCs w:val="0"/>
              <w:caps w:val="0"/>
              <w:noProof/>
              <w:szCs w:val="22"/>
              <w:u w:val="none"/>
              <w:lang w:val="fr-FR"/>
            </w:rPr>
          </w:rPrChange>
        </w:rPr>
      </w:pPr>
      <w:del w:id="358" w:author="RANNOU Jean-Philippe" w:date="2020-02-06T14:10:00Z">
        <w:r w:rsidRPr="00FE6751" w:rsidDel="00CC5610">
          <w:rPr>
            <w:rStyle w:val="Lienhypertexte"/>
            <w:b w:val="0"/>
            <w:bCs w:val="0"/>
            <w:caps w:val="0"/>
            <w:noProof/>
          </w:rPr>
          <w:delText>2</w:delText>
        </w:r>
        <w:r w:rsidRPr="00FE6751" w:rsidDel="00CC5610">
          <w:rPr>
            <w:rFonts w:asciiTheme="minorHAnsi" w:hAnsiTheme="minorHAnsi"/>
            <w:b w:val="0"/>
            <w:bCs w:val="0"/>
            <w:caps w:val="0"/>
            <w:noProof/>
            <w:rPrChange w:id="359" w:author="RANNOU Jean-Philippe" w:date="2020-02-11T17:24:00Z">
              <w:rPr>
                <w:rFonts w:asciiTheme="minorHAnsi" w:hAnsiTheme="minorHAnsi"/>
                <w:b w:val="0"/>
                <w:bCs w:val="0"/>
                <w:caps w:val="0"/>
                <w:noProof/>
                <w:lang w:val="fr-FR"/>
              </w:rPr>
            </w:rPrChange>
          </w:rPr>
          <w:tab/>
        </w:r>
        <w:r w:rsidRPr="00FE6751" w:rsidDel="00CC5610">
          <w:rPr>
            <w:rStyle w:val="Lienhypertexte"/>
            <w:b w:val="0"/>
            <w:bCs w:val="0"/>
            <w:caps w:val="0"/>
            <w:noProof/>
          </w:rPr>
          <w:delText>Floats managed by the decoder</w:delText>
        </w:r>
        <w:r w:rsidRPr="00FE6751" w:rsidDel="00CC5610">
          <w:rPr>
            <w:b w:val="0"/>
            <w:bCs w:val="0"/>
            <w:caps w:val="0"/>
            <w:noProof/>
            <w:webHidden/>
          </w:rPr>
          <w:tab/>
          <w:delText>10</w:delText>
        </w:r>
      </w:del>
    </w:p>
    <w:p w:rsidR="007F523A" w:rsidRPr="00FE6751" w:rsidDel="00CC5610" w:rsidRDefault="007F523A">
      <w:pPr>
        <w:pStyle w:val="TM1"/>
        <w:tabs>
          <w:tab w:val="left" w:pos="330"/>
          <w:tab w:val="right" w:leader="dot" w:pos="9063"/>
        </w:tabs>
        <w:rPr>
          <w:del w:id="360" w:author="RANNOU Jean-Philippe" w:date="2020-02-06T14:10:00Z"/>
          <w:rFonts w:asciiTheme="minorHAnsi" w:hAnsiTheme="minorHAnsi"/>
          <w:b w:val="0"/>
          <w:bCs w:val="0"/>
          <w:caps w:val="0"/>
          <w:noProof/>
          <w:szCs w:val="22"/>
          <w:u w:val="none"/>
          <w:rPrChange w:id="361" w:author="RANNOU Jean-Philippe" w:date="2020-02-11T17:24:00Z">
            <w:rPr>
              <w:del w:id="362" w:author="RANNOU Jean-Philippe" w:date="2020-02-06T14:10:00Z"/>
              <w:rFonts w:asciiTheme="minorHAnsi" w:hAnsiTheme="minorHAnsi"/>
              <w:b w:val="0"/>
              <w:bCs w:val="0"/>
              <w:caps w:val="0"/>
              <w:noProof/>
              <w:szCs w:val="22"/>
              <w:u w:val="none"/>
              <w:lang w:val="fr-FR"/>
            </w:rPr>
          </w:rPrChange>
        </w:rPr>
      </w:pPr>
      <w:del w:id="363" w:author="RANNOU Jean-Philippe" w:date="2020-02-06T14:10:00Z">
        <w:r w:rsidRPr="00FE6751" w:rsidDel="00CC5610">
          <w:rPr>
            <w:rStyle w:val="Lienhypertexte"/>
            <w:b w:val="0"/>
            <w:bCs w:val="0"/>
            <w:caps w:val="0"/>
            <w:noProof/>
          </w:rPr>
          <w:delText>3</w:delText>
        </w:r>
        <w:r w:rsidRPr="00FE6751" w:rsidDel="00CC5610">
          <w:rPr>
            <w:rFonts w:asciiTheme="minorHAnsi" w:hAnsiTheme="minorHAnsi"/>
            <w:b w:val="0"/>
            <w:bCs w:val="0"/>
            <w:caps w:val="0"/>
            <w:noProof/>
            <w:rPrChange w:id="364" w:author="RANNOU Jean-Philippe" w:date="2020-02-11T17:24:00Z">
              <w:rPr>
                <w:rFonts w:asciiTheme="minorHAnsi" w:hAnsiTheme="minorHAnsi"/>
                <w:b w:val="0"/>
                <w:bCs w:val="0"/>
                <w:caps w:val="0"/>
                <w:noProof/>
                <w:lang w:val="fr-FR"/>
              </w:rPr>
            </w:rPrChange>
          </w:rPr>
          <w:tab/>
        </w:r>
        <w:r w:rsidRPr="00FE6751" w:rsidDel="00CC5610">
          <w:rPr>
            <w:rStyle w:val="Lienhypertexte"/>
            <w:b w:val="0"/>
            <w:bCs w:val="0"/>
            <w:caps w:val="0"/>
            <w:noProof/>
          </w:rPr>
          <w:delText>Description of the decoder package</w:delText>
        </w:r>
        <w:r w:rsidRPr="00FE6751" w:rsidDel="00CC5610">
          <w:rPr>
            <w:b w:val="0"/>
            <w:bCs w:val="0"/>
            <w:caps w:val="0"/>
            <w:noProof/>
            <w:webHidden/>
          </w:rPr>
          <w:tab/>
          <w:delText>10</w:delText>
        </w:r>
      </w:del>
    </w:p>
    <w:p w:rsidR="007F523A" w:rsidRPr="00FE6751" w:rsidDel="00CC5610" w:rsidRDefault="007F523A">
      <w:pPr>
        <w:pStyle w:val="TM1"/>
        <w:tabs>
          <w:tab w:val="left" w:pos="330"/>
          <w:tab w:val="right" w:leader="dot" w:pos="9063"/>
        </w:tabs>
        <w:rPr>
          <w:del w:id="365" w:author="RANNOU Jean-Philippe" w:date="2020-02-06T14:10:00Z"/>
          <w:rFonts w:asciiTheme="minorHAnsi" w:hAnsiTheme="minorHAnsi"/>
          <w:b w:val="0"/>
          <w:bCs w:val="0"/>
          <w:caps w:val="0"/>
          <w:noProof/>
          <w:szCs w:val="22"/>
          <w:u w:val="none"/>
          <w:rPrChange w:id="366" w:author="RANNOU Jean-Philippe" w:date="2020-02-11T17:24:00Z">
            <w:rPr>
              <w:del w:id="367" w:author="RANNOU Jean-Philippe" w:date="2020-02-06T14:10:00Z"/>
              <w:rFonts w:asciiTheme="minorHAnsi" w:hAnsiTheme="minorHAnsi"/>
              <w:b w:val="0"/>
              <w:bCs w:val="0"/>
              <w:caps w:val="0"/>
              <w:noProof/>
              <w:szCs w:val="22"/>
              <w:u w:val="none"/>
              <w:lang w:val="fr-FR"/>
            </w:rPr>
          </w:rPrChange>
        </w:rPr>
      </w:pPr>
      <w:del w:id="368" w:author="RANNOU Jean-Philippe" w:date="2020-02-06T14:10:00Z">
        <w:r w:rsidRPr="00FE6751" w:rsidDel="00CC5610">
          <w:rPr>
            <w:rStyle w:val="Lienhypertexte"/>
            <w:b w:val="0"/>
            <w:bCs w:val="0"/>
            <w:caps w:val="0"/>
            <w:noProof/>
          </w:rPr>
          <w:delText>4</w:delText>
        </w:r>
        <w:r w:rsidRPr="00FE6751" w:rsidDel="00CC5610">
          <w:rPr>
            <w:rFonts w:asciiTheme="minorHAnsi" w:hAnsiTheme="minorHAnsi"/>
            <w:b w:val="0"/>
            <w:bCs w:val="0"/>
            <w:caps w:val="0"/>
            <w:noProof/>
            <w:rPrChange w:id="369" w:author="RANNOU Jean-Philippe" w:date="2020-02-11T17:24:00Z">
              <w:rPr>
                <w:rFonts w:asciiTheme="minorHAnsi" w:hAnsiTheme="minorHAnsi"/>
                <w:b w:val="0"/>
                <w:bCs w:val="0"/>
                <w:caps w:val="0"/>
                <w:noProof/>
                <w:lang w:val="fr-FR"/>
              </w:rPr>
            </w:rPrChange>
          </w:rPr>
          <w:tab/>
        </w:r>
        <w:r w:rsidRPr="00FE6751" w:rsidDel="00CC5610">
          <w:rPr>
            <w:rStyle w:val="Lienhypertexte"/>
            <w:b w:val="0"/>
            <w:bCs w:val="0"/>
            <w:caps w:val="0"/>
            <w:noProof/>
          </w:rPr>
          <w:delText>Decoder installation and configuration</w:delText>
        </w:r>
        <w:r w:rsidRPr="00FE6751" w:rsidDel="00CC5610">
          <w:rPr>
            <w:b w:val="0"/>
            <w:bCs w:val="0"/>
            <w:caps w:val="0"/>
            <w:noProof/>
            <w:webHidden/>
          </w:rPr>
          <w:tab/>
          <w:delText>11</w:delText>
        </w:r>
      </w:del>
    </w:p>
    <w:p w:rsidR="007F523A" w:rsidRPr="00FE6751" w:rsidDel="00CC5610" w:rsidRDefault="007F523A">
      <w:pPr>
        <w:pStyle w:val="TM2"/>
        <w:tabs>
          <w:tab w:val="left" w:pos="495"/>
          <w:tab w:val="right" w:leader="dot" w:pos="9063"/>
        </w:tabs>
        <w:rPr>
          <w:del w:id="370" w:author="RANNOU Jean-Philippe" w:date="2020-02-06T14:10:00Z"/>
          <w:rFonts w:asciiTheme="minorHAnsi" w:hAnsiTheme="minorHAnsi"/>
          <w:b w:val="0"/>
          <w:bCs w:val="0"/>
          <w:smallCaps w:val="0"/>
          <w:noProof/>
          <w:szCs w:val="22"/>
          <w:rPrChange w:id="371" w:author="RANNOU Jean-Philippe" w:date="2020-02-11T17:24:00Z">
            <w:rPr>
              <w:del w:id="372" w:author="RANNOU Jean-Philippe" w:date="2020-02-06T14:10:00Z"/>
              <w:rFonts w:asciiTheme="minorHAnsi" w:hAnsiTheme="minorHAnsi"/>
              <w:b w:val="0"/>
              <w:bCs w:val="0"/>
              <w:smallCaps w:val="0"/>
              <w:noProof/>
              <w:szCs w:val="22"/>
              <w:lang w:val="fr-FR"/>
            </w:rPr>
          </w:rPrChange>
        </w:rPr>
      </w:pPr>
      <w:del w:id="373" w:author="RANNOU Jean-Philippe" w:date="2020-02-06T14:10:00Z">
        <w:r w:rsidRPr="00FE6751" w:rsidDel="00CC5610">
          <w:rPr>
            <w:rStyle w:val="Lienhypertexte"/>
            <w:b w:val="0"/>
            <w:bCs w:val="0"/>
            <w:smallCaps w:val="0"/>
            <w:noProof/>
          </w:rPr>
          <w:delText>4.1</w:delText>
        </w:r>
        <w:r w:rsidRPr="00FE6751" w:rsidDel="00CC5610">
          <w:rPr>
            <w:rFonts w:asciiTheme="minorHAnsi" w:hAnsiTheme="minorHAnsi"/>
            <w:b w:val="0"/>
            <w:bCs w:val="0"/>
            <w:smallCaps w:val="0"/>
            <w:noProof/>
            <w:rPrChange w:id="374" w:author="RANNOU Jean-Philippe" w:date="2020-02-11T17:24:00Z">
              <w:rPr>
                <w:rFonts w:asciiTheme="minorHAnsi" w:hAnsiTheme="minorHAnsi"/>
                <w:b w:val="0"/>
                <w:bCs w:val="0"/>
                <w:smallCaps w:val="0"/>
                <w:noProof/>
                <w:lang w:val="fr-FR"/>
              </w:rPr>
            </w:rPrChange>
          </w:rPr>
          <w:tab/>
        </w:r>
        <w:r w:rsidRPr="00FE6751" w:rsidDel="00CC5610">
          <w:rPr>
            <w:rStyle w:val="Lienhypertexte"/>
            <w:b w:val="0"/>
            <w:bCs w:val="0"/>
            <w:smallCaps w:val="0"/>
            <w:noProof/>
          </w:rPr>
          <w:delText>Decoder installation</w:delText>
        </w:r>
        <w:r w:rsidRPr="00FE6751" w:rsidDel="00CC5610">
          <w:rPr>
            <w:b w:val="0"/>
            <w:bCs w:val="0"/>
            <w:smallCaps w:val="0"/>
            <w:noProof/>
            <w:webHidden/>
          </w:rPr>
          <w:tab/>
          <w:delText>11</w:delText>
        </w:r>
      </w:del>
    </w:p>
    <w:p w:rsidR="007F523A" w:rsidRPr="00FE6751" w:rsidDel="00CC5610" w:rsidRDefault="007F523A">
      <w:pPr>
        <w:pStyle w:val="TM3"/>
        <w:tabs>
          <w:tab w:val="left" w:pos="660"/>
          <w:tab w:val="right" w:leader="dot" w:pos="9063"/>
        </w:tabs>
        <w:rPr>
          <w:del w:id="375" w:author="RANNOU Jean-Philippe" w:date="2020-02-06T14:10:00Z"/>
          <w:rFonts w:asciiTheme="minorHAnsi" w:hAnsiTheme="minorHAnsi"/>
          <w:smallCaps w:val="0"/>
          <w:noProof/>
          <w:szCs w:val="22"/>
          <w:rPrChange w:id="376" w:author="RANNOU Jean-Philippe" w:date="2020-02-11T17:24:00Z">
            <w:rPr>
              <w:del w:id="377" w:author="RANNOU Jean-Philippe" w:date="2020-02-06T14:10:00Z"/>
              <w:rFonts w:asciiTheme="minorHAnsi" w:hAnsiTheme="minorHAnsi"/>
              <w:smallCaps w:val="0"/>
              <w:noProof/>
              <w:szCs w:val="22"/>
              <w:lang w:val="fr-FR"/>
            </w:rPr>
          </w:rPrChange>
        </w:rPr>
      </w:pPr>
      <w:del w:id="378" w:author="RANNOU Jean-Philippe" w:date="2020-02-06T14:10:00Z">
        <w:r w:rsidRPr="00FE6751" w:rsidDel="00CC5610">
          <w:rPr>
            <w:rStyle w:val="Lienhypertexte"/>
            <w:smallCaps w:val="0"/>
            <w:noProof/>
          </w:rPr>
          <w:delText>4.1.1</w:delText>
        </w:r>
        <w:r w:rsidRPr="00FE6751" w:rsidDel="00CC5610">
          <w:rPr>
            <w:rFonts w:asciiTheme="minorHAnsi" w:hAnsiTheme="minorHAnsi"/>
            <w:smallCaps w:val="0"/>
            <w:noProof/>
            <w:rPrChange w:id="379" w:author="RANNOU Jean-Philippe" w:date="2020-02-11T17:24:00Z">
              <w:rPr>
                <w:rFonts w:asciiTheme="minorHAnsi" w:hAnsiTheme="minorHAnsi"/>
                <w:smallCaps w:val="0"/>
                <w:noProof/>
                <w:lang w:val="fr-FR"/>
              </w:rPr>
            </w:rPrChange>
          </w:rPr>
          <w:tab/>
        </w:r>
        <w:r w:rsidRPr="00FE6751" w:rsidDel="00CC5610">
          <w:rPr>
            <w:rStyle w:val="Lienhypertexte"/>
            <w:smallCaps w:val="0"/>
            <w:noProof/>
          </w:rPr>
          <w:delText>Hardware and software requirements</w:delText>
        </w:r>
        <w:r w:rsidRPr="00FE6751" w:rsidDel="00CC5610">
          <w:rPr>
            <w:smallCaps w:val="0"/>
            <w:noProof/>
            <w:webHidden/>
          </w:rPr>
          <w:tab/>
          <w:delText>11</w:delText>
        </w:r>
      </w:del>
    </w:p>
    <w:p w:rsidR="007F523A" w:rsidRPr="00FE6751" w:rsidDel="00CC5610" w:rsidRDefault="007F523A">
      <w:pPr>
        <w:pStyle w:val="TM3"/>
        <w:tabs>
          <w:tab w:val="left" w:pos="660"/>
          <w:tab w:val="right" w:leader="dot" w:pos="9063"/>
        </w:tabs>
        <w:rPr>
          <w:del w:id="380" w:author="RANNOU Jean-Philippe" w:date="2020-02-06T14:10:00Z"/>
          <w:rFonts w:asciiTheme="minorHAnsi" w:hAnsiTheme="minorHAnsi"/>
          <w:smallCaps w:val="0"/>
          <w:noProof/>
          <w:szCs w:val="22"/>
          <w:rPrChange w:id="381" w:author="RANNOU Jean-Philippe" w:date="2020-02-11T17:24:00Z">
            <w:rPr>
              <w:del w:id="382" w:author="RANNOU Jean-Philippe" w:date="2020-02-06T14:10:00Z"/>
              <w:rFonts w:asciiTheme="minorHAnsi" w:hAnsiTheme="minorHAnsi"/>
              <w:smallCaps w:val="0"/>
              <w:noProof/>
              <w:szCs w:val="22"/>
              <w:lang w:val="fr-FR"/>
            </w:rPr>
          </w:rPrChange>
        </w:rPr>
      </w:pPr>
      <w:del w:id="383" w:author="RANNOU Jean-Philippe" w:date="2020-02-06T14:10:00Z">
        <w:r w:rsidRPr="00FE6751" w:rsidDel="00CC5610">
          <w:rPr>
            <w:rStyle w:val="Lienhypertexte"/>
            <w:smallCaps w:val="0"/>
            <w:noProof/>
          </w:rPr>
          <w:delText>4.1.2</w:delText>
        </w:r>
        <w:r w:rsidRPr="00FE6751" w:rsidDel="00CC5610">
          <w:rPr>
            <w:rFonts w:asciiTheme="minorHAnsi" w:hAnsiTheme="minorHAnsi"/>
            <w:smallCaps w:val="0"/>
            <w:noProof/>
            <w:rPrChange w:id="384" w:author="RANNOU Jean-Philippe" w:date="2020-02-11T17:24:00Z">
              <w:rPr>
                <w:rFonts w:asciiTheme="minorHAnsi" w:hAnsiTheme="minorHAnsi"/>
                <w:smallCaps w:val="0"/>
                <w:noProof/>
                <w:lang w:val="fr-FR"/>
              </w:rPr>
            </w:rPrChange>
          </w:rPr>
          <w:tab/>
        </w:r>
        <w:r w:rsidRPr="00FE6751" w:rsidDel="00CC5610">
          <w:rPr>
            <w:rStyle w:val="Lienhypertexte"/>
            <w:smallCaps w:val="0"/>
            <w:noProof/>
          </w:rPr>
          <w:delText>Installation of the decoder</w:delText>
        </w:r>
        <w:r w:rsidRPr="00FE6751" w:rsidDel="00CC5610">
          <w:rPr>
            <w:smallCaps w:val="0"/>
            <w:noProof/>
            <w:webHidden/>
          </w:rPr>
          <w:tab/>
          <w:delText>11</w:delText>
        </w:r>
      </w:del>
    </w:p>
    <w:p w:rsidR="007F523A" w:rsidRPr="00FE6751" w:rsidDel="00CC5610" w:rsidRDefault="007F523A">
      <w:pPr>
        <w:pStyle w:val="TM2"/>
        <w:tabs>
          <w:tab w:val="left" w:pos="495"/>
          <w:tab w:val="right" w:leader="dot" w:pos="9063"/>
        </w:tabs>
        <w:rPr>
          <w:del w:id="385" w:author="RANNOU Jean-Philippe" w:date="2020-02-06T14:10:00Z"/>
          <w:rFonts w:asciiTheme="minorHAnsi" w:hAnsiTheme="minorHAnsi"/>
          <w:b w:val="0"/>
          <w:bCs w:val="0"/>
          <w:smallCaps w:val="0"/>
          <w:noProof/>
          <w:szCs w:val="22"/>
          <w:rPrChange w:id="386" w:author="RANNOU Jean-Philippe" w:date="2020-02-11T17:24:00Z">
            <w:rPr>
              <w:del w:id="387" w:author="RANNOU Jean-Philippe" w:date="2020-02-06T14:10:00Z"/>
              <w:rFonts w:asciiTheme="minorHAnsi" w:hAnsiTheme="minorHAnsi"/>
              <w:b w:val="0"/>
              <w:bCs w:val="0"/>
              <w:smallCaps w:val="0"/>
              <w:noProof/>
              <w:szCs w:val="22"/>
              <w:lang w:val="fr-FR"/>
            </w:rPr>
          </w:rPrChange>
        </w:rPr>
      </w:pPr>
      <w:del w:id="388" w:author="RANNOU Jean-Philippe" w:date="2020-02-06T14:10:00Z">
        <w:r w:rsidRPr="00FE6751" w:rsidDel="00CC5610">
          <w:rPr>
            <w:rStyle w:val="Lienhypertexte"/>
            <w:b w:val="0"/>
            <w:bCs w:val="0"/>
            <w:smallCaps w:val="0"/>
            <w:noProof/>
          </w:rPr>
          <w:delText>4.2</w:delText>
        </w:r>
        <w:r w:rsidRPr="00FE6751" w:rsidDel="00CC5610">
          <w:rPr>
            <w:rFonts w:asciiTheme="minorHAnsi" w:hAnsiTheme="minorHAnsi"/>
            <w:b w:val="0"/>
            <w:bCs w:val="0"/>
            <w:smallCaps w:val="0"/>
            <w:noProof/>
            <w:rPrChange w:id="389" w:author="RANNOU Jean-Philippe" w:date="2020-02-11T17:24:00Z">
              <w:rPr>
                <w:rFonts w:asciiTheme="minorHAnsi" w:hAnsiTheme="minorHAnsi"/>
                <w:b w:val="0"/>
                <w:bCs w:val="0"/>
                <w:smallCaps w:val="0"/>
                <w:noProof/>
                <w:lang w:val="fr-FR"/>
              </w:rPr>
            </w:rPrChange>
          </w:rPr>
          <w:tab/>
        </w:r>
        <w:r w:rsidRPr="00FE6751" w:rsidDel="00CC5610">
          <w:rPr>
            <w:rStyle w:val="Lienhypertexte"/>
            <w:b w:val="0"/>
            <w:bCs w:val="0"/>
            <w:smallCaps w:val="0"/>
            <w:noProof/>
          </w:rPr>
          <w:delText>Decoder configuration</w:delText>
        </w:r>
        <w:r w:rsidRPr="00FE6751" w:rsidDel="00CC5610">
          <w:rPr>
            <w:b w:val="0"/>
            <w:bCs w:val="0"/>
            <w:smallCaps w:val="0"/>
            <w:noProof/>
            <w:webHidden/>
          </w:rPr>
          <w:tab/>
          <w:delText>11</w:delText>
        </w:r>
      </w:del>
    </w:p>
    <w:p w:rsidR="007F523A" w:rsidRPr="00FE6751" w:rsidDel="00CC5610" w:rsidRDefault="007F523A">
      <w:pPr>
        <w:pStyle w:val="TM3"/>
        <w:tabs>
          <w:tab w:val="left" w:pos="660"/>
          <w:tab w:val="right" w:leader="dot" w:pos="9063"/>
        </w:tabs>
        <w:rPr>
          <w:del w:id="390" w:author="RANNOU Jean-Philippe" w:date="2020-02-06T14:10:00Z"/>
          <w:rFonts w:asciiTheme="minorHAnsi" w:hAnsiTheme="minorHAnsi"/>
          <w:smallCaps w:val="0"/>
          <w:noProof/>
          <w:szCs w:val="22"/>
          <w:rPrChange w:id="391" w:author="RANNOU Jean-Philippe" w:date="2020-02-11T17:24:00Z">
            <w:rPr>
              <w:del w:id="392" w:author="RANNOU Jean-Philippe" w:date="2020-02-06T14:10:00Z"/>
              <w:rFonts w:asciiTheme="minorHAnsi" w:hAnsiTheme="minorHAnsi"/>
              <w:smallCaps w:val="0"/>
              <w:noProof/>
              <w:szCs w:val="22"/>
              <w:lang w:val="fr-FR"/>
            </w:rPr>
          </w:rPrChange>
        </w:rPr>
      </w:pPr>
      <w:del w:id="393" w:author="RANNOU Jean-Philippe" w:date="2020-02-06T14:10:00Z">
        <w:r w:rsidRPr="00FE6751" w:rsidDel="00CC5610">
          <w:rPr>
            <w:rStyle w:val="Lienhypertexte"/>
            <w:smallCaps w:val="0"/>
            <w:noProof/>
          </w:rPr>
          <w:delText>4.2.1</w:delText>
        </w:r>
        <w:r w:rsidRPr="00FE6751" w:rsidDel="00CC5610">
          <w:rPr>
            <w:rFonts w:asciiTheme="minorHAnsi" w:hAnsiTheme="minorHAnsi"/>
            <w:smallCaps w:val="0"/>
            <w:noProof/>
            <w:rPrChange w:id="394" w:author="RANNOU Jean-Philippe" w:date="2020-02-11T17:24:00Z">
              <w:rPr>
                <w:rFonts w:asciiTheme="minorHAnsi" w:hAnsiTheme="minorHAnsi"/>
                <w:smallCaps w:val="0"/>
                <w:noProof/>
                <w:lang w:val="fr-FR"/>
              </w:rPr>
            </w:rPrChange>
          </w:rPr>
          <w:tab/>
        </w:r>
        <w:r w:rsidRPr="00FE6751" w:rsidDel="00CC5610">
          <w:rPr>
            <w:rStyle w:val="Lienhypertexte"/>
            <w:smallCaps w:val="0"/>
            <w:noProof/>
          </w:rPr>
          <w:delText>PI decoder configuration</w:delText>
        </w:r>
        <w:r w:rsidRPr="00FE6751" w:rsidDel="00CC5610">
          <w:rPr>
            <w:smallCaps w:val="0"/>
            <w:noProof/>
            <w:webHidden/>
          </w:rPr>
          <w:tab/>
          <w:delText>12</w:delText>
        </w:r>
      </w:del>
    </w:p>
    <w:p w:rsidR="007F523A" w:rsidRPr="00FE6751" w:rsidDel="00CC5610" w:rsidRDefault="007F523A">
      <w:pPr>
        <w:pStyle w:val="TM3"/>
        <w:tabs>
          <w:tab w:val="left" w:pos="660"/>
          <w:tab w:val="right" w:leader="dot" w:pos="9063"/>
        </w:tabs>
        <w:rPr>
          <w:del w:id="395" w:author="RANNOU Jean-Philippe" w:date="2020-02-06T14:10:00Z"/>
          <w:rFonts w:asciiTheme="minorHAnsi" w:hAnsiTheme="minorHAnsi"/>
          <w:smallCaps w:val="0"/>
          <w:noProof/>
          <w:szCs w:val="22"/>
          <w:rPrChange w:id="396" w:author="RANNOU Jean-Philippe" w:date="2020-02-11T17:24:00Z">
            <w:rPr>
              <w:del w:id="397" w:author="RANNOU Jean-Philippe" w:date="2020-02-06T14:10:00Z"/>
              <w:rFonts w:asciiTheme="minorHAnsi" w:hAnsiTheme="minorHAnsi"/>
              <w:smallCaps w:val="0"/>
              <w:noProof/>
              <w:szCs w:val="22"/>
              <w:lang w:val="fr-FR"/>
            </w:rPr>
          </w:rPrChange>
        </w:rPr>
      </w:pPr>
      <w:del w:id="398" w:author="RANNOU Jean-Philippe" w:date="2020-02-06T14:10:00Z">
        <w:r w:rsidRPr="00FE6751" w:rsidDel="00CC5610">
          <w:rPr>
            <w:rStyle w:val="Lienhypertexte"/>
            <w:smallCaps w:val="0"/>
            <w:noProof/>
          </w:rPr>
          <w:delText>4.2.2</w:delText>
        </w:r>
        <w:r w:rsidRPr="00FE6751" w:rsidDel="00CC5610">
          <w:rPr>
            <w:rFonts w:asciiTheme="minorHAnsi" w:hAnsiTheme="minorHAnsi"/>
            <w:smallCaps w:val="0"/>
            <w:noProof/>
            <w:rPrChange w:id="399" w:author="RANNOU Jean-Philippe" w:date="2020-02-11T17:24:00Z">
              <w:rPr>
                <w:rFonts w:asciiTheme="minorHAnsi" w:hAnsiTheme="minorHAnsi"/>
                <w:smallCaps w:val="0"/>
                <w:noProof/>
                <w:lang w:val="fr-FR"/>
              </w:rPr>
            </w:rPrChange>
          </w:rPr>
          <w:tab/>
        </w:r>
        <w:r w:rsidRPr="00FE6751" w:rsidDel="00CC5610">
          <w:rPr>
            <w:rStyle w:val="Lienhypertexte"/>
            <w:smallCaps w:val="0"/>
            <w:noProof/>
          </w:rPr>
          <w:delText>DAC decoder configuration</w:delText>
        </w:r>
        <w:r w:rsidRPr="00FE6751" w:rsidDel="00CC5610">
          <w:rPr>
            <w:smallCaps w:val="0"/>
            <w:noProof/>
            <w:webHidden/>
          </w:rPr>
          <w:tab/>
          <w:delText>13</w:delText>
        </w:r>
      </w:del>
    </w:p>
    <w:p w:rsidR="007F523A" w:rsidRPr="00FE6751" w:rsidDel="00CC5610" w:rsidRDefault="007F523A">
      <w:pPr>
        <w:pStyle w:val="TM1"/>
        <w:tabs>
          <w:tab w:val="left" w:pos="330"/>
          <w:tab w:val="right" w:leader="dot" w:pos="9063"/>
        </w:tabs>
        <w:rPr>
          <w:del w:id="400" w:author="RANNOU Jean-Philippe" w:date="2020-02-06T14:10:00Z"/>
          <w:rFonts w:asciiTheme="minorHAnsi" w:hAnsiTheme="minorHAnsi"/>
          <w:b w:val="0"/>
          <w:bCs w:val="0"/>
          <w:caps w:val="0"/>
          <w:noProof/>
          <w:szCs w:val="22"/>
          <w:u w:val="none"/>
          <w:rPrChange w:id="401" w:author="RANNOU Jean-Philippe" w:date="2020-02-11T17:24:00Z">
            <w:rPr>
              <w:del w:id="402" w:author="RANNOU Jean-Philippe" w:date="2020-02-06T14:10:00Z"/>
              <w:rFonts w:asciiTheme="minorHAnsi" w:hAnsiTheme="minorHAnsi"/>
              <w:b w:val="0"/>
              <w:bCs w:val="0"/>
              <w:caps w:val="0"/>
              <w:noProof/>
              <w:szCs w:val="22"/>
              <w:u w:val="none"/>
              <w:lang w:val="fr-FR"/>
            </w:rPr>
          </w:rPrChange>
        </w:rPr>
      </w:pPr>
      <w:del w:id="403" w:author="RANNOU Jean-Philippe" w:date="2020-02-06T14:10:00Z">
        <w:r w:rsidRPr="00FE6751" w:rsidDel="00CC5610">
          <w:rPr>
            <w:rStyle w:val="Lienhypertexte"/>
            <w:b w:val="0"/>
            <w:bCs w:val="0"/>
            <w:caps w:val="0"/>
            <w:noProof/>
          </w:rPr>
          <w:delText>5</w:delText>
        </w:r>
        <w:r w:rsidRPr="00FE6751" w:rsidDel="00CC5610">
          <w:rPr>
            <w:rFonts w:asciiTheme="minorHAnsi" w:hAnsiTheme="minorHAnsi"/>
            <w:b w:val="0"/>
            <w:bCs w:val="0"/>
            <w:caps w:val="0"/>
            <w:noProof/>
            <w:rPrChange w:id="404" w:author="RANNOU Jean-Philippe" w:date="2020-02-11T17:24:00Z">
              <w:rPr>
                <w:rFonts w:asciiTheme="minorHAnsi" w:hAnsiTheme="minorHAnsi"/>
                <w:b w:val="0"/>
                <w:bCs w:val="0"/>
                <w:caps w:val="0"/>
                <w:noProof/>
                <w:lang w:val="fr-FR"/>
              </w:rPr>
            </w:rPrChange>
          </w:rPr>
          <w:tab/>
        </w:r>
        <w:r w:rsidRPr="00FE6751" w:rsidDel="00CC5610">
          <w:rPr>
            <w:rStyle w:val="Lienhypertexte"/>
            <w:b w:val="0"/>
            <w:bCs w:val="0"/>
            <w:caps w:val="0"/>
            <w:noProof/>
          </w:rPr>
          <w:delText>Float configuration</w:delText>
        </w:r>
        <w:r w:rsidRPr="00FE6751" w:rsidDel="00CC5610">
          <w:rPr>
            <w:b w:val="0"/>
            <w:bCs w:val="0"/>
            <w:caps w:val="0"/>
            <w:noProof/>
            <w:webHidden/>
          </w:rPr>
          <w:tab/>
          <w:delText>14</w:delText>
        </w:r>
      </w:del>
    </w:p>
    <w:p w:rsidR="007F523A" w:rsidRPr="00FE6751" w:rsidDel="00CC5610" w:rsidRDefault="007F523A">
      <w:pPr>
        <w:pStyle w:val="TM2"/>
        <w:tabs>
          <w:tab w:val="left" w:pos="495"/>
          <w:tab w:val="right" w:leader="dot" w:pos="9063"/>
        </w:tabs>
        <w:rPr>
          <w:del w:id="405" w:author="RANNOU Jean-Philippe" w:date="2020-02-06T14:10:00Z"/>
          <w:rFonts w:asciiTheme="minorHAnsi" w:hAnsiTheme="minorHAnsi"/>
          <w:b w:val="0"/>
          <w:bCs w:val="0"/>
          <w:smallCaps w:val="0"/>
          <w:noProof/>
          <w:szCs w:val="22"/>
          <w:rPrChange w:id="406" w:author="RANNOU Jean-Philippe" w:date="2020-02-11T17:24:00Z">
            <w:rPr>
              <w:del w:id="407" w:author="RANNOU Jean-Philippe" w:date="2020-02-06T14:10:00Z"/>
              <w:rFonts w:asciiTheme="minorHAnsi" w:hAnsiTheme="minorHAnsi"/>
              <w:b w:val="0"/>
              <w:bCs w:val="0"/>
              <w:smallCaps w:val="0"/>
              <w:noProof/>
              <w:szCs w:val="22"/>
              <w:lang w:val="fr-FR"/>
            </w:rPr>
          </w:rPrChange>
        </w:rPr>
      </w:pPr>
      <w:del w:id="408" w:author="RANNOU Jean-Philippe" w:date="2020-02-06T14:10:00Z">
        <w:r w:rsidRPr="00FE6751" w:rsidDel="00CC5610">
          <w:rPr>
            <w:rStyle w:val="Lienhypertexte"/>
            <w:b w:val="0"/>
            <w:bCs w:val="0"/>
            <w:smallCaps w:val="0"/>
            <w:noProof/>
          </w:rPr>
          <w:delText>5.1</w:delText>
        </w:r>
        <w:r w:rsidRPr="00FE6751" w:rsidDel="00CC5610">
          <w:rPr>
            <w:rFonts w:asciiTheme="minorHAnsi" w:hAnsiTheme="minorHAnsi"/>
            <w:b w:val="0"/>
            <w:bCs w:val="0"/>
            <w:smallCaps w:val="0"/>
            <w:noProof/>
            <w:rPrChange w:id="409" w:author="RANNOU Jean-Philippe" w:date="2020-02-11T17:24:00Z">
              <w:rPr>
                <w:rFonts w:asciiTheme="minorHAnsi" w:hAnsiTheme="minorHAnsi"/>
                <w:b w:val="0"/>
                <w:bCs w:val="0"/>
                <w:smallCaps w:val="0"/>
                <w:noProof/>
                <w:lang w:val="fr-FR"/>
              </w:rPr>
            </w:rPrChange>
          </w:rPr>
          <w:tab/>
        </w:r>
        <w:r w:rsidRPr="00FE6751" w:rsidDel="00CC5610">
          <w:rPr>
            <w:rStyle w:val="Lienhypertexte"/>
            <w:b w:val="0"/>
            <w:bCs w:val="0"/>
            <w:smallCaps w:val="0"/>
            <w:noProof/>
          </w:rPr>
          <w:delText>Float configuration files for PI decoder</w:delText>
        </w:r>
        <w:r w:rsidRPr="00FE6751" w:rsidDel="00CC5610">
          <w:rPr>
            <w:b w:val="0"/>
            <w:bCs w:val="0"/>
            <w:smallCaps w:val="0"/>
            <w:noProof/>
            <w:webHidden/>
          </w:rPr>
          <w:tab/>
          <w:delText>14</w:delText>
        </w:r>
      </w:del>
    </w:p>
    <w:p w:rsidR="007F523A" w:rsidRPr="00FE6751" w:rsidDel="00CC5610" w:rsidRDefault="007F523A">
      <w:pPr>
        <w:pStyle w:val="TM3"/>
        <w:tabs>
          <w:tab w:val="left" w:pos="660"/>
          <w:tab w:val="right" w:leader="dot" w:pos="9063"/>
        </w:tabs>
        <w:rPr>
          <w:del w:id="410" w:author="RANNOU Jean-Philippe" w:date="2020-02-06T14:10:00Z"/>
          <w:rFonts w:asciiTheme="minorHAnsi" w:hAnsiTheme="minorHAnsi"/>
          <w:smallCaps w:val="0"/>
          <w:noProof/>
          <w:szCs w:val="22"/>
          <w:rPrChange w:id="411" w:author="RANNOU Jean-Philippe" w:date="2020-02-11T17:24:00Z">
            <w:rPr>
              <w:del w:id="412" w:author="RANNOU Jean-Philippe" w:date="2020-02-06T14:10:00Z"/>
              <w:rFonts w:asciiTheme="minorHAnsi" w:hAnsiTheme="minorHAnsi"/>
              <w:smallCaps w:val="0"/>
              <w:noProof/>
              <w:szCs w:val="22"/>
              <w:lang w:val="fr-FR"/>
            </w:rPr>
          </w:rPrChange>
        </w:rPr>
      </w:pPr>
      <w:del w:id="413" w:author="RANNOU Jean-Philippe" w:date="2020-02-06T14:10:00Z">
        <w:r w:rsidRPr="00FE6751" w:rsidDel="00CC5610">
          <w:rPr>
            <w:rStyle w:val="Lienhypertexte"/>
            <w:smallCaps w:val="0"/>
            <w:noProof/>
          </w:rPr>
          <w:delText>5.1.1</w:delText>
        </w:r>
        <w:r w:rsidRPr="00FE6751" w:rsidDel="00CC5610">
          <w:rPr>
            <w:rFonts w:asciiTheme="minorHAnsi" w:hAnsiTheme="minorHAnsi"/>
            <w:smallCaps w:val="0"/>
            <w:noProof/>
            <w:rPrChange w:id="414" w:author="RANNOU Jean-Philippe" w:date="2020-02-11T17:24:00Z">
              <w:rPr>
                <w:rFonts w:asciiTheme="minorHAnsi" w:hAnsiTheme="minorHAnsi"/>
                <w:smallCaps w:val="0"/>
                <w:noProof/>
                <w:lang w:val="fr-FR"/>
              </w:rPr>
            </w:rPrChange>
          </w:rPr>
          <w:tab/>
        </w:r>
        <w:r w:rsidRPr="00FE6751" w:rsidDel="00CC5610">
          <w:rPr>
            <w:rStyle w:val="Lienhypertexte"/>
            <w:smallCaps w:val="0"/>
            <w:noProof/>
          </w:rPr>
          <w:delText>Float decoder configuration information</w:delText>
        </w:r>
        <w:r w:rsidRPr="00FE6751" w:rsidDel="00CC5610">
          <w:rPr>
            <w:smallCaps w:val="0"/>
            <w:noProof/>
            <w:webHidden/>
          </w:rPr>
          <w:tab/>
          <w:delText>14</w:delText>
        </w:r>
      </w:del>
    </w:p>
    <w:p w:rsidR="007F523A" w:rsidRPr="00FE6751" w:rsidDel="00CC5610" w:rsidRDefault="007F523A">
      <w:pPr>
        <w:pStyle w:val="TM3"/>
        <w:tabs>
          <w:tab w:val="left" w:pos="660"/>
          <w:tab w:val="right" w:leader="dot" w:pos="9063"/>
        </w:tabs>
        <w:rPr>
          <w:del w:id="415" w:author="RANNOU Jean-Philippe" w:date="2020-02-06T14:10:00Z"/>
          <w:rFonts w:asciiTheme="minorHAnsi" w:hAnsiTheme="minorHAnsi"/>
          <w:smallCaps w:val="0"/>
          <w:noProof/>
          <w:szCs w:val="22"/>
          <w:rPrChange w:id="416" w:author="RANNOU Jean-Philippe" w:date="2020-02-11T17:24:00Z">
            <w:rPr>
              <w:del w:id="417" w:author="RANNOU Jean-Philippe" w:date="2020-02-06T14:10:00Z"/>
              <w:rFonts w:asciiTheme="minorHAnsi" w:hAnsiTheme="minorHAnsi"/>
              <w:smallCaps w:val="0"/>
              <w:noProof/>
              <w:szCs w:val="22"/>
              <w:lang w:val="fr-FR"/>
            </w:rPr>
          </w:rPrChange>
        </w:rPr>
      </w:pPr>
      <w:del w:id="418" w:author="RANNOU Jean-Philippe" w:date="2020-02-06T14:10:00Z">
        <w:r w:rsidRPr="00FE6751" w:rsidDel="00CC5610">
          <w:rPr>
            <w:rStyle w:val="Lienhypertexte"/>
            <w:smallCaps w:val="0"/>
            <w:noProof/>
          </w:rPr>
          <w:delText>5.1.2</w:delText>
        </w:r>
        <w:r w:rsidRPr="00FE6751" w:rsidDel="00CC5610">
          <w:rPr>
            <w:rFonts w:asciiTheme="minorHAnsi" w:hAnsiTheme="minorHAnsi"/>
            <w:smallCaps w:val="0"/>
            <w:noProof/>
            <w:rPrChange w:id="419" w:author="RANNOU Jean-Philippe" w:date="2020-02-11T17:24:00Z">
              <w:rPr>
                <w:rFonts w:asciiTheme="minorHAnsi" w:hAnsiTheme="minorHAnsi"/>
                <w:smallCaps w:val="0"/>
                <w:noProof/>
                <w:lang w:val="fr-FR"/>
              </w:rPr>
            </w:rPrChange>
          </w:rPr>
          <w:tab/>
        </w:r>
        <w:r w:rsidRPr="00FE6751" w:rsidDel="00CC5610">
          <w:rPr>
            <w:rStyle w:val="Lienhypertexte"/>
            <w:smallCaps w:val="0"/>
            <w:noProof/>
          </w:rPr>
          <w:delText>Float meta-data file</w:delText>
        </w:r>
        <w:r w:rsidRPr="00FE6751" w:rsidDel="00CC5610">
          <w:rPr>
            <w:smallCaps w:val="0"/>
            <w:noProof/>
            <w:webHidden/>
          </w:rPr>
          <w:tab/>
          <w:delText>14</w:delText>
        </w:r>
      </w:del>
    </w:p>
    <w:p w:rsidR="007F523A" w:rsidRPr="00FE6751" w:rsidDel="00CC5610" w:rsidRDefault="007F523A">
      <w:pPr>
        <w:pStyle w:val="TM4"/>
        <w:tabs>
          <w:tab w:val="left" w:pos="825"/>
          <w:tab w:val="right" w:leader="dot" w:pos="9063"/>
        </w:tabs>
        <w:rPr>
          <w:del w:id="420" w:author="RANNOU Jean-Philippe" w:date="2020-02-06T14:10:00Z"/>
          <w:rFonts w:asciiTheme="minorHAnsi" w:hAnsiTheme="minorHAnsi"/>
          <w:noProof/>
          <w:szCs w:val="22"/>
          <w:rPrChange w:id="421" w:author="RANNOU Jean-Philippe" w:date="2020-02-11T17:24:00Z">
            <w:rPr>
              <w:del w:id="422" w:author="RANNOU Jean-Philippe" w:date="2020-02-06T14:10:00Z"/>
              <w:rFonts w:asciiTheme="minorHAnsi" w:hAnsiTheme="minorHAnsi"/>
              <w:noProof/>
              <w:szCs w:val="22"/>
              <w:lang w:val="fr-FR"/>
            </w:rPr>
          </w:rPrChange>
        </w:rPr>
      </w:pPr>
      <w:del w:id="423" w:author="RANNOU Jean-Philippe" w:date="2020-02-06T14:10:00Z">
        <w:r w:rsidRPr="00FE6751" w:rsidDel="00CC5610">
          <w:rPr>
            <w:rStyle w:val="Lienhypertexte"/>
            <w:noProof/>
          </w:rPr>
          <w:delText>5.1.2.1</w:delText>
        </w:r>
        <w:r w:rsidRPr="00FE6751" w:rsidDel="00CC5610">
          <w:rPr>
            <w:rFonts w:asciiTheme="minorHAnsi" w:hAnsiTheme="minorHAnsi"/>
            <w:noProof/>
            <w:rPrChange w:id="424" w:author="RANNOU Jean-Philippe" w:date="2020-02-11T17:24:00Z">
              <w:rPr>
                <w:rFonts w:asciiTheme="minorHAnsi" w:hAnsiTheme="minorHAnsi"/>
                <w:noProof/>
                <w:lang w:val="fr-FR"/>
              </w:rPr>
            </w:rPrChange>
          </w:rPr>
          <w:tab/>
        </w:r>
        <w:r w:rsidRPr="00FE6751" w:rsidDel="00CC5610">
          <w:rPr>
            <w:rStyle w:val="Lienhypertexte"/>
            <w:noProof/>
          </w:rPr>
          <w:delText>Float meta-data file generation</w:delText>
        </w:r>
        <w:r w:rsidRPr="00FE6751" w:rsidDel="00CC5610">
          <w:rPr>
            <w:noProof/>
            <w:webHidden/>
          </w:rPr>
          <w:tab/>
          <w:delText>15</w:delText>
        </w:r>
      </w:del>
    </w:p>
    <w:p w:rsidR="007F523A" w:rsidRPr="00FE6751" w:rsidDel="00CC5610" w:rsidRDefault="007F523A">
      <w:pPr>
        <w:pStyle w:val="TM2"/>
        <w:tabs>
          <w:tab w:val="left" w:pos="495"/>
          <w:tab w:val="right" w:leader="dot" w:pos="9063"/>
        </w:tabs>
        <w:rPr>
          <w:del w:id="425" w:author="RANNOU Jean-Philippe" w:date="2020-02-06T14:10:00Z"/>
          <w:rFonts w:asciiTheme="minorHAnsi" w:hAnsiTheme="minorHAnsi"/>
          <w:b w:val="0"/>
          <w:bCs w:val="0"/>
          <w:smallCaps w:val="0"/>
          <w:noProof/>
          <w:szCs w:val="22"/>
          <w:rPrChange w:id="426" w:author="RANNOU Jean-Philippe" w:date="2020-02-11T17:24:00Z">
            <w:rPr>
              <w:del w:id="427" w:author="RANNOU Jean-Philippe" w:date="2020-02-06T14:10:00Z"/>
              <w:rFonts w:asciiTheme="minorHAnsi" w:hAnsiTheme="minorHAnsi"/>
              <w:b w:val="0"/>
              <w:bCs w:val="0"/>
              <w:smallCaps w:val="0"/>
              <w:noProof/>
              <w:szCs w:val="22"/>
              <w:lang w:val="fr-FR"/>
            </w:rPr>
          </w:rPrChange>
        </w:rPr>
      </w:pPr>
      <w:del w:id="428" w:author="RANNOU Jean-Philippe" w:date="2020-02-06T14:10:00Z">
        <w:r w:rsidRPr="00FE6751" w:rsidDel="00CC5610">
          <w:rPr>
            <w:rStyle w:val="Lienhypertexte"/>
            <w:b w:val="0"/>
            <w:bCs w:val="0"/>
            <w:smallCaps w:val="0"/>
            <w:noProof/>
          </w:rPr>
          <w:delText>5.2</w:delText>
        </w:r>
        <w:r w:rsidRPr="00FE6751" w:rsidDel="00CC5610">
          <w:rPr>
            <w:rFonts w:asciiTheme="minorHAnsi" w:hAnsiTheme="minorHAnsi"/>
            <w:b w:val="0"/>
            <w:bCs w:val="0"/>
            <w:smallCaps w:val="0"/>
            <w:noProof/>
            <w:rPrChange w:id="429" w:author="RANNOU Jean-Philippe" w:date="2020-02-11T17:24:00Z">
              <w:rPr>
                <w:rFonts w:asciiTheme="minorHAnsi" w:hAnsiTheme="minorHAnsi"/>
                <w:b w:val="0"/>
                <w:bCs w:val="0"/>
                <w:smallCaps w:val="0"/>
                <w:noProof/>
                <w:lang w:val="fr-FR"/>
              </w:rPr>
            </w:rPrChange>
          </w:rPr>
          <w:tab/>
        </w:r>
        <w:r w:rsidRPr="00FE6751" w:rsidDel="00CC5610">
          <w:rPr>
            <w:rStyle w:val="Lienhypertexte"/>
            <w:b w:val="0"/>
            <w:bCs w:val="0"/>
            <w:smallCaps w:val="0"/>
            <w:noProof/>
          </w:rPr>
          <w:delText>Float configuration files for DAC decoder</w:delText>
        </w:r>
        <w:r w:rsidRPr="00FE6751" w:rsidDel="00CC5610">
          <w:rPr>
            <w:b w:val="0"/>
            <w:bCs w:val="0"/>
            <w:smallCaps w:val="0"/>
            <w:noProof/>
            <w:webHidden/>
          </w:rPr>
          <w:tab/>
          <w:delText>15</w:delText>
        </w:r>
      </w:del>
    </w:p>
    <w:p w:rsidR="007F523A" w:rsidRPr="00FE6751" w:rsidDel="00CC5610" w:rsidRDefault="007F523A">
      <w:pPr>
        <w:pStyle w:val="TM3"/>
        <w:tabs>
          <w:tab w:val="left" w:pos="660"/>
          <w:tab w:val="right" w:leader="dot" w:pos="9063"/>
        </w:tabs>
        <w:rPr>
          <w:del w:id="430" w:author="RANNOU Jean-Philippe" w:date="2020-02-06T14:10:00Z"/>
          <w:rFonts w:asciiTheme="minorHAnsi" w:hAnsiTheme="minorHAnsi"/>
          <w:smallCaps w:val="0"/>
          <w:noProof/>
          <w:szCs w:val="22"/>
          <w:rPrChange w:id="431" w:author="RANNOU Jean-Philippe" w:date="2020-02-11T17:24:00Z">
            <w:rPr>
              <w:del w:id="432" w:author="RANNOU Jean-Philippe" w:date="2020-02-06T14:10:00Z"/>
              <w:rFonts w:asciiTheme="minorHAnsi" w:hAnsiTheme="minorHAnsi"/>
              <w:smallCaps w:val="0"/>
              <w:noProof/>
              <w:szCs w:val="22"/>
              <w:lang w:val="fr-FR"/>
            </w:rPr>
          </w:rPrChange>
        </w:rPr>
      </w:pPr>
      <w:del w:id="433" w:author="RANNOU Jean-Philippe" w:date="2020-02-06T14:10:00Z">
        <w:r w:rsidRPr="00FE6751" w:rsidDel="00CC5610">
          <w:rPr>
            <w:rStyle w:val="Lienhypertexte"/>
            <w:smallCaps w:val="0"/>
            <w:noProof/>
          </w:rPr>
          <w:delText>5.2.1</w:delText>
        </w:r>
        <w:r w:rsidRPr="00FE6751" w:rsidDel="00CC5610">
          <w:rPr>
            <w:rFonts w:asciiTheme="minorHAnsi" w:hAnsiTheme="minorHAnsi"/>
            <w:smallCaps w:val="0"/>
            <w:noProof/>
            <w:rPrChange w:id="434" w:author="RANNOU Jean-Philippe" w:date="2020-02-11T17:24:00Z">
              <w:rPr>
                <w:rFonts w:asciiTheme="minorHAnsi" w:hAnsiTheme="minorHAnsi"/>
                <w:smallCaps w:val="0"/>
                <w:noProof/>
                <w:lang w:val="fr-FR"/>
              </w:rPr>
            </w:rPrChange>
          </w:rPr>
          <w:tab/>
        </w:r>
        <w:r w:rsidRPr="00FE6751" w:rsidDel="00CC5610">
          <w:rPr>
            <w:rStyle w:val="Lienhypertexte"/>
            <w:smallCaps w:val="0"/>
            <w:noProof/>
          </w:rPr>
          <w:delText>Float decoder configuration information</w:delText>
        </w:r>
        <w:r w:rsidRPr="00FE6751" w:rsidDel="00CC5610">
          <w:rPr>
            <w:smallCaps w:val="0"/>
            <w:noProof/>
            <w:webHidden/>
          </w:rPr>
          <w:tab/>
          <w:delText>15</w:delText>
        </w:r>
      </w:del>
    </w:p>
    <w:p w:rsidR="007F523A" w:rsidRPr="00FE6751" w:rsidDel="00CC5610" w:rsidRDefault="007F523A">
      <w:pPr>
        <w:pStyle w:val="TM4"/>
        <w:tabs>
          <w:tab w:val="left" w:pos="825"/>
          <w:tab w:val="right" w:leader="dot" w:pos="9063"/>
        </w:tabs>
        <w:rPr>
          <w:del w:id="435" w:author="RANNOU Jean-Philippe" w:date="2020-02-06T14:10:00Z"/>
          <w:rFonts w:asciiTheme="minorHAnsi" w:hAnsiTheme="minorHAnsi"/>
          <w:noProof/>
          <w:szCs w:val="22"/>
          <w:rPrChange w:id="436" w:author="RANNOU Jean-Philippe" w:date="2020-02-11T17:24:00Z">
            <w:rPr>
              <w:del w:id="437" w:author="RANNOU Jean-Philippe" w:date="2020-02-06T14:10:00Z"/>
              <w:rFonts w:asciiTheme="minorHAnsi" w:hAnsiTheme="minorHAnsi"/>
              <w:noProof/>
              <w:szCs w:val="22"/>
              <w:lang w:val="fr-FR"/>
            </w:rPr>
          </w:rPrChange>
        </w:rPr>
      </w:pPr>
      <w:del w:id="438" w:author="RANNOU Jean-Philippe" w:date="2020-02-06T14:10:00Z">
        <w:r w:rsidRPr="00FE6751" w:rsidDel="00CC5610">
          <w:rPr>
            <w:rStyle w:val="Lienhypertexte"/>
            <w:noProof/>
          </w:rPr>
          <w:delText>5.2.1.1</w:delText>
        </w:r>
        <w:r w:rsidRPr="00FE6751" w:rsidDel="00CC5610">
          <w:rPr>
            <w:rFonts w:asciiTheme="minorHAnsi" w:hAnsiTheme="minorHAnsi"/>
            <w:noProof/>
            <w:rPrChange w:id="439" w:author="RANNOU Jean-Philippe" w:date="2020-02-11T17:24:00Z">
              <w:rPr>
                <w:rFonts w:asciiTheme="minorHAnsi" w:hAnsiTheme="minorHAnsi"/>
                <w:noProof/>
                <w:lang w:val="fr-FR"/>
              </w:rPr>
            </w:rPrChange>
          </w:rPr>
          <w:tab/>
        </w:r>
        <w:r w:rsidRPr="00FE6751" w:rsidDel="00CC5610">
          <w:rPr>
            <w:rStyle w:val="Lienhypertexte"/>
            <w:noProof/>
          </w:rPr>
          <w:delText>Float configuration file generation</w:delText>
        </w:r>
        <w:r w:rsidRPr="00FE6751" w:rsidDel="00CC5610">
          <w:rPr>
            <w:noProof/>
            <w:webHidden/>
          </w:rPr>
          <w:tab/>
          <w:delText>16</w:delText>
        </w:r>
      </w:del>
    </w:p>
    <w:p w:rsidR="007F523A" w:rsidRPr="00FE6751" w:rsidDel="00CC5610" w:rsidRDefault="007F523A">
      <w:pPr>
        <w:pStyle w:val="TM3"/>
        <w:tabs>
          <w:tab w:val="left" w:pos="660"/>
          <w:tab w:val="right" w:leader="dot" w:pos="9063"/>
        </w:tabs>
        <w:rPr>
          <w:del w:id="440" w:author="RANNOU Jean-Philippe" w:date="2020-02-06T14:10:00Z"/>
          <w:rFonts w:asciiTheme="minorHAnsi" w:hAnsiTheme="minorHAnsi"/>
          <w:smallCaps w:val="0"/>
          <w:noProof/>
          <w:szCs w:val="22"/>
          <w:rPrChange w:id="441" w:author="RANNOU Jean-Philippe" w:date="2020-02-11T17:24:00Z">
            <w:rPr>
              <w:del w:id="442" w:author="RANNOU Jean-Philippe" w:date="2020-02-06T14:10:00Z"/>
              <w:rFonts w:asciiTheme="minorHAnsi" w:hAnsiTheme="minorHAnsi"/>
              <w:smallCaps w:val="0"/>
              <w:noProof/>
              <w:szCs w:val="22"/>
              <w:lang w:val="fr-FR"/>
            </w:rPr>
          </w:rPrChange>
        </w:rPr>
      </w:pPr>
      <w:del w:id="443" w:author="RANNOU Jean-Philippe" w:date="2020-02-06T14:10:00Z">
        <w:r w:rsidRPr="00FE6751" w:rsidDel="00CC5610">
          <w:rPr>
            <w:rStyle w:val="Lienhypertexte"/>
            <w:smallCaps w:val="0"/>
            <w:noProof/>
          </w:rPr>
          <w:delText>5.2.2</w:delText>
        </w:r>
        <w:r w:rsidRPr="00FE6751" w:rsidDel="00CC5610">
          <w:rPr>
            <w:rFonts w:asciiTheme="minorHAnsi" w:hAnsiTheme="minorHAnsi"/>
            <w:smallCaps w:val="0"/>
            <w:noProof/>
            <w:rPrChange w:id="444" w:author="RANNOU Jean-Philippe" w:date="2020-02-11T17:24:00Z">
              <w:rPr>
                <w:rFonts w:asciiTheme="minorHAnsi" w:hAnsiTheme="minorHAnsi"/>
                <w:smallCaps w:val="0"/>
                <w:noProof/>
                <w:lang w:val="fr-FR"/>
              </w:rPr>
            </w:rPrChange>
          </w:rPr>
          <w:tab/>
        </w:r>
        <w:r w:rsidRPr="00FE6751" w:rsidDel="00CC5610">
          <w:rPr>
            <w:rStyle w:val="Lienhypertexte"/>
            <w:smallCaps w:val="0"/>
            <w:noProof/>
          </w:rPr>
          <w:delText>Float meta-data file</w:delText>
        </w:r>
        <w:r w:rsidRPr="00FE6751" w:rsidDel="00CC5610">
          <w:rPr>
            <w:smallCaps w:val="0"/>
            <w:noProof/>
            <w:webHidden/>
          </w:rPr>
          <w:tab/>
          <w:delText>16</w:delText>
        </w:r>
      </w:del>
    </w:p>
    <w:p w:rsidR="007F523A" w:rsidRPr="00FE6751" w:rsidDel="00CC5610" w:rsidRDefault="007F523A">
      <w:pPr>
        <w:pStyle w:val="TM1"/>
        <w:tabs>
          <w:tab w:val="left" w:pos="330"/>
          <w:tab w:val="right" w:leader="dot" w:pos="9063"/>
        </w:tabs>
        <w:rPr>
          <w:del w:id="445" w:author="RANNOU Jean-Philippe" w:date="2020-02-06T14:10:00Z"/>
          <w:rFonts w:asciiTheme="minorHAnsi" w:hAnsiTheme="minorHAnsi"/>
          <w:b w:val="0"/>
          <w:bCs w:val="0"/>
          <w:caps w:val="0"/>
          <w:noProof/>
          <w:szCs w:val="22"/>
          <w:u w:val="none"/>
          <w:rPrChange w:id="446" w:author="RANNOU Jean-Philippe" w:date="2020-02-11T17:24:00Z">
            <w:rPr>
              <w:del w:id="447" w:author="RANNOU Jean-Philippe" w:date="2020-02-06T14:10:00Z"/>
              <w:rFonts w:asciiTheme="minorHAnsi" w:hAnsiTheme="minorHAnsi"/>
              <w:b w:val="0"/>
              <w:bCs w:val="0"/>
              <w:caps w:val="0"/>
              <w:noProof/>
              <w:szCs w:val="22"/>
              <w:u w:val="none"/>
              <w:lang w:val="fr-FR"/>
            </w:rPr>
          </w:rPrChange>
        </w:rPr>
      </w:pPr>
      <w:del w:id="448" w:author="RANNOU Jean-Philippe" w:date="2020-02-06T14:10:00Z">
        <w:r w:rsidRPr="00FE6751" w:rsidDel="00CC5610">
          <w:rPr>
            <w:rStyle w:val="Lienhypertexte"/>
            <w:b w:val="0"/>
            <w:bCs w:val="0"/>
            <w:caps w:val="0"/>
            <w:noProof/>
          </w:rPr>
          <w:delText>6</w:delText>
        </w:r>
        <w:r w:rsidRPr="00FE6751" w:rsidDel="00CC5610">
          <w:rPr>
            <w:rFonts w:asciiTheme="minorHAnsi" w:hAnsiTheme="minorHAnsi"/>
            <w:b w:val="0"/>
            <w:bCs w:val="0"/>
            <w:caps w:val="0"/>
            <w:noProof/>
            <w:rPrChange w:id="449" w:author="RANNOU Jean-Philippe" w:date="2020-02-11T17:24:00Z">
              <w:rPr>
                <w:rFonts w:asciiTheme="minorHAnsi" w:hAnsiTheme="minorHAnsi"/>
                <w:b w:val="0"/>
                <w:bCs w:val="0"/>
                <w:caps w:val="0"/>
                <w:noProof/>
                <w:lang w:val="fr-FR"/>
              </w:rPr>
            </w:rPrChange>
          </w:rPr>
          <w:tab/>
        </w:r>
        <w:r w:rsidRPr="00FE6751" w:rsidDel="00CC5610">
          <w:rPr>
            <w:rStyle w:val="Lienhypertexte"/>
            <w:b w:val="0"/>
            <w:bCs w:val="0"/>
            <w:caps w:val="0"/>
            <w:noProof/>
          </w:rPr>
          <w:delText>Using the PI decoder</w:delText>
        </w:r>
        <w:r w:rsidRPr="00FE6751" w:rsidDel="00CC5610">
          <w:rPr>
            <w:b w:val="0"/>
            <w:bCs w:val="0"/>
            <w:caps w:val="0"/>
            <w:noProof/>
            <w:webHidden/>
          </w:rPr>
          <w:tab/>
          <w:delText>17</w:delText>
        </w:r>
      </w:del>
    </w:p>
    <w:p w:rsidR="007F523A" w:rsidRPr="00FE6751" w:rsidDel="00CC5610" w:rsidRDefault="007F523A">
      <w:pPr>
        <w:pStyle w:val="TM2"/>
        <w:tabs>
          <w:tab w:val="left" w:pos="495"/>
          <w:tab w:val="right" w:leader="dot" w:pos="9063"/>
        </w:tabs>
        <w:rPr>
          <w:del w:id="450" w:author="RANNOU Jean-Philippe" w:date="2020-02-06T14:10:00Z"/>
          <w:rFonts w:asciiTheme="minorHAnsi" w:hAnsiTheme="minorHAnsi"/>
          <w:b w:val="0"/>
          <w:bCs w:val="0"/>
          <w:smallCaps w:val="0"/>
          <w:noProof/>
          <w:szCs w:val="22"/>
          <w:rPrChange w:id="451" w:author="RANNOU Jean-Philippe" w:date="2020-02-11T17:24:00Z">
            <w:rPr>
              <w:del w:id="452" w:author="RANNOU Jean-Philippe" w:date="2020-02-06T14:10:00Z"/>
              <w:rFonts w:asciiTheme="minorHAnsi" w:hAnsiTheme="minorHAnsi"/>
              <w:b w:val="0"/>
              <w:bCs w:val="0"/>
              <w:smallCaps w:val="0"/>
              <w:noProof/>
              <w:szCs w:val="22"/>
              <w:lang w:val="fr-FR"/>
            </w:rPr>
          </w:rPrChange>
        </w:rPr>
      </w:pPr>
      <w:del w:id="453" w:author="RANNOU Jean-Philippe" w:date="2020-02-06T14:10:00Z">
        <w:r w:rsidRPr="00FE6751" w:rsidDel="00CC5610">
          <w:rPr>
            <w:rStyle w:val="Lienhypertexte"/>
            <w:b w:val="0"/>
            <w:bCs w:val="0"/>
            <w:smallCaps w:val="0"/>
            <w:noProof/>
          </w:rPr>
          <w:delText>6.1</w:delText>
        </w:r>
        <w:r w:rsidRPr="00FE6751" w:rsidDel="00CC5610">
          <w:rPr>
            <w:rFonts w:asciiTheme="minorHAnsi" w:hAnsiTheme="minorHAnsi"/>
            <w:b w:val="0"/>
            <w:bCs w:val="0"/>
            <w:smallCaps w:val="0"/>
            <w:noProof/>
            <w:rPrChange w:id="454" w:author="RANNOU Jean-Philippe" w:date="2020-02-11T17:24:00Z">
              <w:rPr>
                <w:rFonts w:asciiTheme="minorHAnsi" w:hAnsiTheme="minorHAnsi"/>
                <w:b w:val="0"/>
                <w:bCs w:val="0"/>
                <w:smallCaps w:val="0"/>
                <w:noProof/>
                <w:lang w:val="fr-FR"/>
              </w:rPr>
            </w:rPrChange>
          </w:rPr>
          <w:tab/>
        </w:r>
        <w:r w:rsidRPr="00FE6751" w:rsidDel="00CC5610">
          <w:rPr>
            <w:rStyle w:val="Lienhypertexte"/>
            <w:b w:val="0"/>
            <w:bCs w:val="0"/>
            <w:smallCaps w:val="0"/>
            <w:noProof/>
          </w:rPr>
          <w:delText>Pre-processing of float transmitted data</w:delText>
        </w:r>
        <w:r w:rsidRPr="00FE6751" w:rsidDel="00CC5610">
          <w:rPr>
            <w:b w:val="0"/>
            <w:bCs w:val="0"/>
            <w:smallCaps w:val="0"/>
            <w:noProof/>
            <w:webHidden/>
          </w:rPr>
          <w:tab/>
          <w:delText>17</w:delText>
        </w:r>
      </w:del>
    </w:p>
    <w:p w:rsidR="007F523A" w:rsidRPr="00FE6751" w:rsidDel="00CC5610" w:rsidRDefault="007F523A">
      <w:pPr>
        <w:pStyle w:val="TM3"/>
        <w:tabs>
          <w:tab w:val="left" w:pos="660"/>
          <w:tab w:val="right" w:leader="dot" w:pos="9063"/>
        </w:tabs>
        <w:rPr>
          <w:del w:id="455" w:author="RANNOU Jean-Philippe" w:date="2020-02-06T14:10:00Z"/>
          <w:rFonts w:asciiTheme="minorHAnsi" w:hAnsiTheme="minorHAnsi"/>
          <w:smallCaps w:val="0"/>
          <w:noProof/>
          <w:szCs w:val="22"/>
          <w:rPrChange w:id="456" w:author="RANNOU Jean-Philippe" w:date="2020-02-11T17:24:00Z">
            <w:rPr>
              <w:del w:id="457" w:author="RANNOU Jean-Philippe" w:date="2020-02-06T14:10:00Z"/>
              <w:rFonts w:asciiTheme="minorHAnsi" w:hAnsiTheme="minorHAnsi"/>
              <w:smallCaps w:val="0"/>
              <w:noProof/>
              <w:szCs w:val="22"/>
              <w:lang w:val="fr-FR"/>
            </w:rPr>
          </w:rPrChange>
        </w:rPr>
      </w:pPr>
      <w:del w:id="458" w:author="RANNOU Jean-Philippe" w:date="2020-02-06T14:10:00Z">
        <w:r w:rsidRPr="00FE6751" w:rsidDel="00CC5610">
          <w:rPr>
            <w:rStyle w:val="Lienhypertexte"/>
            <w:smallCaps w:val="0"/>
            <w:noProof/>
          </w:rPr>
          <w:delText>6.1.1</w:delText>
        </w:r>
        <w:r w:rsidRPr="00FE6751" w:rsidDel="00CC5610">
          <w:rPr>
            <w:rFonts w:asciiTheme="minorHAnsi" w:hAnsiTheme="minorHAnsi"/>
            <w:smallCaps w:val="0"/>
            <w:noProof/>
            <w:rPrChange w:id="459" w:author="RANNOU Jean-Philippe" w:date="2020-02-11T17:24:00Z">
              <w:rPr>
                <w:rFonts w:asciiTheme="minorHAnsi" w:hAnsiTheme="minorHAnsi"/>
                <w:smallCaps w:val="0"/>
                <w:noProof/>
                <w:lang w:val="fr-FR"/>
              </w:rPr>
            </w:rPrChange>
          </w:rPr>
          <w:tab/>
        </w:r>
        <w:r w:rsidRPr="00FE6751" w:rsidDel="00CC5610">
          <w:rPr>
            <w:rStyle w:val="Lienhypertexte"/>
            <w:smallCaps w:val="0"/>
            <w:noProof/>
          </w:rPr>
          <w:delText>For Argos floats</w:delText>
        </w:r>
        <w:r w:rsidRPr="00FE6751" w:rsidDel="00CC5610">
          <w:rPr>
            <w:smallCaps w:val="0"/>
            <w:noProof/>
            <w:webHidden/>
          </w:rPr>
          <w:tab/>
          <w:delText>17</w:delText>
        </w:r>
      </w:del>
    </w:p>
    <w:p w:rsidR="007F523A" w:rsidRPr="00FE6751" w:rsidDel="00CC5610" w:rsidRDefault="007F523A">
      <w:pPr>
        <w:pStyle w:val="TM4"/>
        <w:tabs>
          <w:tab w:val="left" w:pos="825"/>
          <w:tab w:val="right" w:leader="dot" w:pos="9063"/>
        </w:tabs>
        <w:rPr>
          <w:del w:id="460" w:author="RANNOU Jean-Philippe" w:date="2020-02-06T14:10:00Z"/>
          <w:rFonts w:asciiTheme="minorHAnsi" w:hAnsiTheme="minorHAnsi"/>
          <w:noProof/>
          <w:szCs w:val="22"/>
          <w:rPrChange w:id="461" w:author="RANNOU Jean-Philippe" w:date="2020-02-11T17:24:00Z">
            <w:rPr>
              <w:del w:id="462" w:author="RANNOU Jean-Philippe" w:date="2020-02-06T14:10:00Z"/>
              <w:rFonts w:asciiTheme="minorHAnsi" w:hAnsiTheme="minorHAnsi"/>
              <w:noProof/>
              <w:szCs w:val="22"/>
              <w:lang w:val="fr-FR"/>
            </w:rPr>
          </w:rPrChange>
        </w:rPr>
      </w:pPr>
      <w:del w:id="463" w:author="RANNOU Jean-Philippe" w:date="2020-02-06T14:10:00Z">
        <w:r w:rsidRPr="00FE6751" w:rsidDel="00CC5610">
          <w:rPr>
            <w:rStyle w:val="Lienhypertexte"/>
            <w:noProof/>
          </w:rPr>
          <w:delText>6.1.1.1</w:delText>
        </w:r>
        <w:r w:rsidRPr="00FE6751" w:rsidDel="00CC5610">
          <w:rPr>
            <w:rFonts w:asciiTheme="minorHAnsi" w:hAnsiTheme="minorHAnsi"/>
            <w:noProof/>
            <w:rPrChange w:id="464" w:author="RANNOU Jean-Philippe" w:date="2020-02-11T17:24:00Z">
              <w:rPr>
                <w:rFonts w:asciiTheme="minorHAnsi" w:hAnsiTheme="minorHAnsi"/>
                <w:noProof/>
                <w:lang w:val="fr-FR"/>
              </w:rPr>
            </w:rPrChange>
          </w:rPr>
          <w:tab/>
        </w:r>
        <w:r w:rsidRPr="00FE6751" w:rsidDel="00CC5610">
          <w:rPr>
            <w:rStyle w:val="Lienhypertexte"/>
            <w:noProof/>
          </w:rPr>
          <w:delText>Step #0: copy all received Argos data in a unique directory</w:delText>
        </w:r>
        <w:r w:rsidRPr="00FE6751" w:rsidDel="00CC5610">
          <w:rPr>
            <w:noProof/>
            <w:webHidden/>
          </w:rPr>
          <w:tab/>
          <w:delText>17</w:delText>
        </w:r>
      </w:del>
    </w:p>
    <w:p w:rsidR="007F523A" w:rsidRPr="00FE6751" w:rsidDel="00CC5610" w:rsidRDefault="007F523A">
      <w:pPr>
        <w:pStyle w:val="TM4"/>
        <w:tabs>
          <w:tab w:val="left" w:pos="825"/>
          <w:tab w:val="right" w:leader="dot" w:pos="9063"/>
        </w:tabs>
        <w:rPr>
          <w:del w:id="465" w:author="RANNOU Jean-Philippe" w:date="2020-02-06T14:10:00Z"/>
          <w:rFonts w:asciiTheme="minorHAnsi" w:hAnsiTheme="minorHAnsi"/>
          <w:noProof/>
          <w:szCs w:val="22"/>
          <w:rPrChange w:id="466" w:author="RANNOU Jean-Philippe" w:date="2020-02-11T17:24:00Z">
            <w:rPr>
              <w:del w:id="467" w:author="RANNOU Jean-Philippe" w:date="2020-02-06T14:10:00Z"/>
              <w:rFonts w:asciiTheme="minorHAnsi" w:hAnsiTheme="minorHAnsi"/>
              <w:noProof/>
              <w:szCs w:val="22"/>
              <w:lang w:val="fr-FR"/>
            </w:rPr>
          </w:rPrChange>
        </w:rPr>
      </w:pPr>
      <w:del w:id="468" w:author="RANNOU Jean-Philippe" w:date="2020-02-06T14:10:00Z">
        <w:r w:rsidRPr="00FE6751" w:rsidDel="00CC5610">
          <w:rPr>
            <w:rStyle w:val="Lienhypertexte"/>
            <w:noProof/>
          </w:rPr>
          <w:delText>6.1.1.2</w:delText>
        </w:r>
        <w:r w:rsidRPr="00FE6751" w:rsidDel="00CC5610">
          <w:rPr>
            <w:rFonts w:asciiTheme="minorHAnsi" w:hAnsiTheme="minorHAnsi"/>
            <w:noProof/>
            <w:rPrChange w:id="469" w:author="RANNOU Jean-Philippe" w:date="2020-02-11T17:24:00Z">
              <w:rPr>
                <w:rFonts w:asciiTheme="minorHAnsi" w:hAnsiTheme="minorHAnsi"/>
                <w:noProof/>
                <w:lang w:val="fr-FR"/>
              </w:rPr>
            </w:rPrChange>
          </w:rPr>
          <w:tab/>
        </w:r>
        <w:r w:rsidRPr="00FE6751" w:rsidDel="00CC5610">
          <w:rPr>
            <w:rStyle w:val="Lienhypertexte"/>
            <w:noProof/>
          </w:rPr>
          <w:delText>Step #1: split the data</w:delText>
        </w:r>
        <w:r w:rsidRPr="00FE6751" w:rsidDel="00CC5610">
          <w:rPr>
            <w:noProof/>
            <w:webHidden/>
          </w:rPr>
          <w:tab/>
          <w:delText>17</w:delText>
        </w:r>
      </w:del>
    </w:p>
    <w:p w:rsidR="007F523A" w:rsidRPr="00FE6751" w:rsidDel="00CC5610" w:rsidRDefault="007F523A">
      <w:pPr>
        <w:pStyle w:val="TM4"/>
        <w:tabs>
          <w:tab w:val="left" w:pos="825"/>
          <w:tab w:val="right" w:leader="dot" w:pos="9063"/>
        </w:tabs>
        <w:rPr>
          <w:del w:id="470" w:author="RANNOU Jean-Philippe" w:date="2020-02-06T14:10:00Z"/>
          <w:rFonts w:asciiTheme="minorHAnsi" w:hAnsiTheme="minorHAnsi"/>
          <w:noProof/>
          <w:szCs w:val="22"/>
          <w:rPrChange w:id="471" w:author="RANNOU Jean-Philippe" w:date="2020-02-11T17:24:00Z">
            <w:rPr>
              <w:del w:id="472" w:author="RANNOU Jean-Philippe" w:date="2020-02-06T14:10:00Z"/>
              <w:rFonts w:asciiTheme="minorHAnsi" w:hAnsiTheme="minorHAnsi"/>
              <w:noProof/>
              <w:szCs w:val="22"/>
              <w:lang w:val="fr-FR"/>
            </w:rPr>
          </w:rPrChange>
        </w:rPr>
      </w:pPr>
      <w:del w:id="473" w:author="RANNOU Jean-Philippe" w:date="2020-02-06T14:10:00Z">
        <w:r w:rsidRPr="00FE6751" w:rsidDel="00CC5610">
          <w:rPr>
            <w:rStyle w:val="Lienhypertexte"/>
            <w:noProof/>
          </w:rPr>
          <w:delText>6.1.1.3</w:delText>
        </w:r>
        <w:r w:rsidRPr="00FE6751" w:rsidDel="00CC5610">
          <w:rPr>
            <w:rFonts w:asciiTheme="minorHAnsi" w:hAnsiTheme="minorHAnsi"/>
            <w:noProof/>
            <w:rPrChange w:id="474" w:author="RANNOU Jean-Philippe" w:date="2020-02-11T17:24:00Z">
              <w:rPr>
                <w:rFonts w:asciiTheme="minorHAnsi" w:hAnsiTheme="minorHAnsi"/>
                <w:noProof/>
                <w:lang w:val="fr-FR"/>
              </w:rPr>
            </w:rPrChange>
          </w:rPr>
          <w:tab/>
        </w:r>
        <w:r w:rsidRPr="00FE6751" w:rsidDel="00CC5610">
          <w:rPr>
            <w:rStyle w:val="Lienhypertexte"/>
            <w:noProof/>
          </w:rPr>
          <w:delText>Step #2: delete duplicated data</w:delText>
        </w:r>
        <w:r w:rsidRPr="00FE6751" w:rsidDel="00CC5610">
          <w:rPr>
            <w:noProof/>
            <w:webHidden/>
          </w:rPr>
          <w:tab/>
          <w:delText>17</w:delText>
        </w:r>
      </w:del>
    </w:p>
    <w:p w:rsidR="007F523A" w:rsidRPr="00FE6751" w:rsidDel="00CC5610" w:rsidRDefault="007F523A">
      <w:pPr>
        <w:pStyle w:val="TM4"/>
        <w:tabs>
          <w:tab w:val="left" w:pos="825"/>
          <w:tab w:val="right" w:leader="dot" w:pos="9063"/>
        </w:tabs>
        <w:rPr>
          <w:del w:id="475" w:author="RANNOU Jean-Philippe" w:date="2020-02-06T14:10:00Z"/>
          <w:rFonts w:asciiTheme="minorHAnsi" w:hAnsiTheme="minorHAnsi"/>
          <w:noProof/>
          <w:szCs w:val="22"/>
          <w:rPrChange w:id="476" w:author="RANNOU Jean-Philippe" w:date="2020-02-11T17:24:00Z">
            <w:rPr>
              <w:del w:id="477" w:author="RANNOU Jean-Philippe" w:date="2020-02-06T14:10:00Z"/>
              <w:rFonts w:asciiTheme="minorHAnsi" w:hAnsiTheme="minorHAnsi"/>
              <w:noProof/>
              <w:szCs w:val="22"/>
              <w:lang w:val="fr-FR"/>
            </w:rPr>
          </w:rPrChange>
        </w:rPr>
      </w:pPr>
      <w:del w:id="478" w:author="RANNOU Jean-Philippe" w:date="2020-02-06T14:10:00Z">
        <w:r w:rsidRPr="00FE6751" w:rsidDel="00CC5610">
          <w:rPr>
            <w:rStyle w:val="Lienhypertexte"/>
            <w:noProof/>
          </w:rPr>
          <w:delText>6.1.1.4</w:delText>
        </w:r>
        <w:r w:rsidRPr="00FE6751" w:rsidDel="00CC5610">
          <w:rPr>
            <w:rFonts w:asciiTheme="minorHAnsi" w:hAnsiTheme="minorHAnsi"/>
            <w:noProof/>
            <w:rPrChange w:id="479" w:author="RANNOU Jean-Philippe" w:date="2020-02-11T17:24:00Z">
              <w:rPr>
                <w:rFonts w:asciiTheme="minorHAnsi" w:hAnsiTheme="minorHAnsi"/>
                <w:noProof/>
                <w:lang w:val="fr-FR"/>
              </w:rPr>
            </w:rPrChange>
          </w:rPr>
          <w:tab/>
        </w:r>
        <w:r w:rsidRPr="00FE6751" w:rsidDel="00CC5610">
          <w:rPr>
            <w:rStyle w:val="Lienhypertexte"/>
            <w:noProof/>
          </w:rPr>
          <w:delText>Step #3: create Argos cycle files</w:delText>
        </w:r>
        <w:r w:rsidRPr="00FE6751" w:rsidDel="00CC5610">
          <w:rPr>
            <w:noProof/>
            <w:webHidden/>
          </w:rPr>
          <w:tab/>
          <w:delText>17</w:delText>
        </w:r>
      </w:del>
    </w:p>
    <w:p w:rsidR="007F523A" w:rsidRPr="00FE6751" w:rsidDel="00CC5610" w:rsidRDefault="007F523A">
      <w:pPr>
        <w:pStyle w:val="TM4"/>
        <w:tabs>
          <w:tab w:val="left" w:pos="825"/>
          <w:tab w:val="right" w:leader="dot" w:pos="9063"/>
        </w:tabs>
        <w:rPr>
          <w:del w:id="480" w:author="RANNOU Jean-Philippe" w:date="2020-02-06T14:10:00Z"/>
          <w:rFonts w:asciiTheme="minorHAnsi" w:hAnsiTheme="minorHAnsi"/>
          <w:noProof/>
          <w:szCs w:val="22"/>
          <w:rPrChange w:id="481" w:author="RANNOU Jean-Philippe" w:date="2020-02-11T17:24:00Z">
            <w:rPr>
              <w:del w:id="482" w:author="RANNOU Jean-Philippe" w:date="2020-02-06T14:10:00Z"/>
              <w:rFonts w:asciiTheme="minorHAnsi" w:hAnsiTheme="minorHAnsi"/>
              <w:noProof/>
              <w:szCs w:val="22"/>
              <w:lang w:val="fr-FR"/>
            </w:rPr>
          </w:rPrChange>
        </w:rPr>
      </w:pPr>
      <w:del w:id="483" w:author="RANNOU Jean-Philippe" w:date="2020-02-06T14:10:00Z">
        <w:r w:rsidRPr="00FE6751" w:rsidDel="00CC5610">
          <w:rPr>
            <w:rStyle w:val="Lienhypertexte"/>
            <w:noProof/>
          </w:rPr>
          <w:delText>6.1.1.5</w:delText>
        </w:r>
        <w:r w:rsidRPr="00FE6751" w:rsidDel="00CC5610">
          <w:rPr>
            <w:rFonts w:asciiTheme="minorHAnsi" w:hAnsiTheme="minorHAnsi"/>
            <w:noProof/>
            <w:rPrChange w:id="484" w:author="RANNOU Jean-Philippe" w:date="2020-02-11T17:24:00Z">
              <w:rPr>
                <w:rFonts w:asciiTheme="minorHAnsi" w:hAnsiTheme="minorHAnsi"/>
                <w:noProof/>
                <w:lang w:val="fr-FR"/>
              </w:rPr>
            </w:rPrChange>
          </w:rPr>
          <w:tab/>
        </w:r>
        <w:r w:rsidRPr="00FE6751" w:rsidDel="00CC5610">
          <w:rPr>
            <w:rStyle w:val="Lienhypertexte"/>
            <w:noProof/>
          </w:rPr>
          <w:delText>Step #4: correct Argos cycle files</w:delText>
        </w:r>
        <w:r w:rsidRPr="00FE6751" w:rsidDel="00CC5610">
          <w:rPr>
            <w:noProof/>
            <w:webHidden/>
          </w:rPr>
          <w:tab/>
          <w:delText>17</w:delText>
        </w:r>
      </w:del>
    </w:p>
    <w:p w:rsidR="007F523A" w:rsidRPr="00FE6751" w:rsidDel="00CC5610" w:rsidRDefault="007F523A">
      <w:pPr>
        <w:pStyle w:val="TM4"/>
        <w:tabs>
          <w:tab w:val="left" w:pos="825"/>
          <w:tab w:val="right" w:leader="dot" w:pos="9063"/>
        </w:tabs>
        <w:rPr>
          <w:del w:id="485" w:author="RANNOU Jean-Philippe" w:date="2020-02-06T14:10:00Z"/>
          <w:rFonts w:asciiTheme="minorHAnsi" w:hAnsiTheme="minorHAnsi"/>
          <w:noProof/>
          <w:szCs w:val="22"/>
          <w:rPrChange w:id="486" w:author="RANNOU Jean-Philippe" w:date="2020-02-11T17:24:00Z">
            <w:rPr>
              <w:del w:id="487" w:author="RANNOU Jean-Philippe" w:date="2020-02-06T14:10:00Z"/>
              <w:rFonts w:asciiTheme="minorHAnsi" w:hAnsiTheme="minorHAnsi"/>
              <w:noProof/>
              <w:szCs w:val="22"/>
              <w:lang w:val="fr-FR"/>
            </w:rPr>
          </w:rPrChange>
        </w:rPr>
      </w:pPr>
      <w:del w:id="488" w:author="RANNOU Jean-Philippe" w:date="2020-02-06T14:10:00Z">
        <w:r w:rsidRPr="00FE6751" w:rsidDel="00CC5610">
          <w:rPr>
            <w:rStyle w:val="Lienhypertexte"/>
            <w:noProof/>
          </w:rPr>
          <w:delText>6.1.1.6</w:delText>
        </w:r>
        <w:r w:rsidRPr="00FE6751" w:rsidDel="00CC5610">
          <w:rPr>
            <w:rFonts w:asciiTheme="minorHAnsi" w:hAnsiTheme="minorHAnsi"/>
            <w:noProof/>
            <w:rPrChange w:id="489" w:author="RANNOU Jean-Philippe" w:date="2020-02-11T17:24:00Z">
              <w:rPr>
                <w:rFonts w:asciiTheme="minorHAnsi" w:hAnsiTheme="minorHAnsi"/>
                <w:noProof/>
                <w:lang w:val="fr-FR"/>
              </w:rPr>
            </w:rPrChange>
          </w:rPr>
          <w:tab/>
        </w:r>
        <w:r w:rsidRPr="00FE6751" w:rsidDel="00CC5610">
          <w:rPr>
            <w:rStyle w:val="Lienhypertexte"/>
            <w:noProof/>
          </w:rPr>
          <w:delText>Step #5: name Argos cycle files</w:delText>
        </w:r>
        <w:r w:rsidRPr="00FE6751" w:rsidDel="00CC5610">
          <w:rPr>
            <w:noProof/>
            <w:webHidden/>
          </w:rPr>
          <w:tab/>
          <w:delText>17</w:delText>
        </w:r>
      </w:del>
    </w:p>
    <w:p w:rsidR="007F523A" w:rsidRPr="00FE6751" w:rsidDel="00CC5610" w:rsidRDefault="007F523A">
      <w:pPr>
        <w:pStyle w:val="TM4"/>
        <w:tabs>
          <w:tab w:val="left" w:pos="825"/>
          <w:tab w:val="right" w:leader="dot" w:pos="9063"/>
        </w:tabs>
        <w:rPr>
          <w:del w:id="490" w:author="RANNOU Jean-Philippe" w:date="2020-02-06T14:10:00Z"/>
          <w:rFonts w:asciiTheme="minorHAnsi" w:hAnsiTheme="minorHAnsi"/>
          <w:noProof/>
          <w:szCs w:val="22"/>
          <w:rPrChange w:id="491" w:author="RANNOU Jean-Philippe" w:date="2020-02-11T17:24:00Z">
            <w:rPr>
              <w:del w:id="492" w:author="RANNOU Jean-Philippe" w:date="2020-02-06T14:10:00Z"/>
              <w:rFonts w:asciiTheme="minorHAnsi" w:hAnsiTheme="minorHAnsi"/>
              <w:noProof/>
              <w:szCs w:val="22"/>
              <w:lang w:val="fr-FR"/>
            </w:rPr>
          </w:rPrChange>
        </w:rPr>
      </w:pPr>
      <w:del w:id="493" w:author="RANNOU Jean-Philippe" w:date="2020-02-06T14:10:00Z">
        <w:r w:rsidRPr="00FE6751" w:rsidDel="00CC5610">
          <w:rPr>
            <w:rStyle w:val="Lienhypertexte"/>
            <w:noProof/>
          </w:rPr>
          <w:delText>6.1.1.7</w:delText>
        </w:r>
        <w:r w:rsidRPr="00FE6751" w:rsidDel="00CC5610">
          <w:rPr>
            <w:rFonts w:asciiTheme="minorHAnsi" w:hAnsiTheme="minorHAnsi"/>
            <w:noProof/>
            <w:rPrChange w:id="494" w:author="RANNOU Jean-Philippe" w:date="2020-02-11T17:24:00Z">
              <w:rPr>
                <w:rFonts w:asciiTheme="minorHAnsi" w:hAnsiTheme="minorHAnsi"/>
                <w:noProof/>
                <w:lang w:val="fr-FR"/>
              </w:rPr>
            </w:rPrChange>
          </w:rPr>
          <w:tab/>
        </w:r>
        <w:r w:rsidRPr="00FE6751" w:rsidDel="00CC5610">
          <w:rPr>
            <w:rStyle w:val="Lienhypertexte"/>
            <w:noProof/>
          </w:rPr>
          <w:delText>Step #6: clean ghost data at the end of Argos cycle files</w:delText>
        </w:r>
        <w:r w:rsidRPr="00FE6751" w:rsidDel="00CC5610">
          <w:rPr>
            <w:noProof/>
            <w:webHidden/>
          </w:rPr>
          <w:tab/>
          <w:delText>18</w:delText>
        </w:r>
      </w:del>
    </w:p>
    <w:p w:rsidR="007F523A" w:rsidRPr="00FE6751" w:rsidDel="00CC5610" w:rsidRDefault="007F523A">
      <w:pPr>
        <w:pStyle w:val="TM4"/>
        <w:tabs>
          <w:tab w:val="left" w:pos="825"/>
          <w:tab w:val="right" w:leader="dot" w:pos="9063"/>
        </w:tabs>
        <w:rPr>
          <w:del w:id="495" w:author="RANNOU Jean-Philippe" w:date="2020-02-06T14:10:00Z"/>
          <w:rFonts w:asciiTheme="minorHAnsi" w:hAnsiTheme="minorHAnsi"/>
          <w:noProof/>
          <w:szCs w:val="22"/>
          <w:rPrChange w:id="496" w:author="RANNOU Jean-Philippe" w:date="2020-02-11T17:24:00Z">
            <w:rPr>
              <w:del w:id="497" w:author="RANNOU Jean-Philippe" w:date="2020-02-06T14:10:00Z"/>
              <w:rFonts w:asciiTheme="minorHAnsi" w:hAnsiTheme="minorHAnsi"/>
              <w:noProof/>
              <w:szCs w:val="22"/>
              <w:lang w:val="fr-FR"/>
            </w:rPr>
          </w:rPrChange>
        </w:rPr>
      </w:pPr>
      <w:del w:id="498" w:author="RANNOU Jean-Philippe" w:date="2020-02-06T14:10:00Z">
        <w:r w:rsidRPr="00FE6751" w:rsidDel="00CC5610">
          <w:rPr>
            <w:rStyle w:val="Lienhypertexte"/>
            <w:noProof/>
          </w:rPr>
          <w:delText>6.1.1.8</w:delText>
        </w:r>
        <w:r w:rsidRPr="00FE6751" w:rsidDel="00CC5610">
          <w:rPr>
            <w:rFonts w:asciiTheme="minorHAnsi" w:hAnsiTheme="minorHAnsi"/>
            <w:noProof/>
            <w:rPrChange w:id="499" w:author="RANNOU Jean-Philippe" w:date="2020-02-11T17:24:00Z">
              <w:rPr>
                <w:rFonts w:asciiTheme="minorHAnsi" w:hAnsiTheme="minorHAnsi"/>
                <w:noProof/>
                <w:lang w:val="fr-FR"/>
              </w:rPr>
            </w:rPrChange>
          </w:rPr>
          <w:tab/>
        </w:r>
        <w:r w:rsidRPr="00FE6751" w:rsidDel="00CC5610">
          <w:rPr>
            <w:rStyle w:val="Lienhypertexte"/>
            <w:noProof/>
          </w:rPr>
          <w:delText>Final step: check the processed output files</w:delText>
        </w:r>
        <w:r w:rsidRPr="00FE6751" w:rsidDel="00CC5610">
          <w:rPr>
            <w:noProof/>
            <w:webHidden/>
          </w:rPr>
          <w:tab/>
          <w:delText>18</w:delText>
        </w:r>
      </w:del>
    </w:p>
    <w:p w:rsidR="007F523A" w:rsidRPr="00FE6751" w:rsidDel="00CC5610" w:rsidRDefault="007F523A">
      <w:pPr>
        <w:pStyle w:val="TM3"/>
        <w:tabs>
          <w:tab w:val="left" w:pos="660"/>
          <w:tab w:val="right" w:leader="dot" w:pos="9063"/>
        </w:tabs>
        <w:rPr>
          <w:del w:id="500" w:author="RANNOU Jean-Philippe" w:date="2020-02-06T14:10:00Z"/>
          <w:rFonts w:asciiTheme="minorHAnsi" w:hAnsiTheme="minorHAnsi"/>
          <w:smallCaps w:val="0"/>
          <w:noProof/>
          <w:szCs w:val="22"/>
          <w:rPrChange w:id="501" w:author="RANNOU Jean-Philippe" w:date="2020-02-11T17:24:00Z">
            <w:rPr>
              <w:del w:id="502" w:author="RANNOU Jean-Philippe" w:date="2020-02-06T14:10:00Z"/>
              <w:rFonts w:asciiTheme="minorHAnsi" w:hAnsiTheme="minorHAnsi"/>
              <w:smallCaps w:val="0"/>
              <w:noProof/>
              <w:szCs w:val="22"/>
              <w:lang w:val="fr-FR"/>
            </w:rPr>
          </w:rPrChange>
        </w:rPr>
      </w:pPr>
      <w:del w:id="503" w:author="RANNOU Jean-Philippe" w:date="2020-02-06T14:10:00Z">
        <w:r w:rsidRPr="00FE6751" w:rsidDel="00CC5610">
          <w:rPr>
            <w:rStyle w:val="Lienhypertexte"/>
            <w:smallCaps w:val="0"/>
            <w:noProof/>
          </w:rPr>
          <w:delText>6.1.2</w:delText>
        </w:r>
        <w:r w:rsidRPr="00FE6751" w:rsidDel="00CC5610">
          <w:rPr>
            <w:rFonts w:asciiTheme="minorHAnsi" w:hAnsiTheme="minorHAnsi"/>
            <w:smallCaps w:val="0"/>
            <w:noProof/>
            <w:rPrChange w:id="504" w:author="RANNOU Jean-Philippe" w:date="2020-02-11T17:24:00Z">
              <w:rPr>
                <w:rFonts w:asciiTheme="minorHAnsi" w:hAnsiTheme="minorHAnsi"/>
                <w:smallCaps w:val="0"/>
                <w:noProof/>
                <w:lang w:val="fr-FR"/>
              </w:rPr>
            </w:rPrChange>
          </w:rPr>
          <w:tab/>
        </w:r>
        <w:r w:rsidRPr="00FE6751" w:rsidDel="00CC5610">
          <w:rPr>
            <w:rStyle w:val="Lienhypertexte"/>
            <w:smallCaps w:val="0"/>
            <w:noProof/>
          </w:rPr>
          <w:delText>For Iridium SBD floats</w:delText>
        </w:r>
        <w:r w:rsidRPr="00FE6751" w:rsidDel="00CC5610">
          <w:rPr>
            <w:smallCaps w:val="0"/>
            <w:noProof/>
            <w:webHidden/>
          </w:rPr>
          <w:tab/>
          <w:delText>18</w:delText>
        </w:r>
      </w:del>
    </w:p>
    <w:p w:rsidR="007F523A" w:rsidRPr="00FE6751" w:rsidDel="00CC5610" w:rsidRDefault="007F523A">
      <w:pPr>
        <w:pStyle w:val="TM4"/>
        <w:tabs>
          <w:tab w:val="left" w:pos="825"/>
          <w:tab w:val="right" w:leader="dot" w:pos="9063"/>
        </w:tabs>
        <w:rPr>
          <w:del w:id="505" w:author="RANNOU Jean-Philippe" w:date="2020-02-06T14:10:00Z"/>
          <w:rFonts w:asciiTheme="minorHAnsi" w:hAnsiTheme="minorHAnsi"/>
          <w:noProof/>
          <w:szCs w:val="22"/>
          <w:rPrChange w:id="506" w:author="RANNOU Jean-Philippe" w:date="2020-02-11T17:24:00Z">
            <w:rPr>
              <w:del w:id="507" w:author="RANNOU Jean-Philippe" w:date="2020-02-06T14:10:00Z"/>
              <w:rFonts w:asciiTheme="minorHAnsi" w:hAnsiTheme="minorHAnsi"/>
              <w:noProof/>
              <w:szCs w:val="22"/>
              <w:lang w:val="fr-FR"/>
            </w:rPr>
          </w:rPrChange>
        </w:rPr>
      </w:pPr>
      <w:del w:id="508" w:author="RANNOU Jean-Philippe" w:date="2020-02-06T14:10:00Z">
        <w:r w:rsidRPr="00FE6751" w:rsidDel="00CC5610">
          <w:rPr>
            <w:rStyle w:val="Lienhypertexte"/>
            <w:noProof/>
          </w:rPr>
          <w:delText>6.1.2.1</w:delText>
        </w:r>
        <w:r w:rsidRPr="00FE6751" w:rsidDel="00CC5610">
          <w:rPr>
            <w:rFonts w:asciiTheme="minorHAnsi" w:hAnsiTheme="minorHAnsi"/>
            <w:noProof/>
            <w:rPrChange w:id="509" w:author="RANNOU Jean-Philippe" w:date="2020-02-11T17:24:00Z">
              <w:rPr>
                <w:rFonts w:asciiTheme="minorHAnsi" w:hAnsiTheme="minorHAnsi"/>
                <w:noProof/>
                <w:lang w:val="fr-FR"/>
              </w:rPr>
            </w:rPrChange>
          </w:rPr>
          <w:tab/>
        </w:r>
        <w:r w:rsidRPr="00FE6751" w:rsidDel="00CC5610">
          <w:rPr>
            <w:rStyle w:val="Lienhypertexte"/>
            <w:noProof/>
          </w:rPr>
          <w:delText>Rename the mail files</w:delText>
        </w:r>
        <w:r w:rsidRPr="00FE6751" w:rsidDel="00CC5610">
          <w:rPr>
            <w:noProof/>
            <w:webHidden/>
          </w:rPr>
          <w:tab/>
          <w:delText>18</w:delText>
        </w:r>
      </w:del>
    </w:p>
    <w:p w:rsidR="007F523A" w:rsidRPr="00FE6751" w:rsidDel="00CC5610" w:rsidRDefault="007F523A">
      <w:pPr>
        <w:pStyle w:val="TM4"/>
        <w:tabs>
          <w:tab w:val="left" w:pos="825"/>
          <w:tab w:val="right" w:leader="dot" w:pos="9063"/>
        </w:tabs>
        <w:rPr>
          <w:del w:id="510" w:author="RANNOU Jean-Philippe" w:date="2020-02-06T14:10:00Z"/>
          <w:rFonts w:asciiTheme="minorHAnsi" w:hAnsiTheme="minorHAnsi"/>
          <w:noProof/>
          <w:szCs w:val="22"/>
          <w:rPrChange w:id="511" w:author="RANNOU Jean-Philippe" w:date="2020-02-11T17:24:00Z">
            <w:rPr>
              <w:del w:id="512" w:author="RANNOU Jean-Philippe" w:date="2020-02-06T14:10:00Z"/>
              <w:rFonts w:asciiTheme="minorHAnsi" w:hAnsiTheme="minorHAnsi"/>
              <w:noProof/>
              <w:szCs w:val="22"/>
              <w:lang w:val="fr-FR"/>
            </w:rPr>
          </w:rPrChange>
        </w:rPr>
      </w:pPr>
      <w:del w:id="513" w:author="RANNOU Jean-Philippe" w:date="2020-02-06T14:10:00Z">
        <w:r w:rsidRPr="00FE6751" w:rsidDel="00CC5610">
          <w:rPr>
            <w:rStyle w:val="Lienhypertexte"/>
            <w:noProof/>
          </w:rPr>
          <w:delText>6.1.2.2</w:delText>
        </w:r>
        <w:r w:rsidRPr="00FE6751" w:rsidDel="00CC5610">
          <w:rPr>
            <w:rFonts w:asciiTheme="minorHAnsi" w:hAnsiTheme="minorHAnsi"/>
            <w:noProof/>
            <w:rPrChange w:id="514" w:author="RANNOU Jean-Philippe" w:date="2020-02-11T17:24:00Z">
              <w:rPr>
                <w:rFonts w:asciiTheme="minorHAnsi" w:hAnsiTheme="minorHAnsi"/>
                <w:noProof/>
                <w:lang w:val="fr-FR"/>
              </w:rPr>
            </w:rPrChange>
          </w:rPr>
          <w:tab/>
        </w:r>
        <w:r w:rsidRPr="00FE6751" w:rsidDel="00CC5610">
          <w:rPr>
            <w:rStyle w:val="Lienhypertexte"/>
            <w:noProof/>
          </w:rPr>
          <w:delText>Duplicate the mail files</w:delText>
        </w:r>
        <w:r w:rsidRPr="00FE6751" w:rsidDel="00CC5610">
          <w:rPr>
            <w:noProof/>
            <w:webHidden/>
          </w:rPr>
          <w:tab/>
          <w:delText>19</w:delText>
        </w:r>
      </w:del>
    </w:p>
    <w:p w:rsidR="007F523A" w:rsidRPr="00FE6751" w:rsidDel="00CC5610" w:rsidRDefault="007F523A">
      <w:pPr>
        <w:pStyle w:val="TM3"/>
        <w:tabs>
          <w:tab w:val="left" w:pos="660"/>
          <w:tab w:val="right" w:leader="dot" w:pos="9063"/>
        </w:tabs>
        <w:rPr>
          <w:del w:id="515" w:author="RANNOU Jean-Philippe" w:date="2020-02-06T14:10:00Z"/>
          <w:rFonts w:asciiTheme="minorHAnsi" w:hAnsiTheme="minorHAnsi"/>
          <w:smallCaps w:val="0"/>
          <w:noProof/>
          <w:szCs w:val="22"/>
          <w:rPrChange w:id="516" w:author="RANNOU Jean-Philippe" w:date="2020-02-11T17:24:00Z">
            <w:rPr>
              <w:del w:id="517" w:author="RANNOU Jean-Philippe" w:date="2020-02-06T14:10:00Z"/>
              <w:rFonts w:asciiTheme="minorHAnsi" w:hAnsiTheme="minorHAnsi"/>
              <w:smallCaps w:val="0"/>
              <w:noProof/>
              <w:szCs w:val="22"/>
              <w:lang w:val="fr-FR"/>
            </w:rPr>
          </w:rPrChange>
        </w:rPr>
      </w:pPr>
      <w:del w:id="518" w:author="RANNOU Jean-Philippe" w:date="2020-02-06T14:10:00Z">
        <w:r w:rsidRPr="00FE6751" w:rsidDel="00CC5610">
          <w:rPr>
            <w:rStyle w:val="Lienhypertexte"/>
            <w:smallCaps w:val="0"/>
            <w:noProof/>
          </w:rPr>
          <w:delText>6.1.3</w:delText>
        </w:r>
        <w:r w:rsidRPr="00FE6751" w:rsidDel="00CC5610">
          <w:rPr>
            <w:rFonts w:asciiTheme="minorHAnsi" w:hAnsiTheme="minorHAnsi"/>
            <w:smallCaps w:val="0"/>
            <w:noProof/>
            <w:rPrChange w:id="519" w:author="RANNOU Jean-Philippe" w:date="2020-02-11T17:24:00Z">
              <w:rPr>
                <w:rFonts w:asciiTheme="minorHAnsi" w:hAnsiTheme="minorHAnsi"/>
                <w:smallCaps w:val="0"/>
                <w:noProof/>
                <w:lang w:val="fr-FR"/>
              </w:rPr>
            </w:rPrChange>
          </w:rPr>
          <w:tab/>
        </w:r>
        <w:r w:rsidRPr="00FE6751" w:rsidDel="00CC5610">
          <w:rPr>
            <w:rStyle w:val="Lienhypertexte"/>
            <w:smallCaps w:val="0"/>
            <w:noProof/>
          </w:rPr>
          <w:delText>For Iridium RUDICS floats</w:delText>
        </w:r>
        <w:r w:rsidRPr="00FE6751" w:rsidDel="00CC5610">
          <w:rPr>
            <w:smallCaps w:val="0"/>
            <w:noProof/>
            <w:webHidden/>
          </w:rPr>
          <w:tab/>
          <w:delText>19</w:delText>
        </w:r>
      </w:del>
    </w:p>
    <w:p w:rsidR="007F523A" w:rsidRPr="00FE6751" w:rsidDel="00CC5610" w:rsidRDefault="007F523A">
      <w:pPr>
        <w:pStyle w:val="TM4"/>
        <w:tabs>
          <w:tab w:val="left" w:pos="825"/>
          <w:tab w:val="right" w:leader="dot" w:pos="9063"/>
        </w:tabs>
        <w:rPr>
          <w:del w:id="520" w:author="RANNOU Jean-Philippe" w:date="2020-02-06T14:10:00Z"/>
          <w:rFonts w:asciiTheme="minorHAnsi" w:hAnsiTheme="minorHAnsi"/>
          <w:noProof/>
          <w:szCs w:val="22"/>
          <w:rPrChange w:id="521" w:author="RANNOU Jean-Philippe" w:date="2020-02-11T17:24:00Z">
            <w:rPr>
              <w:del w:id="522" w:author="RANNOU Jean-Philippe" w:date="2020-02-06T14:10:00Z"/>
              <w:rFonts w:asciiTheme="minorHAnsi" w:hAnsiTheme="minorHAnsi"/>
              <w:noProof/>
              <w:szCs w:val="22"/>
              <w:lang w:val="fr-FR"/>
            </w:rPr>
          </w:rPrChange>
        </w:rPr>
      </w:pPr>
      <w:del w:id="523" w:author="RANNOU Jean-Philippe" w:date="2020-02-06T14:10:00Z">
        <w:r w:rsidRPr="00FE6751" w:rsidDel="00CC5610">
          <w:rPr>
            <w:rStyle w:val="Lienhypertexte"/>
            <w:noProof/>
          </w:rPr>
          <w:delText>6.1.3.1</w:delText>
        </w:r>
        <w:r w:rsidRPr="00FE6751" w:rsidDel="00CC5610">
          <w:rPr>
            <w:rFonts w:asciiTheme="minorHAnsi" w:hAnsiTheme="minorHAnsi"/>
            <w:noProof/>
            <w:rPrChange w:id="524" w:author="RANNOU Jean-Philippe" w:date="2020-02-11T17:24:00Z">
              <w:rPr>
                <w:rFonts w:asciiTheme="minorHAnsi" w:hAnsiTheme="minorHAnsi"/>
                <w:noProof/>
                <w:lang w:val="fr-FR"/>
              </w:rPr>
            </w:rPrChange>
          </w:rPr>
          <w:tab/>
        </w:r>
        <w:r w:rsidRPr="00FE6751" w:rsidDel="00CC5610">
          <w:rPr>
            <w:rStyle w:val="Lienhypertexte"/>
            <w:noProof/>
          </w:rPr>
          <w:delText>Duplicate the Iridium files</w:delText>
        </w:r>
        <w:r w:rsidRPr="00FE6751" w:rsidDel="00CC5610">
          <w:rPr>
            <w:noProof/>
            <w:webHidden/>
          </w:rPr>
          <w:tab/>
          <w:delText>19</w:delText>
        </w:r>
      </w:del>
    </w:p>
    <w:p w:rsidR="007F523A" w:rsidRPr="00FE6751" w:rsidDel="00CC5610" w:rsidRDefault="007F523A">
      <w:pPr>
        <w:pStyle w:val="TM2"/>
        <w:tabs>
          <w:tab w:val="left" w:pos="495"/>
          <w:tab w:val="right" w:leader="dot" w:pos="9063"/>
        </w:tabs>
        <w:rPr>
          <w:del w:id="525" w:author="RANNOU Jean-Philippe" w:date="2020-02-06T14:10:00Z"/>
          <w:rFonts w:asciiTheme="minorHAnsi" w:hAnsiTheme="minorHAnsi"/>
          <w:b w:val="0"/>
          <w:bCs w:val="0"/>
          <w:smallCaps w:val="0"/>
          <w:noProof/>
          <w:szCs w:val="22"/>
          <w:rPrChange w:id="526" w:author="RANNOU Jean-Philippe" w:date="2020-02-11T17:24:00Z">
            <w:rPr>
              <w:del w:id="527" w:author="RANNOU Jean-Philippe" w:date="2020-02-06T14:10:00Z"/>
              <w:rFonts w:asciiTheme="minorHAnsi" w:hAnsiTheme="minorHAnsi"/>
              <w:b w:val="0"/>
              <w:bCs w:val="0"/>
              <w:smallCaps w:val="0"/>
              <w:noProof/>
              <w:szCs w:val="22"/>
              <w:lang w:val="fr-FR"/>
            </w:rPr>
          </w:rPrChange>
        </w:rPr>
      </w:pPr>
      <w:del w:id="528" w:author="RANNOU Jean-Philippe" w:date="2020-02-06T14:10:00Z">
        <w:r w:rsidRPr="00FE6751" w:rsidDel="00CC5610">
          <w:rPr>
            <w:rStyle w:val="Lienhypertexte"/>
            <w:b w:val="0"/>
            <w:bCs w:val="0"/>
            <w:smallCaps w:val="0"/>
            <w:noProof/>
          </w:rPr>
          <w:delText>6.2</w:delText>
        </w:r>
        <w:r w:rsidRPr="00FE6751" w:rsidDel="00CC5610">
          <w:rPr>
            <w:rFonts w:asciiTheme="minorHAnsi" w:hAnsiTheme="minorHAnsi"/>
            <w:b w:val="0"/>
            <w:bCs w:val="0"/>
            <w:smallCaps w:val="0"/>
            <w:noProof/>
            <w:rPrChange w:id="529" w:author="RANNOU Jean-Philippe" w:date="2020-02-11T17:24:00Z">
              <w:rPr>
                <w:rFonts w:asciiTheme="minorHAnsi" w:hAnsiTheme="minorHAnsi"/>
                <w:b w:val="0"/>
                <w:bCs w:val="0"/>
                <w:smallCaps w:val="0"/>
                <w:noProof/>
                <w:lang w:val="fr-FR"/>
              </w:rPr>
            </w:rPrChange>
          </w:rPr>
          <w:tab/>
        </w:r>
        <w:r w:rsidRPr="00FE6751" w:rsidDel="00CC5610">
          <w:rPr>
            <w:rStyle w:val="Lienhypertexte"/>
            <w:b w:val="0"/>
            <w:bCs w:val="0"/>
            <w:smallCaps w:val="0"/>
            <w:noProof/>
          </w:rPr>
          <w:delText>Decoding of float transmitted data</w:delText>
        </w:r>
        <w:r w:rsidRPr="00FE6751" w:rsidDel="00CC5610">
          <w:rPr>
            <w:b w:val="0"/>
            <w:bCs w:val="0"/>
            <w:smallCaps w:val="0"/>
            <w:noProof/>
            <w:webHidden/>
          </w:rPr>
          <w:tab/>
          <w:delText>20</w:delText>
        </w:r>
      </w:del>
    </w:p>
    <w:p w:rsidR="007F523A" w:rsidRPr="00FE6751" w:rsidDel="00CC5610" w:rsidRDefault="007F523A">
      <w:pPr>
        <w:pStyle w:val="TM2"/>
        <w:tabs>
          <w:tab w:val="left" w:pos="495"/>
          <w:tab w:val="right" w:leader="dot" w:pos="9063"/>
        </w:tabs>
        <w:rPr>
          <w:del w:id="530" w:author="RANNOU Jean-Philippe" w:date="2020-02-06T14:10:00Z"/>
          <w:rFonts w:asciiTheme="minorHAnsi" w:hAnsiTheme="minorHAnsi"/>
          <w:b w:val="0"/>
          <w:bCs w:val="0"/>
          <w:smallCaps w:val="0"/>
          <w:noProof/>
          <w:szCs w:val="22"/>
          <w:rPrChange w:id="531" w:author="RANNOU Jean-Philippe" w:date="2020-02-11T17:24:00Z">
            <w:rPr>
              <w:del w:id="532" w:author="RANNOU Jean-Philippe" w:date="2020-02-06T14:10:00Z"/>
              <w:rFonts w:asciiTheme="minorHAnsi" w:hAnsiTheme="minorHAnsi"/>
              <w:b w:val="0"/>
              <w:bCs w:val="0"/>
              <w:smallCaps w:val="0"/>
              <w:noProof/>
              <w:szCs w:val="22"/>
              <w:lang w:val="fr-FR"/>
            </w:rPr>
          </w:rPrChange>
        </w:rPr>
      </w:pPr>
      <w:del w:id="533" w:author="RANNOU Jean-Philippe" w:date="2020-02-06T14:10:00Z">
        <w:r w:rsidRPr="00FE6751" w:rsidDel="00CC5610">
          <w:rPr>
            <w:rStyle w:val="Lienhypertexte"/>
            <w:b w:val="0"/>
            <w:bCs w:val="0"/>
            <w:smallCaps w:val="0"/>
            <w:noProof/>
          </w:rPr>
          <w:delText>6.3</w:delText>
        </w:r>
        <w:r w:rsidRPr="00FE6751" w:rsidDel="00CC5610">
          <w:rPr>
            <w:rFonts w:asciiTheme="minorHAnsi" w:hAnsiTheme="minorHAnsi"/>
            <w:b w:val="0"/>
            <w:bCs w:val="0"/>
            <w:smallCaps w:val="0"/>
            <w:noProof/>
            <w:rPrChange w:id="534" w:author="RANNOU Jean-Philippe" w:date="2020-02-11T17:24:00Z">
              <w:rPr>
                <w:rFonts w:asciiTheme="minorHAnsi" w:hAnsiTheme="minorHAnsi"/>
                <w:b w:val="0"/>
                <w:bCs w:val="0"/>
                <w:smallCaps w:val="0"/>
                <w:noProof/>
                <w:lang w:val="fr-FR"/>
              </w:rPr>
            </w:rPrChange>
          </w:rPr>
          <w:tab/>
        </w:r>
        <w:r w:rsidRPr="00FE6751" w:rsidDel="00CC5610">
          <w:rPr>
            <w:rStyle w:val="Lienhypertexte"/>
            <w:b w:val="0"/>
            <w:bCs w:val="0"/>
            <w:smallCaps w:val="0"/>
            <w:noProof/>
          </w:rPr>
          <w:delText>Decoder input and output files</w:delText>
        </w:r>
        <w:r w:rsidRPr="00FE6751" w:rsidDel="00CC5610">
          <w:rPr>
            <w:b w:val="0"/>
            <w:bCs w:val="0"/>
            <w:smallCaps w:val="0"/>
            <w:noProof/>
            <w:webHidden/>
          </w:rPr>
          <w:tab/>
          <w:delText>20</w:delText>
        </w:r>
      </w:del>
    </w:p>
    <w:p w:rsidR="007F523A" w:rsidRPr="00FE6751" w:rsidDel="00CC5610" w:rsidRDefault="007F523A">
      <w:pPr>
        <w:pStyle w:val="TM1"/>
        <w:tabs>
          <w:tab w:val="left" w:pos="330"/>
          <w:tab w:val="right" w:leader="dot" w:pos="9063"/>
        </w:tabs>
        <w:rPr>
          <w:del w:id="535" w:author="RANNOU Jean-Philippe" w:date="2020-02-06T14:10:00Z"/>
          <w:rFonts w:asciiTheme="minorHAnsi" w:hAnsiTheme="minorHAnsi"/>
          <w:b w:val="0"/>
          <w:bCs w:val="0"/>
          <w:caps w:val="0"/>
          <w:noProof/>
          <w:szCs w:val="22"/>
          <w:u w:val="none"/>
          <w:rPrChange w:id="536" w:author="RANNOU Jean-Philippe" w:date="2020-02-11T17:24:00Z">
            <w:rPr>
              <w:del w:id="537" w:author="RANNOU Jean-Philippe" w:date="2020-02-06T14:10:00Z"/>
              <w:rFonts w:asciiTheme="minorHAnsi" w:hAnsiTheme="minorHAnsi"/>
              <w:b w:val="0"/>
              <w:bCs w:val="0"/>
              <w:caps w:val="0"/>
              <w:noProof/>
              <w:szCs w:val="22"/>
              <w:u w:val="none"/>
              <w:lang w:val="fr-FR"/>
            </w:rPr>
          </w:rPrChange>
        </w:rPr>
      </w:pPr>
      <w:del w:id="538" w:author="RANNOU Jean-Philippe" w:date="2020-02-06T14:10:00Z">
        <w:r w:rsidRPr="00FE6751" w:rsidDel="00CC5610">
          <w:rPr>
            <w:rStyle w:val="Lienhypertexte"/>
            <w:b w:val="0"/>
            <w:bCs w:val="0"/>
            <w:caps w:val="0"/>
            <w:noProof/>
          </w:rPr>
          <w:delText>7</w:delText>
        </w:r>
        <w:r w:rsidRPr="00FE6751" w:rsidDel="00CC5610">
          <w:rPr>
            <w:rFonts w:asciiTheme="minorHAnsi" w:hAnsiTheme="minorHAnsi"/>
            <w:b w:val="0"/>
            <w:bCs w:val="0"/>
            <w:caps w:val="0"/>
            <w:noProof/>
            <w:rPrChange w:id="539" w:author="RANNOU Jean-Philippe" w:date="2020-02-11T17:24:00Z">
              <w:rPr>
                <w:rFonts w:asciiTheme="minorHAnsi" w:hAnsiTheme="minorHAnsi"/>
                <w:b w:val="0"/>
                <w:bCs w:val="0"/>
                <w:caps w:val="0"/>
                <w:noProof/>
                <w:lang w:val="fr-FR"/>
              </w:rPr>
            </w:rPrChange>
          </w:rPr>
          <w:tab/>
        </w:r>
        <w:r w:rsidRPr="00FE6751" w:rsidDel="00CC5610">
          <w:rPr>
            <w:rStyle w:val="Lienhypertexte"/>
            <w:b w:val="0"/>
            <w:bCs w:val="0"/>
            <w:caps w:val="0"/>
            <w:noProof/>
          </w:rPr>
          <w:delText>Using the DAC decoder</w:delText>
        </w:r>
        <w:r w:rsidRPr="00FE6751" w:rsidDel="00CC5610">
          <w:rPr>
            <w:b w:val="0"/>
            <w:bCs w:val="0"/>
            <w:caps w:val="0"/>
            <w:noProof/>
            <w:webHidden/>
          </w:rPr>
          <w:tab/>
          <w:delText>21</w:delText>
        </w:r>
      </w:del>
    </w:p>
    <w:p w:rsidR="007F523A" w:rsidRPr="00FE6751" w:rsidDel="00CC5610" w:rsidRDefault="007F523A">
      <w:pPr>
        <w:pStyle w:val="TM2"/>
        <w:tabs>
          <w:tab w:val="left" w:pos="495"/>
          <w:tab w:val="right" w:leader="dot" w:pos="9063"/>
        </w:tabs>
        <w:rPr>
          <w:del w:id="540" w:author="RANNOU Jean-Philippe" w:date="2020-02-06T14:10:00Z"/>
          <w:rFonts w:asciiTheme="minorHAnsi" w:hAnsiTheme="minorHAnsi"/>
          <w:b w:val="0"/>
          <w:bCs w:val="0"/>
          <w:smallCaps w:val="0"/>
          <w:noProof/>
          <w:szCs w:val="22"/>
          <w:rPrChange w:id="541" w:author="RANNOU Jean-Philippe" w:date="2020-02-11T17:24:00Z">
            <w:rPr>
              <w:del w:id="542" w:author="RANNOU Jean-Philippe" w:date="2020-02-06T14:10:00Z"/>
              <w:rFonts w:asciiTheme="minorHAnsi" w:hAnsiTheme="minorHAnsi"/>
              <w:b w:val="0"/>
              <w:bCs w:val="0"/>
              <w:smallCaps w:val="0"/>
              <w:noProof/>
              <w:szCs w:val="22"/>
              <w:lang w:val="fr-FR"/>
            </w:rPr>
          </w:rPrChange>
        </w:rPr>
      </w:pPr>
      <w:del w:id="543" w:author="RANNOU Jean-Philippe" w:date="2020-02-06T14:10:00Z">
        <w:r w:rsidRPr="00FE6751" w:rsidDel="00CC5610">
          <w:rPr>
            <w:rStyle w:val="Lienhypertexte"/>
            <w:b w:val="0"/>
            <w:bCs w:val="0"/>
            <w:smallCaps w:val="0"/>
            <w:noProof/>
          </w:rPr>
          <w:delText>7.1</w:delText>
        </w:r>
        <w:r w:rsidRPr="00FE6751" w:rsidDel="00CC5610">
          <w:rPr>
            <w:rFonts w:asciiTheme="minorHAnsi" w:hAnsiTheme="minorHAnsi"/>
            <w:b w:val="0"/>
            <w:bCs w:val="0"/>
            <w:smallCaps w:val="0"/>
            <w:noProof/>
            <w:rPrChange w:id="544" w:author="RANNOU Jean-Philippe" w:date="2020-02-11T17:24:00Z">
              <w:rPr>
                <w:rFonts w:asciiTheme="minorHAnsi" w:hAnsiTheme="minorHAnsi"/>
                <w:b w:val="0"/>
                <w:bCs w:val="0"/>
                <w:smallCaps w:val="0"/>
                <w:noProof/>
                <w:lang w:val="fr-FR"/>
              </w:rPr>
            </w:rPrChange>
          </w:rPr>
          <w:tab/>
        </w:r>
        <w:r w:rsidRPr="00FE6751" w:rsidDel="00CC5610">
          <w:rPr>
            <w:rStyle w:val="Lienhypertexte"/>
            <w:b w:val="0"/>
            <w:bCs w:val="0"/>
            <w:smallCaps w:val="0"/>
            <w:noProof/>
          </w:rPr>
          <w:delText>Decoder input parameters</w:delText>
        </w:r>
        <w:r w:rsidRPr="00FE6751" w:rsidDel="00CC5610">
          <w:rPr>
            <w:b w:val="0"/>
            <w:bCs w:val="0"/>
            <w:smallCaps w:val="0"/>
            <w:noProof/>
            <w:webHidden/>
          </w:rPr>
          <w:tab/>
          <w:delText>21</w:delText>
        </w:r>
      </w:del>
    </w:p>
    <w:p w:rsidR="007F523A" w:rsidRPr="00FE6751" w:rsidDel="00CC5610" w:rsidRDefault="007F523A">
      <w:pPr>
        <w:pStyle w:val="TM3"/>
        <w:tabs>
          <w:tab w:val="left" w:pos="660"/>
          <w:tab w:val="right" w:leader="dot" w:pos="9063"/>
        </w:tabs>
        <w:rPr>
          <w:del w:id="545" w:author="RANNOU Jean-Philippe" w:date="2020-02-06T14:10:00Z"/>
          <w:rFonts w:asciiTheme="minorHAnsi" w:hAnsiTheme="minorHAnsi"/>
          <w:smallCaps w:val="0"/>
          <w:noProof/>
          <w:szCs w:val="22"/>
          <w:rPrChange w:id="546" w:author="RANNOU Jean-Philippe" w:date="2020-02-11T17:24:00Z">
            <w:rPr>
              <w:del w:id="547" w:author="RANNOU Jean-Philippe" w:date="2020-02-06T14:10:00Z"/>
              <w:rFonts w:asciiTheme="minorHAnsi" w:hAnsiTheme="minorHAnsi"/>
              <w:smallCaps w:val="0"/>
              <w:noProof/>
              <w:szCs w:val="22"/>
              <w:lang w:val="fr-FR"/>
            </w:rPr>
          </w:rPrChange>
        </w:rPr>
      </w:pPr>
      <w:del w:id="548" w:author="RANNOU Jean-Philippe" w:date="2020-02-06T14:10:00Z">
        <w:r w:rsidRPr="00FE6751" w:rsidDel="00CC5610">
          <w:rPr>
            <w:rStyle w:val="Lienhypertexte"/>
            <w:smallCaps w:val="0"/>
            <w:noProof/>
          </w:rPr>
          <w:delText>7.1.1</w:delText>
        </w:r>
        <w:r w:rsidRPr="00FE6751" w:rsidDel="00CC5610">
          <w:rPr>
            <w:rFonts w:asciiTheme="minorHAnsi" w:hAnsiTheme="minorHAnsi"/>
            <w:smallCaps w:val="0"/>
            <w:noProof/>
            <w:rPrChange w:id="549" w:author="RANNOU Jean-Philippe" w:date="2020-02-11T17:24:00Z">
              <w:rPr>
                <w:rFonts w:asciiTheme="minorHAnsi" w:hAnsiTheme="minorHAnsi"/>
                <w:smallCaps w:val="0"/>
                <w:noProof/>
                <w:lang w:val="fr-FR"/>
              </w:rPr>
            </w:rPrChange>
          </w:rPr>
          <w:tab/>
        </w:r>
        <w:r w:rsidRPr="00FE6751" w:rsidDel="00CC5610">
          <w:rPr>
            <w:rStyle w:val="Lienhypertexte"/>
            <w:smallCaps w:val="0"/>
            <w:noProof/>
          </w:rPr>
          <w:delText>For Argos floats</w:delText>
        </w:r>
        <w:r w:rsidRPr="00FE6751" w:rsidDel="00CC5610">
          <w:rPr>
            <w:smallCaps w:val="0"/>
            <w:noProof/>
            <w:webHidden/>
          </w:rPr>
          <w:tab/>
          <w:delText>21</w:delText>
        </w:r>
      </w:del>
    </w:p>
    <w:p w:rsidR="007F523A" w:rsidRPr="00FE6751" w:rsidDel="00CC5610" w:rsidRDefault="007F523A">
      <w:pPr>
        <w:pStyle w:val="TM3"/>
        <w:tabs>
          <w:tab w:val="left" w:pos="660"/>
          <w:tab w:val="right" w:leader="dot" w:pos="9063"/>
        </w:tabs>
        <w:rPr>
          <w:del w:id="550" w:author="RANNOU Jean-Philippe" w:date="2020-02-06T14:10:00Z"/>
          <w:rFonts w:asciiTheme="minorHAnsi" w:hAnsiTheme="minorHAnsi"/>
          <w:smallCaps w:val="0"/>
          <w:noProof/>
          <w:szCs w:val="22"/>
          <w:rPrChange w:id="551" w:author="RANNOU Jean-Philippe" w:date="2020-02-11T17:24:00Z">
            <w:rPr>
              <w:del w:id="552" w:author="RANNOU Jean-Philippe" w:date="2020-02-06T14:10:00Z"/>
              <w:rFonts w:asciiTheme="minorHAnsi" w:hAnsiTheme="minorHAnsi"/>
              <w:smallCaps w:val="0"/>
              <w:noProof/>
              <w:szCs w:val="22"/>
              <w:lang w:val="fr-FR"/>
            </w:rPr>
          </w:rPrChange>
        </w:rPr>
      </w:pPr>
      <w:del w:id="553" w:author="RANNOU Jean-Philippe" w:date="2020-02-06T14:10:00Z">
        <w:r w:rsidRPr="00FE6751" w:rsidDel="00CC5610">
          <w:rPr>
            <w:rStyle w:val="Lienhypertexte"/>
            <w:smallCaps w:val="0"/>
            <w:noProof/>
          </w:rPr>
          <w:delText>7.1.2</w:delText>
        </w:r>
        <w:r w:rsidRPr="00FE6751" w:rsidDel="00CC5610">
          <w:rPr>
            <w:rFonts w:asciiTheme="minorHAnsi" w:hAnsiTheme="minorHAnsi"/>
            <w:smallCaps w:val="0"/>
            <w:noProof/>
            <w:rPrChange w:id="554" w:author="RANNOU Jean-Philippe" w:date="2020-02-11T17:24:00Z">
              <w:rPr>
                <w:rFonts w:asciiTheme="minorHAnsi" w:hAnsiTheme="minorHAnsi"/>
                <w:smallCaps w:val="0"/>
                <w:noProof/>
                <w:lang w:val="fr-FR"/>
              </w:rPr>
            </w:rPrChange>
          </w:rPr>
          <w:tab/>
        </w:r>
        <w:r w:rsidRPr="00FE6751" w:rsidDel="00CC5610">
          <w:rPr>
            <w:rStyle w:val="Lienhypertexte"/>
            <w:smallCaps w:val="0"/>
            <w:noProof/>
          </w:rPr>
          <w:delText>For Iridium floats</w:delText>
        </w:r>
        <w:r w:rsidRPr="00FE6751" w:rsidDel="00CC5610">
          <w:rPr>
            <w:smallCaps w:val="0"/>
            <w:noProof/>
            <w:webHidden/>
          </w:rPr>
          <w:tab/>
          <w:delText>22</w:delText>
        </w:r>
      </w:del>
    </w:p>
    <w:p w:rsidR="007F523A" w:rsidRPr="00FE6751" w:rsidDel="00CC5610" w:rsidRDefault="007F523A">
      <w:pPr>
        <w:pStyle w:val="TM3"/>
        <w:tabs>
          <w:tab w:val="left" w:pos="660"/>
          <w:tab w:val="right" w:leader="dot" w:pos="9063"/>
        </w:tabs>
        <w:rPr>
          <w:del w:id="555" w:author="RANNOU Jean-Philippe" w:date="2020-02-06T14:10:00Z"/>
          <w:rFonts w:asciiTheme="minorHAnsi" w:hAnsiTheme="minorHAnsi"/>
          <w:smallCaps w:val="0"/>
          <w:noProof/>
          <w:szCs w:val="22"/>
          <w:rPrChange w:id="556" w:author="RANNOU Jean-Philippe" w:date="2020-02-11T17:24:00Z">
            <w:rPr>
              <w:del w:id="557" w:author="RANNOU Jean-Philippe" w:date="2020-02-06T14:10:00Z"/>
              <w:rFonts w:asciiTheme="minorHAnsi" w:hAnsiTheme="minorHAnsi"/>
              <w:smallCaps w:val="0"/>
              <w:noProof/>
              <w:szCs w:val="22"/>
              <w:lang w:val="fr-FR"/>
            </w:rPr>
          </w:rPrChange>
        </w:rPr>
      </w:pPr>
      <w:del w:id="558" w:author="RANNOU Jean-Philippe" w:date="2020-02-06T14:10:00Z">
        <w:r w:rsidRPr="00FE6751" w:rsidDel="00CC5610">
          <w:rPr>
            <w:rStyle w:val="Lienhypertexte"/>
            <w:smallCaps w:val="0"/>
            <w:noProof/>
          </w:rPr>
          <w:delText>7.1.3</w:delText>
        </w:r>
        <w:r w:rsidRPr="00FE6751" w:rsidDel="00CC5610">
          <w:rPr>
            <w:rFonts w:asciiTheme="minorHAnsi" w:hAnsiTheme="minorHAnsi"/>
            <w:smallCaps w:val="0"/>
            <w:noProof/>
            <w:rPrChange w:id="559" w:author="RANNOU Jean-Philippe" w:date="2020-02-11T17:24:00Z">
              <w:rPr>
                <w:rFonts w:asciiTheme="minorHAnsi" w:hAnsiTheme="minorHAnsi"/>
                <w:smallCaps w:val="0"/>
                <w:noProof/>
                <w:lang w:val="fr-FR"/>
              </w:rPr>
            </w:rPrChange>
          </w:rPr>
          <w:tab/>
        </w:r>
        <w:r w:rsidRPr="00FE6751" w:rsidDel="00CC5610">
          <w:rPr>
            <w:rStyle w:val="Lienhypertexte"/>
            <w:smallCaps w:val="0"/>
            <w:noProof/>
          </w:rPr>
          <w:delText>Additional parameters of the decoder</w:delText>
        </w:r>
        <w:r w:rsidRPr="00FE6751" w:rsidDel="00CC5610">
          <w:rPr>
            <w:smallCaps w:val="0"/>
            <w:noProof/>
            <w:webHidden/>
          </w:rPr>
          <w:tab/>
          <w:delText>23</w:delText>
        </w:r>
      </w:del>
    </w:p>
    <w:p w:rsidR="007F523A" w:rsidRPr="00FE6751" w:rsidDel="00CC5610" w:rsidRDefault="007F523A">
      <w:pPr>
        <w:pStyle w:val="TM2"/>
        <w:tabs>
          <w:tab w:val="left" w:pos="495"/>
          <w:tab w:val="right" w:leader="dot" w:pos="9063"/>
        </w:tabs>
        <w:rPr>
          <w:del w:id="560" w:author="RANNOU Jean-Philippe" w:date="2020-02-06T14:10:00Z"/>
          <w:rFonts w:asciiTheme="minorHAnsi" w:hAnsiTheme="minorHAnsi"/>
          <w:b w:val="0"/>
          <w:bCs w:val="0"/>
          <w:smallCaps w:val="0"/>
          <w:noProof/>
          <w:szCs w:val="22"/>
          <w:rPrChange w:id="561" w:author="RANNOU Jean-Philippe" w:date="2020-02-11T17:24:00Z">
            <w:rPr>
              <w:del w:id="562" w:author="RANNOU Jean-Philippe" w:date="2020-02-06T14:10:00Z"/>
              <w:rFonts w:asciiTheme="minorHAnsi" w:hAnsiTheme="minorHAnsi"/>
              <w:b w:val="0"/>
              <w:bCs w:val="0"/>
              <w:smallCaps w:val="0"/>
              <w:noProof/>
              <w:szCs w:val="22"/>
              <w:lang w:val="fr-FR"/>
            </w:rPr>
          </w:rPrChange>
        </w:rPr>
      </w:pPr>
      <w:del w:id="563" w:author="RANNOU Jean-Philippe" w:date="2020-02-06T14:10:00Z">
        <w:r w:rsidRPr="00FE6751" w:rsidDel="00CC5610">
          <w:rPr>
            <w:rStyle w:val="Lienhypertexte"/>
            <w:b w:val="0"/>
            <w:bCs w:val="0"/>
            <w:smallCaps w:val="0"/>
            <w:noProof/>
          </w:rPr>
          <w:delText>7.2</w:delText>
        </w:r>
        <w:r w:rsidRPr="00FE6751" w:rsidDel="00CC5610">
          <w:rPr>
            <w:rFonts w:asciiTheme="minorHAnsi" w:hAnsiTheme="minorHAnsi"/>
            <w:b w:val="0"/>
            <w:bCs w:val="0"/>
            <w:smallCaps w:val="0"/>
            <w:noProof/>
            <w:rPrChange w:id="564" w:author="RANNOU Jean-Philippe" w:date="2020-02-11T17:24:00Z">
              <w:rPr>
                <w:rFonts w:asciiTheme="minorHAnsi" w:hAnsiTheme="minorHAnsi"/>
                <w:b w:val="0"/>
                <w:bCs w:val="0"/>
                <w:smallCaps w:val="0"/>
                <w:noProof/>
                <w:lang w:val="fr-FR"/>
              </w:rPr>
            </w:rPrChange>
          </w:rPr>
          <w:tab/>
        </w:r>
        <w:r w:rsidRPr="00FE6751" w:rsidDel="00CC5610">
          <w:rPr>
            <w:rStyle w:val="Lienhypertexte"/>
            <w:b w:val="0"/>
            <w:bCs w:val="0"/>
            <w:smallCaps w:val="0"/>
            <w:noProof/>
          </w:rPr>
          <w:delText>Decoder input and output files</w:delText>
        </w:r>
        <w:r w:rsidRPr="00FE6751" w:rsidDel="00CC5610">
          <w:rPr>
            <w:b w:val="0"/>
            <w:bCs w:val="0"/>
            <w:smallCaps w:val="0"/>
            <w:noProof/>
            <w:webHidden/>
          </w:rPr>
          <w:tab/>
          <w:delText>23</w:delText>
        </w:r>
      </w:del>
    </w:p>
    <w:p w:rsidR="007F523A" w:rsidRPr="00FE6751" w:rsidDel="00CC5610" w:rsidRDefault="007F523A">
      <w:pPr>
        <w:pStyle w:val="TM2"/>
        <w:tabs>
          <w:tab w:val="left" w:pos="495"/>
          <w:tab w:val="right" w:leader="dot" w:pos="9063"/>
        </w:tabs>
        <w:rPr>
          <w:del w:id="565" w:author="RANNOU Jean-Philippe" w:date="2020-02-06T14:10:00Z"/>
          <w:rFonts w:asciiTheme="minorHAnsi" w:hAnsiTheme="minorHAnsi"/>
          <w:b w:val="0"/>
          <w:bCs w:val="0"/>
          <w:smallCaps w:val="0"/>
          <w:noProof/>
          <w:szCs w:val="22"/>
          <w:rPrChange w:id="566" w:author="RANNOU Jean-Philippe" w:date="2020-02-11T17:24:00Z">
            <w:rPr>
              <w:del w:id="567" w:author="RANNOU Jean-Philippe" w:date="2020-02-06T14:10:00Z"/>
              <w:rFonts w:asciiTheme="minorHAnsi" w:hAnsiTheme="minorHAnsi"/>
              <w:b w:val="0"/>
              <w:bCs w:val="0"/>
              <w:smallCaps w:val="0"/>
              <w:noProof/>
              <w:szCs w:val="22"/>
              <w:lang w:val="fr-FR"/>
            </w:rPr>
          </w:rPrChange>
        </w:rPr>
      </w:pPr>
      <w:del w:id="568" w:author="RANNOU Jean-Philippe" w:date="2020-02-06T14:10:00Z">
        <w:r w:rsidRPr="00FE6751" w:rsidDel="00CC5610">
          <w:rPr>
            <w:rStyle w:val="Lienhypertexte"/>
            <w:b w:val="0"/>
            <w:bCs w:val="0"/>
            <w:smallCaps w:val="0"/>
            <w:noProof/>
          </w:rPr>
          <w:delText>7.3</w:delText>
        </w:r>
        <w:r w:rsidRPr="00FE6751" w:rsidDel="00CC5610">
          <w:rPr>
            <w:rFonts w:asciiTheme="minorHAnsi" w:hAnsiTheme="minorHAnsi"/>
            <w:b w:val="0"/>
            <w:bCs w:val="0"/>
            <w:smallCaps w:val="0"/>
            <w:noProof/>
            <w:rPrChange w:id="569" w:author="RANNOU Jean-Philippe" w:date="2020-02-11T17:24:00Z">
              <w:rPr>
                <w:rFonts w:asciiTheme="minorHAnsi" w:hAnsiTheme="minorHAnsi"/>
                <w:b w:val="0"/>
                <w:bCs w:val="0"/>
                <w:smallCaps w:val="0"/>
                <w:noProof/>
                <w:lang w:val="fr-FR"/>
              </w:rPr>
            </w:rPrChange>
          </w:rPr>
          <w:tab/>
        </w:r>
        <w:r w:rsidRPr="00FE6751" w:rsidDel="00CC5610">
          <w:rPr>
            <w:rStyle w:val="Lienhypertexte"/>
            <w:b w:val="0"/>
            <w:bCs w:val="0"/>
            <w:smallCaps w:val="0"/>
            <w:noProof/>
          </w:rPr>
          <w:delText>Deployment of the DAC decoder in the Coriolis infrastructure</w:delText>
        </w:r>
        <w:r w:rsidRPr="00FE6751" w:rsidDel="00CC5610">
          <w:rPr>
            <w:b w:val="0"/>
            <w:bCs w:val="0"/>
            <w:smallCaps w:val="0"/>
            <w:noProof/>
            <w:webHidden/>
          </w:rPr>
          <w:tab/>
          <w:delText>24</w:delText>
        </w:r>
      </w:del>
    </w:p>
    <w:p w:rsidR="007F523A" w:rsidRPr="00FE6751" w:rsidDel="00CC5610" w:rsidRDefault="007F523A">
      <w:pPr>
        <w:pStyle w:val="TM3"/>
        <w:tabs>
          <w:tab w:val="left" w:pos="660"/>
          <w:tab w:val="right" w:leader="dot" w:pos="9063"/>
        </w:tabs>
        <w:rPr>
          <w:del w:id="570" w:author="RANNOU Jean-Philippe" w:date="2020-02-06T14:10:00Z"/>
          <w:rFonts w:asciiTheme="minorHAnsi" w:hAnsiTheme="minorHAnsi"/>
          <w:smallCaps w:val="0"/>
          <w:noProof/>
          <w:szCs w:val="22"/>
          <w:rPrChange w:id="571" w:author="RANNOU Jean-Philippe" w:date="2020-02-11T17:24:00Z">
            <w:rPr>
              <w:del w:id="572" w:author="RANNOU Jean-Philippe" w:date="2020-02-06T14:10:00Z"/>
              <w:rFonts w:asciiTheme="minorHAnsi" w:hAnsiTheme="minorHAnsi"/>
              <w:smallCaps w:val="0"/>
              <w:noProof/>
              <w:szCs w:val="22"/>
              <w:lang w:val="fr-FR"/>
            </w:rPr>
          </w:rPrChange>
        </w:rPr>
      </w:pPr>
      <w:del w:id="573" w:author="RANNOU Jean-Philippe" w:date="2020-02-06T14:10:00Z">
        <w:r w:rsidRPr="00FE6751" w:rsidDel="00CC5610">
          <w:rPr>
            <w:rStyle w:val="Lienhypertexte"/>
            <w:smallCaps w:val="0"/>
            <w:noProof/>
          </w:rPr>
          <w:delText>7.3.1</w:delText>
        </w:r>
        <w:r w:rsidRPr="00FE6751" w:rsidDel="00CC5610">
          <w:rPr>
            <w:rFonts w:asciiTheme="minorHAnsi" w:hAnsiTheme="minorHAnsi"/>
            <w:smallCaps w:val="0"/>
            <w:noProof/>
            <w:rPrChange w:id="574" w:author="RANNOU Jean-Philippe" w:date="2020-02-11T17:24:00Z">
              <w:rPr>
                <w:rFonts w:asciiTheme="minorHAnsi" w:hAnsiTheme="minorHAnsi"/>
                <w:smallCaps w:val="0"/>
                <w:noProof/>
                <w:lang w:val="fr-FR"/>
              </w:rPr>
            </w:rPrChange>
          </w:rPr>
          <w:tab/>
        </w:r>
        <w:r w:rsidRPr="00FE6751" w:rsidDel="00CC5610">
          <w:rPr>
            <w:rStyle w:val="Lienhypertexte"/>
            <w:smallCaps w:val="0"/>
            <w:noProof/>
          </w:rPr>
          <w:delText>Argos floats processing</w:delText>
        </w:r>
        <w:r w:rsidRPr="00FE6751" w:rsidDel="00CC5610">
          <w:rPr>
            <w:smallCaps w:val="0"/>
            <w:noProof/>
            <w:webHidden/>
          </w:rPr>
          <w:tab/>
          <w:delText>24</w:delText>
        </w:r>
      </w:del>
    </w:p>
    <w:p w:rsidR="007F523A" w:rsidRPr="00FE6751" w:rsidDel="00CC5610" w:rsidRDefault="007F523A">
      <w:pPr>
        <w:pStyle w:val="TM3"/>
        <w:tabs>
          <w:tab w:val="left" w:pos="660"/>
          <w:tab w:val="right" w:leader="dot" w:pos="9063"/>
        </w:tabs>
        <w:rPr>
          <w:del w:id="575" w:author="RANNOU Jean-Philippe" w:date="2020-02-06T14:10:00Z"/>
          <w:rFonts w:asciiTheme="minorHAnsi" w:hAnsiTheme="minorHAnsi"/>
          <w:smallCaps w:val="0"/>
          <w:noProof/>
          <w:szCs w:val="22"/>
          <w:rPrChange w:id="576" w:author="RANNOU Jean-Philippe" w:date="2020-02-11T17:24:00Z">
            <w:rPr>
              <w:del w:id="577" w:author="RANNOU Jean-Philippe" w:date="2020-02-06T14:10:00Z"/>
              <w:rFonts w:asciiTheme="minorHAnsi" w:hAnsiTheme="minorHAnsi"/>
              <w:smallCaps w:val="0"/>
              <w:noProof/>
              <w:szCs w:val="22"/>
              <w:lang w:val="fr-FR"/>
            </w:rPr>
          </w:rPrChange>
        </w:rPr>
      </w:pPr>
      <w:del w:id="578" w:author="RANNOU Jean-Philippe" w:date="2020-02-06T14:10:00Z">
        <w:r w:rsidRPr="00FE6751" w:rsidDel="00CC5610">
          <w:rPr>
            <w:rStyle w:val="Lienhypertexte"/>
            <w:smallCaps w:val="0"/>
            <w:noProof/>
          </w:rPr>
          <w:delText>7.3.2</w:delText>
        </w:r>
        <w:r w:rsidRPr="00FE6751" w:rsidDel="00CC5610">
          <w:rPr>
            <w:rFonts w:asciiTheme="minorHAnsi" w:hAnsiTheme="minorHAnsi"/>
            <w:smallCaps w:val="0"/>
            <w:noProof/>
            <w:rPrChange w:id="579" w:author="RANNOU Jean-Philippe" w:date="2020-02-11T17:24:00Z">
              <w:rPr>
                <w:rFonts w:asciiTheme="minorHAnsi" w:hAnsiTheme="minorHAnsi"/>
                <w:smallCaps w:val="0"/>
                <w:noProof/>
                <w:lang w:val="fr-FR"/>
              </w:rPr>
            </w:rPrChange>
          </w:rPr>
          <w:tab/>
        </w:r>
        <w:r w:rsidRPr="00FE6751" w:rsidDel="00CC5610">
          <w:rPr>
            <w:rStyle w:val="Lienhypertexte"/>
            <w:smallCaps w:val="0"/>
            <w:noProof/>
          </w:rPr>
          <w:delText>Iridium floats processing</w:delText>
        </w:r>
        <w:r w:rsidRPr="00FE6751" w:rsidDel="00CC5610">
          <w:rPr>
            <w:smallCaps w:val="0"/>
            <w:noProof/>
            <w:webHidden/>
          </w:rPr>
          <w:tab/>
          <w:delText>25</w:delText>
        </w:r>
      </w:del>
    </w:p>
    <w:p w:rsidR="007F523A" w:rsidRPr="00FE6751" w:rsidDel="00CC5610" w:rsidRDefault="007F523A">
      <w:pPr>
        <w:pStyle w:val="TM1"/>
        <w:tabs>
          <w:tab w:val="left" w:pos="330"/>
          <w:tab w:val="right" w:leader="dot" w:pos="9063"/>
        </w:tabs>
        <w:rPr>
          <w:del w:id="580" w:author="RANNOU Jean-Philippe" w:date="2020-02-06T14:10:00Z"/>
          <w:rFonts w:asciiTheme="minorHAnsi" w:hAnsiTheme="minorHAnsi"/>
          <w:b w:val="0"/>
          <w:bCs w:val="0"/>
          <w:caps w:val="0"/>
          <w:noProof/>
          <w:szCs w:val="22"/>
          <w:u w:val="none"/>
          <w:rPrChange w:id="581" w:author="RANNOU Jean-Philippe" w:date="2020-02-11T17:24:00Z">
            <w:rPr>
              <w:del w:id="582" w:author="RANNOU Jean-Philippe" w:date="2020-02-06T14:10:00Z"/>
              <w:rFonts w:asciiTheme="minorHAnsi" w:hAnsiTheme="minorHAnsi"/>
              <w:b w:val="0"/>
              <w:bCs w:val="0"/>
              <w:caps w:val="0"/>
              <w:noProof/>
              <w:szCs w:val="22"/>
              <w:u w:val="none"/>
              <w:lang w:val="fr-FR"/>
            </w:rPr>
          </w:rPrChange>
        </w:rPr>
      </w:pPr>
      <w:del w:id="583" w:author="RANNOU Jean-Philippe" w:date="2020-02-06T14:10:00Z">
        <w:r w:rsidRPr="00FE6751" w:rsidDel="00CC5610">
          <w:rPr>
            <w:rStyle w:val="Lienhypertexte"/>
            <w:b w:val="0"/>
            <w:bCs w:val="0"/>
            <w:caps w:val="0"/>
            <w:noProof/>
          </w:rPr>
          <w:delText>8</w:delText>
        </w:r>
        <w:r w:rsidRPr="00FE6751" w:rsidDel="00CC5610">
          <w:rPr>
            <w:rFonts w:asciiTheme="minorHAnsi" w:hAnsiTheme="minorHAnsi"/>
            <w:b w:val="0"/>
            <w:bCs w:val="0"/>
            <w:caps w:val="0"/>
            <w:noProof/>
            <w:rPrChange w:id="584" w:author="RANNOU Jean-Philippe" w:date="2020-02-11T17:24:00Z">
              <w:rPr>
                <w:rFonts w:asciiTheme="minorHAnsi" w:hAnsiTheme="minorHAnsi"/>
                <w:b w:val="0"/>
                <w:bCs w:val="0"/>
                <w:caps w:val="0"/>
                <w:noProof/>
                <w:lang w:val="fr-FR"/>
              </w:rPr>
            </w:rPrChange>
          </w:rPr>
          <w:tab/>
        </w:r>
        <w:r w:rsidRPr="00FE6751" w:rsidDel="00CC5610">
          <w:rPr>
            <w:rStyle w:val="Lienhypertexte"/>
            <w:b w:val="0"/>
            <w:bCs w:val="0"/>
            <w:caps w:val="0"/>
            <w:noProof/>
          </w:rPr>
          <w:delText>ANNEX A: detailed description of the decoder package</w:delText>
        </w:r>
        <w:r w:rsidRPr="00FE6751" w:rsidDel="00CC5610">
          <w:rPr>
            <w:b w:val="0"/>
            <w:bCs w:val="0"/>
            <w:caps w:val="0"/>
            <w:noProof/>
            <w:webHidden/>
          </w:rPr>
          <w:tab/>
          <w:delText>26</w:delText>
        </w:r>
      </w:del>
    </w:p>
    <w:p w:rsidR="007F523A" w:rsidRPr="00FE6751" w:rsidDel="00CC5610" w:rsidRDefault="007F523A">
      <w:pPr>
        <w:pStyle w:val="TM2"/>
        <w:tabs>
          <w:tab w:val="left" w:pos="495"/>
          <w:tab w:val="right" w:leader="dot" w:pos="9063"/>
        </w:tabs>
        <w:rPr>
          <w:del w:id="585" w:author="RANNOU Jean-Philippe" w:date="2020-02-06T14:10:00Z"/>
          <w:rFonts w:asciiTheme="minorHAnsi" w:hAnsiTheme="minorHAnsi"/>
          <w:b w:val="0"/>
          <w:bCs w:val="0"/>
          <w:smallCaps w:val="0"/>
          <w:noProof/>
          <w:szCs w:val="22"/>
          <w:rPrChange w:id="586" w:author="RANNOU Jean-Philippe" w:date="2020-02-11T17:24:00Z">
            <w:rPr>
              <w:del w:id="587" w:author="RANNOU Jean-Philippe" w:date="2020-02-06T14:10:00Z"/>
              <w:rFonts w:asciiTheme="minorHAnsi" w:hAnsiTheme="minorHAnsi"/>
              <w:b w:val="0"/>
              <w:bCs w:val="0"/>
              <w:smallCaps w:val="0"/>
              <w:noProof/>
              <w:szCs w:val="22"/>
              <w:lang w:val="fr-FR"/>
            </w:rPr>
          </w:rPrChange>
        </w:rPr>
      </w:pPr>
      <w:del w:id="588" w:author="RANNOU Jean-Philippe" w:date="2020-02-06T14:10:00Z">
        <w:r w:rsidRPr="00FE6751" w:rsidDel="00CC5610">
          <w:rPr>
            <w:rStyle w:val="Lienhypertexte"/>
            <w:b w:val="0"/>
            <w:bCs w:val="0"/>
            <w:smallCaps w:val="0"/>
            <w:noProof/>
          </w:rPr>
          <w:delText>8.1</w:delText>
        </w:r>
        <w:r w:rsidRPr="00FE6751" w:rsidDel="00CC5610">
          <w:rPr>
            <w:rFonts w:asciiTheme="minorHAnsi" w:hAnsiTheme="minorHAnsi"/>
            <w:b w:val="0"/>
            <w:bCs w:val="0"/>
            <w:smallCaps w:val="0"/>
            <w:noProof/>
            <w:rPrChange w:id="589" w:author="RANNOU Jean-Philippe" w:date="2020-02-11T17:24:00Z">
              <w:rPr>
                <w:rFonts w:asciiTheme="minorHAnsi" w:hAnsiTheme="minorHAnsi"/>
                <w:b w:val="0"/>
                <w:bCs w:val="0"/>
                <w:smallCaps w:val="0"/>
                <w:noProof/>
                <w:lang w:val="fr-FR"/>
              </w:rPr>
            </w:rPrChange>
          </w:rPr>
          <w:tab/>
        </w:r>
        <w:r w:rsidRPr="00FE6751" w:rsidDel="00CC5610">
          <w:rPr>
            <w:rStyle w:val="Lienhypertexte"/>
            <w:b w:val="0"/>
            <w:bCs w:val="0"/>
            <w:smallCaps w:val="0"/>
            <w:noProof/>
          </w:rPr>
          <w:delText>The decArgo_soft directory</w:delText>
        </w:r>
        <w:r w:rsidRPr="00FE6751" w:rsidDel="00CC5610">
          <w:rPr>
            <w:b w:val="0"/>
            <w:bCs w:val="0"/>
            <w:smallCaps w:val="0"/>
            <w:noProof/>
            <w:webHidden/>
          </w:rPr>
          <w:tab/>
          <w:delText>27</w:delText>
        </w:r>
      </w:del>
    </w:p>
    <w:p w:rsidR="007F523A" w:rsidRPr="00FE6751" w:rsidDel="00CC5610" w:rsidRDefault="007F523A">
      <w:pPr>
        <w:pStyle w:val="TM3"/>
        <w:tabs>
          <w:tab w:val="left" w:pos="660"/>
          <w:tab w:val="right" w:leader="dot" w:pos="9063"/>
        </w:tabs>
        <w:rPr>
          <w:del w:id="590" w:author="RANNOU Jean-Philippe" w:date="2020-02-06T14:10:00Z"/>
          <w:rFonts w:asciiTheme="minorHAnsi" w:hAnsiTheme="minorHAnsi"/>
          <w:smallCaps w:val="0"/>
          <w:noProof/>
          <w:szCs w:val="22"/>
          <w:rPrChange w:id="591" w:author="RANNOU Jean-Philippe" w:date="2020-02-11T17:24:00Z">
            <w:rPr>
              <w:del w:id="592" w:author="RANNOU Jean-Philippe" w:date="2020-02-06T14:10:00Z"/>
              <w:rFonts w:asciiTheme="minorHAnsi" w:hAnsiTheme="minorHAnsi"/>
              <w:smallCaps w:val="0"/>
              <w:noProof/>
              <w:szCs w:val="22"/>
              <w:lang w:val="fr-FR"/>
            </w:rPr>
          </w:rPrChange>
        </w:rPr>
      </w:pPr>
      <w:del w:id="593" w:author="RANNOU Jean-Philippe" w:date="2020-02-06T14:10:00Z">
        <w:r w:rsidRPr="00FE6751" w:rsidDel="00CC5610">
          <w:rPr>
            <w:rStyle w:val="Lienhypertexte"/>
            <w:smallCaps w:val="0"/>
            <w:noProof/>
          </w:rPr>
          <w:delText>8.1.1</w:delText>
        </w:r>
        <w:r w:rsidRPr="00FE6751" w:rsidDel="00CC5610">
          <w:rPr>
            <w:rFonts w:asciiTheme="minorHAnsi" w:hAnsiTheme="minorHAnsi"/>
            <w:smallCaps w:val="0"/>
            <w:noProof/>
            <w:rPrChange w:id="594" w:author="RANNOU Jean-Philippe" w:date="2020-02-11T17:24:00Z">
              <w:rPr>
                <w:rFonts w:asciiTheme="minorHAnsi" w:hAnsiTheme="minorHAnsi"/>
                <w:smallCaps w:val="0"/>
                <w:noProof/>
                <w:lang w:val="fr-FR"/>
              </w:rPr>
            </w:rPrChange>
          </w:rPr>
          <w:tab/>
        </w:r>
        <w:r w:rsidRPr="00FE6751" w:rsidDel="00CC5610">
          <w:rPr>
            <w:rStyle w:val="Lienhypertexte"/>
            <w:smallCaps w:val="0"/>
            <w:noProof/>
          </w:rPr>
          <w:delText>The decArgo_soft/soft directory</w:delText>
        </w:r>
        <w:r w:rsidRPr="00FE6751" w:rsidDel="00CC5610">
          <w:rPr>
            <w:smallCaps w:val="0"/>
            <w:noProof/>
            <w:webHidden/>
          </w:rPr>
          <w:tab/>
          <w:delText>27</w:delText>
        </w:r>
      </w:del>
    </w:p>
    <w:p w:rsidR="007F523A" w:rsidRPr="00FE6751" w:rsidDel="00CC5610" w:rsidRDefault="007F523A">
      <w:pPr>
        <w:pStyle w:val="TM3"/>
        <w:tabs>
          <w:tab w:val="left" w:pos="660"/>
          <w:tab w:val="right" w:leader="dot" w:pos="9063"/>
        </w:tabs>
        <w:rPr>
          <w:del w:id="595" w:author="RANNOU Jean-Philippe" w:date="2020-02-06T14:10:00Z"/>
          <w:rFonts w:asciiTheme="minorHAnsi" w:hAnsiTheme="minorHAnsi"/>
          <w:smallCaps w:val="0"/>
          <w:noProof/>
          <w:szCs w:val="22"/>
          <w:rPrChange w:id="596" w:author="RANNOU Jean-Philippe" w:date="2020-02-11T17:24:00Z">
            <w:rPr>
              <w:del w:id="597" w:author="RANNOU Jean-Philippe" w:date="2020-02-06T14:10:00Z"/>
              <w:rFonts w:asciiTheme="minorHAnsi" w:hAnsiTheme="minorHAnsi"/>
              <w:smallCaps w:val="0"/>
              <w:noProof/>
              <w:szCs w:val="22"/>
              <w:lang w:val="fr-FR"/>
            </w:rPr>
          </w:rPrChange>
        </w:rPr>
      </w:pPr>
      <w:del w:id="598" w:author="RANNOU Jean-Philippe" w:date="2020-02-06T14:10:00Z">
        <w:r w:rsidRPr="00FE6751" w:rsidDel="00CC5610">
          <w:rPr>
            <w:rStyle w:val="Lienhypertexte"/>
            <w:smallCaps w:val="0"/>
            <w:noProof/>
          </w:rPr>
          <w:delText>8.1.2</w:delText>
        </w:r>
        <w:r w:rsidRPr="00FE6751" w:rsidDel="00CC5610">
          <w:rPr>
            <w:rFonts w:asciiTheme="minorHAnsi" w:hAnsiTheme="minorHAnsi"/>
            <w:smallCaps w:val="0"/>
            <w:noProof/>
            <w:rPrChange w:id="599" w:author="RANNOU Jean-Philippe" w:date="2020-02-11T17:24:00Z">
              <w:rPr>
                <w:rFonts w:asciiTheme="minorHAnsi" w:hAnsiTheme="minorHAnsi"/>
                <w:smallCaps w:val="0"/>
                <w:noProof/>
                <w:lang w:val="fr-FR"/>
              </w:rPr>
            </w:rPrChange>
          </w:rPr>
          <w:tab/>
        </w:r>
        <w:r w:rsidRPr="00FE6751" w:rsidDel="00CC5610">
          <w:rPr>
            <w:rStyle w:val="Lienhypertexte"/>
            <w:smallCaps w:val="0"/>
            <w:noProof/>
          </w:rPr>
          <w:delText>The decArgo_soft/config directory</w:delText>
        </w:r>
        <w:r w:rsidRPr="00FE6751" w:rsidDel="00CC5610">
          <w:rPr>
            <w:smallCaps w:val="0"/>
            <w:noProof/>
            <w:webHidden/>
          </w:rPr>
          <w:tab/>
          <w:delText>27</w:delText>
        </w:r>
      </w:del>
    </w:p>
    <w:p w:rsidR="007F523A" w:rsidRPr="00FE6751" w:rsidDel="00CC5610" w:rsidRDefault="007F523A">
      <w:pPr>
        <w:pStyle w:val="TM2"/>
        <w:tabs>
          <w:tab w:val="left" w:pos="495"/>
          <w:tab w:val="right" w:leader="dot" w:pos="9063"/>
        </w:tabs>
        <w:rPr>
          <w:del w:id="600" w:author="RANNOU Jean-Philippe" w:date="2020-02-06T14:10:00Z"/>
          <w:rFonts w:asciiTheme="minorHAnsi" w:hAnsiTheme="minorHAnsi"/>
          <w:b w:val="0"/>
          <w:bCs w:val="0"/>
          <w:smallCaps w:val="0"/>
          <w:noProof/>
          <w:szCs w:val="22"/>
          <w:rPrChange w:id="601" w:author="RANNOU Jean-Philippe" w:date="2020-02-11T17:24:00Z">
            <w:rPr>
              <w:del w:id="602" w:author="RANNOU Jean-Philippe" w:date="2020-02-06T14:10:00Z"/>
              <w:rFonts w:asciiTheme="minorHAnsi" w:hAnsiTheme="minorHAnsi"/>
              <w:b w:val="0"/>
              <w:bCs w:val="0"/>
              <w:smallCaps w:val="0"/>
              <w:noProof/>
              <w:szCs w:val="22"/>
              <w:lang w:val="fr-FR"/>
            </w:rPr>
          </w:rPrChange>
        </w:rPr>
      </w:pPr>
      <w:del w:id="603" w:author="RANNOU Jean-Philippe" w:date="2020-02-06T14:10:00Z">
        <w:r w:rsidRPr="00FE6751" w:rsidDel="00CC5610">
          <w:rPr>
            <w:rStyle w:val="Lienhypertexte"/>
            <w:b w:val="0"/>
            <w:bCs w:val="0"/>
            <w:smallCaps w:val="0"/>
            <w:noProof/>
          </w:rPr>
          <w:delText>8.2</w:delText>
        </w:r>
        <w:r w:rsidRPr="00FE6751" w:rsidDel="00CC5610">
          <w:rPr>
            <w:rFonts w:asciiTheme="minorHAnsi" w:hAnsiTheme="minorHAnsi"/>
            <w:b w:val="0"/>
            <w:bCs w:val="0"/>
            <w:smallCaps w:val="0"/>
            <w:noProof/>
            <w:rPrChange w:id="604" w:author="RANNOU Jean-Philippe" w:date="2020-02-11T17:24:00Z">
              <w:rPr>
                <w:rFonts w:asciiTheme="minorHAnsi" w:hAnsiTheme="minorHAnsi"/>
                <w:b w:val="0"/>
                <w:bCs w:val="0"/>
                <w:smallCaps w:val="0"/>
                <w:noProof/>
                <w:lang w:val="fr-FR"/>
              </w:rPr>
            </w:rPrChange>
          </w:rPr>
          <w:tab/>
        </w:r>
        <w:r w:rsidRPr="00FE6751" w:rsidDel="00CC5610">
          <w:rPr>
            <w:rStyle w:val="Lienhypertexte"/>
            <w:b w:val="0"/>
            <w:bCs w:val="0"/>
            <w:smallCaps w:val="0"/>
            <w:noProof/>
          </w:rPr>
          <w:delText>The decArgo_doc directory</w:delText>
        </w:r>
        <w:r w:rsidRPr="00FE6751" w:rsidDel="00CC5610">
          <w:rPr>
            <w:b w:val="0"/>
            <w:bCs w:val="0"/>
            <w:smallCaps w:val="0"/>
            <w:noProof/>
            <w:webHidden/>
          </w:rPr>
          <w:tab/>
          <w:delText>27</w:delText>
        </w:r>
      </w:del>
    </w:p>
    <w:p w:rsidR="007F523A" w:rsidRPr="00FE6751" w:rsidDel="00CC5610" w:rsidRDefault="007F523A">
      <w:pPr>
        <w:pStyle w:val="TM2"/>
        <w:tabs>
          <w:tab w:val="left" w:pos="495"/>
          <w:tab w:val="right" w:leader="dot" w:pos="9063"/>
        </w:tabs>
        <w:rPr>
          <w:del w:id="605" w:author="RANNOU Jean-Philippe" w:date="2020-02-06T14:10:00Z"/>
          <w:rFonts w:asciiTheme="minorHAnsi" w:hAnsiTheme="minorHAnsi"/>
          <w:b w:val="0"/>
          <w:bCs w:val="0"/>
          <w:smallCaps w:val="0"/>
          <w:noProof/>
          <w:szCs w:val="22"/>
          <w:rPrChange w:id="606" w:author="RANNOU Jean-Philippe" w:date="2020-02-11T17:24:00Z">
            <w:rPr>
              <w:del w:id="607" w:author="RANNOU Jean-Philippe" w:date="2020-02-06T14:10:00Z"/>
              <w:rFonts w:asciiTheme="minorHAnsi" w:hAnsiTheme="minorHAnsi"/>
              <w:b w:val="0"/>
              <w:bCs w:val="0"/>
              <w:smallCaps w:val="0"/>
              <w:noProof/>
              <w:szCs w:val="22"/>
              <w:lang w:val="fr-FR"/>
            </w:rPr>
          </w:rPrChange>
        </w:rPr>
      </w:pPr>
      <w:del w:id="608" w:author="RANNOU Jean-Philippe" w:date="2020-02-06T14:10:00Z">
        <w:r w:rsidRPr="00FE6751" w:rsidDel="00CC5610">
          <w:rPr>
            <w:rStyle w:val="Lienhypertexte"/>
            <w:b w:val="0"/>
            <w:bCs w:val="0"/>
            <w:smallCaps w:val="0"/>
            <w:noProof/>
          </w:rPr>
          <w:delText>8.3</w:delText>
        </w:r>
        <w:r w:rsidRPr="00FE6751" w:rsidDel="00CC5610">
          <w:rPr>
            <w:rFonts w:asciiTheme="minorHAnsi" w:hAnsiTheme="minorHAnsi"/>
            <w:b w:val="0"/>
            <w:bCs w:val="0"/>
            <w:smallCaps w:val="0"/>
            <w:noProof/>
            <w:rPrChange w:id="609" w:author="RANNOU Jean-Philippe" w:date="2020-02-11T17:24:00Z">
              <w:rPr>
                <w:rFonts w:asciiTheme="minorHAnsi" w:hAnsiTheme="minorHAnsi"/>
                <w:b w:val="0"/>
                <w:bCs w:val="0"/>
                <w:smallCaps w:val="0"/>
                <w:noProof/>
                <w:lang w:val="fr-FR"/>
              </w:rPr>
            </w:rPrChange>
          </w:rPr>
          <w:tab/>
        </w:r>
        <w:r w:rsidRPr="00FE6751" w:rsidDel="00CC5610">
          <w:rPr>
            <w:rStyle w:val="Lienhypertexte"/>
            <w:b w:val="0"/>
            <w:bCs w:val="0"/>
            <w:smallCaps w:val="0"/>
            <w:noProof/>
          </w:rPr>
          <w:delText>The decArgo_config_floats directory</w:delText>
        </w:r>
        <w:r w:rsidRPr="00FE6751" w:rsidDel="00CC5610">
          <w:rPr>
            <w:b w:val="0"/>
            <w:bCs w:val="0"/>
            <w:smallCaps w:val="0"/>
            <w:noProof/>
            <w:webHidden/>
          </w:rPr>
          <w:tab/>
          <w:delText>27</w:delText>
        </w:r>
      </w:del>
    </w:p>
    <w:p w:rsidR="007F523A" w:rsidRPr="00FE6751" w:rsidDel="00CC5610" w:rsidRDefault="007F523A">
      <w:pPr>
        <w:pStyle w:val="TM1"/>
        <w:tabs>
          <w:tab w:val="left" w:pos="330"/>
          <w:tab w:val="right" w:leader="dot" w:pos="9063"/>
        </w:tabs>
        <w:rPr>
          <w:del w:id="610" w:author="RANNOU Jean-Philippe" w:date="2020-02-06T14:10:00Z"/>
          <w:rFonts w:asciiTheme="minorHAnsi" w:hAnsiTheme="minorHAnsi"/>
          <w:b w:val="0"/>
          <w:bCs w:val="0"/>
          <w:caps w:val="0"/>
          <w:noProof/>
          <w:szCs w:val="22"/>
          <w:u w:val="none"/>
          <w:rPrChange w:id="611" w:author="RANNOU Jean-Philippe" w:date="2020-02-11T17:24:00Z">
            <w:rPr>
              <w:del w:id="612" w:author="RANNOU Jean-Philippe" w:date="2020-02-06T14:10:00Z"/>
              <w:rFonts w:asciiTheme="minorHAnsi" w:hAnsiTheme="minorHAnsi"/>
              <w:b w:val="0"/>
              <w:bCs w:val="0"/>
              <w:caps w:val="0"/>
              <w:noProof/>
              <w:szCs w:val="22"/>
              <w:u w:val="none"/>
              <w:lang w:val="fr-FR"/>
            </w:rPr>
          </w:rPrChange>
        </w:rPr>
      </w:pPr>
      <w:del w:id="613" w:author="RANNOU Jean-Philippe" w:date="2020-02-06T14:10:00Z">
        <w:r w:rsidRPr="00FE6751" w:rsidDel="00CC5610">
          <w:rPr>
            <w:rStyle w:val="Lienhypertexte"/>
            <w:b w:val="0"/>
            <w:bCs w:val="0"/>
            <w:caps w:val="0"/>
            <w:noProof/>
          </w:rPr>
          <w:delText>9</w:delText>
        </w:r>
        <w:r w:rsidRPr="00FE6751" w:rsidDel="00CC5610">
          <w:rPr>
            <w:rFonts w:asciiTheme="minorHAnsi" w:hAnsiTheme="minorHAnsi"/>
            <w:b w:val="0"/>
            <w:bCs w:val="0"/>
            <w:caps w:val="0"/>
            <w:noProof/>
            <w:rPrChange w:id="614" w:author="RANNOU Jean-Philippe" w:date="2020-02-11T17:24:00Z">
              <w:rPr>
                <w:rFonts w:asciiTheme="minorHAnsi" w:hAnsiTheme="minorHAnsi"/>
                <w:b w:val="0"/>
                <w:bCs w:val="0"/>
                <w:caps w:val="0"/>
                <w:noProof/>
                <w:lang w:val="fr-FR"/>
              </w:rPr>
            </w:rPrChange>
          </w:rPr>
          <w:tab/>
        </w:r>
        <w:r w:rsidRPr="00FE6751" w:rsidDel="00CC5610">
          <w:rPr>
            <w:rStyle w:val="Lienhypertexte"/>
            <w:b w:val="0"/>
            <w:bCs w:val="0"/>
            <w:caps w:val="0"/>
            <w:noProof/>
          </w:rPr>
          <w:delText>ANNEX B: specificities of Iridium data decoder</w:delText>
        </w:r>
        <w:r w:rsidRPr="00FE6751" w:rsidDel="00CC5610">
          <w:rPr>
            <w:b w:val="0"/>
            <w:bCs w:val="0"/>
            <w:caps w:val="0"/>
            <w:noProof/>
            <w:webHidden/>
          </w:rPr>
          <w:tab/>
          <w:delText>28</w:delText>
        </w:r>
      </w:del>
    </w:p>
    <w:p w:rsidR="007F523A" w:rsidRPr="00FE6751" w:rsidDel="00CC5610" w:rsidRDefault="007F523A">
      <w:pPr>
        <w:pStyle w:val="TM2"/>
        <w:tabs>
          <w:tab w:val="left" w:pos="495"/>
          <w:tab w:val="right" w:leader="dot" w:pos="9063"/>
        </w:tabs>
        <w:rPr>
          <w:del w:id="615" w:author="RANNOU Jean-Philippe" w:date="2020-02-06T14:10:00Z"/>
          <w:rFonts w:asciiTheme="minorHAnsi" w:hAnsiTheme="minorHAnsi"/>
          <w:b w:val="0"/>
          <w:bCs w:val="0"/>
          <w:smallCaps w:val="0"/>
          <w:noProof/>
          <w:szCs w:val="22"/>
          <w:rPrChange w:id="616" w:author="RANNOU Jean-Philippe" w:date="2020-02-11T17:24:00Z">
            <w:rPr>
              <w:del w:id="617" w:author="RANNOU Jean-Philippe" w:date="2020-02-06T14:10:00Z"/>
              <w:rFonts w:asciiTheme="minorHAnsi" w:hAnsiTheme="minorHAnsi"/>
              <w:b w:val="0"/>
              <w:bCs w:val="0"/>
              <w:smallCaps w:val="0"/>
              <w:noProof/>
              <w:szCs w:val="22"/>
              <w:lang w:val="fr-FR"/>
            </w:rPr>
          </w:rPrChange>
        </w:rPr>
      </w:pPr>
      <w:del w:id="618" w:author="RANNOU Jean-Philippe" w:date="2020-02-06T14:10:00Z">
        <w:r w:rsidRPr="00FE6751" w:rsidDel="00CC5610">
          <w:rPr>
            <w:rStyle w:val="Lienhypertexte"/>
            <w:b w:val="0"/>
            <w:bCs w:val="0"/>
            <w:smallCaps w:val="0"/>
            <w:noProof/>
          </w:rPr>
          <w:delText>9.1</w:delText>
        </w:r>
        <w:r w:rsidRPr="00FE6751" w:rsidDel="00CC5610">
          <w:rPr>
            <w:rFonts w:asciiTheme="minorHAnsi" w:hAnsiTheme="minorHAnsi"/>
            <w:b w:val="0"/>
            <w:bCs w:val="0"/>
            <w:smallCaps w:val="0"/>
            <w:noProof/>
            <w:rPrChange w:id="619" w:author="RANNOU Jean-Philippe" w:date="2020-02-11T17:24:00Z">
              <w:rPr>
                <w:rFonts w:asciiTheme="minorHAnsi" w:hAnsiTheme="minorHAnsi"/>
                <w:b w:val="0"/>
                <w:bCs w:val="0"/>
                <w:smallCaps w:val="0"/>
                <w:noProof/>
                <w:lang w:val="fr-FR"/>
              </w:rPr>
            </w:rPrChange>
          </w:rPr>
          <w:tab/>
        </w:r>
        <w:r w:rsidRPr="00FE6751" w:rsidDel="00CC5610">
          <w:rPr>
            <w:rStyle w:val="Lienhypertexte"/>
            <w:b w:val="0"/>
            <w:bCs w:val="0"/>
            <w:smallCaps w:val="0"/>
            <w:noProof/>
          </w:rPr>
          <w:delText>Management of Iridium mail files received from FLOAT_TRANSMISSION_TYPE #3 or #4 floats</w:delText>
        </w:r>
        <w:r w:rsidRPr="00FE6751" w:rsidDel="00CC5610">
          <w:rPr>
            <w:b w:val="0"/>
            <w:bCs w:val="0"/>
            <w:smallCaps w:val="0"/>
            <w:noProof/>
            <w:webHidden/>
          </w:rPr>
          <w:tab/>
          <w:delText>28</w:delText>
        </w:r>
      </w:del>
    </w:p>
    <w:p w:rsidR="007F523A" w:rsidRPr="00FE6751" w:rsidDel="00CC5610" w:rsidRDefault="007F523A">
      <w:pPr>
        <w:pStyle w:val="TM3"/>
        <w:tabs>
          <w:tab w:val="left" w:pos="660"/>
          <w:tab w:val="right" w:leader="dot" w:pos="9063"/>
        </w:tabs>
        <w:rPr>
          <w:del w:id="620" w:author="RANNOU Jean-Philippe" w:date="2020-02-06T14:10:00Z"/>
          <w:rFonts w:asciiTheme="minorHAnsi" w:hAnsiTheme="minorHAnsi"/>
          <w:smallCaps w:val="0"/>
          <w:noProof/>
          <w:szCs w:val="22"/>
          <w:rPrChange w:id="621" w:author="RANNOU Jean-Philippe" w:date="2020-02-11T17:24:00Z">
            <w:rPr>
              <w:del w:id="622" w:author="RANNOU Jean-Philippe" w:date="2020-02-06T14:10:00Z"/>
              <w:rFonts w:asciiTheme="minorHAnsi" w:hAnsiTheme="minorHAnsi"/>
              <w:smallCaps w:val="0"/>
              <w:noProof/>
              <w:szCs w:val="22"/>
              <w:lang w:val="fr-FR"/>
            </w:rPr>
          </w:rPrChange>
        </w:rPr>
      </w:pPr>
      <w:del w:id="623" w:author="RANNOU Jean-Philippe" w:date="2020-02-06T14:10:00Z">
        <w:r w:rsidRPr="00FE6751" w:rsidDel="00CC5610">
          <w:rPr>
            <w:rStyle w:val="Lienhypertexte"/>
            <w:smallCaps w:val="0"/>
            <w:noProof/>
          </w:rPr>
          <w:delText>9.1.1</w:delText>
        </w:r>
        <w:r w:rsidRPr="00FE6751" w:rsidDel="00CC5610">
          <w:rPr>
            <w:rFonts w:asciiTheme="minorHAnsi" w:hAnsiTheme="minorHAnsi"/>
            <w:smallCaps w:val="0"/>
            <w:noProof/>
            <w:rPrChange w:id="624" w:author="RANNOU Jean-Philippe" w:date="2020-02-11T17:24:00Z">
              <w:rPr>
                <w:rFonts w:asciiTheme="minorHAnsi" w:hAnsiTheme="minorHAnsi"/>
                <w:smallCaps w:val="0"/>
                <w:noProof/>
                <w:lang w:val="fr-FR"/>
              </w:rPr>
            </w:rPrChange>
          </w:rPr>
          <w:tab/>
        </w:r>
        <w:r w:rsidRPr="00FE6751" w:rsidDel="00CC5610">
          <w:rPr>
            <w:rStyle w:val="Lienhypertexte"/>
            <w:smallCaps w:val="0"/>
            <w:noProof/>
          </w:rPr>
          <w:delText>Using physical buffers</w:delText>
        </w:r>
        <w:r w:rsidRPr="00FE6751" w:rsidDel="00CC5610">
          <w:rPr>
            <w:smallCaps w:val="0"/>
            <w:noProof/>
            <w:webHidden/>
          </w:rPr>
          <w:tab/>
          <w:delText>28</w:delText>
        </w:r>
      </w:del>
    </w:p>
    <w:p w:rsidR="007F523A" w:rsidRPr="00FE6751" w:rsidDel="00CC5610" w:rsidRDefault="007F523A">
      <w:pPr>
        <w:pStyle w:val="TM3"/>
        <w:tabs>
          <w:tab w:val="left" w:pos="660"/>
          <w:tab w:val="right" w:leader="dot" w:pos="9063"/>
        </w:tabs>
        <w:rPr>
          <w:del w:id="625" w:author="RANNOU Jean-Philippe" w:date="2020-02-06T14:10:00Z"/>
          <w:rFonts w:asciiTheme="minorHAnsi" w:hAnsiTheme="minorHAnsi"/>
          <w:smallCaps w:val="0"/>
          <w:noProof/>
          <w:szCs w:val="22"/>
          <w:rPrChange w:id="626" w:author="RANNOU Jean-Philippe" w:date="2020-02-11T17:24:00Z">
            <w:rPr>
              <w:del w:id="627" w:author="RANNOU Jean-Philippe" w:date="2020-02-06T14:10:00Z"/>
              <w:rFonts w:asciiTheme="minorHAnsi" w:hAnsiTheme="minorHAnsi"/>
              <w:smallCaps w:val="0"/>
              <w:noProof/>
              <w:szCs w:val="22"/>
              <w:lang w:val="fr-FR"/>
            </w:rPr>
          </w:rPrChange>
        </w:rPr>
      </w:pPr>
      <w:del w:id="628" w:author="RANNOU Jean-Philippe" w:date="2020-02-06T14:10:00Z">
        <w:r w:rsidRPr="00FE6751" w:rsidDel="00CC5610">
          <w:rPr>
            <w:rStyle w:val="Lienhypertexte"/>
            <w:smallCaps w:val="0"/>
            <w:noProof/>
          </w:rPr>
          <w:delText>9.1.2</w:delText>
        </w:r>
        <w:r w:rsidRPr="00FE6751" w:rsidDel="00CC5610">
          <w:rPr>
            <w:rFonts w:asciiTheme="minorHAnsi" w:hAnsiTheme="minorHAnsi"/>
            <w:smallCaps w:val="0"/>
            <w:noProof/>
            <w:rPrChange w:id="629" w:author="RANNOU Jean-Philippe" w:date="2020-02-11T17:24:00Z">
              <w:rPr>
                <w:rFonts w:asciiTheme="minorHAnsi" w:hAnsiTheme="minorHAnsi"/>
                <w:smallCaps w:val="0"/>
                <w:noProof/>
                <w:lang w:val="fr-FR"/>
              </w:rPr>
            </w:rPrChange>
          </w:rPr>
          <w:tab/>
        </w:r>
        <w:r w:rsidRPr="00FE6751" w:rsidDel="00CC5610">
          <w:rPr>
            <w:rStyle w:val="Lienhypertexte"/>
            <w:smallCaps w:val="0"/>
            <w:noProof/>
          </w:rPr>
          <w:delText>Using physical buffers</w:delText>
        </w:r>
        <w:r w:rsidRPr="00FE6751" w:rsidDel="00CC5610">
          <w:rPr>
            <w:smallCaps w:val="0"/>
            <w:noProof/>
            <w:webHidden/>
          </w:rPr>
          <w:tab/>
          <w:delText>29</w:delText>
        </w:r>
      </w:del>
    </w:p>
    <w:p w:rsidR="007F523A" w:rsidRPr="00FE6751" w:rsidDel="00CC5610" w:rsidRDefault="007F523A">
      <w:pPr>
        <w:pStyle w:val="TM2"/>
        <w:tabs>
          <w:tab w:val="left" w:pos="495"/>
          <w:tab w:val="right" w:leader="dot" w:pos="9063"/>
        </w:tabs>
        <w:rPr>
          <w:del w:id="630" w:author="RANNOU Jean-Philippe" w:date="2020-02-06T14:10:00Z"/>
          <w:rFonts w:asciiTheme="minorHAnsi" w:hAnsiTheme="minorHAnsi"/>
          <w:b w:val="0"/>
          <w:bCs w:val="0"/>
          <w:smallCaps w:val="0"/>
          <w:noProof/>
          <w:szCs w:val="22"/>
          <w:rPrChange w:id="631" w:author="RANNOU Jean-Philippe" w:date="2020-02-11T17:24:00Z">
            <w:rPr>
              <w:del w:id="632" w:author="RANNOU Jean-Philippe" w:date="2020-02-06T14:10:00Z"/>
              <w:rFonts w:asciiTheme="minorHAnsi" w:hAnsiTheme="minorHAnsi"/>
              <w:b w:val="0"/>
              <w:bCs w:val="0"/>
              <w:smallCaps w:val="0"/>
              <w:noProof/>
              <w:szCs w:val="22"/>
              <w:lang w:val="fr-FR"/>
            </w:rPr>
          </w:rPrChange>
        </w:rPr>
      </w:pPr>
      <w:del w:id="633" w:author="RANNOU Jean-Philippe" w:date="2020-02-06T14:10:00Z">
        <w:r w:rsidRPr="00FE6751" w:rsidDel="00CC5610">
          <w:rPr>
            <w:rStyle w:val="Lienhypertexte"/>
            <w:b w:val="0"/>
            <w:bCs w:val="0"/>
            <w:smallCaps w:val="0"/>
            <w:noProof/>
          </w:rPr>
          <w:delText>9.2</w:delText>
        </w:r>
        <w:r w:rsidRPr="00FE6751" w:rsidDel="00CC5610">
          <w:rPr>
            <w:rFonts w:asciiTheme="minorHAnsi" w:hAnsiTheme="minorHAnsi"/>
            <w:b w:val="0"/>
            <w:bCs w:val="0"/>
            <w:smallCaps w:val="0"/>
            <w:noProof/>
            <w:rPrChange w:id="634" w:author="RANNOU Jean-Philippe" w:date="2020-02-11T17:24:00Z">
              <w:rPr>
                <w:rFonts w:asciiTheme="minorHAnsi" w:hAnsiTheme="minorHAnsi"/>
                <w:b w:val="0"/>
                <w:bCs w:val="0"/>
                <w:smallCaps w:val="0"/>
                <w:noProof/>
                <w:lang w:val="fr-FR"/>
              </w:rPr>
            </w:rPrChange>
          </w:rPr>
          <w:tab/>
        </w:r>
        <w:r w:rsidRPr="00FE6751" w:rsidDel="00CC5610">
          <w:rPr>
            <w:rStyle w:val="Lienhypertexte"/>
            <w:b w:val="0"/>
            <w:bCs w:val="0"/>
            <w:smallCaps w:val="0"/>
            <w:noProof/>
          </w:rPr>
          <w:delText>Management of Iridium files received from FLOAT_TRANSMISSION_TYPE #2 floats</w:delText>
        </w:r>
        <w:r w:rsidRPr="00FE6751" w:rsidDel="00CC5610">
          <w:rPr>
            <w:b w:val="0"/>
            <w:bCs w:val="0"/>
            <w:smallCaps w:val="0"/>
            <w:noProof/>
            <w:webHidden/>
          </w:rPr>
          <w:tab/>
          <w:delText>29</w:delText>
        </w:r>
      </w:del>
    </w:p>
    <w:p w:rsidR="007F523A" w:rsidRPr="00FE6751" w:rsidDel="00CC5610" w:rsidRDefault="007F523A">
      <w:pPr>
        <w:pStyle w:val="TM1"/>
        <w:tabs>
          <w:tab w:val="left" w:pos="440"/>
          <w:tab w:val="right" w:leader="dot" w:pos="9063"/>
        </w:tabs>
        <w:rPr>
          <w:del w:id="635" w:author="RANNOU Jean-Philippe" w:date="2020-02-06T14:10:00Z"/>
          <w:rFonts w:asciiTheme="minorHAnsi" w:hAnsiTheme="minorHAnsi"/>
          <w:b w:val="0"/>
          <w:bCs w:val="0"/>
          <w:caps w:val="0"/>
          <w:noProof/>
          <w:szCs w:val="22"/>
          <w:u w:val="none"/>
          <w:rPrChange w:id="636" w:author="RANNOU Jean-Philippe" w:date="2020-02-11T17:24:00Z">
            <w:rPr>
              <w:del w:id="637" w:author="RANNOU Jean-Philippe" w:date="2020-02-06T14:10:00Z"/>
              <w:rFonts w:asciiTheme="minorHAnsi" w:hAnsiTheme="minorHAnsi"/>
              <w:b w:val="0"/>
              <w:bCs w:val="0"/>
              <w:caps w:val="0"/>
              <w:noProof/>
              <w:szCs w:val="22"/>
              <w:u w:val="none"/>
              <w:lang w:val="fr-FR"/>
            </w:rPr>
          </w:rPrChange>
        </w:rPr>
      </w:pPr>
      <w:del w:id="638" w:author="RANNOU Jean-Philippe" w:date="2020-02-06T14:10:00Z">
        <w:r w:rsidRPr="00FE6751" w:rsidDel="00CC5610">
          <w:rPr>
            <w:rStyle w:val="Lienhypertexte"/>
            <w:b w:val="0"/>
            <w:bCs w:val="0"/>
            <w:caps w:val="0"/>
            <w:noProof/>
          </w:rPr>
          <w:delText>10</w:delText>
        </w:r>
        <w:r w:rsidRPr="00FE6751" w:rsidDel="00CC5610">
          <w:rPr>
            <w:rFonts w:asciiTheme="minorHAnsi" w:hAnsiTheme="minorHAnsi"/>
            <w:b w:val="0"/>
            <w:bCs w:val="0"/>
            <w:caps w:val="0"/>
            <w:noProof/>
            <w:rPrChange w:id="639" w:author="RANNOU Jean-Philippe" w:date="2020-02-11T17:24:00Z">
              <w:rPr>
                <w:rFonts w:asciiTheme="minorHAnsi" w:hAnsiTheme="minorHAnsi"/>
                <w:b w:val="0"/>
                <w:bCs w:val="0"/>
                <w:caps w:val="0"/>
                <w:noProof/>
                <w:lang w:val="fr-FR"/>
              </w:rPr>
            </w:rPrChange>
          </w:rPr>
          <w:tab/>
        </w:r>
        <w:r w:rsidRPr="00FE6751" w:rsidDel="00CC5610">
          <w:rPr>
            <w:rStyle w:val="Lienhypertexte"/>
            <w:b w:val="0"/>
            <w:bCs w:val="0"/>
            <w:caps w:val="0"/>
            <w:noProof/>
          </w:rPr>
          <w:delText>ANNEX C: decode_provor_2_nc_dm, the Delayed Mode DAC decoder</w:delText>
        </w:r>
        <w:r w:rsidRPr="00FE6751" w:rsidDel="00CC5610">
          <w:rPr>
            <w:b w:val="0"/>
            <w:bCs w:val="0"/>
            <w:caps w:val="0"/>
            <w:noProof/>
            <w:webHidden/>
          </w:rPr>
          <w:tab/>
          <w:delText>30</w:delText>
        </w:r>
      </w:del>
    </w:p>
    <w:p w:rsidR="007F523A" w:rsidRPr="00FE6751" w:rsidDel="00CC5610" w:rsidRDefault="007F523A">
      <w:pPr>
        <w:pStyle w:val="TM1"/>
        <w:tabs>
          <w:tab w:val="left" w:pos="440"/>
          <w:tab w:val="right" w:leader="dot" w:pos="9063"/>
        </w:tabs>
        <w:rPr>
          <w:del w:id="640" w:author="RANNOU Jean-Philippe" w:date="2020-02-06T14:10:00Z"/>
          <w:rFonts w:asciiTheme="minorHAnsi" w:hAnsiTheme="minorHAnsi"/>
          <w:b w:val="0"/>
          <w:bCs w:val="0"/>
          <w:caps w:val="0"/>
          <w:noProof/>
          <w:szCs w:val="22"/>
          <w:u w:val="none"/>
          <w:rPrChange w:id="641" w:author="RANNOU Jean-Philippe" w:date="2020-02-11T17:24:00Z">
            <w:rPr>
              <w:del w:id="642" w:author="RANNOU Jean-Philippe" w:date="2020-02-06T14:10:00Z"/>
              <w:rFonts w:asciiTheme="minorHAnsi" w:hAnsiTheme="minorHAnsi"/>
              <w:b w:val="0"/>
              <w:bCs w:val="0"/>
              <w:caps w:val="0"/>
              <w:noProof/>
              <w:szCs w:val="22"/>
              <w:u w:val="none"/>
              <w:lang w:val="fr-FR"/>
            </w:rPr>
          </w:rPrChange>
        </w:rPr>
      </w:pPr>
      <w:del w:id="643" w:author="RANNOU Jean-Philippe" w:date="2020-02-06T14:10:00Z">
        <w:r w:rsidRPr="00FE6751" w:rsidDel="00CC5610">
          <w:rPr>
            <w:rStyle w:val="Lienhypertexte"/>
            <w:b w:val="0"/>
            <w:bCs w:val="0"/>
            <w:caps w:val="0"/>
            <w:noProof/>
          </w:rPr>
          <w:delText>11</w:delText>
        </w:r>
        <w:r w:rsidRPr="00FE6751" w:rsidDel="00CC5610">
          <w:rPr>
            <w:rFonts w:asciiTheme="minorHAnsi" w:hAnsiTheme="minorHAnsi"/>
            <w:b w:val="0"/>
            <w:bCs w:val="0"/>
            <w:caps w:val="0"/>
            <w:noProof/>
            <w:rPrChange w:id="644" w:author="RANNOU Jean-Philippe" w:date="2020-02-11T17:24:00Z">
              <w:rPr>
                <w:rFonts w:asciiTheme="minorHAnsi" w:hAnsiTheme="minorHAnsi"/>
                <w:b w:val="0"/>
                <w:bCs w:val="0"/>
                <w:caps w:val="0"/>
                <w:noProof/>
                <w:lang w:val="fr-FR"/>
              </w:rPr>
            </w:rPrChange>
          </w:rPr>
          <w:tab/>
        </w:r>
        <w:r w:rsidRPr="00FE6751" w:rsidDel="00CC5610">
          <w:rPr>
            <w:rStyle w:val="Lienhypertexte"/>
            <w:b w:val="0"/>
            <w:bCs w:val="0"/>
            <w:caps w:val="0"/>
            <w:noProof/>
          </w:rPr>
          <w:delText>ANNEX D: conditional generation of NetCDF files</w:delText>
        </w:r>
        <w:r w:rsidRPr="00FE6751" w:rsidDel="00CC5610">
          <w:rPr>
            <w:b w:val="0"/>
            <w:bCs w:val="0"/>
            <w:caps w:val="0"/>
            <w:noProof/>
            <w:webHidden/>
          </w:rPr>
          <w:tab/>
          <w:delText>31</w:delText>
        </w:r>
      </w:del>
    </w:p>
    <w:p w:rsidR="007F523A" w:rsidRPr="00FE6751" w:rsidDel="00CC5610" w:rsidRDefault="007F523A">
      <w:pPr>
        <w:pStyle w:val="TM2"/>
        <w:tabs>
          <w:tab w:val="left" w:pos="605"/>
          <w:tab w:val="right" w:leader="dot" w:pos="9063"/>
        </w:tabs>
        <w:rPr>
          <w:del w:id="645" w:author="RANNOU Jean-Philippe" w:date="2020-02-06T14:10:00Z"/>
          <w:rFonts w:asciiTheme="minorHAnsi" w:hAnsiTheme="minorHAnsi"/>
          <w:b w:val="0"/>
          <w:bCs w:val="0"/>
          <w:smallCaps w:val="0"/>
          <w:noProof/>
          <w:szCs w:val="22"/>
          <w:rPrChange w:id="646" w:author="RANNOU Jean-Philippe" w:date="2020-02-11T17:24:00Z">
            <w:rPr>
              <w:del w:id="647" w:author="RANNOU Jean-Philippe" w:date="2020-02-06T14:10:00Z"/>
              <w:rFonts w:asciiTheme="minorHAnsi" w:hAnsiTheme="minorHAnsi"/>
              <w:b w:val="0"/>
              <w:bCs w:val="0"/>
              <w:smallCaps w:val="0"/>
              <w:noProof/>
              <w:szCs w:val="22"/>
              <w:lang w:val="fr-FR"/>
            </w:rPr>
          </w:rPrChange>
        </w:rPr>
      </w:pPr>
      <w:del w:id="648" w:author="RANNOU Jean-Philippe" w:date="2020-02-06T14:10:00Z">
        <w:r w:rsidRPr="00FE6751" w:rsidDel="00CC5610">
          <w:rPr>
            <w:rStyle w:val="Lienhypertexte"/>
            <w:b w:val="0"/>
            <w:bCs w:val="0"/>
            <w:smallCaps w:val="0"/>
            <w:noProof/>
          </w:rPr>
          <w:delText>11.1</w:delText>
        </w:r>
        <w:r w:rsidRPr="00FE6751" w:rsidDel="00CC5610">
          <w:rPr>
            <w:rFonts w:asciiTheme="minorHAnsi" w:hAnsiTheme="minorHAnsi"/>
            <w:b w:val="0"/>
            <w:bCs w:val="0"/>
            <w:smallCaps w:val="0"/>
            <w:noProof/>
            <w:rPrChange w:id="649" w:author="RANNOU Jean-Philippe" w:date="2020-02-11T17:24:00Z">
              <w:rPr>
                <w:rFonts w:asciiTheme="minorHAnsi" w:hAnsiTheme="minorHAnsi"/>
                <w:b w:val="0"/>
                <w:bCs w:val="0"/>
                <w:smallCaps w:val="0"/>
                <w:noProof/>
                <w:lang w:val="fr-FR"/>
              </w:rPr>
            </w:rPrChange>
          </w:rPr>
          <w:tab/>
        </w:r>
        <w:r w:rsidRPr="00FE6751" w:rsidDel="00CC5610">
          <w:rPr>
            <w:rStyle w:val="Lienhypertexte"/>
            <w:b w:val="0"/>
            <w:bCs w:val="0"/>
            <w:smallCaps w:val="0"/>
            <w:noProof/>
          </w:rPr>
          <w:delText>For Argos floats</w:delText>
        </w:r>
        <w:r w:rsidRPr="00FE6751" w:rsidDel="00CC5610">
          <w:rPr>
            <w:b w:val="0"/>
            <w:bCs w:val="0"/>
            <w:smallCaps w:val="0"/>
            <w:noProof/>
            <w:webHidden/>
          </w:rPr>
          <w:tab/>
          <w:delText>31</w:delText>
        </w:r>
      </w:del>
    </w:p>
    <w:p w:rsidR="007F523A" w:rsidRPr="00FE6751" w:rsidDel="00CC5610" w:rsidRDefault="007F523A">
      <w:pPr>
        <w:pStyle w:val="TM3"/>
        <w:tabs>
          <w:tab w:val="left" w:pos="770"/>
          <w:tab w:val="right" w:leader="dot" w:pos="9063"/>
        </w:tabs>
        <w:rPr>
          <w:del w:id="650" w:author="RANNOU Jean-Philippe" w:date="2020-02-06T14:10:00Z"/>
          <w:rFonts w:asciiTheme="minorHAnsi" w:hAnsiTheme="minorHAnsi"/>
          <w:smallCaps w:val="0"/>
          <w:noProof/>
          <w:szCs w:val="22"/>
          <w:rPrChange w:id="651" w:author="RANNOU Jean-Philippe" w:date="2020-02-11T17:24:00Z">
            <w:rPr>
              <w:del w:id="652" w:author="RANNOU Jean-Philippe" w:date="2020-02-06T14:10:00Z"/>
              <w:rFonts w:asciiTheme="minorHAnsi" w:hAnsiTheme="minorHAnsi"/>
              <w:smallCaps w:val="0"/>
              <w:noProof/>
              <w:szCs w:val="22"/>
              <w:lang w:val="fr-FR"/>
            </w:rPr>
          </w:rPrChange>
        </w:rPr>
      </w:pPr>
      <w:del w:id="653" w:author="RANNOU Jean-Philippe" w:date="2020-02-06T14:10:00Z">
        <w:r w:rsidRPr="00FE6751" w:rsidDel="00CC5610">
          <w:rPr>
            <w:rStyle w:val="Lienhypertexte"/>
            <w:smallCaps w:val="0"/>
            <w:noProof/>
          </w:rPr>
          <w:delText>11.1.1</w:delText>
        </w:r>
        <w:r w:rsidRPr="00FE6751" w:rsidDel="00CC5610">
          <w:rPr>
            <w:rFonts w:asciiTheme="minorHAnsi" w:hAnsiTheme="minorHAnsi"/>
            <w:smallCaps w:val="0"/>
            <w:noProof/>
            <w:rPrChange w:id="654" w:author="RANNOU Jean-Philippe" w:date="2020-02-11T17:24:00Z">
              <w:rPr>
                <w:rFonts w:asciiTheme="minorHAnsi" w:hAnsiTheme="minorHAnsi"/>
                <w:smallCaps w:val="0"/>
                <w:noProof/>
                <w:lang w:val="fr-FR"/>
              </w:rPr>
            </w:rPrChange>
          </w:rPr>
          <w:tab/>
        </w:r>
        <w:r w:rsidRPr="00FE6751" w:rsidDel="00CC5610">
          <w:rPr>
            <w:rStyle w:val="Lienhypertexte"/>
            <w:smallCaps w:val="0"/>
            <w:noProof/>
          </w:rPr>
          <w:delText>META file</w:delText>
        </w:r>
        <w:r w:rsidRPr="00FE6751" w:rsidDel="00CC5610">
          <w:rPr>
            <w:smallCaps w:val="0"/>
            <w:noProof/>
            <w:webHidden/>
          </w:rPr>
          <w:tab/>
          <w:delText>31</w:delText>
        </w:r>
      </w:del>
    </w:p>
    <w:p w:rsidR="007F523A" w:rsidRPr="00FE6751" w:rsidDel="00CC5610" w:rsidRDefault="007F523A">
      <w:pPr>
        <w:pStyle w:val="TM3"/>
        <w:tabs>
          <w:tab w:val="left" w:pos="770"/>
          <w:tab w:val="right" w:leader="dot" w:pos="9063"/>
        </w:tabs>
        <w:rPr>
          <w:del w:id="655" w:author="RANNOU Jean-Philippe" w:date="2020-02-06T14:10:00Z"/>
          <w:rFonts w:asciiTheme="minorHAnsi" w:hAnsiTheme="minorHAnsi"/>
          <w:smallCaps w:val="0"/>
          <w:noProof/>
          <w:szCs w:val="22"/>
          <w:rPrChange w:id="656" w:author="RANNOU Jean-Philippe" w:date="2020-02-11T17:24:00Z">
            <w:rPr>
              <w:del w:id="657" w:author="RANNOU Jean-Philippe" w:date="2020-02-06T14:10:00Z"/>
              <w:rFonts w:asciiTheme="minorHAnsi" w:hAnsiTheme="minorHAnsi"/>
              <w:smallCaps w:val="0"/>
              <w:noProof/>
              <w:szCs w:val="22"/>
              <w:lang w:val="fr-FR"/>
            </w:rPr>
          </w:rPrChange>
        </w:rPr>
      </w:pPr>
      <w:del w:id="658" w:author="RANNOU Jean-Philippe" w:date="2020-02-06T14:10:00Z">
        <w:r w:rsidRPr="00FE6751" w:rsidDel="00CC5610">
          <w:rPr>
            <w:rStyle w:val="Lienhypertexte"/>
            <w:smallCaps w:val="0"/>
            <w:noProof/>
          </w:rPr>
          <w:delText>11.1.2</w:delText>
        </w:r>
        <w:r w:rsidRPr="00FE6751" w:rsidDel="00CC5610">
          <w:rPr>
            <w:rFonts w:asciiTheme="minorHAnsi" w:hAnsiTheme="minorHAnsi"/>
            <w:smallCaps w:val="0"/>
            <w:noProof/>
            <w:rPrChange w:id="659" w:author="RANNOU Jean-Philippe" w:date="2020-02-11T17:24:00Z">
              <w:rPr>
                <w:rFonts w:asciiTheme="minorHAnsi" w:hAnsiTheme="minorHAnsi"/>
                <w:smallCaps w:val="0"/>
                <w:noProof/>
                <w:lang w:val="fr-FR"/>
              </w:rPr>
            </w:rPrChange>
          </w:rPr>
          <w:tab/>
        </w:r>
        <w:r w:rsidRPr="00FE6751" w:rsidDel="00CC5610">
          <w:rPr>
            <w:rStyle w:val="Lienhypertexte"/>
            <w:smallCaps w:val="0"/>
            <w:noProof/>
          </w:rPr>
          <w:delText>TRAJ, MULTI-PROF and TECH files</w:delText>
        </w:r>
        <w:r w:rsidRPr="00FE6751" w:rsidDel="00CC5610">
          <w:rPr>
            <w:smallCaps w:val="0"/>
            <w:noProof/>
            <w:webHidden/>
          </w:rPr>
          <w:tab/>
          <w:delText>31</w:delText>
        </w:r>
      </w:del>
    </w:p>
    <w:p w:rsidR="007F523A" w:rsidRPr="00FE6751" w:rsidDel="00CC5610" w:rsidRDefault="007F523A">
      <w:pPr>
        <w:pStyle w:val="TM3"/>
        <w:tabs>
          <w:tab w:val="left" w:pos="770"/>
          <w:tab w:val="right" w:leader="dot" w:pos="9063"/>
        </w:tabs>
        <w:rPr>
          <w:del w:id="660" w:author="RANNOU Jean-Philippe" w:date="2020-02-06T14:10:00Z"/>
          <w:rFonts w:asciiTheme="minorHAnsi" w:hAnsiTheme="minorHAnsi"/>
          <w:smallCaps w:val="0"/>
          <w:noProof/>
          <w:szCs w:val="22"/>
          <w:rPrChange w:id="661" w:author="RANNOU Jean-Philippe" w:date="2020-02-11T17:24:00Z">
            <w:rPr>
              <w:del w:id="662" w:author="RANNOU Jean-Philippe" w:date="2020-02-06T14:10:00Z"/>
              <w:rFonts w:asciiTheme="minorHAnsi" w:hAnsiTheme="minorHAnsi"/>
              <w:smallCaps w:val="0"/>
              <w:noProof/>
              <w:szCs w:val="22"/>
              <w:lang w:val="fr-FR"/>
            </w:rPr>
          </w:rPrChange>
        </w:rPr>
      </w:pPr>
      <w:del w:id="663" w:author="RANNOU Jean-Philippe" w:date="2020-02-06T14:10:00Z">
        <w:r w:rsidRPr="00FE6751" w:rsidDel="00CC5610">
          <w:rPr>
            <w:rStyle w:val="Lienhypertexte"/>
            <w:smallCaps w:val="0"/>
            <w:noProof/>
          </w:rPr>
          <w:delText>11.1.3</w:delText>
        </w:r>
        <w:r w:rsidRPr="00FE6751" w:rsidDel="00CC5610">
          <w:rPr>
            <w:rFonts w:asciiTheme="minorHAnsi" w:hAnsiTheme="minorHAnsi"/>
            <w:smallCaps w:val="0"/>
            <w:noProof/>
            <w:rPrChange w:id="664" w:author="RANNOU Jean-Philippe" w:date="2020-02-11T17:24:00Z">
              <w:rPr>
                <w:rFonts w:asciiTheme="minorHAnsi" w:hAnsiTheme="minorHAnsi"/>
                <w:smallCaps w:val="0"/>
                <w:noProof/>
                <w:lang w:val="fr-FR"/>
              </w:rPr>
            </w:rPrChange>
          </w:rPr>
          <w:tab/>
        </w:r>
        <w:r w:rsidRPr="00FE6751" w:rsidDel="00CC5610">
          <w:rPr>
            <w:rStyle w:val="Lienhypertexte"/>
            <w:smallCaps w:val="0"/>
            <w:noProof/>
          </w:rPr>
          <w:delText>MONO-PROF file</w:delText>
        </w:r>
        <w:r w:rsidRPr="00FE6751" w:rsidDel="00CC5610">
          <w:rPr>
            <w:smallCaps w:val="0"/>
            <w:noProof/>
            <w:webHidden/>
          </w:rPr>
          <w:tab/>
          <w:delText>31</w:delText>
        </w:r>
      </w:del>
    </w:p>
    <w:p w:rsidR="007F523A" w:rsidRPr="00FE6751" w:rsidDel="00CC5610" w:rsidRDefault="007F523A">
      <w:pPr>
        <w:pStyle w:val="TM2"/>
        <w:tabs>
          <w:tab w:val="left" w:pos="605"/>
          <w:tab w:val="right" w:leader="dot" w:pos="9063"/>
        </w:tabs>
        <w:rPr>
          <w:del w:id="665" w:author="RANNOU Jean-Philippe" w:date="2020-02-06T14:10:00Z"/>
          <w:rFonts w:asciiTheme="minorHAnsi" w:hAnsiTheme="minorHAnsi"/>
          <w:b w:val="0"/>
          <w:bCs w:val="0"/>
          <w:smallCaps w:val="0"/>
          <w:noProof/>
          <w:szCs w:val="22"/>
          <w:rPrChange w:id="666" w:author="RANNOU Jean-Philippe" w:date="2020-02-11T17:24:00Z">
            <w:rPr>
              <w:del w:id="667" w:author="RANNOU Jean-Philippe" w:date="2020-02-06T14:10:00Z"/>
              <w:rFonts w:asciiTheme="minorHAnsi" w:hAnsiTheme="minorHAnsi"/>
              <w:b w:val="0"/>
              <w:bCs w:val="0"/>
              <w:smallCaps w:val="0"/>
              <w:noProof/>
              <w:szCs w:val="22"/>
              <w:lang w:val="fr-FR"/>
            </w:rPr>
          </w:rPrChange>
        </w:rPr>
      </w:pPr>
      <w:del w:id="668" w:author="RANNOU Jean-Philippe" w:date="2020-02-06T14:10:00Z">
        <w:r w:rsidRPr="00FE6751" w:rsidDel="00CC5610">
          <w:rPr>
            <w:rStyle w:val="Lienhypertexte"/>
            <w:b w:val="0"/>
            <w:bCs w:val="0"/>
            <w:smallCaps w:val="0"/>
            <w:noProof/>
          </w:rPr>
          <w:delText>11.2</w:delText>
        </w:r>
        <w:r w:rsidRPr="00FE6751" w:rsidDel="00CC5610">
          <w:rPr>
            <w:rFonts w:asciiTheme="minorHAnsi" w:hAnsiTheme="minorHAnsi"/>
            <w:b w:val="0"/>
            <w:bCs w:val="0"/>
            <w:smallCaps w:val="0"/>
            <w:noProof/>
            <w:rPrChange w:id="669" w:author="RANNOU Jean-Philippe" w:date="2020-02-11T17:24:00Z">
              <w:rPr>
                <w:rFonts w:asciiTheme="minorHAnsi" w:hAnsiTheme="minorHAnsi"/>
                <w:b w:val="0"/>
                <w:bCs w:val="0"/>
                <w:smallCaps w:val="0"/>
                <w:noProof/>
                <w:lang w:val="fr-FR"/>
              </w:rPr>
            </w:rPrChange>
          </w:rPr>
          <w:tab/>
        </w:r>
        <w:r w:rsidRPr="00FE6751" w:rsidDel="00CC5610">
          <w:rPr>
            <w:rStyle w:val="Lienhypertexte"/>
            <w:b w:val="0"/>
            <w:bCs w:val="0"/>
            <w:smallCaps w:val="0"/>
            <w:noProof/>
          </w:rPr>
          <w:delText>For Iridium floats</w:delText>
        </w:r>
        <w:r w:rsidRPr="00FE6751" w:rsidDel="00CC5610">
          <w:rPr>
            <w:b w:val="0"/>
            <w:bCs w:val="0"/>
            <w:smallCaps w:val="0"/>
            <w:noProof/>
            <w:webHidden/>
          </w:rPr>
          <w:tab/>
          <w:delText>32</w:delText>
        </w:r>
      </w:del>
    </w:p>
    <w:p w:rsidR="007F523A" w:rsidRPr="00FE6751" w:rsidDel="00CC5610" w:rsidRDefault="007F523A">
      <w:pPr>
        <w:pStyle w:val="TM3"/>
        <w:tabs>
          <w:tab w:val="left" w:pos="770"/>
          <w:tab w:val="right" w:leader="dot" w:pos="9063"/>
        </w:tabs>
        <w:rPr>
          <w:del w:id="670" w:author="RANNOU Jean-Philippe" w:date="2020-02-06T14:10:00Z"/>
          <w:rFonts w:asciiTheme="minorHAnsi" w:hAnsiTheme="minorHAnsi"/>
          <w:smallCaps w:val="0"/>
          <w:noProof/>
          <w:szCs w:val="22"/>
          <w:rPrChange w:id="671" w:author="RANNOU Jean-Philippe" w:date="2020-02-11T17:24:00Z">
            <w:rPr>
              <w:del w:id="672" w:author="RANNOU Jean-Philippe" w:date="2020-02-06T14:10:00Z"/>
              <w:rFonts w:asciiTheme="minorHAnsi" w:hAnsiTheme="minorHAnsi"/>
              <w:smallCaps w:val="0"/>
              <w:noProof/>
              <w:szCs w:val="22"/>
              <w:lang w:val="fr-FR"/>
            </w:rPr>
          </w:rPrChange>
        </w:rPr>
      </w:pPr>
      <w:del w:id="673" w:author="RANNOU Jean-Philippe" w:date="2020-02-06T14:10:00Z">
        <w:r w:rsidRPr="00FE6751" w:rsidDel="00CC5610">
          <w:rPr>
            <w:rStyle w:val="Lienhypertexte"/>
            <w:smallCaps w:val="0"/>
            <w:noProof/>
          </w:rPr>
          <w:delText>11.2.1</w:delText>
        </w:r>
        <w:r w:rsidRPr="00FE6751" w:rsidDel="00CC5610">
          <w:rPr>
            <w:rFonts w:asciiTheme="minorHAnsi" w:hAnsiTheme="minorHAnsi"/>
            <w:smallCaps w:val="0"/>
            <w:noProof/>
            <w:rPrChange w:id="674" w:author="RANNOU Jean-Philippe" w:date="2020-02-11T17:24:00Z">
              <w:rPr>
                <w:rFonts w:asciiTheme="minorHAnsi" w:hAnsiTheme="minorHAnsi"/>
                <w:smallCaps w:val="0"/>
                <w:noProof/>
                <w:lang w:val="fr-FR"/>
              </w:rPr>
            </w:rPrChange>
          </w:rPr>
          <w:tab/>
        </w:r>
        <w:r w:rsidRPr="00FE6751" w:rsidDel="00CC5610">
          <w:rPr>
            <w:rStyle w:val="Lienhypertexte"/>
            <w:smallCaps w:val="0"/>
            <w:noProof/>
          </w:rPr>
          <w:delText>META file</w:delText>
        </w:r>
        <w:r w:rsidRPr="00FE6751" w:rsidDel="00CC5610">
          <w:rPr>
            <w:smallCaps w:val="0"/>
            <w:noProof/>
            <w:webHidden/>
          </w:rPr>
          <w:tab/>
          <w:delText>32</w:delText>
        </w:r>
      </w:del>
    </w:p>
    <w:p w:rsidR="007F523A" w:rsidRPr="00FE6751" w:rsidDel="00CC5610" w:rsidRDefault="007F523A">
      <w:pPr>
        <w:pStyle w:val="TM3"/>
        <w:tabs>
          <w:tab w:val="left" w:pos="770"/>
          <w:tab w:val="right" w:leader="dot" w:pos="9063"/>
        </w:tabs>
        <w:rPr>
          <w:del w:id="675" w:author="RANNOU Jean-Philippe" w:date="2020-02-06T14:10:00Z"/>
          <w:rFonts w:asciiTheme="minorHAnsi" w:hAnsiTheme="minorHAnsi"/>
          <w:smallCaps w:val="0"/>
          <w:noProof/>
          <w:szCs w:val="22"/>
          <w:rPrChange w:id="676" w:author="RANNOU Jean-Philippe" w:date="2020-02-11T17:24:00Z">
            <w:rPr>
              <w:del w:id="677" w:author="RANNOU Jean-Philippe" w:date="2020-02-06T14:10:00Z"/>
              <w:rFonts w:asciiTheme="minorHAnsi" w:hAnsiTheme="minorHAnsi"/>
              <w:smallCaps w:val="0"/>
              <w:noProof/>
              <w:szCs w:val="22"/>
              <w:lang w:val="fr-FR"/>
            </w:rPr>
          </w:rPrChange>
        </w:rPr>
      </w:pPr>
      <w:del w:id="678" w:author="RANNOU Jean-Philippe" w:date="2020-02-06T14:10:00Z">
        <w:r w:rsidRPr="00FE6751" w:rsidDel="00CC5610">
          <w:rPr>
            <w:rStyle w:val="Lienhypertexte"/>
            <w:smallCaps w:val="0"/>
            <w:noProof/>
          </w:rPr>
          <w:delText>11.2.2</w:delText>
        </w:r>
        <w:r w:rsidRPr="00FE6751" w:rsidDel="00CC5610">
          <w:rPr>
            <w:rFonts w:asciiTheme="minorHAnsi" w:hAnsiTheme="minorHAnsi"/>
            <w:smallCaps w:val="0"/>
            <w:noProof/>
            <w:rPrChange w:id="679" w:author="RANNOU Jean-Philippe" w:date="2020-02-11T17:24:00Z">
              <w:rPr>
                <w:rFonts w:asciiTheme="minorHAnsi" w:hAnsiTheme="minorHAnsi"/>
                <w:smallCaps w:val="0"/>
                <w:noProof/>
                <w:lang w:val="fr-FR"/>
              </w:rPr>
            </w:rPrChange>
          </w:rPr>
          <w:tab/>
        </w:r>
        <w:r w:rsidRPr="00FE6751" w:rsidDel="00CC5610">
          <w:rPr>
            <w:rStyle w:val="Lienhypertexte"/>
            <w:smallCaps w:val="0"/>
            <w:noProof/>
          </w:rPr>
          <w:delText>TRAJ, MULTI-PROF an TECH files</w:delText>
        </w:r>
        <w:r w:rsidRPr="00FE6751" w:rsidDel="00CC5610">
          <w:rPr>
            <w:smallCaps w:val="0"/>
            <w:noProof/>
            <w:webHidden/>
          </w:rPr>
          <w:tab/>
          <w:delText>32</w:delText>
        </w:r>
      </w:del>
    </w:p>
    <w:p w:rsidR="007F523A" w:rsidRPr="00FE6751" w:rsidDel="00CC5610" w:rsidRDefault="007F523A">
      <w:pPr>
        <w:pStyle w:val="TM3"/>
        <w:tabs>
          <w:tab w:val="left" w:pos="770"/>
          <w:tab w:val="right" w:leader="dot" w:pos="9063"/>
        </w:tabs>
        <w:rPr>
          <w:del w:id="680" w:author="RANNOU Jean-Philippe" w:date="2020-02-06T14:10:00Z"/>
          <w:rFonts w:asciiTheme="minorHAnsi" w:hAnsiTheme="minorHAnsi"/>
          <w:smallCaps w:val="0"/>
          <w:noProof/>
          <w:szCs w:val="22"/>
          <w:rPrChange w:id="681" w:author="RANNOU Jean-Philippe" w:date="2020-02-11T17:24:00Z">
            <w:rPr>
              <w:del w:id="682" w:author="RANNOU Jean-Philippe" w:date="2020-02-06T14:10:00Z"/>
              <w:rFonts w:asciiTheme="minorHAnsi" w:hAnsiTheme="minorHAnsi"/>
              <w:smallCaps w:val="0"/>
              <w:noProof/>
              <w:szCs w:val="22"/>
              <w:lang w:val="fr-FR"/>
            </w:rPr>
          </w:rPrChange>
        </w:rPr>
      </w:pPr>
      <w:del w:id="683" w:author="RANNOU Jean-Philippe" w:date="2020-02-06T14:10:00Z">
        <w:r w:rsidRPr="00FE6751" w:rsidDel="00CC5610">
          <w:rPr>
            <w:rStyle w:val="Lienhypertexte"/>
            <w:smallCaps w:val="0"/>
            <w:noProof/>
          </w:rPr>
          <w:delText>11.2.3</w:delText>
        </w:r>
        <w:r w:rsidRPr="00FE6751" w:rsidDel="00CC5610">
          <w:rPr>
            <w:rFonts w:asciiTheme="minorHAnsi" w:hAnsiTheme="minorHAnsi"/>
            <w:smallCaps w:val="0"/>
            <w:noProof/>
            <w:rPrChange w:id="684" w:author="RANNOU Jean-Philippe" w:date="2020-02-11T17:24:00Z">
              <w:rPr>
                <w:rFonts w:asciiTheme="minorHAnsi" w:hAnsiTheme="minorHAnsi"/>
                <w:smallCaps w:val="0"/>
                <w:noProof/>
                <w:lang w:val="fr-FR"/>
              </w:rPr>
            </w:rPrChange>
          </w:rPr>
          <w:tab/>
        </w:r>
        <w:r w:rsidRPr="00FE6751" w:rsidDel="00CC5610">
          <w:rPr>
            <w:rStyle w:val="Lienhypertexte"/>
            <w:smallCaps w:val="0"/>
            <w:noProof/>
          </w:rPr>
          <w:delText>MONO-PROF file</w:delText>
        </w:r>
        <w:r w:rsidRPr="00FE6751" w:rsidDel="00CC5610">
          <w:rPr>
            <w:smallCaps w:val="0"/>
            <w:noProof/>
            <w:webHidden/>
          </w:rPr>
          <w:tab/>
          <w:delText>32</w:delText>
        </w:r>
      </w:del>
    </w:p>
    <w:p w:rsidR="007F523A" w:rsidRPr="00FE6751" w:rsidDel="00CC5610" w:rsidRDefault="007F523A">
      <w:pPr>
        <w:pStyle w:val="TM1"/>
        <w:tabs>
          <w:tab w:val="left" w:pos="440"/>
          <w:tab w:val="right" w:leader="dot" w:pos="9063"/>
        </w:tabs>
        <w:rPr>
          <w:del w:id="685" w:author="RANNOU Jean-Philippe" w:date="2020-02-06T14:10:00Z"/>
          <w:rFonts w:asciiTheme="minorHAnsi" w:hAnsiTheme="minorHAnsi"/>
          <w:b w:val="0"/>
          <w:bCs w:val="0"/>
          <w:caps w:val="0"/>
          <w:noProof/>
          <w:szCs w:val="22"/>
          <w:u w:val="none"/>
          <w:rPrChange w:id="686" w:author="RANNOU Jean-Philippe" w:date="2020-02-11T17:24:00Z">
            <w:rPr>
              <w:del w:id="687" w:author="RANNOU Jean-Philippe" w:date="2020-02-06T14:10:00Z"/>
              <w:rFonts w:asciiTheme="minorHAnsi" w:hAnsiTheme="minorHAnsi"/>
              <w:b w:val="0"/>
              <w:bCs w:val="0"/>
              <w:caps w:val="0"/>
              <w:noProof/>
              <w:szCs w:val="22"/>
              <w:u w:val="none"/>
              <w:lang w:val="fr-FR"/>
            </w:rPr>
          </w:rPrChange>
        </w:rPr>
      </w:pPr>
      <w:del w:id="688" w:author="RANNOU Jean-Philippe" w:date="2020-02-06T14:10:00Z">
        <w:r w:rsidRPr="00FE6751" w:rsidDel="00CC5610">
          <w:rPr>
            <w:rStyle w:val="Lienhypertexte"/>
            <w:b w:val="0"/>
            <w:bCs w:val="0"/>
            <w:caps w:val="0"/>
            <w:noProof/>
          </w:rPr>
          <w:delText>12</w:delText>
        </w:r>
        <w:r w:rsidRPr="00FE6751" w:rsidDel="00CC5610">
          <w:rPr>
            <w:rFonts w:asciiTheme="minorHAnsi" w:hAnsiTheme="minorHAnsi"/>
            <w:b w:val="0"/>
            <w:bCs w:val="0"/>
            <w:caps w:val="0"/>
            <w:noProof/>
            <w:rPrChange w:id="689" w:author="RANNOU Jean-Philippe" w:date="2020-02-11T17:24:00Z">
              <w:rPr>
                <w:rFonts w:asciiTheme="minorHAnsi" w:hAnsiTheme="minorHAnsi"/>
                <w:b w:val="0"/>
                <w:bCs w:val="0"/>
                <w:caps w:val="0"/>
                <w:noProof/>
                <w:lang w:val="fr-FR"/>
              </w:rPr>
            </w:rPrChange>
          </w:rPr>
          <w:tab/>
        </w:r>
        <w:r w:rsidRPr="00FE6751" w:rsidDel="00CC5610">
          <w:rPr>
            <w:rStyle w:val="Lienhypertexte"/>
            <w:b w:val="0"/>
            <w:bCs w:val="0"/>
            <w:caps w:val="0"/>
            <w:noProof/>
          </w:rPr>
          <w:delText>ANNEX E: miscellaneous information</w:delText>
        </w:r>
        <w:r w:rsidRPr="00FE6751" w:rsidDel="00CC5610">
          <w:rPr>
            <w:b w:val="0"/>
            <w:bCs w:val="0"/>
            <w:caps w:val="0"/>
            <w:noProof/>
            <w:webHidden/>
          </w:rPr>
          <w:tab/>
          <w:delText>33</w:delText>
        </w:r>
      </w:del>
    </w:p>
    <w:p w:rsidR="007F523A" w:rsidRPr="00FE6751" w:rsidDel="00CC5610" w:rsidRDefault="007F523A">
      <w:pPr>
        <w:pStyle w:val="TM1"/>
        <w:tabs>
          <w:tab w:val="left" w:pos="440"/>
          <w:tab w:val="right" w:leader="dot" w:pos="9063"/>
        </w:tabs>
        <w:rPr>
          <w:del w:id="690" w:author="RANNOU Jean-Philippe" w:date="2020-02-06T14:10:00Z"/>
          <w:rFonts w:asciiTheme="minorHAnsi" w:hAnsiTheme="minorHAnsi"/>
          <w:b w:val="0"/>
          <w:bCs w:val="0"/>
          <w:caps w:val="0"/>
          <w:noProof/>
          <w:szCs w:val="22"/>
          <w:u w:val="none"/>
          <w:rPrChange w:id="691" w:author="RANNOU Jean-Philippe" w:date="2020-02-11T17:24:00Z">
            <w:rPr>
              <w:del w:id="692" w:author="RANNOU Jean-Philippe" w:date="2020-02-06T14:10:00Z"/>
              <w:rFonts w:asciiTheme="minorHAnsi" w:hAnsiTheme="minorHAnsi"/>
              <w:b w:val="0"/>
              <w:bCs w:val="0"/>
              <w:caps w:val="0"/>
              <w:noProof/>
              <w:szCs w:val="22"/>
              <w:u w:val="none"/>
              <w:lang w:val="fr-FR"/>
            </w:rPr>
          </w:rPrChange>
        </w:rPr>
      </w:pPr>
      <w:del w:id="693" w:author="RANNOU Jean-Philippe" w:date="2020-02-06T14:10:00Z">
        <w:r w:rsidRPr="00FE6751" w:rsidDel="00CC5610">
          <w:rPr>
            <w:rStyle w:val="Lienhypertexte"/>
            <w:b w:val="0"/>
            <w:bCs w:val="0"/>
            <w:caps w:val="0"/>
            <w:noProof/>
          </w:rPr>
          <w:delText>13</w:delText>
        </w:r>
        <w:r w:rsidRPr="00FE6751" w:rsidDel="00CC5610">
          <w:rPr>
            <w:rFonts w:asciiTheme="minorHAnsi" w:hAnsiTheme="minorHAnsi"/>
            <w:b w:val="0"/>
            <w:bCs w:val="0"/>
            <w:caps w:val="0"/>
            <w:noProof/>
            <w:rPrChange w:id="694" w:author="RANNOU Jean-Philippe" w:date="2020-02-11T17:24:00Z">
              <w:rPr>
                <w:rFonts w:asciiTheme="minorHAnsi" w:hAnsiTheme="minorHAnsi"/>
                <w:b w:val="0"/>
                <w:bCs w:val="0"/>
                <w:caps w:val="0"/>
                <w:noProof/>
                <w:lang w:val="fr-FR"/>
              </w:rPr>
            </w:rPrChange>
          </w:rPr>
          <w:tab/>
        </w:r>
        <w:r w:rsidRPr="00FE6751" w:rsidDel="00CC5610">
          <w:rPr>
            <w:rStyle w:val="Lienhypertexte"/>
            <w:b w:val="0"/>
            <w:bCs w:val="0"/>
            <w:caps w:val="0"/>
            <w:noProof/>
          </w:rPr>
          <w:delText>ANNEX F: NITRATE processing</w:delText>
        </w:r>
        <w:r w:rsidRPr="00FE6751" w:rsidDel="00CC5610">
          <w:rPr>
            <w:b w:val="0"/>
            <w:bCs w:val="0"/>
            <w:caps w:val="0"/>
            <w:noProof/>
            <w:webHidden/>
          </w:rPr>
          <w:tab/>
          <w:delText>33</w:delText>
        </w:r>
      </w:del>
    </w:p>
    <w:p w:rsidR="007F523A" w:rsidRPr="00FE6751" w:rsidDel="00CC5610" w:rsidRDefault="007F523A">
      <w:pPr>
        <w:pStyle w:val="TM1"/>
        <w:tabs>
          <w:tab w:val="left" w:pos="440"/>
          <w:tab w:val="right" w:leader="dot" w:pos="9063"/>
        </w:tabs>
        <w:rPr>
          <w:del w:id="695" w:author="RANNOU Jean-Philippe" w:date="2020-02-06T14:10:00Z"/>
          <w:rFonts w:asciiTheme="minorHAnsi" w:hAnsiTheme="minorHAnsi"/>
          <w:b w:val="0"/>
          <w:bCs w:val="0"/>
          <w:caps w:val="0"/>
          <w:noProof/>
          <w:szCs w:val="22"/>
          <w:u w:val="none"/>
          <w:rPrChange w:id="696" w:author="RANNOU Jean-Philippe" w:date="2020-02-11T17:24:00Z">
            <w:rPr>
              <w:del w:id="697" w:author="RANNOU Jean-Philippe" w:date="2020-02-06T14:10:00Z"/>
              <w:rFonts w:asciiTheme="minorHAnsi" w:hAnsiTheme="minorHAnsi"/>
              <w:b w:val="0"/>
              <w:bCs w:val="0"/>
              <w:caps w:val="0"/>
              <w:noProof/>
              <w:szCs w:val="22"/>
              <w:u w:val="none"/>
              <w:lang w:val="fr-FR"/>
            </w:rPr>
          </w:rPrChange>
        </w:rPr>
      </w:pPr>
      <w:del w:id="698" w:author="RANNOU Jean-Philippe" w:date="2020-02-06T14:10:00Z">
        <w:r w:rsidRPr="00FE6751" w:rsidDel="00CC5610">
          <w:rPr>
            <w:rStyle w:val="Lienhypertexte"/>
            <w:b w:val="0"/>
            <w:bCs w:val="0"/>
            <w:caps w:val="0"/>
            <w:noProof/>
          </w:rPr>
          <w:delText>14</w:delText>
        </w:r>
        <w:r w:rsidRPr="00FE6751" w:rsidDel="00CC5610">
          <w:rPr>
            <w:rFonts w:asciiTheme="minorHAnsi" w:hAnsiTheme="minorHAnsi"/>
            <w:b w:val="0"/>
            <w:bCs w:val="0"/>
            <w:caps w:val="0"/>
            <w:noProof/>
            <w:rPrChange w:id="699" w:author="RANNOU Jean-Philippe" w:date="2020-02-11T17:24:00Z">
              <w:rPr>
                <w:rFonts w:asciiTheme="minorHAnsi" w:hAnsiTheme="minorHAnsi"/>
                <w:b w:val="0"/>
                <w:bCs w:val="0"/>
                <w:caps w:val="0"/>
                <w:noProof/>
                <w:lang w:val="fr-FR"/>
              </w:rPr>
            </w:rPrChange>
          </w:rPr>
          <w:tab/>
        </w:r>
        <w:r w:rsidRPr="00FE6751" w:rsidDel="00CC5610">
          <w:rPr>
            <w:rStyle w:val="Lienhypertexte"/>
            <w:b w:val="0"/>
            <w:bCs w:val="0"/>
            <w:caps w:val="0"/>
            <w:noProof/>
          </w:rPr>
          <w:delText>ANNEX G: Configuration and Technical label management</w:delText>
        </w:r>
        <w:r w:rsidRPr="00FE6751" w:rsidDel="00CC5610">
          <w:rPr>
            <w:b w:val="0"/>
            <w:bCs w:val="0"/>
            <w:caps w:val="0"/>
            <w:noProof/>
            <w:webHidden/>
          </w:rPr>
          <w:tab/>
          <w:delText>34</w:delText>
        </w:r>
      </w:del>
    </w:p>
    <w:p w:rsidR="007F523A" w:rsidRPr="00FE6751" w:rsidDel="00CC5610" w:rsidRDefault="007F523A">
      <w:pPr>
        <w:pStyle w:val="TM2"/>
        <w:tabs>
          <w:tab w:val="left" w:pos="605"/>
          <w:tab w:val="right" w:leader="dot" w:pos="9063"/>
        </w:tabs>
        <w:rPr>
          <w:del w:id="700" w:author="RANNOU Jean-Philippe" w:date="2020-02-06T14:10:00Z"/>
          <w:rFonts w:asciiTheme="minorHAnsi" w:hAnsiTheme="minorHAnsi"/>
          <w:b w:val="0"/>
          <w:bCs w:val="0"/>
          <w:smallCaps w:val="0"/>
          <w:noProof/>
          <w:szCs w:val="22"/>
          <w:rPrChange w:id="701" w:author="RANNOU Jean-Philippe" w:date="2020-02-11T17:24:00Z">
            <w:rPr>
              <w:del w:id="702" w:author="RANNOU Jean-Philippe" w:date="2020-02-06T14:10:00Z"/>
              <w:rFonts w:asciiTheme="minorHAnsi" w:hAnsiTheme="minorHAnsi"/>
              <w:b w:val="0"/>
              <w:bCs w:val="0"/>
              <w:smallCaps w:val="0"/>
              <w:noProof/>
              <w:szCs w:val="22"/>
              <w:lang w:val="fr-FR"/>
            </w:rPr>
          </w:rPrChange>
        </w:rPr>
      </w:pPr>
      <w:del w:id="703" w:author="RANNOU Jean-Philippe" w:date="2020-02-06T14:10:00Z">
        <w:r w:rsidRPr="00FE6751" w:rsidDel="00CC5610">
          <w:rPr>
            <w:rStyle w:val="Lienhypertexte"/>
            <w:b w:val="0"/>
            <w:bCs w:val="0"/>
            <w:smallCaps w:val="0"/>
            <w:noProof/>
          </w:rPr>
          <w:delText>14.1</w:delText>
        </w:r>
        <w:r w:rsidRPr="00FE6751" w:rsidDel="00CC5610">
          <w:rPr>
            <w:rFonts w:asciiTheme="minorHAnsi" w:hAnsiTheme="minorHAnsi"/>
            <w:b w:val="0"/>
            <w:bCs w:val="0"/>
            <w:smallCaps w:val="0"/>
            <w:noProof/>
            <w:rPrChange w:id="704" w:author="RANNOU Jean-Philippe" w:date="2020-02-11T17:24:00Z">
              <w:rPr>
                <w:rFonts w:asciiTheme="minorHAnsi" w:hAnsiTheme="minorHAnsi"/>
                <w:b w:val="0"/>
                <w:bCs w:val="0"/>
                <w:smallCaps w:val="0"/>
                <w:noProof/>
                <w:lang w:val="fr-FR"/>
              </w:rPr>
            </w:rPrChange>
          </w:rPr>
          <w:tab/>
        </w:r>
        <w:r w:rsidRPr="00FE6751" w:rsidDel="00CC5610">
          <w:rPr>
            <w:rStyle w:val="Lienhypertexte"/>
            <w:b w:val="0"/>
            <w:bCs w:val="0"/>
            <w:smallCaps w:val="0"/>
            <w:noProof/>
          </w:rPr>
          <w:delText>Configuration label management</w:delText>
        </w:r>
        <w:r w:rsidRPr="00FE6751" w:rsidDel="00CC5610">
          <w:rPr>
            <w:b w:val="0"/>
            <w:bCs w:val="0"/>
            <w:smallCaps w:val="0"/>
            <w:noProof/>
            <w:webHidden/>
          </w:rPr>
          <w:tab/>
          <w:delText>34</w:delText>
        </w:r>
      </w:del>
    </w:p>
    <w:p w:rsidR="007F523A" w:rsidRPr="00FE6751" w:rsidDel="00CC5610" w:rsidRDefault="007F523A">
      <w:pPr>
        <w:pStyle w:val="TM2"/>
        <w:tabs>
          <w:tab w:val="left" w:pos="605"/>
          <w:tab w:val="right" w:leader="dot" w:pos="9063"/>
        </w:tabs>
        <w:rPr>
          <w:del w:id="705" w:author="RANNOU Jean-Philippe" w:date="2020-02-06T14:10:00Z"/>
          <w:rFonts w:asciiTheme="minorHAnsi" w:hAnsiTheme="minorHAnsi"/>
          <w:b w:val="0"/>
          <w:bCs w:val="0"/>
          <w:smallCaps w:val="0"/>
          <w:noProof/>
          <w:szCs w:val="22"/>
          <w:rPrChange w:id="706" w:author="RANNOU Jean-Philippe" w:date="2020-02-11T17:24:00Z">
            <w:rPr>
              <w:del w:id="707" w:author="RANNOU Jean-Philippe" w:date="2020-02-06T14:10:00Z"/>
              <w:rFonts w:asciiTheme="minorHAnsi" w:hAnsiTheme="minorHAnsi"/>
              <w:b w:val="0"/>
              <w:bCs w:val="0"/>
              <w:smallCaps w:val="0"/>
              <w:noProof/>
              <w:szCs w:val="22"/>
              <w:lang w:val="fr-FR"/>
            </w:rPr>
          </w:rPrChange>
        </w:rPr>
      </w:pPr>
      <w:del w:id="708" w:author="RANNOU Jean-Philippe" w:date="2020-02-06T14:10:00Z">
        <w:r w:rsidRPr="00FE6751" w:rsidDel="00CC5610">
          <w:rPr>
            <w:rStyle w:val="Lienhypertexte"/>
            <w:b w:val="0"/>
            <w:bCs w:val="0"/>
            <w:smallCaps w:val="0"/>
            <w:noProof/>
          </w:rPr>
          <w:delText>14.2</w:delText>
        </w:r>
        <w:r w:rsidRPr="00FE6751" w:rsidDel="00CC5610">
          <w:rPr>
            <w:rFonts w:asciiTheme="minorHAnsi" w:hAnsiTheme="minorHAnsi"/>
            <w:b w:val="0"/>
            <w:bCs w:val="0"/>
            <w:smallCaps w:val="0"/>
            <w:noProof/>
            <w:rPrChange w:id="709" w:author="RANNOU Jean-Philippe" w:date="2020-02-11T17:24:00Z">
              <w:rPr>
                <w:rFonts w:asciiTheme="minorHAnsi" w:hAnsiTheme="minorHAnsi"/>
                <w:b w:val="0"/>
                <w:bCs w:val="0"/>
                <w:smallCaps w:val="0"/>
                <w:noProof/>
                <w:lang w:val="fr-FR"/>
              </w:rPr>
            </w:rPrChange>
          </w:rPr>
          <w:tab/>
        </w:r>
        <w:r w:rsidRPr="00FE6751" w:rsidDel="00CC5610">
          <w:rPr>
            <w:rStyle w:val="Lienhypertexte"/>
            <w:b w:val="0"/>
            <w:bCs w:val="0"/>
            <w:smallCaps w:val="0"/>
            <w:noProof/>
          </w:rPr>
          <w:delText>Technical label management</w:delText>
        </w:r>
        <w:r w:rsidRPr="00FE6751" w:rsidDel="00CC5610">
          <w:rPr>
            <w:b w:val="0"/>
            <w:bCs w:val="0"/>
            <w:smallCaps w:val="0"/>
            <w:noProof/>
            <w:webHidden/>
          </w:rPr>
          <w:tab/>
          <w:delText>34</w:delText>
        </w:r>
      </w:del>
    </w:p>
    <w:p w:rsidR="007F523A" w:rsidRPr="00FE6751" w:rsidDel="00CC5610" w:rsidRDefault="007F523A">
      <w:pPr>
        <w:pStyle w:val="TM1"/>
        <w:tabs>
          <w:tab w:val="left" w:pos="440"/>
          <w:tab w:val="right" w:leader="dot" w:pos="9063"/>
        </w:tabs>
        <w:rPr>
          <w:del w:id="710" w:author="RANNOU Jean-Philippe" w:date="2020-02-06T14:10:00Z"/>
          <w:rFonts w:asciiTheme="minorHAnsi" w:hAnsiTheme="minorHAnsi"/>
          <w:b w:val="0"/>
          <w:bCs w:val="0"/>
          <w:caps w:val="0"/>
          <w:noProof/>
          <w:szCs w:val="22"/>
          <w:u w:val="none"/>
          <w:rPrChange w:id="711" w:author="RANNOU Jean-Philippe" w:date="2020-02-11T17:24:00Z">
            <w:rPr>
              <w:del w:id="712" w:author="RANNOU Jean-Philippe" w:date="2020-02-06T14:10:00Z"/>
              <w:rFonts w:asciiTheme="minorHAnsi" w:hAnsiTheme="minorHAnsi"/>
              <w:b w:val="0"/>
              <w:bCs w:val="0"/>
              <w:caps w:val="0"/>
              <w:noProof/>
              <w:szCs w:val="22"/>
              <w:u w:val="none"/>
              <w:lang w:val="fr-FR"/>
            </w:rPr>
          </w:rPrChange>
        </w:rPr>
      </w:pPr>
      <w:del w:id="713" w:author="RANNOU Jean-Philippe" w:date="2020-02-06T14:10:00Z">
        <w:r w:rsidRPr="00FE6751" w:rsidDel="00CC5610">
          <w:rPr>
            <w:rStyle w:val="Lienhypertexte"/>
            <w:b w:val="0"/>
            <w:bCs w:val="0"/>
            <w:caps w:val="0"/>
            <w:noProof/>
          </w:rPr>
          <w:delText>15</w:delText>
        </w:r>
        <w:r w:rsidRPr="00FE6751" w:rsidDel="00CC5610">
          <w:rPr>
            <w:rFonts w:asciiTheme="minorHAnsi" w:hAnsiTheme="minorHAnsi"/>
            <w:b w:val="0"/>
            <w:bCs w:val="0"/>
            <w:caps w:val="0"/>
            <w:noProof/>
            <w:rPrChange w:id="714" w:author="RANNOU Jean-Philippe" w:date="2020-02-11T17:24:00Z">
              <w:rPr>
                <w:rFonts w:asciiTheme="minorHAnsi" w:hAnsiTheme="minorHAnsi"/>
                <w:b w:val="0"/>
                <w:bCs w:val="0"/>
                <w:caps w:val="0"/>
                <w:noProof/>
                <w:lang w:val="fr-FR"/>
              </w:rPr>
            </w:rPrChange>
          </w:rPr>
          <w:tab/>
        </w:r>
        <w:r w:rsidRPr="00FE6751" w:rsidDel="00CC5610">
          <w:rPr>
            <w:rStyle w:val="Lienhypertexte"/>
            <w:b w:val="0"/>
            <w:bCs w:val="0"/>
            <w:caps w:val="0"/>
            <w:noProof/>
          </w:rPr>
          <w:delText>ANNEX H: additional tools</w:delText>
        </w:r>
        <w:r w:rsidRPr="00FE6751" w:rsidDel="00CC5610">
          <w:rPr>
            <w:b w:val="0"/>
            <w:bCs w:val="0"/>
            <w:caps w:val="0"/>
            <w:noProof/>
            <w:webHidden/>
          </w:rPr>
          <w:tab/>
          <w:delText>35</w:delText>
        </w:r>
      </w:del>
    </w:p>
    <w:p w:rsidR="007F523A" w:rsidRPr="00FE6751" w:rsidDel="00CC5610" w:rsidRDefault="007F523A">
      <w:pPr>
        <w:pStyle w:val="TM2"/>
        <w:tabs>
          <w:tab w:val="left" w:pos="605"/>
          <w:tab w:val="right" w:leader="dot" w:pos="9063"/>
        </w:tabs>
        <w:rPr>
          <w:del w:id="715" w:author="RANNOU Jean-Philippe" w:date="2020-02-06T14:10:00Z"/>
          <w:rFonts w:asciiTheme="minorHAnsi" w:hAnsiTheme="minorHAnsi"/>
          <w:b w:val="0"/>
          <w:bCs w:val="0"/>
          <w:smallCaps w:val="0"/>
          <w:noProof/>
          <w:szCs w:val="22"/>
          <w:rPrChange w:id="716" w:author="RANNOU Jean-Philippe" w:date="2020-02-11T17:24:00Z">
            <w:rPr>
              <w:del w:id="717" w:author="RANNOU Jean-Philippe" w:date="2020-02-06T14:10:00Z"/>
              <w:rFonts w:asciiTheme="minorHAnsi" w:hAnsiTheme="minorHAnsi"/>
              <w:b w:val="0"/>
              <w:bCs w:val="0"/>
              <w:smallCaps w:val="0"/>
              <w:noProof/>
              <w:szCs w:val="22"/>
              <w:lang w:val="fr-FR"/>
            </w:rPr>
          </w:rPrChange>
        </w:rPr>
      </w:pPr>
      <w:del w:id="718" w:author="RANNOU Jean-Philippe" w:date="2020-02-06T14:10:00Z">
        <w:r w:rsidRPr="00FE6751" w:rsidDel="00CC5610">
          <w:rPr>
            <w:rStyle w:val="Lienhypertexte"/>
            <w:b w:val="0"/>
            <w:bCs w:val="0"/>
            <w:smallCaps w:val="0"/>
            <w:noProof/>
          </w:rPr>
          <w:delText>15.1</w:delText>
        </w:r>
        <w:r w:rsidRPr="00FE6751" w:rsidDel="00CC5610">
          <w:rPr>
            <w:rFonts w:asciiTheme="minorHAnsi" w:hAnsiTheme="minorHAnsi"/>
            <w:b w:val="0"/>
            <w:bCs w:val="0"/>
            <w:smallCaps w:val="0"/>
            <w:noProof/>
            <w:rPrChange w:id="719" w:author="RANNOU Jean-Philippe" w:date="2020-02-11T17:24:00Z">
              <w:rPr>
                <w:rFonts w:asciiTheme="minorHAnsi" w:hAnsiTheme="minorHAnsi"/>
                <w:b w:val="0"/>
                <w:bCs w:val="0"/>
                <w:smallCaps w:val="0"/>
                <w:noProof/>
                <w:lang w:val="fr-FR"/>
              </w:rPr>
            </w:rPrChange>
          </w:rPr>
          <w:tab/>
        </w:r>
        <w:r w:rsidRPr="00FE6751" w:rsidDel="00CC5610">
          <w:rPr>
            <w:rStyle w:val="Lienhypertexte"/>
            <w:b w:val="0"/>
            <w:bCs w:val="0"/>
            <w:smallCaps w:val="0"/>
            <w:noProof/>
          </w:rPr>
          <w:delText>Tools configuration</w:delText>
        </w:r>
        <w:r w:rsidRPr="00FE6751" w:rsidDel="00CC5610">
          <w:rPr>
            <w:b w:val="0"/>
            <w:bCs w:val="0"/>
            <w:smallCaps w:val="0"/>
            <w:noProof/>
            <w:webHidden/>
          </w:rPr>
          <w:tab/>
          <w:delText>35</w:delText>
        </w:r>
      </w:del>
    </w:p>
    <w:p w:rsidR="007F523A" w:rsidRPr="00FE6751" w:rsidDel="00CC5610" w:rsidRDefault="007F523A">
      <w:pPr>
        <w:pStyle w:val="TM2"/>
        <w:tabs>
          <w:tab w:val="left" w:pos="605"/>
          <w:tab w:val="right" w:leader="dot" w:pos="9063"/>
        </w:tabs>
        <w:rPr>
          <w:del w:id="720" w:author="RANNOU Jean-Philippe" w:date="2020-02-06T14:10:00Z"/>
          <w:rFonts w:asciiTheme="minorHAnsi" w:hAnsiTheme="minorHAnsi"/>
          <w:b w:val="0"/>
          <w:bCs w:val="0"/>
          <w:smallCaps w:val="0"/>
          <w:noProof/>
          <w:szCs w:val="22"/>
          <w:rPrChange w:id="721" w:author="RANNOU Jean-Philippe" w:date="2020-02-11T17:24:00Z">
            <w:rPr>
              <w:del w:id="722" w:author="RANNOU Jean-Philippe" w:date="2020-02-06T14:10:00Z"/>
              <w:rFonts w:asciiTheme="minorHAnsi" w:hAnsiTheme="minorHAnsi"/>
              <w:b w:val="0"/>
              <w:bCs w:val="0"/>
              <w:smallCaps w:val="0"/>
              <w:noProof/>
              <w:szCs w:val="22"/>
              <w:lang w:val="fr-FR"/>
            </w:rPr>
          </w:rPrChange>
        </w:rPr>
      </w:pPr>
      <w:del w:id="723" w:author="RANNOU Jean-Philippe" w:date="2020-02-06T14:10:00Z">
        <w:r w:rsidRPr="00FE6751" w:rsidDel="00CC5610">
          <w:rPr>
            <w:rStyle w:val="Lienhypertexte"/>
            <w:b w:val="0"/>
            <w:bCs w:val="0"/>
            <w:smallCaps w:val="0"/>
            <w:noProof/>
          </w:rPr>
          <w:delText>15.2</w:delText>
        </w:r>
        <w:r w:rsidRPr="00FE6751" w:rsidDel="00CC5610">
          <w:rPr>
            <w:rFonts w:asciiTheme="minorHAnsi" w:hAnsiTheme="minorHAnsi"/>
            <w:b w:val="0"/>
            <w:bCs w:val="0"/>
            <w:smallCaps w:val="0"/>
            <w:noProof/>
            <w:rPrChange w:id="724" w:author="RANNOU Jean-Philippe" w:date="2020-02-11T17:24:00Z">
              <w:rPr>
                <w:rFonts w:asciiTheme="minorHAnsi" w:hAnsiTheme="minorHAnsi"/>
                <w:b w:val="0"/>
                <w:bCs w:val="0"/>
                <w:smallCaps w:val="0"/>
                <w:noProof/>
                <w:lang w:val="fr-FR"/>
              </w:rPr>
            </w:rPrChange>
          </w:rPr>
          <w:tab/>
        </w:r>
        <w:r w:rsidRPr="00FE6751" w:rsidDel="00CC5610">
          <w:rPr>
            <w:rStyle w:val="Lienhypertexte"/>
            <w:b w:val="0"/>
            <w:bCs w:val="0"/>
            <w:smallCaps w:val="0"/>
            <w:noProof/>
          </w:rPr>
          <w:delText>A selection of useful tools</w:delText>
        </w:r>
        <w:r w:rsidRPr="00FE6751" w:rsidDel="00CC5610">
          <w:rPr>
            <w:b w:val="0"/>
            <w:bCs w:val="0"/>
            <w:smallCaps w:val="0"/>
            <w:noProof/>
            <w:webHidden/>
          </w:rPr>
          <w:tab/>
          <w:delText>35</w:delText>
        </w:r>
      </w:del>
    </w:p>
    <w:p w:rsidR="007F523A" w:rsidRPr="00FE6751" w:rsidDel="00CC5610" w:rsidRDefault="007F523A">
      <w:pPr>
        <w:pStyle w:val="TM3"/>
        <w:tabs>
          <w:tab w:val="left" w:pos="770"/>
          <w:tab w:val="right" w:leader="dot" w:pos="9063"/>
        </w:tabs>
        <w:rPr>
          <w:del w:id="725" w:author="RANNOU Jean-Philippe" w:date="2020-02-06T14:10:00Z"/>
          <w:rFonts w:asciiTheme="minorHAnsi" w:hAnsiTheme="minorHAnsi"/>
          <w:smallCaps w:val="0"/>
          <w:noProof/>
          <w:szCs w:val="22"/>
          <w:rPrChange w:id="726" w:author="RANNOU Jean-Philippe" w:date="2020-02-11T17:24:00Z">
            <w:rPr>
              <w:del w:id="727" w:author="RANNOU Jean-Philippe" w:date="2020-02-06T14:10:00Z"/>
              <w:rFonts w:asciiTheme="minorHAnsi" w:hAnsiTheme="minorHAnsi"/>
              <w:smallCaps w:val="0"/>
              <w:noProof/>
              <w:szCs w:val="22"/>
              <w:lang w:val="fr-FR"/>
            </w:rPr>
          </w:rPrChange>
        </w:rPr>
      </w:pPr>
      <w:del w:id="728" w:author="RANNOU Jean-Philippe" w:date="2020-02-06T14:10:00Z">
        <w:r w:rsidRPr="00FE6751" w:rsidDel="00CC5610">
          <w:rPr>
            <w:rStyle w:val="Lienhypertexte"/>
            <w:smallCaps w:val="0"/>
            <w:noProof/>
          </w:rPr>
          <w:delText>15.2.1</w:delText>
        </w:r>
        <w:r w:rsidRPr="00FE6751" w:rsidDel="00CC5610">
          <w:rPr>
            <w:rFonts w:asciiTheme="minorHAnsi" w:hAnsiTheme="minorHAnsi"/>
            <w:smallCaps w:val="0"/>
            <w:noProof/>
            <w:rPrChange w:id="729" w:author="RANNOU Jean-Philippe" w:date="2020-02-11T17:24:00Z">
              <w:rPr>
                <w:rFonts w:asciiTheme="minorHAnsi" w:hAnsiTheme="minorHAnsi"/>
                <w:smallCaps w:val="0"/>
                <w:noProof/>
                <w:lang w:val="fr-FR"/>
              </w:rPr>
            </w:rPrChange>
          </w:rPr>
          <w:tab/>
        </w:r>
        <w:r w:rsidRPr="00FE6751" w:rsidDel="00CC5610">
          <w:rPr>
            <w:rStyle w:val="Lienhypertexte"/>
            <w:smallCaps w:val="0"/>
            <w:noProof/>
          </w:rPr>
          <w:delText>Visualization tools</w:delText>
        </w:r>
        <w:r w:rsidRPr="00FE6751" w:rsidDel="00CC5610">
          <w:rPr>
            <w:smallCaps w:val="0"/>
            <w:noProof/>
            <w:webHidden/>
          </w:rPr>
          <w:tab/>
          <w:delText>35</w:delText>
        </w:r>
      </w:del>
    </w:p>
    <w:p w:rsidR="007F523A" w:rsidRPr="00FE6751" w:rsidDel="00CC5610" w:rsidRDefault="007F523A">
      <w:pPr>
        <w:pStyle w:val="TM3"/>
        <w:tabs>
          <w:tab w:val="left" w:pos="770"/>
          <w:tab w:val="right" w:leader="dot" w:pos="9063"/>
        </w:tabs>
        <w:rPr>
          <w:del w:id="730" w:author="RANNOU Jean-Philippe" w:date="2020-02-06T14:10:00Z"/>
          <w:rFonts w:asciiTheme="minorHAnsi" w:hAnsiTheme="minorHAnsi"/>
          <w:smallCaps w:val="0"/>
          <w:noProof/>
          <w:szCs w:val="22"/>
          <w:rPrChange w:id="731" w:author="RANNOU Jean-Philippe" w:date="2020-02-11T17:24:00Z">
            <w:rPr>
              <w:del w:id="732" w:author="RANNOU Jean-Philippe" w:date="2020-02-06T14:10:00Z"/>
              <w:rFonts w:asciiTheme="minorHAnsi" w:hAnsiTheme="minorHAnsi"/>
              <w:smallCaps w:val="0"/>
              <w:noProof/>
              <w:szCs w:val="22"/>
              <w:lang w:val="fr-FR"/>
            </w:rPr>
          </w:rPrChange>
        </w:rPr>
      </w:pPr>
      <w:del w:id="733" w:author="RANNOU Jean-Philippe" w:date="2020-02-06T14:10:00Z">
        <w:r w:rsidRPr="00FE6751" w:rsidDel="00CC5610">
          <w:rPr>
            <w:rStyle w:val="Lienhypertexte"/>
            <w:smallCaps w:val="0"/>
            <w:noProof/>
          </w:rPr>
          <w:delText>15.2.2</w:delText>
        </w:r>
        <w:r w:rsidRPr="00FE6751" w:rsidDel="00CC5610">
          <w:rPr>
            <w:rFonts w:asciiTheme="minorHAnsi" w:hAnsiTheme="minorHAnsi"/>
            <w:smallCaps w:val="0"/>
            <w:noProof/>
            <w:rPrChange w:id="734" w:author="RANNOU Jean-Philippe" w:date="2020-02-11T17:24:00Z">
              <w:rPr>
                <w:rFonts w:asciiTheme="minorHAnsi" w:hAnsiTheme="minorHAnsi"/>
                <w:smallCaps w:val="0"/>
                <w:noProof/>
                <w:lang w:val="fr-FR"/>
              </w:rPr>
            </w:rPrChange>
          </w:rPr>
          <w:tab/>
        </w:r>
        <w:r w:rsidRPr="00FE6751" w:rsidDel="00CC5610">
          <w:rPr>
            <w:rStyle w:val="Lienhypertexte"/>
            <w:smallCaps w:val="0"/>
            <w:noProof/>
          </w:rPr>
          <w:delText>NetCDF to CSV conversion tools</w:delText>
        </w:r>
        <w:r w:rsidRPr="00FE6751" w:rsidDel="00CC5610">
          <w:rPr>
            <w:smallCaps w:val="0"/>
            <w:noProof/>
            <w:webHidden/>
          </w:rPr>
          <w:tab/>
          <w:delText>35</w:delText>
        </w:r>
      </w:del>
    </w:p>
    <w:p w:rsidR="007F523A" w:rsidRPr="00FE6751" w:rsidDel="00CC5610" w:rsidRDefault="007F523A">
      <w:pPr>
        <w:pStyle w:val="TM3"/>
        <w:tabs>
          <w:tab w:val="left" w:pos="770"/>
          <w:tab w:val="right" w:leader="dot" w:pos="9063"/>
        </w:tabs>
        <w:rPr>
          <w:del w:id="735" w:author="RANNOU Jean-Philippe" w:date="2020-02-06T14:10:00Z"/>
          <w:rFonts w:asciiTheme="minorHAnsi" w:hAnsiTheme="minorHAnsi"/>
          <w:smallCaps w:val="0"/>
          <w:noProof/>
          <w:szCs w:val="22"/>
          <w:rPrChange w:id="736" w:author="RANNOU Jean-Philippe" w:date="2020-02-11T17:24:00Z">
            <w:rPr>
              <w:del w:id="737" w:author="RANNOU Jean-Philippe" w:date="2020-02-06T14:10:00Z"/>
              <w:rFonts w:asciiTheme="minorHAnsi" w:hAnsiTheme="minorHAnsi"/>
              <w:smallCaps w:val="0"/>
              <w:noProof/>
              <w:szCs w:val="22"/>
              <w:lang w:val="fr-FR"/>
            </w:rPr>
          </w:rPrChange>
        </w:rPr>
      </w:pPr>
      <w:del w:id="738" w:author="RANNOU Jean-Philippe" w:date="2020-02-06T14:10:00Z">
        <w:r w:rsidRPr="00FE6751" w:rsidDel="00CC5610">
          <w:rPr>
            <w:rStyle w:val="Lienhypertexte"/>
            <w:smallCaps w:val="0"/>
            <w:noProof/>
          </w:rPr>
          <w:delText>15.2.3</w:delText>
        </w:r>
        <w:r w:rsidRPr="00FE6751" w:rsidDel="00CC5610">
          <w:rPr>
            <w:rFonts w:asciiTheme="minorHAnsi" w:hAnsiTheme="minorHAnsi"/>
            <w:smallCaps w:val="0"/>
            <w:noProof/>
            <w:rPrChange w:id="739" w:author="RANNOU Jean-Philippe" w:date="2020-02-11T17:24:00Z">
              <w:rPr>
                <w:rFonts w:asciiTheme="minorHAnsi" w:hAnsiTheme="minorHAnsi"/>
                <w:smallCaps w:val="0"/>
                <w:noProof/>
                <w:lang w:val="fr-FR"/>
              </w:rPr>
            </w:rPrChange>
          </w:rPr>
          <w:tab/>
        </w:r>
        <w:r w:rsidRPr="00FE6751" w:rsidDel="00CC5610">
          <w:rPr>
            <w:rStyle w:val="Lienhypertexte"/>
            <w:smallCaps w:val="0"/>
            <w:noProof/>
          </w:rPr>
          <w:delText>Argos cycle file management tools</w:delText>
        </w:r>
        <w:r w:rsidRPr="00FE6751" w:rsidDel="00CC5610">
          <w:rPr>
            <w:smallCaps w:val="0"/>
            <w:noProof/>
            <w:webHidden/>
          </w:rPr>
          <w:tab/>
          <w:delText>36</w:delText>
        </w:r>
      </w:del>
    </w:p>
    <w:p w:rsidR="007F523A" w:rsidRPr="00FE6751" w:rsidDel="00CC5610" w:rsidRDefault="007F523A">
      <w:pPr>
        <w:pStyle w:val="TM3"/>
        <w:tabs>
          <w:tab w:val="left" w:pos="770"/>
          <w:tab w:val="right" w:leader="dot" w:pos="9063"/>
        </w:tabs>
        <w:rPr>
          <w:del w:id="740" w:author="RANNOU Jean-Philippe" w:date="2020-02-06T14:10:00Z"/>
          <w:rFonts w:asciiTheme="minorHAnsi" w:hAnsiTheme="minorHAnsi"/>
          <w:smallCaps w:val="0"/>
          <w:noProof/>
          <w:szCs w:val="22"/>
          <w:rPrChange w:id="741" w:author="RANNOU Jean-Philippe" w:date="2020-02-11T17:24:00Z">
            <w:rPr>
              <w:del w:id="742" w:author="RANNOU Jean-Philippe" w:date="2020-02-06T14:10:00Z"/>
              <w:rFonts w:asciiTheme="minorHAnsi" w:hAnsiTheme="minorHAnsi"/>
              <w:smallCaps w:val="0"/>
              <w:noProof/>
              <w:szCs w:val="22"/>
              <w:lang w:val="fr-FR"/>
            </w:rPr>
          </w:rPrChange>
        </w:rPr>
      </w:pPr>
      <w:del w:id="743" w:author="RANNOU Jean-Philippe" w:date="2020-02-06T14:10:00Z">
        <w:r w:rsidRPr="00FE6751" w:rsidDel="00CC5610">
          <w:rPr>
            <w:rStyle w:val="Lienhypertexte"/>
            <w:smallCaps w:val="0"/>
            <w:noProof/>
          </w:rPr>
          <w:delText>15.2.4</w:delText>
        </w:r>
        <w:r w:rsidRPr="00FE6751" w:rsidDel="00CC5610">
          <w:rPr>
            <w:rFonts w:asciiTheme="minorHAnsi" w:hAnsiTheme="minorHAnsi"/>
            <w:smallCaps w:val="0"/>
            <w:noProof/>
            <w:rPrChange w:id="744" w:author="RANNOU Jean-Philippe" w:date="2020-02-11T17:24:00Z">
              <w:rPr>
                <w:rFonts w:asciiTheme="minorHAnsi" w:hAnsiTheme="minorHAnsi"/>
                <w:smallCaps w:val="0"/>
                <w:noProof/>
                <w:lang w:val="fr-FR"/>
              </w:rPr>
            </w:rPrChange>
          </w:rPr>
          <w:tab/>
        </w:r>
        <w:r w:rsidRPr="00FE6751" w:rsidDel="00CC5610">
          <w:rPr>
            <w:rStyle w:val="Lienhypertexte"/>
            <w:smallCaps w:val="0"/>
            <w:noProof/>
          </w:rPr>
          <w:delText>clean_spool_and_buff</w:delText>
        </w:r>
        <w:r w:rsidRPr="00FE6751" w:rsidDel="00CC5610">
          <w:rPr>
            <w:smallCaps w:val="0"/>
            <w:noProof/>
            <w:webHidden/>
          </w:rPr>
          <w:tab/>
          <w:delText>36</w:delText>
        </w:r>
      </w:del>
    </w:p>
    <w:p w:rsidR="007F523A" w:rsidRPr="00FE6751" w:rsidDel="00CC5610" w:rsidRDefault="007F523A">
      <w:pPr>
        <w:pStyle w:val="TM3"/>
        <w:tabs>
          <w:tab w:val="left" w:pos="770"/>
          <w:tab w:val="right" w:leader="dot" w:pos="9063"/>
        </w:tabs>
        <w:rPr>
          <w:del w:id="745" w:author="RANNOU Jean-Philippe" w:date="2020-02-06T14:10:00Z"/>
          <w:rFonts w:asciiTheme="minorHAnsi" w:hAnsiTheme="minorHAnsi"/>
          <w:smallCaps w:val="0"/>
          <w:noProof/>
          <w:szCs w:val="22"/>
          <w:rPrChange w:id="746" w:author="RANNOU Jean-Philippe" w:date="2020-02-11T17:24:00Z">
            <w:rPr>
              <w:del w:id="747" w:author="RANNOU Jean-Philippe" w:date="2020-02-06T14:10:00Z"/>
              <w:rFonts w:asciiTheme="minorHAnsi" w:hAnsiTheme="minorHAnsi"/>
              <w:smallCaps w:val="0"/>
              <w:noProof/>
              <w:szCs w:val="22"/>
              <w:lang w:val="fr-FR"/>
            </w:rPr>
          </w:rPrChange>
        </w:rPr>
      </w:pPr>
      <w:del w:id="748" w:author="RANNOU Jean-Philippe" w:date="2020-02-06T14:10:00Z">
        <w:r w:rsidRPr="00FE6751" w:rsidDel="00CC5610">
          <w:rPr>
            <w:rStyle w:val="Lienhypertexte"/>
            <w:smallCaps w:val="0"/>
            <w:noProof/>
          </w:rPr>
          <w:delText>15.2.5</w:delText>
        </w:r>
        <w:r w:rsidRPr="00FE6751" w:rsidDel="00CC5610">
          <w:rPr>
            <w:rFonts w:asciiTheme="minorHAnsi" w:hAnsiTheme="minorHAnsi"/>
            <w:smallCaps w:val="0"/>
            <w:noProof/>
            <w:rPrChange w:id="749" w:author="RANNOU Jean-Philippe" w:date="2020-02-11T17:24:00Z">
              <w:rPr>
                <w:rFonts w:asciiTheme="minorHAnsi" w:hAnsiTheme="minorHAnsi"/>
                <w:smallCaps w:val="0"/>
                <w:noProof/>
                <w:lang w:val="fr-FR"/>
              </w:rPr>
            </w:rPrChange>
          </w:rPr>
          <w:tab/>
        </w:r>
        <w:r w:rsidRPr="00FE6751" w:rsidDel="00CC5610">
          <w:rPr>
            <w:rStyle w:val="Lienhypertexte"/>
            <w:smallCaps w:val="0"/>
            <w:noProof/>
          </w:rPr>
          <w:delText>copy_iridium_mail_files, copy_remocean_sbd_files and copy_cts5_files</w:delText>
        </w:r>
        <w:r w:rsidRPr="00FE6751" w:rsidDel="00CC5610">
          <w:rPr>
            <w:smallCaps w:val="0"/>
            <w:noProof/>
            <w:webHidden/>
          </w:rPr>
          <w:tab/>
          <w:delText>36</w:delText>
        </w:r>
      </w:del>
    </w:p>
    <w:p w:rsidR="007F523A" w:rsidRPr="00FE6751" w:rsidDel="00CC5610" w:rsidRDefault="007F523A">
      <w:pPr>
        <w:pStyle w:val="TM3"/>
        <w:tabs>
          <w:tab w:val="left" w:pos="770"/>
          <w:tab w:val="right" w:leader="dot" w:pos="9063"/>
        </w:tabs>
        <w:rPr>
          <w:del w:id="750" w:author="RANNOU Jean-Philippe" w:date="2020-02-06T14:10:00Z"/>
          <w:rFonts w:asciiTheme="minorHAnsi" w:hAnsiTheme="minorHAnsi"/>
          <w:smallCaps w:val="0"/>
          <w:noProof/>
          <w:szCs w:val="22"/>
          <w:rPrChange w:id="751" w:author="RANNOU Jean-Philippe" w:date="2020-02-11T17:24:00Z">
            <w:rPr>
              <w:del w:id="752" w:author="RANNOU Jean-Philippe" w:date="2020-02-06T14:10:00Z"/>
              <w:rFonts w:asciiTheme="minorHAnsi" w:hAnsiTheme="minorHAnsi"/>
              <w:smallCaps w:val="0"/>
              <w:noProof/>
              <w:szCs w:val="22"/>
              <w:lang w:val="fr-FR"/>
            </w:rPr>
          </w:rPrChange>
        </w:rPr>
      </w:pPr>
      <w:del w:id="753" w:author="RANNOU Jean-Philippe" w:date="2020-02-06T14:10:00Z">
        <w:r w:rsidRPr="00FE6751" w:rsidDel="00CC5610">
          <w:rPr>
            <w:rStyle w:val="Lienhypertexte"/>
            <w:smallCaps w:val="0"/>
            <w:noProof/>
          </w:rPr>
          <w:delText>15.2.6</w:delText>
        </w:r>
        <w:r w:rsidRPr="00FE6751" w:rsidDel="00CC5610">
          <w:rPr>
            <w:rFonts w:asciiTheme="minorHAnsi" w:hAnsiTheme="minorHAnsi"/>
            <w:smallCaps w:val="0"/>
            <w:noProof/>
            <w:rPrChange w:id="754" w:author="RANNOU Jean-Philippe" w:date="2020-02-11T17:24:00Z">
              <w:rPr>
                <w:rFonts w:asciiTheme="minorHAnsi" w:hAnsiTheme="minorHAnsi"/>
                <w:smallCaps w:val="0"/>
                <w:noProof/>
                <w:lang w:val="fr-FR"/>
              </w:rPr>
            </w:rPrChange>
          </w:rPr>
          <w:tab/>
        </w:r>
        <w:r w:rsidRPr="00FE6751" w:rsidDel="00CC5610">
          <w:rPr>
            <w:rStyle w:val="Lienhypertexte"/>
            <w:smallCaps w:val="0"/>
            <w:noProof/>
          </w:rPr>
          <w:delText>nc_add_rtqc_flags_prof_and_traj</w:delText>
        </w:r>
        <w:r w:rsidRPr="00FE6751" w:rsidDel="00CC5610">
          <w:rPr>
            <w:smallCaps w:val="0"/>
            <w:noProof/>
            <w:webHidden/>
          </w:rPr>
          <w:tab/>
          <w:delText>36</w:delText>
        </w:r>
      </w:del>
    </w:p>
    <w:p w:rsidR="007F523A" w:rsidRPr="00FE6751" w:rsidDel="00CC5610" w:rsidRDefault="007F523A">
      <w:pPr>
        <w:pStyle w:val="TM3"/>
        <w:tabs>
          <w:tab w:val="left" w:pos="770"/>
          <w:tab w:val="right" w:leader="dot" w:pos="9063"/>
        </w:tabs>
        <w:rPr>
          <w:del w:id="755" w:author="RANNOU Jean-Philippe" w:date="2020-02-06T14:10:00Z"/>
          <w:rFonts w:asciiTheme="minorHAnsi" w:hAnsiTheme="minorHAnsi"/>
          <w:smallCaps w:val="0"/>
          <w:noProof/>
          <w:szCs w:val="22"/>
          <w:rPrChange w:id="756" w:author="RANNOU Jean-Philippe" w:date="2020-02-11T17:24:00Z">
            <w:rPr>
              <w:del w:id="757" w:author="RANNOU Jean-Philippe" w:date="2020-02-06T14:10:00Z"/>
              <w:rFonts w:asciiTheme="minorHAnsi" w:hAnsiTheme="minorHAnsi"/>
              <w:smallCaps w:val="0"/>
              <w:noProof/>
              <w:szCs w:val="22"/>
              <w:lang w:val="fr-FR"/>
            </w:rPr>
          </w:rPrChange>
        </w:rPr>
      </w:pPr>
      <w:del w:id="758" w:author="RANNOU Jean-Philippe" w:date="2020-02-06T14:10:00Z">
        <w:r w:rsidRPr="00FE6751" w:rsidDel="00CC5610">
          <w:rPr>
            <w:rStyle w:val="Lienhypertexte"/>
            <w:smallCaps w:val="0"/>
            <w:noProof/>
          </w:rPr>
          <w:delText>15.2.7</w:delText>
        </w:r>
        <w:r w:rsidRPr="00FE6751" w:rsidDel="00CC5610">
          <w:rPr>
            <w:rFonts w:asciiTheme="minorHAnsi" w:hAnsiTheme="minorHAnsi"/>
            <w:smallCaps w:val="0"/>
            <w:noProof/>
            <w:rPrChange w:id="759" w:author="RANNOU Jean-Philippe" w:date="2020-02-11T17:24:00Z">
              <w:rPr>
                <w:rFonts w:asciiTheme="minorHAnsi" w:hAnsiTheme="minorHAnsi"/>
                <w:smallCaps w:val="0"/>
                <w:noProof/>
                <w:lang w:val="fr-FR"/>
              </w:rPr>
            </w:rPrChange>
          </w:rPr>
          <w:tab/>
        </w:r>
        <w:r w:rsidRPr="00FE6751" w:rsidDel="00CC5610">
          <w:rPr>
            <w:rStyle w:val="Lienhypertexte"/>
            <w:smallCaps w:val="0"/>
            <w:noProof/>
          </w:rPr>
          <w:delText>nc_check_file_format</w:delText>
        </w:r>
        <w:r w:rsidRPr="00FE6751" w:rsidDel="00CC5610">
          <w:rPr>
            <w:smallCaps w:val="0"/>
            <w:noProof/>
            <w:webHidden/>
          </w:rPr>
          <w:tab/>
          <w:delText>36</w:delText>
        </w:r>
      </w:del>
    </w:p>
    <w:p w:rsidR="007F228B" w:rsidRPr="00FE6751" w:rsidRDefault="00305D54" w:rsidP="009F0AAC">
      <w:pPr>
        <w:pStyle w:val="Retraitnormal"/>
        <w:rPr>
          <w:rPrChange w:id="760" w:author="RANNOU Jean-Philippe" w:date="2020-02-11T17:24:00Z">
            <w:rPr>
              <w:lang w:val="en-GB"/>
            </w:rPr>
          </w:rPrChange>
        </w:rPr>
      </w:pPr>
      <w:r w:rsidRPr="00FE6751">
        <w:rPr>
          <w:rPrChange w:id="761" w:author="RANNOU Jean-Philippe" w:date="2020-02-11T17:24:00Z">
            <w:rPr>
              <w:lang w:val="en-GB"/>
            </w:rPr>
          </w:rPrChange>
        </w:rPr>
        <w:fldChar w:fldCharType="end"/>
      </w:r>
    </w:p>
    <w:p w:rsidR="00806F87" w:rsidRPr="00FE6751" w:rsidRDefault="00806F87" w:rsidP="00EF65F5">
      <w:pPr>
        <w:pStyle w:val="Titre"/>
      </w:pPr>
      <w:bookmarkStart w:id="762" w:name="_Toc460855043"/>
      <w:bookmarkStart w:id="763" w:name="_Toc32591911"/>
      <w:r w:rsidRPr="00FE6751">
        <w:lastRenderedPageBreak/>
        <w:t>History</w:t>
      </w:r>
      <w:bookmarkEnd w:id="762"/>
      <w:bookmarkEnd w:id="763"/>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924"/>
        <w:gridCol w:w="1243"/>
        <w:gridCol w:w="7047"/>
      </w:tblGrid>
      <w:tr w:rsidR="00806F87" w:rsidRPr="00FE6751" w:rsidTr="00EF65F5">
        <w:trPr>
          <w:cantSplit/>
        </w:trPr>
        <w:tc>
          <w:tcPr>
            <w:tcW w:w="924" w:type="dxa"/>
            <w:shd w:val="clear" w:color="auto" w:fill="1F497D"/>
          </w:tcPr>
          <w:p w:rsidR="00806F87" w:rsidRPr="00FE6751" w:rsidRDefault="00806F87" w:rsidP="00EF65F5">
            <w:pPr>
              <w:pStyle w:val="TableContents"/>
              <w:rPr>
                <w:b/>
                <w:color w:val="FFFFFF"/>
                <w:sz w:val="20"/>
                <w:szCs w:val="20"/>
              </w:rPr>
            </w:pPr>
            <w:r w:rsidRPr="00FE6751">
              <w:rPr>
                <w:b/>
                <w:color w:val="FFFFFF"/>
                <w:sz w:val="20"/>
                <w:szCs w:val="20"/>
              </w:rPr>
              <w:t xml:space="preserve">Version </w:t>
            </w:r>
          </w:p>
        </w:tc>
        <w:tc>
          <w:tcPr>
            <w:tcW w:w="0" w:type="auto"/>
            <w:shd w:val="clear" w:color="auto" w:fill="1F497D"/>
          </w:tcPr>
          <w:p w:rsidR="00806F87" w:rsidRPr="00FE6751" w:rsidRDefault="00806F87" w:rsidP="00EF65F5">
            <w:pPr>
              <w:pStyle w:val="TableContents"/>
              <w:rPr>
                <w:b/>
                <w:color w:val="FFFFFF"/>
                <w:sz w:val="20"/>
                <w:szCs w:val="20"/>
              </w:rPr>
            </w:pPr>
            <w:r w:rsidRPr="00FE6751">
              <w:rPr>
                <w:b/>
                <w:color w:val="FFFFFF"/>
                <w:sz w:val="20"/>
                <w:szCs w:val="20"/>
              </w:rPr>
              <w:t xml:space="preserve">Date </w:t>
            </w:r>
          </w:p>
        </w:tc>
        <w:tc>
          <w:tcPr>
            <w:tcW w:w="7047" w:type="dxa"/>
            <w:shd w:val="clear" w:color="auto" w:fill="1F497D"/>
          </w:tcPr>
          <w:p w:rsidR="00806F87" w:rsidRPr="00FE6751" w:rsidRDefault="00806F87" w:rsidP="00EF65F5">
            <w:pPr>
              <w:pStyle w:val="TableContents"/>
              <w:rPr>
                <w:b/>
                <w:color w:val="FFFFFF"/>
                <w:sz w:val="20"/>
                <w:szCs w:val="20"/>
              </w:rPr>
            </w:pPr>
            <w:r w:rsidRPr="00FE6751">
              <w:rPr>
                <w:b/>
                <w:color w:val="FFFFFF"/>
                <w:sz w:val="20"/>
                <w:szCs w:val="20"/>
              </w:rPr>
              <w:t xml:space="preserve">Comment </w:t>
            </w:r>
          </w:p>
        </w:tc>
      </w:tr>
      <w:tr w:rsidR="00806F87" w:rsidRPr="00FE6751" w:rsidTr="00EF65F5">
        <w:trPr>
          <w:cantSplit/>
        </w:trPr>
        <w:tc>
          <w:tcPr>
            <w:tcW w:w="924" w:type="dxa"/>
          </w:tcPr>
          <w:p w:rsidR="00806F87" w:rsidRPr="00FE6751" w:rsidRDefault="00806F87" w:rsidP="00EF65F5">
            <w:pPr>
              <w:pStyle w:val="TableContents"/>
              <w:rPr>
                <w:sz w:val="20"/>
                <w:szCs w:val="20"/>
              </w:rPr>
            </w:pPr>
            <w:r w:rsidRPr="00FE6751">
              <w:rPr>
                <w:sz w:val="20"/>
                <w:szCs w:val="20"/>
              </w:rPr>
              <w:t>1.0</w:t>
            </w:r>
          </w:p>
        </w:tc>
        <w:tc>
          <w:tcPr>
            <w:tcW w:w="0" w:type="auto"/>
          </w:tcPr>
          <w:p w:rsidR="00806F87" w:rsidRPr="00FE6751" w:rsidRDefault="00806F87" w:rsidP="00E61DF5">
            <w:pPr>
              <w:pStyle w:val="TableContents"/>
              <w:rPr>
                <w:sz w:val="20"/>
                <w:szCs w:val="20"/>
              </w:rPr>
            </w:pPr>
            <w:r w:rsidRPr="00FE6751">
              <w:rPr>
                <w:sz w:val="20"/>
                <w:szCs w:val="20"/>
              </w:rPr>
              <w:t>16/0</w:t>
            </w:r>
            <w:r w:rsidR="00E61DF5" w:rsidRPr="00FE6751">
              <w:rPr>
                <w:sz w:val="20"/>
                <w:szCs w:val="20"/>
              </w:rPr>
              <w:t>9</w:t>
            </w:r>
            <w:r w:rsidRPr="00FE6751">
              <w:rPr>
                <w:sz w:val="20"/>
                <w:szCs w:val="20"/>
              </w:rPr>
              <w:t xml:space="preserve">/2016 </w:t>
            </w:r>
          </w:p>
        </w:tc>
        <w:tc>
          <w:tcPr>
            <w:tcW w:w="7047" w:type="dxa"/>
          </w:tcPr>
          <w:p w:rsidR="00806F87" w:rsidRPr="00FE6751" w:rsidRDefault="00806F87" w:rsidP="00EF65F5">
            <w:pPr>
              <w:pStyle w:val="TableContents"/>
              <w:rPr>
                <w:sz w:val="20"/>
                <w:szCs w:val="20"/>
              </w:rPr>
            </w:pPr>
            <w:r w:rsidRPr="00FE6751">
              <w:rPr>
                <w:sz w:val="20"/>
                <w:szCs w:val="20"/>
              </w:rPr>
              <w:t>JPR: initial version of the document.</w:t>
            </w:r>
          </w:p>
        </w:tc>
      </w:tr>
      <w:tr w:rsidR="00F93CFA" w:rsidRPr="00FE6751" w:rsidTr="00EF65F5">
        <w:trPr>
          <w:cantSplit/>
        </w:trPr>
        <w:tc>
          <w:tcPr>
            <w:tcW w:w="924" w:type="dxa"/>
          </w:tcPr>
          <w:p w:rsidR="00F93CFA" w:rsidRPr="00FE6751" w:rsidRDefault="00F93CFA" w:rsidP="00EF65F5">
            <w:pPr>
              <w:pStyle w:val="TableContents"/>
              <w:rPr>
                <w:sz w:val="20"/>
                <w:szCs w:val="20"/>
              </w:rPr>
            </w:pPr>
            <w:r w:rsidRPr="00FE6751">
              <w:rPr>
                <w:sz w:val="20"/>
                <w:szCs w:val="20"/>
              </w:rPr>
              <w:t>1.1</w:t>
            </w:r>
          </w:p>
        </w:tc>
        <w:tc>
          <w:tcPr>
            <w:tcW w:w="0" w:type="auto"/>
          </w:tcPr>
          <w:p w:rsidR="00F93CFA" w:rsidRPr="00FE6751" w:rsidRDefault="00F93CFA" w:rsidP="00EF65F5">
            <w:pPr>
              <w:pStyle w:val="TableContents"/>
              <w:rPr>
                <w:sz w:val="20"/>
                <w:szCs w:val="20"/>
              </w:rPr>
            </w:pPr>
            <w:r w:rsidRPr="00FE6751">
              <w:rPr>
                <w:sz w:val="20"/>
                <w:szCs w:val="20"/>
              </w:rPr>
              <w:t xml:space="preserve">18/10/2016 </w:t>
            </w:r>
          </w:p>
        </w:tc>
        <w:tc>
          <w:tcPr>
            <w:tcW w:w="7047" w:type="dxa"/>
          </w:tcPr>
          <w:p w:rsidR="00F93CFA" w:rsidRPr="00FE6751" w:rsidRDefault="00F93CFA">
            <w:pPr>
              <w:pStyle w:val="TableContents"/>
              <w:rPr>
                <w:sz w:val="20"/>
                <w:szCs w:val="20"/>
              </w:rPr>
            </w:pPr>
            <w:r w:rsidRPr="00FE6751">
              <w:rPr>
                <w:sz w:val="20"/>
                <w:szCs w:val="20"/>
              </w:rPr>
              <w:t>JPR: updated to be compliant with the ‘008a’ version of the software.</w:t>
            </w:r>
          </w:p>
        </w:tc>
      </w:tr>
      <w:tr w:rsidR="00D036B0" w:rsidRPr="00FE6751" w:rsidTr="00EF65F5">
        <w:trPr>
          <w:cantSplit/>
        </w:trPr>
        <w:tc>
          <w:tcPr>
            <w:tcW w:w="924" w:type="dxa"/>
          </w:tcPr>
          <w:p w:rsidR="00D036B0" w:rsidRPr="00FE6751" w:rsidRDefault="00D036B0" w:rsidP="00EF65F5">
            <w:pPr>
              <w:pStyle w:val="TableContents"/>
              <w:rPr>
                <w:sz w:val="20"/>
                <w:szCs w:val="20"/>
              </w:rPr>
            </w:pPr>
            <w:r w:rsidRPr="00FE6751">
              <w:rPr>
                <w:sz w:val="20"/>
                <w:szCs w:val="20"/>
              </w:rPr>
              <w:t>1.2</w:t>
            </w:r>
          </w:p>
        </w:tc>
        <w:tc>
          <w:tcPr>
            <w:tcW w:w="0" w:type="auto"/>
          </w:tcPr>
          <w:p w:rsidR="00D036B0" w:rsidRPr="00FE6751" w:rsidRDefault="0072037B" w:rsidP="00EF65F5">
            <w:pPr>
              <w:pStyle w:val="TableContents"/>
              <w:rPr>
                <w:sz w:val="20"/>
                <w:szCs w:val="20"/>
              </w:rPr>
            </w:pPr>
            <w:r w:rsidRPr="00FE6751">
              <w:rPr>
                <w:sz w:val="20"/>
                <w:szCs w:val="20"/>
              </w:rPr>
              <w:t>21/02/2017</w:t>
            </w:r>
            <w:r w:rsidR="00D036B0" w:rsidRPr="00FE6751">
              <w:rPr>
                <w:sz w:val="20"/>
                <w:szCs w:val="20"/>
              </w:rPr>
              <w:t xml:space="preserve"> </w:t>
            </w:r>
          </w:p>
        </w:tc>
        <w:tc>
          <w:tcPr>
            <w:tcW w:w="7047" w:type="dxa"/>
          </w:tcPr>
          <w:p w:rsidR="00D036B0" w:rsidRPr="00FE6751" w:rsidRDefault="00D036B0" w:rsidP="00EF65F5">
            <w:pPr>
              <w:pStyle w:val="TableContents"/>
              <w:rPr>
                <w:sz w:val="20"/>
                <w:szCs w:val="20"/>
              </w:rPr>
            </w:pPr>
            <w:r w:rsidRPr="00FE6751">
              <w:rPr>
                <w:sz w:val="20"/>
                <w:szCs w:val="20"/>
              </w:rPr>
              <w:t>JPR: updated to be compliant with</w:t>
            </w:r>
            <w:r w:rsidR="0072037B" w:rsidRPr="00FE6751">
              <w:rPr>
                <w:sz w:val="20"/>
                <w:szCs w:val="20"/>
              </w:rPr>
              <w:t xml:space="preserve"> the ‘009</w:t>
            </w:r>
            <w:r w:rsidRPr="00FE6751">
              <w:rPr>
                <w:sz w:val="20"/>
                <w:szCs w:val="20"/>
              </w:rPr>
              <w:t>a’ version of the software.</w:t>
            </w:r>
          </w:p>
        </w:tc>
      </w:tr>
      <w:tr w:rsidR="00B65B67" w:rsidRPr="00FE6751" w:rsidTr="00EF65F5">
        <w:trPr>
          <w:cantSplit/>
          <w:ins w:id="764" w:author="RANNOU Jean-Philippe" w:date="2020-02-06T10:35:00Z"/>
        </w:trPr>
        <w:tc>
          <w:tcPr>
            <w:tcW w:w="924" w:type="dxa"/>
          </w:tcPr>
          <w:p w:rsidR="00B65B67" w:rsidRPr="00FE6751" w:rsidRDefault="00B65B67" w:rsidP="00EF65F5">
            <w:pPr>
              <w:pStyle w:val="TableContents"/>
              <w:rPr>
                <w:ins w:id="765" w:author="RANNOU Jean-Philippe" w:date="2020-02-06T10:35:00Z"/>
                <w:sz w:val="20"/>
                <w:szCs w:val="20"/>
              </w:rPr>
            </w:pPr>
            <w:ins w:id="766" w:author="RANNOU Jean-Philippe" w:date="2020-02-06T10:35:00Z">
              <w:r w:rsidRPr="00FE6751">
                <w:rPr>
                  <w:sz w:val="20"/>
                  <w:szCs w:val="20"/>
                </w:rPr>
                <w:t>1.3</w:t>
              </w:r>
            </w:ins>
          </w:p>
        </w:tc>
        <w:tc>
          <w:tcPr>
            <w:tcW w:w="0" w:type="auto"/>
          </w:tcPr>
          <w:p w:rsidR="00B65B67" w:rsidRPr="00FE6751" w:rsidRDefault="00963E72" w:rsidP="00EF65F5">
            <w:pPr>
              <w:pStyle w:val="TableContents"/>
              <w:rPr>
                <w:ins w:id="767" w:author="RANNOU Jean-Philippe" w:date="2020-02-06T10:35:00Z"/>
                <w:sz w:val="20"/>
                <w:szCs w:val="20"/>
              </w:rPr>
            </w:pPr>
            <w:ins w:id="768" w:author="RANNOU Jean-Philippe" w:date="2020-02-11T17:34:00Z">
              <w:r>
                <w:rPr>
                  <w:sz w:val="20"/>
                  <w:szCs w:val="20"/>
                </w:rPr>
                <w:t>11</w:t>
              </w:r>
            </w:ins>
            <w:ins w:id="769" w:author="RANNOU Jean-Philippe" w:date="2020-02-06T10:36:00Z">
              <w:r w:rsidR="00B65B67" w:rsidRPr="00FE6751">
                <w:rPr>
                  <w:sz w:val="20"/>
                  <w:szCs w:val="20"/>
                </w:rPr>
                <w:t>/02/2020</w:t>
              </w:r>
            </w:ins>
          </w:p>
        </w:tc>
        <w:tc>
          <w:tcPr>
            <w:tcW w:w="7047" w:type="dxa"/>
          </w:tcPr>
          <w:p w:rsidR="00B65B67" w:rsidRPr="00FE6751" w:rsidRDefault="00B65B67" w:rsidP="00146E3F">
            <w:pPr>
              <w:pStyle w:val="TableContents"/>
              <w:rPr>
                <w:ins w:id="770" w:author="RANNOU Jean-Philippe" w:date="2020-02-06T10:35:00Z"/>
                <w:sz w:val="20"/>
                <w:szCs w:val="20"/>
              </w:rPr>
            </w:pPr>
            <w:ins w:id="771" w:author="RANNOU Jean-Philippe" w:date="2020-02-06T10:36:00Z">
              <w:r w:rsidRPr="00FE6751">
                <w:rPr>
                  <w:sz w:val="20"/>
                  <w:szCs w:val="20"/>
                </w:rPr>
                <w:t>JPR: updated to be compliant with the ‘033a’ version of the software.</w:t>
              </w:r>
            </w:ins>
          </w:p>
        </w:tc>
      </w:tr>
      <w:tr w:rsidR="00D036B0" w:rsidRPr="00FE6751" w:rsidTr="00EF65F5">
        <w:trPr>
          <w:cantSplit/>
        </w:trPr>
        <w:tc>
          <w:tcPr>
            <w:tcW w:w="924" w:type="dxa"/>
          </w:tcPr>
          <w:p w:rsidR="00D036B0" w:rsidRPr="00FE6751" w:rsidRDefault="00D036B0" w:rsidP="00EF65F5">
            <w:pPr>
              <w:pStyle w:val="TableContents"/>
              <w:rPr>
                <w:sz w:val="20"/>
                <w:szCs w:val="20"/>
                <w:highlight w:val="green"/>
              </w:rPr>
            </w:pPr>
          </w:p>
        </w:tc>
        <w:tc>
          <w:tcPr>
            <w:tcW w:w="0" w:type="auto"/>
          </w:tcPr>
          <w:p w:rsidR="00D036B0" w:rsidRPr="00FE6751" w:rsidRDefault="00D036B0" w:rsidP="00EF65F5">
            <w:pPr>
              <w:pStyle w:val="TableContents"/>
              <w:rPr>
                <w:sz w:val="20"/>
                <w:szCs w:val="20"/>
                <w:highlight w:val="green"/>
              </w:rPr>
            </w:pPr>
          </w:p>
        </w:tc>
        <w:tc>
          <w:tcPr>
            <w:tcW w:w="7047" w:type="dxa"/>
          </w:tcPr>
          <w:p w:rsidR="00D036B0" w:rsidRPr="00FE6751" w:rsidRDefault="00D036B0" w:rsidP="00EF65F5">
            <w:pPr>
              <w:pStyle w:val="TableContents"/>
              <w:rPr>
                <w:sz w:val="20"/>
                <w:szCs w:val="20"/>
                <w:highlight w:val="green"/>
              </w:rPr>
            </w:pPr>
          </w:p>
        </w:tc>
      </w:tr>
    </w:tbl>
    <w:p w:rsidR="00806F87" w:rsidRPr="00FE6751" w:rsidRDefault="00806F87" w:rsidP="00806F87"/>
    <w:p w:rsidR="0079286A" w:rsidRPr="00FE6751" w:rsidRDefault="0079286A" w:rsidP="00806F87"/>
    <w:p w:rsidR="00806F87" w:rsidRPr="00FE6751" w:rsidRDefault="00806F87" w:rsidP="0079286A">
      <w:pPr>
        <w:pStyle w:val="Titre"/>
        <w:pageBreakBefore w:val="0"/>
      </w:pPr>
      <w:bookmarkStart w:id="772" w:name="_Toc460855044"/>
      <w:bookmarkStart w:id="773" w:name="_Toc32591912"/>
      <w:r w:rsidRPr="00FE6751">
        <w:t>Reference documents</w:t>
      </w:r>
      <w:bookmarkEnd w:id="772"/>
      <w:bookmarkEnd w:id="773"/>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346"/>
        <w:gridCol w:w="3465"/>
        <w:gridCol w:w="4473"/>
      </w:tblGrid>
      <w:tr w:rsidR="00806F87" w:rsidRPr="00FE6751" w:rsidTr="00EF65F5">
        <w:trPr>
          <w:cantSplit/>
          <w:trHeight w:val="337"/>
        </w:trPr>
        <w:tc>
          <w:tcPr>
            <w:tcW w:w="1346" w:type="dxa"/>
            <w:shd w:val="clear" w:color="000080" w:fill="1F497D"/>
          </w:tcPr>
          <w:p w:rsidR="00806F87" w:rsidRPr="00FE6751" w:rsidRDefault="00806F87" w:rsidP="00EF65F5">
            <w:pPr>
              <w:pStyle w:val="Retraitnormal"/>
              <w:ind w:left="0"/>
              <w:jc w:val="left"/>
              <w:rPr>
                <w:rFonts w:ascii="Arial" w:hAnsi="Arial" w:cs="Arial"/>
                <w:b/>
                <w:bCs/>
                <w:color w:val="FFFFFF"/>
                <w:sz w:val="20"/>
                <w:szCs w:val="20"/>
                <w:rPrChange w:id="774" w:author="RANNOU Jean-Philippe" w:date="2020-02-11T17:24:00Z">
                  <w:rPr>
                    <w:rFonts w:ascii="Arial" w:hAnsi="Arial" w:cs="Arial"/>
                    <w:b/>
                    <w:bCs/>
                    <w:color w:val="FFFFFF"/>
                    <w:sz w:val="20"/>
                    <w:szCs w:val="20"/>
                    <w:lang w:val="en-GB"/>
                  </w:rPr>
                </w:rPrChange>
              </w:rPr>
            </w:pPr>
            <w:r w:rsidRPr="00FE6751">
              <w:rPr>
                <w:rFonts w:ascii="Arial" w:hAnsi="Arial" w:cs="Arial"/>
                <w:b/>
                <w:bCs/>
                <w:color w:val="FFFFFF"/>
                <w:sz w:val="20"/>
                <w:szCs w:val="20"/>
                <w:rPrChange w:id="775" w:author="RANNOU Jean-Philippe" w:date="2020-02-11T17:24:00Z">
                  <w:rPr>
                    <w:rFonts w:ascii="Arial" w:hAnsi="Arial" w:cs="Arial"/>
                    <w:b/>
                    <w:bCs/>
                    <w:color w:val="FFFFFF"/>
                    <w:sz w:val="20"/>
                    <w:szCs w:val="20"/>
                    <w:lang w:val="en-GB"/>
                  </w:rPr>
                </w:rPrChange>
              </w:rPr>
              <w:t>Reference N°</w:t>
            </w:r>
          </w:p>
        </w:tc>
        <w:tc>
          <w:tcPr>
            <w:tcW w:w="3465" w:type="dxa"/>
            <w:shd w:val="clear" w:color="000080" w:fill="1F497D"/>
          </w:tcPr>
          <w:p w:rsidR="00806F87" w:rsidRPr="00FE6751" w:rsidRDefault="00806F87" w:rsidP="00EF65F5">
            <w:pPr>
              <w:pStyle w:val="Retraitnormal"/>
              <w:ind w:left="0"/>
              <w:jc w:val="left"/>
              <w:rPr>
                <w:rFonts w:ascii="Arial" w:hAnsi="Arial" w:cs="Arial"/>
                <w:b/>
                <w:bCs/>
                <w:color w:val="FFFFFF"/>
                <w:sz w:val="20"/>
                <w:szCs w:val="20"/>
                <w:rPrChange w:id="776" w:author="RANNOU Jean-Philippe" w:date="2020-02-11T17:24:00Z">
                  <w:rPr>
                    <w:rFonts w:ascii="Arial" w:hAnsi="Arial" w:cs="Arial"/>
                    <w:b/>
                    <w:bCs/>
                    <w:color w:val="FFFFFF"/>
                    <w:sz w:val="20"/>
                    <w:szCs w:val="20"/>
                    <w:lang w:val="en-GB"/>
                  </w:rPr>
                </w:rPrChange>
              </w:rPr>
            </w:pPr>
            <w:r w:rsidRPr="00FE6751">
              <w:rPr>
                <w:rFonts w:ascii="Arial" w:hAnsi="Arial" w:cs="Arial"/>
                <w:b/>
                <w:bCs/>
                <w:color w:val="FFFFFF"/>
                <w:sz w:val="20"/>
                <w:szCs w:val="20"/>
                <w:rPrChange w:id="777" w:author="RANNOU Jean-Philippe" w:date="2020-02-11T17:24:00Z">
                  <w:rPr>
                    <w:rFonts w:ascii="Arial" w:hAnsi="Arial" w:cs="Arial"/>
                    <w:b/>
                    <w:bCs/>
                    <w:color w:val="FFFFFF"/>
                    <w:sz w:val="20"/>
                    <w:szCs w:val="20"/>
                    <w:lang w:val="en-GB"/>
                  </w:rPr>
                </w:rPrChange>
              </w:rPr>
              <w:t>Title</w:t>
            </w:r>
          </w:p>
        </w:tc>
        <w:tc>
          <w:tcPr>
            <w:tcW w:w="4473" w:type="dxa"/>
            <w:shd w:val="clear" w:color="000080" w:fill="1F497D"/>
          </w:tcPr>
          <w:p w:rsidR="00806F87" w:rsidRPr="00FE6751" w:rsidRDefault="00806F87" w:rsidP="00EF65F5">
            <w:pPr>
              <w:pStyle w:val="Retraitnormal"/>
              <w:ind w:left="0"/>
              <w:jc w:val="left"/>
              <w:rPr>
                <w:rFonts w:ascii="Arial" w:hAnsi="Arial" w:cs="Arial"/>
                <w:b/>
                <w:bCs/>
                <w:color w:val="FFFFFF"/>
                <w:sz w:val="20"/>
                <w:szCs w:val="20"/>
                <w:rPrChange w:id="778" w:author="RANNOU Jean-Philippe" w:date="2020-02-11T17:24:00Z">
                  <w:rPr>
                    <w:rFonts w:ascii="Arial" w:hAnsi="Arial" w:cs="Arial"/>
                    <w:b/>
                    <w:bCs/>
                    <w:color w:val="FFFFFF"/>
                    <w:sz w:val="20"/>
                    <w:szCs w:val="20"/>
                    <w:lang w:val="en-GB"/>
                  </w:rPr>
                </w:rPrChange>
              </w:rPr>
            </w:pPr>
            <w:r w:rsidRPr="00FE6751">
              <w:rPr>
                <w:rFonts w:ascii="Arial" w:hAnsi="Arial" w:cs="Arial"/>
                <w:b/>
                <w:bCs/>
                <w:color w:val="FFFFFF"/>
                <w:sz w:val="20"/>
                <w:szCs w:val="20"/>
                <w:rPrChange w:id="779" w:author="RANNOU Jean-Philippe" w:date="2020-02-11T17:24:00Z">
                  <w:rPr>
                    <w:rFonts w:ascii="Arial" w:hAnsi="Arial" w:cs="Arial"/>
                    <w:b/>
                    <w:bCs/>
                    <w:color w:val="FFFFFF"/>
                    <w:sz w:val="20"/>
                    <w:szCs w:val="20"/>
                    <w:lang w:val="en-GB"/>
                  </w:rPr>
                </w:rPrChange>
              </w:rPr>
              <w:t>Link</w:t>
            </w:r>
          </w:p>
        </w:tc>
      </w:tr>
      <w:tr w:rsidR="00806F87" w:rsidRPr="00FE6751" w:rsidTr="00EF65F5">
        <w:trPr>
          <w:cantSplit/>
        </w:trPr>
        <w:tc>
          <w:tcPr>
            <w:tcW w:w="1346" w:type="dxa"/>
          </w:tcPr>
          <w:p w:rsidR="00806F87" w:rsidRPr="00FE6751" w:rsidRDefault="00806F87" w:rsidP="00EF65F5">
            <w:pPr>
              <w:pStyle w:val="tablecontent"/>
              <w:rPr>
                <w:rFonts w:ascii="Arial" w:hAnsi="Arial" w:cs="Arial"/>
                <w:sz w:val="20"/>
                <w:szCs w:val="20"/>
                <w:lang w:val="en-US" w:eastAsia="fr-FR"/>
                <w:rPrChange w:id="780" w:author="RANNOU Jean-Philippe" w:date="2020-02-11T17:24:00Z">
                  <w:rPr>
                    <w:rFonts w:ascii="Arial" w:hAnsi="Arial" w:cs="Arial"/>
                    <w:sz w:val="20"/>
                    <w:szCs w:val="20"/>
                    <w:lang w:eastAsia="fr-FR"/>
                  </w:rPr>
                </w:rPrChange>
              </w:rPr>
            </w:pPr>
            <w:bookmarkStart w:id="781" w:name="RD1"/>
            <w:r w:rsidRPr="00FE6751">
              <w:rPr>
                <w:rFonts w:ascii="Arial" w:hAnsi="Arial" w:cs="Arial"/>
                <w:sz w:val="20"/>
                <w:szCs w:val="20"/>
                <w:lang w:val="en-US" w:eastAsia="fr-FR"/>
                <w:rPrChange w:id="782" w:author="RANNOU Jean-Philippe" w:date="2020-02-11T17:24:00Z">
                  <w:rPr>
                    <w:rFonts w:ascii="Arial" w:hAnsi="Arial" w:cs="Arial"/>
                    <w:sz w:val="20"/>
                    <w:szCs w:val="20"/>
                    <w:lang w:eastAsia="fr-FR"/>
                  </w:rPr>
                </w:rPrChange>
              </w:rPr>
              <w:t>RD1</w:t>
            </w:r>
            <w:bookmarkEnd w:id="781"/>
          </w:p>
        </w:tc>
        <w:tc>
          <w:tcPr>
            <w:tcW w:w="3465" w:type="dxa"/>
          </w:tcPr>
          <w:p w:rsidR="00806F87" w:rsidRPr="00FE6751" w:rsidRDefault="00806F87" w:rsidP="00EF65F5">
            <w:pPr>
              <w:pStyle w:val="tablecontent"/>
              <w:rPr>
                <w:rFonts w:ascii="Arial" w:hAnsi="Arial" w:cs="Arial"/>
                <w:sz w:val="20"/>
                <w:szCs w:val="20"/>
                <w:lang w:val="en-US" w:eastAsia="fr-FR"/>
                <w:rPrChange w:id="783" w:author="RANNOU Jean-Philippe" w:date="2020-02-11T17:24:00Z">
                  <w:rPr>
                    <w:rFonts w:ascii="Arial" w:hAnsi="Arial" w:cs="Arial"/>
                    <w:sz w:val="20"/>
                    <w:szCs w:val="20"/>
                    <w:lang w:eastAsia="fr-FR"/>
                  </w:rPr>
                </w:rPrChange>
              </w:rPr>
            </w:pPr>
            <w:r w:rsidRPr="00FE6751">
              <w:rPr>
                <w:rFonts w:ascii="Arial" w:hAnsi="Arial" w:cs="Arial"/>
                <w:sz w:val="20"/>
                <w:szCs w:val="20"/>
                <w:lang w:val="en-US" w:eastAsia="fr-FR"/>
                <w:rPrChange w:id="784" w:author="RANNOU Jean-Philippe" w:date="2020-02-11T17:24:00Z">
                  <w:rPr>
                    <w:rFonts w:ascii="Arial" w:hAnsi="Arial" w:cs="Arial"/>
                    <w:sz w:val="20"/>
                    <w:szCs w:val="20"/>
                    <w:lang w:eastAsia="fr-FR"/>
                  </w:rPr>
                </w:rPrChange>
              </w:rPr>
              <w:t>Argo user’s manual.</w:t>
            </w:r>
          </w:p>
        </w:tc>
        <w:tc>
          <w:tcPr>
            <w:tcW w:w="4473" w:type="dxa"/>
          </w:tcPr>
          <w:p w:rsidR="00806F87" w:rsidRPr="00FE6751" w:rsidRDefault="00BF4B31" w:rsidP="00EF65F5">
            <w:pPr>
              <w:pStyle w:val="tablecontent"/>
              <w:rPr>
                <w:rFonts w:ascii="Arial" w:hAnsi="Arial" w:cs="Arial"/>
                <w:sz w:val="20"/>
                <w:szCs w:val="20"/>
                <w:highlight w:val="green"/>
                <w:lang w:val="en-US" w:eastAsia="fr-FR"/>
                <w:rPrChange w:id="785" w:author="RANNOU Jean-Philippe" w:date="2020-02-11T17:24:00Z">
                  <w:rPr>
                    <w:rFonts w:ascii="Arial" w:hAnsi="Arial" w:cs="Arial"/>
                    <w:sz w:val="20"/>
                    <w:szCs w:val="20"/>
                    <w:lang w:eastAsia="fr-FR"/>
                  </w:rPr>
                </w:rPrChange>
              </w:rPr>
            </w:pPr>
            <w:ins w:id="786" w:author="RANNOU Jean-Philippe" w:date="2020-02-06T10:38:00Z">
              <w:r w:rsidRPr="00FE6751">
                <w:rPr>
                  <w:highlight w:val="green"/>
                  <w:lang w:val="en-US"/>
                  <w:rPrChange w:id="787" w:author="RANNOU Jean-Philippe" w:date="2020-02-11T17:24:00Z">
                    <w:rPr/>
                  </w:rPrChange>
                </w:rPr>
                <w:fldChar w:fldCharType="begin"/>
              </w:r>
              <w:r w:rsidRPr="00FE6751">
                <w:rPr>
                  <w:highlight w:val="green"/>
                  <w:lang w:val="en-US"/>
                  <w:rPrChange w:id="788" w:author="RANNOU Jean-Philippe" w:date="2020-02-11T17:24:00Z">
                    <w:rPr/>
                  </w:rPrChange>
                </w:rPr>
                <w:instrText xml:space="preserve"> HYPERLINK "https://doi.org/10.13155/29825" </w:instrText>
              </w:r>
              <w:r w:rsidRPr="00FE6751">
                <w:rPr>
                  <w:highlight w:val="green"/>
                  <w:lang w:val="en-US"/>
                  <w:rPrChange w:id="789" w:author="RANNOU Jean-Philippe" w:date="2020-02-11T17:24:00Z">
                    <w:rPr/>
                  </w:rPrChange>
                </w:rPr>
                <w:fldChar w:fldCharType="separate"/>
              </w:r>
              <w:r w:rsidRPr="00FE6751">
                <w:rPr>
                  <w:rStyle w:val="Lienhypertexte"/>
                  <w:highlight w:val="green"/>
                  <w:lang w:val="en-US"/>
                  <w:rPrChange w:id="790" w:author="RANNOU Jean-Philippe" w:date="2020-02-11T17:24:00Z">
                    <w:rPr>
                      <w:rStyle w:val="Lienhypertexte"/>
                    </w:rPr>
                  </w:rPrChange>
                </w:rPr>
                <w:t>https://doi.org/10.13155/29825</w:t>
              </w:r>
              <w:r w:rsidRPr="00FE6751">
                <w:rPr>
                  <w:highlight w:val="green"/>
                  <w:lang w:val="en-US"/>
                  <w:rPrChange w:id="791" w:author="RANNOU Jean-Philippe" w:date="2020-02-11T17:24:00Z">
                    <w:rPr/>
                  </w:rPrChange>
                </w:rPr>
                <w:fldChar w:fldCharType="end"/>
              </w:r>
            </w:ins>
            <w:del w:id="792" w:author="RANNOU Jean-Philippe" w:date="2020-02-06T10:38:00Z">
              <w:r w:rsidR="00806F87" w:rsidRPr="00FE6751" w:rsidDel="00BF4B31">
                <w:rPr>
                  <w:rFonts w:ascii="Arial" w:hAnsi="Arial" w:cs="Arial"/>
                  <w:sz w:val="20"/>
                  <w:szCs w:val="20"/>
                  <w:highlight w:val="green"/>
                  <w:lang w:val="en-US"/>
                  <w:rPrChange w:id="793" w:author="RANNOU Jean-Philippe" w:date="2020-02-11T17:24:00Z">
                    <w:rPr>
                      <w:rFonts w:ascii="Arial" w:hAnsi="Arial" w:cs="Arial"/>
                      <w:sz w:val="20"/>
                      <w:szCs w:val="20"/>
                    </w:rPr>
                  </w:rPrChange>
                </w:rPr>
                <w:delText>http://dx.doi.org/10.13155/29825</w:delText>
              </w:r>
            </w:del>
          </w:p>
        </w:tc>
      </w:tr>
      <w:tr w:rsidR="00806F87" w:rsidRPr="00FE6751" w:rsidTr="00EF65F5">
        <w:trPr>
          <w:cantSplit/>
        </w:trPr>
        <w:tc>
          <w:tcPr>
            <w:tcW w:w="1346" w:type="dxa"/>
          </w:tcPr>
          <w:p w:rsidR="00806F87" w:rsidRPr="00FE6751" w:rsidRDefault="00806F87" w:rsidP="00EF65F5">
            <w:pPr>
              <w:pStyle w:val="tablecontent"/>
              <w:rPr>
                <w:rFonts w:ascii="Arial" w:hAnsi="Arial" w:cs="Arial"/>
                <w:sz w:val="20"/>
                <w:szCs w:val="20"/>
                <w:lang w:val="en-US" w:eastAsia="fr-FR"/>
                <w:rPrChange w:id="794" w:author="RANNOU Jean-Philippe" w:date="2020-02-11T17:24:00Z">
                  <w:rPr>
                    <w:rFonts w:ascii="Arial" w:hAnsi="Arial" w:cs="Arial"/>
                    <w:sz w:val="20"/>
                    <w:szCs w:val="20"/>
                    <w:lang w:eastAsia="fr-FR"/>
                  </w:rPr>
                </w:rPrChange>
              </w:rPr>
            </w:pPr>
            <w:bookmarkStart w:id="795" w:name="RD2"/>
            <w:r w:rsidRPr="00FE6751">
              <w:rPr>
                <w:rFonts w:ascii="Arial" w:hAnsi="Arial" w:cs="Arial"/>
                <w:sz w:val="20"/>
                <w:szCs w:val="20"/>
                <w:lang w:val="en-US" w:eastAsia="fr-FR"/>
                <w:rPrChange w:id="796" w:author="RANNOU Jean-Philippe" w:date="2020-02-11T17:24:00Z">
                  <w:rPr>
                    <w:rFonts w:ascii="Arial" w:hAnsi="Arial" w:cs="Arial"/>
                    <w:sz w:val="20"/>
                    <w:szCs w:val="20"/>
                    <w:lang w:eastAsia="fr-FR"/>
                  </w:rPr>
                </w:rPrChange>
              </w:rPr>
              <w:t>RD2</w:t>
            </w:r>
            <w:bookmarkEnd w:id="795"/>
          </w:p>
        </w:tc>
        <w:tc>
          <w:tcPr>
            <w:tcW w:w="3465" w:type="dxa"/>
          </w:tcPr>
          <w:p w:rsidR="00806F87" w:rsidRPr="00FE6751" w:rsidRDefault="00806F87" w:rsidP="00EF65F5">
            <w:pPr>
              <w:pStyle w:val="tablecontent"/>
              <w:rPr>
                <w:rFonts w:ascii="Arial" w:hAnsi="Arial" w:cs="Arial"/>
                <w:sz w:val="20"/>
                <w:szCs w:val="20"/>
                <w:lang w:val="en-US" w:eastAsia="fr-FR"/>
                <w:rPrChange w:id="797" w:author="RANNOU Jean-Philippe" w:date="2020-02-11T17:24:00Z">
                  <w:rPr>
                    <w:rFonts w:ascii="Arial" w:hAnsi="Arial" w:cs="Arial"/>
                    <w:sz w:val="20"/>
                    <w:szCs w:val="20"/>
                    <w:lang w:eastAsia="fr-FR"/>
                  </w:rPr>
                </w:rPrChange>
              </w:rPr>
            </w:pPr>
            <w:r w:rsidRPr="00FE6751">
              <w:rPr>
                <w:rFonts w:ascii="Arial" w:hAnsi="Arial" w:cs="Arial"/>
                <w:sz w:val="20"/>
                <w:szCs w:val="20"/>
                <w:lang w:val="en-US" w:eastAsia="fr-FR"/>
                <w:rPrChange w:id="798" w:author="RANNOU Jean-Philippe" w:date="2020-02-11T17:24:00Z">
                  <w:rPr>
                    <w:rFonts w:ascii="Arial" w:hAnsi="Arial" w:cs="Arial"/>
                    <w:sz w:val="20"/>
                    <w:szCs w:val="20"/>
                    <w:lang w:eastAsia="fr-FR"/>
                  </w:rPr>
                </w:rPrChange>
              </w:rPr>
              <w:t>Argo Quality Control Manual for CTD and Trajectory Data</w:t>
            </w:r>
          </w:p>
        </w:tc>
        <w:tc>
          <w:tcPr>
            <w:tcW w:w="4473" w:type="dxa"/>
          </w:tcPr>
          <w:p w:rsidR="00806F87" w:rsidRPr="00FE6751" w:rsidRDefault="00BF4B31" w:rsidP="00EF65F5">
            <w:pPr>
              <w:pStyle w:val="tablecontent"/>
              <w:rPr>
                <w:rFonts w:ascii="Arial" w:hAnsi="Arial" w:cs="Arial"/>
                <w:sz w:val="20"/>
                <w:szCs w:val="20"/>
                <w:highlight w:val="green"/>
                <w:lang w:val="en-US"/>
                <w:rPrChange w:id="799" w:author="RANNOU Jean-Philippe" w:date="2020-02-11T17:24:00Z">
                  <w:rPr>
                    <w:rFonts w:ascii="Arial" w:hAnsi="Arial" w:cs="Arial"/>
                    <w:sz w:val="20"/>
                    <w:szCs w:val="20"/>
                  </w:rPr>
                </w:rPrChange>
              </w:rPr>
            </w:pPr>
            <w:ins w:id="800" w:author="RANNOU Jean-Philippe" w:date="2020-02-06T10:38:00Z">
              <w:r w:rsidRPr="00FE6751">
                <w:rPr>
                  <w:highlight w:val="green"/>
                  <w:lang w:val="en-US"/>
                  <w:rPrChange w:id="801" w:author="RANNOU Jean-Philippe" w:date="2020-02-11T17:24:00Z">
                    <w:rPr/>
                  </w:rPrChange>
                </w:rPr>
                <w:fldChar w:fldCharType="begin"/>
              </w:r>
              <w:r w:rsidRPr="00FE6751">
                <w:rPr>
                  <w:highlight w:val="green"/>
                  <w:lang w:val="en-US"/>
                  <w:rPrChange w:id="802" w:author="RANNOU Jean-Philippe" w:date="2020-02-11T17:24:00Z">
                    <w:rPr/>
                  </w:rPrChange>
                </w:rPr>
                <w:instrText xml:space="preserve"> HYPERLINK "https://doi.org/10.13155/33951" </w:instrText>
              </w:r>
              <w:r w:rsidRPr="00FE6751">
                <w:rPr>
                  <w:highlight w:val="green"/>
                  <w:lang w:val="en-US"/>
                  <w:rPrChange w:id="803" w:author="RANNOU Jean-Philippe" w:date="2020-02-11T17:24:00Z">
                    <w:rPr/>
                  </w:rPrChange>
                </w:rPr>
                <w:fldChar w:fldCharType="separate"/>
              </w:r>
              <w:r w:rsidRPr="00FE6751">
                <w:rPr>
                  <w:rStyle w:val="Lienhypertexte"/>
                  <w:highlight w:val="green"/>
                  <w:lang w:val="en-US"/>
                  <w:rPrChange w:id="804" w:author="RANNOU Jean-Philippe" w:date="2020-02-11T17:24:00Z">
                    <w:rPr>
                      <w:rStyle w:val="Lienhypertexte"/>
                    </w:rPr>
                  </w:rPrChange>
                </w:rPr>
                <w:t>https://doi.org/10.13155/33951</w:t>
              </w:r>
              <w:r w:rsidRPr="00FE6751">
                <w:rPr>
                  <w:highlight w:val="green"/>
                  <w:lang w:val="en-US"/>
                  <w:rPrChange w:id="805" w:author="RANNOU Jean-Philippe" w:date="2020-02-11T17:24:00Z">
                    <w:rPr/>
                  </w:rPrChange>
                </w:rPr>
                <w:fldChar w:fldCharType="end"/>
              </w:r>
            </w:ins>
            <w:del w:id="806" w:author="RANNOU Jean-Philippe" w:date="2020-02-06T10:38:00Z">
              <w:r w:rsidR="00550B5C" w:rsidRPr="00FE6751" w:rsidDel="00BF4B31">
                <w:rPr>
                  <w:highlight w:val="green"/>
                  <w:lang w:val="en-US"/>
                  <w:rPrChange w:id="807" w:author="RANNOU Jean-Philippe" w:date="2020-02-11T17:24:00Z">
                    <w:rPr/>
                  </w:rPrChange>
                </w:rPr>
                <w:fldChar w:fldCharType="begin"/>
              </w:r>
              <w:r w:rsidR="00550B5C" w:rsidRPr="00FE6751" w:rsidDel="00BF4B31">
                <w:rPr>
                  <w:highlight w:val="green"/>
                  <w:lang w:val="en-US"/>
                  <w:rPrChange w:id="808" w:author="RANNOU Jean-Philippe" w:date="2020-02-11T17:24:00Z">
                    <w:rPr/>
                  </w:rPrChange>
                </w:rPr>
                <w:delInstrText xml:space="preserve"> HYPERLINK "http://dx.doi.org/10.13155/33951" \t "_blank" </w:delInstrText>
              </w:r>
              <w:r w:rsidR="00550B5C" w:rsidRPr="00FE6751" w:rsidDel="00BF4B31">
                <w:rPr>
                  <w:highlight w:val="green"/>
                  <w:lang w:val="en-US"/>
                  <w:rPrChange w:id="809" w:author="RANNOU Jean-Philippe" w:date="2020-02-11T17:24:00Z">
                    <w:rPr>
                      <w:rStyle w:val="Lienhypertexte"/>
                      <w:rFonts w:ascii="Arial" w:hAnsi="Arial" w:cs="Arial"/>
                      <w:sz w:val="20"/>
                      <w:szCs w:val="20"/>
                    </w:rPr>
                  </w:rPrChange>
                </w:rPr>
                <w:fldChar w:fldCharType="separate"/>
              </w:r>
              <w:r w:rsidR="00806F87" w:rsidRPr="00FE6751" w:rsidDel="00BF4B31">
                <w:rPr>
                  <w:rStyle w:val="Lienhypertexte"/>
                  <w:rFonts w:ascii="Arial" w:hAnsi="Arial" w:cs="Arial"/>
                  <w:sz w:val="20"/>
                  <w:szCs w:val="20"/>
                  <w:highlight w:val="green"/>
                  <w:lang w:val="en-US"/>
                  <w:rPrChange w:id="810" w:author="RANNOU Jean-Philippe" w:date="2020-02-11T17:24:00Z">
                    <w:rPr>
                      <w:rStyle w:val="Lienhypertexte"/>
                      <w:rFonts w:ascii="Arial" w:hAnsi="Arial" w:cs="Arial"/>
                      <w:sz w:val="20"/>
                      <w:szCs w:val="20"/>
                    </w:rPr>
                  </w:rPrChange>
                </w:rPr>
                <w:delText>http://dx.doi.org/10.13155/33951</w:delText>
              </w:r>
              <w:r w:rsidR="00550B5C" w:rsidRPr="00FE6751" w:rsidDel="00BF4B31">
                <w:rPr>
                  <w:rStyle w:val="Lienhypertexte"/>
                  <w:rFonts w:ascii="Arial" w:hAnsi="Arial" w:cs="Arial"/>
                  <w:sz w:val="20"/>
                  <w:szCs w:val="20"/>
                  <w:highlight w:val="green"/>
                  <w:lang w:val="en-US"/>
                  <w:rPrChange w:id="811" w:author="RANNOU Jean-Philippe" w:date="2020-02-11T17:24:00Z">
                    <w:rPr>
                      <w:rStyle w:val="Lienhypertexte"/>
                      <w:rFonts w:ascii="Arial" w:hAnsi="Arial" w:cs="Arial"/>
                      <w:sz w:val="20"/>
                      <w:szCs w:val="20"/>
                    </w:rPr>
                  </w:rPrChange>
                </w:rPr>
                <w:fldChar w:fldCharType="end"/>
              </w:r>
            </w:del>
          </w:p>
        </w:tc>
      </w:tr>
      <w:tr w:rsidR="00806F87" w:rsidRPr="00FE6751" w:rsidTr="00EF65F5">
        <w:trPr>
          <w:cantSplit/>
        </w:trPr>
        <w:tc>
          <w:tcPr>
            <w:tcW w:w="1346" w:type="dxa"/>
          </w:tcPr>
          <w:p w:rsidR="00806F87" w:rsidRPr="00FE6751" w:rsidRDefault="00806F87" w:rsidP="00EF65F5">
            <w:pPr>
              <w:pStyle w:val="tablecontent"/>
              <w:rPr>
                <w:rFonts w:ascii="Arial" w:hAnsi="Arial" w:cs="Arial"/>
                <w:sz w:val="20"/>
                <w:szCs w:val="20"/>
                <w:lang w:val="en-US" w:eastAsia="fr-FR"/>
                <w:rPrChange w:id="812" w:author="RANNOU Jean-Philippe" w:date="2020-02-11T17:24:00Z">
                  <w:rPr>
                    <w:rFonts w:ascii="Arial" w:hAnsi="Arial" w:cs="Arial"/>
                    <w:sz w:val="20"/>
                    <w:szCs w:val="20"/>
                    <w:lang w:eastAsia="fr-FR"/>
                  </w:rPr>
                </w:rPrChange>
              </w:rPr>
            </w:pPr>
            <w:bookmarkStart w:id="813" w:name="RD3"/>
            <w:r w:rsidRPr="00FE6751">
              <w:rPr>
                <w:rFonts w:ascii="Arial" w:hAnsi="Arial" w:cs="Arial"/>
                <w:sz w:val="20"/>
                <w:szCs w:val="20"/>
                <w:lang w:val="en-US" w:eastAsia="fr-FR"/>
                <w:rPrChange w:id="814" w:author="RANNOU Jean-Philippe" w:date="2020-02-11T17:24:00Z">
                  <w:rPr>
                    <w:rFonts w:ascii="Arial" w:hAnsi="Arial" w:cs="Arial"/>
                    <w:sz w:val="20"/>
                    <w:szCs w:val="20"/>
                    <w:lang w:eastAsia="fr-FR"/>
                  </w:rPr>
                </w:rPrChange>
              </w:rPr>
              <w:t>RD3</w:t>
            </w:r>
            <w:bookmarkEnd w:id="813"/>
          </w:p>
        </w:tc>
        <w:tc>
          <w:tcPr>
            <w:tcW w:w="3465" w:type="dxa"/>
          </w:tcPr>
          <w:p w:rsidR="00806F87" w:rsidRPr="00FE6751" w:rsidRDefault="00806F87" w:rsidP="00EF65F5">
            <w:pPr>
              <w:pStyle w:val="tablecontent"/>
              <w:rPr>
                <w:rFonts w:ascii="Arial" w:hAnsi="Arial" w:cs="Arial"/>
                <w:sz w:val="20"/>
                <w:szCs w:val="20"/>
                <w:lang w:val="en-US" w:eastAsia="fr-FR"/>
                <w:rPrChange w:id="815" w:author="RANNOU Jean-Philippe" w:date="2020-02-11T17:24:00Z">
                  <w:rPr>
                    <w:rFonts w:ascii="Arial" w:hAnsi="Arial" w:cs="Arial"/>
                    <w:sz w:val="20"/>
                    <w:szCs w:val="20"/>
                    <w:lang w:eastAsia="fr-FR"/>
                  </w:rPr>
                </w:rPrChange>
              </w:rPr>
            </w:pPr>
            <w:r w:rsidRPr="00FE6751">
              <w:rPr>
                <w:rFonts w:ascii="Arial" w:hAnsi="Arial" w:cs="Arial"/>
                <w:sz w:val="20"/>
                <w:szCs w:val="20"/>
                <w:lang w:val="en-US" w:eastAsia="fr-FR"/>
                <w:rPrChange w:id="816" w:author="RANNOU Jean-Philippe" w:date="2020-02-11T17:24:00Z">
                  <w:rPr>
                    <w:rFonts w:ascii="Arial" w:hAnsi="Arial" w:cs="Arial"/>
                    <w:sz w:val="20"/>
                    <w:szCs w:val="20"/>
                    <w:lang w:eastAsia="fr-FR"/>
                  </w:rPr>
                </w:rPrChange>
              </w:rPr>
              <w:t>Argo Quality Control Manual for Biogeochemical Data</w:t>
            </w:r>
          </w:p>
        </w:tc>
        <w:tc>
          <w:tcPr>
            <w:tcW w:w="4473" w:type="dxa"/>
          </w:tcPr>
          <w:p w:rsidR="00806F87" w:rsidRPr="00FE6751" w:rsidRDefault="00BF4B31" w:rsidP="00EF65F5">
            <w:pPr>
              <w:pStyle w:val="tablecontent"/>
              <w:rPr>
                <w:rFonts w:ascii="Arial" w:hAnsi="Arial" w:cs="Arial"/>
                <w:sz w:val="20"/>
                <w:szCs w:val="20"/>
                <w:highlight w:val="green"/>
                <w:lang w:val="en-US"/>
                <w:rPrChange w:id="817" w:author="RANNOU Jean-Philippe" w:date="2020-02-11T17:24:00Z">
                  <w:rPr>
                    <w:rFonts w:ascii="Arial" w:hAnsi="Arial" w:cs="Arial"/>
                    <w:sz w:val="20"/>
                    <w:szCs w:val="20"/>
                  </w:rPr>
                </w:rPrChange>
              </w:rPr>
            </w:pPr>
            <w:ins w:id="818" w:author="RANNOU Jean-Philippe" w:date="2020-02-06T10:37:00Z">
              <w:r w:rsidRPr="00FE6751">
                <w:rPr>
                  <w:highlight w:val="green"/>
                  <w:lang w:val="en-US"/>
                  <w:rPrChange w:id="819" w:author="RANNOU Jean-Philippe" w:date="2020-02-11T17:24:00Z">
                    <w:rPr/>
                  </w:rPrChange>
                </w:rPr>
                <w:fldChar w:fldCharType="begin"/>
              </w:r>
              <w:r w:rsidRPr="00FE6751">
                <w:rPr>
                  <w:highlight w:val="green"/>
                  <w:lang w:val="en-US"/>
                  <w:rPrChange w:id="820" w:author="RANNOU Jean-Philippe" w:date="2020-02-11T17:24:00Z">
                    <w:rPr/>
                  </w:rPrChange>
                </w:rPr>
                <w:instrText xml:space="preserve"> HYPERLINK "https://doi.org/10.13155/40879" </w:instrText>
              </w:r>
              <w:r w:rsidRPr="00FE6751">
                <w:rPr>
                  <w:highlight w:val="green"/>
                  <w:lang w:val="en-US"/>
                  <w:rPrChange w:id="821" w:author="RANNOU Jean-Philippe" w:date="2020-02-11T17:24:00Z">
                    <w:rPr/>
                  </w:rPrChange>
                </w:rPr>
                <w:fldChar w:fldCharType="separate"/>
              </w:r>
              <w:r w:rsidRPr="00FE6751">
                <w:rPr>
                  <w:rStyle w:val="Lienhypertexte"/>
                  <w:highlight w:val="green"/>
                  <w:lang w:val="en-US"/>
                  <w:rPrChange w:id="822" w:author="RANNOU Jean-Philippe" w:date="2020-02-11T17:24:00Z">
                    <w:rPr>
                      <w:rStyle w:val="Lienhypertexte"/>
                    </w:rPr>
                  </w:rPrChange>
                </w:rPr>
                <w:t>https://doi.org/10.13155/40879</w:t>
              </w:r>
              <w:r w:rsidRPr="00FE6751">
                <w:rPr>
                  <w:highlight w:val="green"/>
                  <w:lang w:val="en-US"/>
                  <w:rPrChange w:id="823" w:author="RANNOU Jean-Philippe" w:date="2020-02-11T17:24:00Z">
                    <w:rPr/>
                  </w:rPrChange>
                </w:rPr>
                <w:fldChar w:fldCharType="end"/>
              </w:r>
            </w:ins>
            <w:del w:id="824" w:author="RANNOU Jean-Philippe" w:date="2020-02-06T10:37:00Z">
              <w:r w:rsidR="00550B5C" w:rsidRPr="00FE6751" w:rsidDel="00BF4B31">
                <w:rPr>
                  <w:highlight w:val="green"/>
                  <w:lang w:val="en-US"/>
                  <w:rPrChange w:id="825" w:author="RANNOU Jean-Philippe" w:date="2020-02-11T17:24:00Z">
                    <w:rPr/>
                  </w:rPrChange>
                </w:rPr>
                <w:fldChar w:fldCharType="begin"/>
              </w:r>
              <w:r w:rsidR="00550B5C" w:rsidRPr="00FE6751" w:rsidDel="00BF4B31">
                <w:rPr>
                  <w:highlight w:val="green"/>
                  <w:lang w:val="en-US"/>
                  <w:rPrChange w:id="826" w:author="RANNOU Jean-Philippe" w:date="2020-02-11T17:24:00Z">
                    <w:rPr/>
                  </w:rPrChange>
                </w:rPr>
                <w:delInstrText xml:space="preserve"> HYPERLINK "http://dx.doi.org/10.13155/40879" </w:delInstrText>
              </w:r>
              <w:r w:rsidR="00550B5C" w:rsidRPr="00FE6751" w:rsidDel="00BF4B31">
                <w:rPr>
                  <w:highlight w:val="green"/>
                  <w:rPrChange w:id="827" w:author="RANNOU Jean-Philippe" w:date="2020-02-11T17:24:00Z">
                    <w:rPr>
                      <w:rStyle w:val="Lienhypertexte"/>
                      <w:rFonts w:ascii="Arial" w:hAnsi="Arial" w:cs="Arial"/>
                      <w:sz w:val="20"/>
                      <w:szCs w:val="20"/>
                      <w:lang w:val="en-US"/>
                    </w:rPr>
                  </w:rPrChange>
                </w:rPr>
                <w:fldChar w:fldCharType="separate"/>
              </w:r>
              <w:r w:rsidR="00806F87" w:rsidRPr="00FE6751" w:rsidDel="00BF4B31">
                <w:rPr>
                  <w:rStyle w:val="Lienhypertexte"/>
                  <w:rFonts w:ascii="Arial" w:hAnsi="Arial" w:cs="Arial"/>
                  <w:sz w:val="20"/>
                  <w:szCs w:val="20"/>
                  <w:highlight w:val="green"/>
                  <w:lang w:val="en-US"/>
                  <w:rPrChange w:id="828" w:author="RANNOU Jean-Philippe" w:date="2020-02-11T17:24:00Z">
                    <w:rPr>
                      <w:rStyle w:val="Lienhypertexte"/>
                      <w:rFonts w:ascii="Arial" w:hAnsi="Arial" w:cs="Arial"/>
                      <w:sz w:val="20"/>
                      <w:szCs w:val="20"/>
                      <w:lang w:val="en-US"/>
                    </w:rPr>
                  </w:rPrChange>
                </w:rPr>
                <w:delText>http://dx.doi.org/10.13155/40879</w:delText>
              </w:r>
              <w:r w:rsidR="00550B5C" w:rsidRPr="00FE6751" w:rsidDel="00BF4B31">
                <w:rPr>
                  <w:rStyle w:val="Lienhypertexte"/>
                  <w:rFonts w:ascii="Arial" w:hAnsi="Arial" w:cs="Arial"/>
                  <w:sz w:val="20"/>
                  <w:szCs w:val="20"/>
                  <w:highlight w:val="green"/>
                  <w:lang w:val="en-US"/>
                  <w:rPrChange w:id="829" w:author="RANNOU Jean-Philippe" w:date="2020-02-11T17:24:00Z">
                    <w:rPr>
                      <w:rStyle w:val="Lienhypertexte"/>
                      <w:rFonts w:ascii="Arial" w:hAnsi="Arial" w:cs="Arial"/>
                      <w:sz w:val="20"/>
                      <w:szCs w:val="20"/>
                      <w:lang w:val="en-US"/>
                    </w:rPr>
                  </w:rPrChange>
                </w:rPr>
                <w:fldChar w:fldCharType="end"/>
              </w:r>
            </w:del>
          </w:p>
        </w:tc>
      </w:tr>
      <w:tr w:rsidR="00C255B6" w:rsidRPr="00FE6751" w:rsidTr="00EF65F5">
        <w:trPr>
          <w:cantSplit/>
        </w:trPr>
        <w:tc>
          <w:tcPr>
            <w:tcW w:w="1346" w:type="dxa"/>
          </w:tcPr>
          <w:p w:rsidR="00C255B6" w:rsidRPr="00FE6751" w:rsidRDefault="00C255B6" w:rsidP="00EF65F5">
            <w:pPr>
              <w:pStyle w:val="tablecontent"/>
              <w:rPr>
                <w:rFonts w:ascii="Arial" w:hAnsi="Arial" w:cs="Arial"/>
                <w:sz w:val="20"/>
                <w:szCs w:val="20"/>
                <w:lang w:val="en-US" w:eastAsia="fr-FR"/>
                <w:rPrChange w:id="830" w:author="RANNOU Jean-Philippe" w:date="2020-02-11T17:24:00Z">
                  <w:rPr>
                    <w:rFonts w:ascii="Arial" w:hAnsi="Arial" w:cs="Arial"/>
                    <w:sz w:val="20"/>
                    <w:szCs w:val="20"/>
                    <w:lang w:eastAsia="fr-FR"/>
                  </w:rPr>
                </w:rPrChange>
              </w:rPr>
            </w:pPr>
            <w:bookmarkStart w:id="831" w:name="RD4"/>
            <w:r w:rsidRPr="00FE6751">
              <w:rPr>
                <w:rFonts w:ascii="Arial" w:hAnsi="Arial" w:cs="Arial"/>
                <w:sz w:val="20"/>
                <w:szCs w:val="20"/>
                <w:lang w:val="en-US" w:eastAsia="fr-FR"/>
                <w:rPrChange w:id="832" w:author="RANNOU Jean-Philippe" w:date="2020-02-11T17:24:00Z">
                  <w:rPr>
                    <w:rFonts w:ascii="Arial" w:hAnsi="Arial" w:cs="Arial"/>
                    <w:sz w:val="20"/>
                    <w:szCs w:val="20"/>
                    <w:lang w:eastAsia="fr-FR"/>
                  </w:rPr>
                </w:rPrChange>
              </w:rPr>
              <w:t>RD4</w:t>
            </w:r>
            <w:bookmarkEnd w:id="831"/>
          </w:p>
        </w:tc>
        <w:tc>
          <w:tcPr>
            <w:tcW w:w="3465" w:type="dxa"/>
          </w:tcPr>
          <w:p w:rsidR="00C255B6" w:rsidRPr="00FE6751" w:rsidRDefault="00C255B6" w:rsidP="00EF65F5">
            <w:pPr>
              <w:pStyle w:val="tablecontent"/>
              <w:rPr>
                <w:rFonts w:ascii="Arial" w:hAnsi="Arial" w:cs="Arial"/>
                <w:sz w:val="20"/>
                <w:szCs w:val="20"/>
                <w:lang w:val="en-US" w:eastAsia="fr-FR"/>
                <w:rPrChange w:id="833" w:author="RANNOU Jean-Philippe" w:date="2020-02-11T17:24:00Z">
                  <w:rPr>
                    <w:rFonts w:ascii="Arial" w:hAnsi="Arial" w:cs="Arial"/>
                    <w:sz w:val="20"/>
                    <w:szCs w:val="20"/>
                    <w:lang w:eastAsia="fr-FR"/>
                  </w:rPr>
                </w:rPrChange>
              </w:rPr>
            </w:pPr>
            <w:r w:rsidRPr="00FE6751">
              <w:rPr>
                <w:rFonts w:ascii="Arial" w:hAnsi="Arial" w:cs="Arial"/>
                <w:sz w:val="20"/>
                <w:szCs w:val="20"/>
                <w:lang w:val="en-US" w:eastAsia="fr-FR"/>
                <w:rPrChange w:id="834" w:author="RANNOU Jean-Philippe" w:date="2020-02-11T17:24:00Z">
                  <w:rPr>
                    <w:rFonts w:ascii="Arial" w:hAnsi="Arial" w:cs="Arial"/>
                    <w:sz w:val="20"/>
                    <w:szCs w:val="20"/>
                    <w:lang w:eastAsia="fr-FR"/>
                  </w:rPr>
                </w:rPrChange>
              </w:rPr>
              <w:t>Argo auxiliary files format for the Coriolis DAC</w:t>
            </w:r>
          </w:p>
        </w:tc>
        <w:tc>
          <w:tcPr>
            <w:tcW w:w="4473" w:type="dxa"/>
          </w:tcPr>
          <w:p w:rsidR="00C255B6" w:rsidRPr="00FE6751" w:rsidRDefault="00BF4B31" w:rsidP="00EF65F5">
            <w:pPr>
              <w:pStyle w:val="tablecontent"/>
              <w:rPr>
                <w:rFonts w:ascii="Arial" w:hAnsi="Arial" w:cs="Arial"/>
                <w:sz w:val="20"/>
                <w:szCs w:val="20"/>
                <w:highlight w:val="green"/>
                <w:lang w:val="en-US"/>
                <w:rPrChange w:id="835" w:author="RANNOU Jean-Philippe" w:date="2020-02-11T17:24:00Z">
                  <w:rPr>
                    <w:rFonts w:ascii="Arial" w:hAnsi="Arial" w:cs="Arial"/>
                    <w:sz w:val="20"/>
                    <w:szCs w:val="20"/>
                  </w:rPr>
                </w:rPrChange>
              </w:rPr>
            </w:pPr>
            <w:ins w:id="836" w:author="RANNOU Jean-Philippe" w:date="2020-02-06T10:37:00Z">
              <w:r w:rsidRPr="00FE6751">
                <w:rPr>
                  <w:highlight w:val="green"/>
                  <w:lang w:val="en-US"/>
                  <w:rPrChange w:id="837" w:author="RANNOU Jean-Philippe" w:date="2020-02-11T17:24:00Z">
                    <w:rPr/>
                  </w:rPrChange>
                </w:rPr>
                <w:fldChar w:fldCharType="begin"/>
              </w:r>
              <w:r w:rsidRPr="00FE6751">
                <w:rPr>
                  <w:highlight w:val="green"/>
                  <w:lang w:val="en-US"/>
                  <w:rPrChange w:id="838" w:author="RANNOU Jean-Philippe" w:date="2020-02-11T17:24:00Z">
                    <w:rPr/>
                  </w:rPrChange>
                </w:rPr>
                <w:instrText xml:space="preserve"> HYPERLINK "https://doi.org/10.13155/51995" </w:instrText>
              </w:r>
              <w:r w:rsidRPr="00FE6751">
                <w:rPr>
                  <w:highlight w:val="green"/>
                  <w:lang w:val="en-US"/>
                  <w:rPrChange w:id="839" w:author="RANNOU Jean-Philippe" w:date="2020-02-11T17:24:00Z">
                    <w:rPr/>
                  </w:rPrChange>
                </w:rPr>
                <w:fldChar w:fldCharType="separate"/>
              </w:r>
              <w:r w:rsidRPr="00FE6751">
                <w:rPr>
                  <w:rStyle w:val="Lienhypertexte"/>
                  <w:highlight w:val="green"/>
                  <w:lang w:val="en-US"/>
                  <w:rPrChange w:id="840" w:author="RANNOU Jean-Philippe" w:date="2020-02-11T17:24:00Z">
                    <w:rPr>
                      <w:rStyle w:val="Lienhypertexte"/>
                      <w:lang w:val="en-GB"/>
                    </w:rPr>
                  </w:rPrChange>
                </w:rPr>
                <w:t>https://doi.org/10.13155/51995</w:t>
              </w:r>
              <w:r w:rsidRPr="00FE6751">
                <w:rPr>
                  <w:highlight w:val="green"/>
                  <w:lang w:val="en-US"/>
                  <w:rPrChange w:id="841" w:author="RANNOU Jean-Philippe" w:date="2020-02-11T17:24:00Z">
                    <w:rPr/>
                  </w:rPrChange>
                </w:rPr>
                <w:fldChar w:fldCharType="end"/>
              </w:r>
            </w:ins>
            <w:del w:id="842" w:author="RANNOU Jean-Philippe" w:date="2020-02-06T10:37:00Z">
              <w:r w:rsidR="00C255B6" w:rsidRPr="00FE6751" w:rsidDel="00BF4B31">
                <w:rPr>
                  <w:rFonts w:ascii="Arial" w:hAnsi="Arial" w:cs="Arial"/>
                  <w:sz w:val="20"/>
                  <w:szCs w:val="20"/>
                  <w:highlight w:val="green"/>
                  <w:lang w:val="en-US"/>
                  <w:rPrChange w:id="843" w:author="RANNOU Jean-Philippe" w:date="2020-02-11T17:24:00Z">
                    <w:rPr>
                      <w:rFonts w:ascii="Arial" w:hAnsi="Arial" w:cs="Arial"/>
                      <w:sz w:val="20"/>
                      <w:szCs w:val="20"/>
                      <w:highlight w:val="yellow"/>
                    </w:rPr>
                  </w:rPrChange>
                </w:rPr>
                <w:delText>TBD</w:delText>
              </w:r>
            </w:del>
          </w:p>
        </w:tc>
      </w:tr>
      <w:tr w:rsidR="00C255B6" w:rsidRPr="00FE6751" w:rsidTr="00EF65F5">
        <w:trPr>
          <w:cantSplit/>
        </w:trPr>
        <w:tc>
          <w:tcPr>
            <w:tcW w:w="1346" w:type="dxa"/>
          </w:tcPr>
          <w:p w:rsidR="00C255B6" w:rsidRPr="00FE6751" w:rsidRDefault="00C255B6" w:rsidP="00EF65F5">
            <w:pPr>
              <w:pStyle w:val="tablecontent"/>
              <w:rPr>
                <w:rFonts w:ascii="Arial" w:hAnsi="Arial" w:cs="Arial"/>
                <w:sz w:val="20"/>
                <w:szCs w:val="20"/>
                <w:lang w:val="en-US" w:eastAsia="fr-FR"/>
                <w:rPrChange w:id="844" w:author="RANNOU Jean-Philippe" w:date="2020-02-11T17:24:00Z">
                  <w:rPr>
                    <w:rFonts w:ascii="Arial" w:hAnsi="Arial" w:cs="Arial"/>
                    <w:sz w:val="20"/>
                    <w:szCs w:val="20"/>
                    <w:lang w:eastAsia="fr-FR"/>
                  </w:rPr>
                </w:rPrChange>
              </w:rPr>
            </w:pPr>
          </w:p>
        </w:tc>
        <w:tc>
          <w:tcPr>
            <w:tcW w:w="3465" w:type="dxa"/>
          </w:tcPr>
          <w:p w:rsidR="00C255B6" w:rsidRPr="00FE6751" w:rsidRDefault="00C255B6" w:rsidP="00EF65F5">
            <w:pPr>
              <w:pStyle w:val="tablecontent"/>
              <w:rPr>
                <w:rFonts w:ascii="Arial" w:hAnsi="Arial" w:cs="Arial"/>
                <w:sz w:val="20"/>
                <w:szCs w:val="20"/>
                <w:lang w:val="en-US" w:eastAsia="fr-FR"/>
                <w:rPrChange w:id="845" w:author="RANNOU Jean-Philippe" w:date="2020-02-11T17:24:00Z">
                  <w:rPr>
                    <w:rFonts w:ascii="Arial" w:hAnsi="Arial" w:cs="Arial"/>
                    <w:sz w:val="20"/>
                    <w:szCs w:val="20"/>
                    <w:lang w:eastAsia="fr-FR"/>
                  </w:rPr>
                </w:rPrChange>
              </w:rPr>
            </w:pPr>
          </w:p>
        </w:tc>
        <w:tc>
          <w:tcPr>
            <w:tcW w:w="4473" w:type="dxa"/>
          </w:tcPr>
          <w:p w:rsidR="00C255B6" w:rsidRPr="00FE6751" w:rsidRDefault="00C255B6" w:rsidP="00EF65F5">
            <w:pPr>
              <w:pStyle w:val="tablecontent"/>
              <w:rPr>
                <w:rFonts w:ascii="Arial" w:hAnsi="Arial" w:cs="Arial"/>
                <w:sz w:val="20"/>
                <w:szCs w:val="20"/>
                <w:lang w:val="en-US"/>
                <w:rPrChange w:id="846" w:author="RANNOU Jean-Philippe" w:date="2020-02-11T17:24:00Z">
                  <w:rPr>
                    <w:rFonts w:ascii="Arial" w:hAnsi="Arial" w:cs="Arial"/>
                    <w:sz w:val="20"/>
                    <w:szCs w:val="20"/>
                  </w:rPr>
                </w:rPrChange>
              </w:rPr>
            </w:pPr>
          </w:p>
        </w:tc>
      </w:tr>
    </w:tbl>
    <w:p w:rsidR="007D1E14" w:rsidRPr="00FE6751" w:rsidRDefault="007D1E14" w:rsidP="007D1E14">
      <w:bookmarkStart w:id="847" w:name="_Toc460855045"/>
      <w:bookmarkStart w:id="848" w:name="_Toc202957229"/>
    </w:p>
    <w:p w:rsidR="007D1E14" w:rsidRPr="00FE6751" w:rsidRDefault="007D1E14" w:rsidP="007D1E14"/>
    <w:p w:rsidR="007D1E14" w:rsidRPr="00FE6751" w:rsidRDefault="007D1E14" w:rsidP="007D1E14"/>
    <w:p w:rsidR="0079286A" w:rsidRPr="00FE6751" w:rsidRDefault="0079286A">
      <w:pPr>
        <w:spacing w:after="200" w:line="276" w:lineRule="auto"/>
      </w:pPr>
      <w:r w:rsidRPr="00FE6751">
        <w:br w:type="page"/>
      </w:r>
    </w:p>
    <w:p w:rsidR="007D1E14" w:rsidRPr="00FE6751" w:rsidRDefault="007D1E14" w:rsidP="007D1E14"/>
    <w:p w:rsidR="00B23A69" w:rsidRPr="00FE6751" w:rsidRDefault="00B23A69" w:rsidP="00715A45">
      <w:pPr>
        <w:pStyle w:val="Titre1"/>
      </w:pPr>
      <w:bookmarkStart w:id="849" w:name="_Toc32591913"/>
      <w:r w:rsidRPr="00FE6751">
        <w:lastRenderedPageBreak/>
        <w:t>Introduction</w:t>
      </w:r>
      <w:bookmarkEnd w:id="847"/>
      <w:bookmarkEnd w:id="849"/>
    </w:p>
    <w:p w:rsidR="00B23A69" w:rsidRPr="00FE6751" w:rsidRDefault="00B23A69" w:rsidP="00B23A69">
      <w:r w:rsidRPr="00FE6751">
        <w:t>This user’s manual describes how to install, configure and use the Coriolis Matlab decoder of Argo floats data.</w:t>
      </w:r>
    </w:p>
    <w:p w:rsidR="00B23A69" w:rsidRPr="00FE6751" w:rsidRDefault="00B23A69" w:rsidP="00B23A69">
      <w:pPr>
        <w:pStyle w:val="Corpsdetexte"/>
      </w:pPr>
    </w:p>
    <w:p w:rsidR="00B23A69" w:rsidRPr="00FE6751" w:rsidRDefault="00B23A69" w:rsidP="00B23A69">
      <w:pPr>
        <w:pStyle w:val="Corpsdetexte"/>
      </w:pPr>
      <w:r w:rsidRPr="00FE6751">
        <w:t>The main functions of this decoder are:</w:t>
      </w:r>
    </w:p>
    <w:p w:rsidR="00B23A69" w:rsidRPr="00FE6751" w:rsidRDefault="00B23A69" w:rsidP="00B23A69">
      <w:pPr>
        <w:pStyle w:val="Corpsdetexte"/>
        <w:widowControl w:val="0"/>
        <w:numPr>
          <w:ilvl w:val="0"/>
          <w:numId w:val="23"/>
        </w:numPr>
        <w:suppressAutoHyphens/>
      </w:pPr>
      <w:r w:rsidRPr="00FE6751">
        <w:t>To decode the Argo float data,</w:t>
      </w:r>
    </w:p>
    <w:p w:rsidR="00B23A69" w:rsidRPr="00FE6751" w:rsidRDefault="00B23A69" w:rsidP="00B23A69">
      <w:pPr>
        <w:pStyle w:val="Corpsdetexte"/>
        <w:widowControl w:val="0"/>
        <w:numPr>
          <w:ilvl w:val="0"/>
          <w:numId w:val="23"/>
        </w:numPr>
        <w:suppressAutoHyphens/>
      </w:pPr>
      <w:r w:rsidRPr="00FE6751">
        <w:t>To format decoded data into the four Argo NetCDF CF files.</w:t>
      </w:r>
    </w:p>
    <w:p w:rsidR="00B23A69" w:rsidRPr="00FE6751" w:rsidRDefault="00B23A69" w:rsidP="00B23A69">
      <w:pPr>
        <w:pStyle w:val="Corpsdetexte"/>
      </w:pPr>
      <w:r w:rsidRPr="00FE6751">
        <w:t>The decoder can also apply Real Time Quality Control (RTQC) tests on formatted Argo data.</w:t>
      </w:r>
    </w:p>
    <w:p w:rsidR="00B23A69" w:rsidRPr="00FE6751" w:rsidRDefault="00B23A69" w:rsidP="00B23A69">
      <w:pPr>
        <w:pStyle w:val="Corpsdetexte"/>
      </w:pPr>
    </w:p>
    <w:p w:rsidR="00B23A69" w:rsidRPr="00FE6751" w:rsidRDefault="00B23A69" w:rsidP="00B23A69">
      <w:pPr>
        <w:pStyle w:val="Corpsdetexte"/>
      </w:pPr>
      <w:r w:rsidRPr="00FE6751">
        <w:t>Two main Matlab programs are developed around a common core decoder:</w:t>
      </w:r>
    </w:p>
    <w:p w:rsidR="00B23A69" w:rsidRPr="00FE6751" w:rsidRDefault="00B23A69" w:rsidP="00B23A69">
      <w:pPr>
        <w:pStyle w:val="Corpsdetexte"/>
        <w:widowControl w:val="0"/>
        <w:numPr>
          <w:ilvl w:val="0"/>
          <w:numId w:val="24"/>
        </w:numPr>
        <w:suppressAutoHyphens/>
      </w:pPr>
      <w:r w:rsidRPr="00FE6751">
        <w:t>A decoder for a float Principal Investigator (PI). It is used to decode, in delayed mode, a given amount of already received Argo float data.</w:t>
      </w:r>
    </w:p>
    <w:p w:rsidR="00B23A69" w:rsidRPr="00FE6751" w:rsidRDefault="00B23A69" w:rsidP="00B23A69">
      <w:pPr>
        <w:pStyle w:val="Corpsdetexte"/>
        <w:ind w:left="709"/>
      </w:pPr>
      <w:r w:rsidRPr="00FE6751">
        <w:t>There are two PI decoders for each float type:</w:t>
      </w:r>
    </w:p>
    <w:p w:rsidR="00B23A69" w:rsidRPr="00FE6751" w:rsidRDefault="00B23A69" w:rsidP="00B23A69">
      <w:pPr>
        <w:pStyle w:val="Corpsdetexte"/>
        <w:widowControl w:val="0"/>
        <w:numPr>
          <w:ilvl w:val="1"/>
          <w:numId w:val="24"/>
        </w:numPr>
        <w:suppressAutoHyphens/>
      </w:pPr>
      <w:r w:rsidRPr="00FE6751">
        <w:rPr>
          <w:b/>
          <w:i/>
        </w:rPr>
        <w:t>decode_provor_2_csv</w:t>
      </w:r>
      <w:r w:rsidRPr="00FE6751">
        <w:t xml:space="preserve"> and </w:t>
      </w:r>
      <w:r w:rsidRPr="00FE6751">
        <w:rPr>
          <w:b/>
          <w:i/>
        </w:rPr>
        <w:t>decode_provor_2_nc</w:t>
      </w:r>
      <w:r w:rsidRPr="00FE6751">
        <w:t xml:space="preserve"> for NKE floats (ARVOR and PROVOR) decoding,</w:t>
      </w:r>
    </w:p>
    <w:p w:rsidR="00B23A69" w:rsidRPr="00FE6751" w:rsidRDefault="00B23A69" w:rsidP="00B23A69">
      <w:pPr>
        <w:pStyle w:val="Corpsdetexte"/>
        <w:widowControl w:val="0"/>
        <w:numPr>
          <w:ilvl w:val="1"/>
          <w:numId w:val="24"/>
        </w:numPr>
        <w:suppressAutoHyphens/>
      </w:pPr>
      <w:r w:rsidRPr="00FE6751">
        <w:rPr>
          <w:b/>
          <w:i/>
        </w:rPr>
        <w:t>decode_apex_2_csv</w:t>
      </w:r>
      <w:r w:rsidRPr="00FE6751">
        <w:t xml:space="preserve"> and </w:t>
      </w:r>
      <w:r w:rsidRPr="00FE6751">
        <w:rPr>
          <w:b/>
          <w:i/>
        </w:rPr>
        <w:t>decode_apex_2_nc</w:t>
      </w:r>
      <w:r w:rsidRPr="00FE6751">
        <w:t xml:space="preserve"> for TWR floats (APEX) decoding,</w:t>
      </w:r>
    </w:p>
    <w:p w:rsidR="00B23A69" w:rsidRPr="00FE6751" w:rsidRDefault="00B23A69" w:rsidP="00B23A69">
      <w:pPr>
        <w:pStyle w:val="Corpsdetexte"/>
        <w:widowControl w:val="0"/>
        <w:numPr>
          <w:ilvl w:val="1"/>
          <w:numId w:val="24"/>
        </w:numPr>
        <w:suppressAutoHyphens/>
        <w:rPr>
          <w:ins w:id="850" w:author="RANNOU Jean-Philippe" w:date="2020-02-06T10:39:00Z"/>
        </w:rPr>
      </w:pPr>
      <w:r w:rsidRPr="00FE6751">
        <w:rPr>
          <w:b/>
          <w:i/>
        </w:rPr>
        <w:t>decode_nova_2_csv</w:t>
      </w:r>
      <w:r w:rsidRPr="00FE6751">
        <w:t xml:space="preserve"> and </w:t>
      </w:r>
      <w:r w:rsidRPr="00FE6751">
        <w:rPr>
          <w:b/>
          <w:i/>
        </w:rPr>
        <w:t>decode_nova_2_nc</w:t>
      </w:r>
      <w:r w:rsidRPr="00FE6751">
        <w:t xml:space="preserve"> for MetOcean floats (NOVA and DOVA) decoding,</w:t>
      </w:r>
    </w:p>
    <w:p w:rsidR="00B254F2" w:rsidRPr="00FE6751" w:rsidRDefault="00B254F2" w:rsidP="00146E3F">
      <w:pPr>
        <w:pStyle w:val="Corpsdetexte"/>
        <w:widowControl w:val="0"/>
        <w:numPr>
          <w:ilvl w:val="1"/>
          <w:numId w:val="24"/>
        </w:numPr>
        <w:suppressAutoHyphens/>
        <w:rPr>
          <w:highlight w:val="green"/>
          <w:rPrChange w:id="851" w:author="RANNOU Jean-Philippe" w:date="2020-02-11T17:24:00Z">
            <w:rPr/>
          </w:rPrChange>
        </w:rPr>
      </w:pPr>
      <w:ins w:id="852" w:author="RANNOU Jean-Philippe" w:date="2020-02-06T10:39:00Z">
        <w:r w:rsidRPr="00FE6751">
          <w:rPr>
            <w:b/>
            <w:i/>
            <w:highlight w:val="green"/>
            <w:rPrChange w:id="853" w:author="RANNOU Jean-Philippe" w:date="2020-02-11T17:24:00Z">
              <w:rPr>
                <w:b/>
                <w:i/>
              </w:rPr>
            </w:rPrChange>
          </w:rPr>
          <w:t>decode_nemo_2_csv</w:t>
        </w:r>
        <w:r w:rsidRPr="00FE6751">
          <w:rPr>
            <w:highlight w:val="green"/>
            <w:rPrChange w:id="854" w:author="RANNOU Jean-Philippe" w:date="2020-02-11T17:24:00Z">
              <w:rPr/>
            </w:rPrChange>
          </w:rPr>
          <w:t xml:space="preserve"> and </w:t>
        </w:r>
        <w:r w:rsidRPr="00FE6751">
          <w:rPr>
            <w:b/>
            <w:i/>
            <w:highlight w:val="green"/>
            <w:rPrChange w:id="855" w:author="RANNOU Jean-Philippe" w:date="2020-02-11T17:24:00Z">
              <w:rPr>
                <w:b/>
                <w:i/>
              </w:rPr>
            </w:rPrChange>
          </w:rPr>
          <w:t>decode_n</w:t>
        </w:r>
      </w:ins>
      <w:ins w:id="856" w:author="RANNOU Jean-Philippe" w:date="2020-02-06T10:40:00Z">
        <w:r w:rsidRPr="00FE6751">
          <w:rPr>
            <w:b/>
            <w:i/>
            <w:highlight w:val="green"/>
            <w:rPrChange w:id="857" w:author="RANNOU Jean-Philippe" w:date="2020-02-11T17:24:00Z">
              <w:rPr>
                <w:b/>
                <w:i/>
              </w:rPr>
            </w:rPrChange>
          </w:rPr>
          <w:t>emo</w:t>
        </w:r>
      </w:ins>
      <w:ins w:id="858" w:author="RANNOU Jean-Philippe" w:date="2020-02-06T10:39:00Z">
        <w:r w:rsidRPr="00FE6751">
          <w:rPr>
            <w:b/>
            <w:i/>
            <w:highlight w:val="green"/>
            <w:rPrChange w:id="859" w:author="RANNOU Jean-Philippe" w:date="2020-02-11T17:24:00Z">
              <w:rPr>
                <w:b/>
                <w:i/>
              </w:rPr>
            </w:rPrChange>
          </w:rPr>
          <w:t>_2_nc</w:t>
        </w:r>
        <w:r w:rsidRPr="00FE6751">
          <w:rPr>
            <w:highlight w:val="green"/>
            <w:rPrChange w:id="860" w:author="RANNOU Jean-Philippe" w:date="2020-02-11T17:24:00Z">
              <w:rPr/>
            </w:rPrChange>
          </w:rPr>
          <w:t xml:space="preserve"> for </w:t>
        </w:r>
      </w:ins>
      <w:ins w:id="861" w:author="RANNOU Jean-Philippe" w:date="2020-02-06T11:17:00Z">
        <w:r w:rsidR="00C75A16" w:rsidRPr="00FE6751">
          <w:rPr>
            <w:highlight w:val="green"/>
          </w:rPr>
          <w:t>OPTIMARE</w:t>
        </w:r>
      </w:ins>
      <w:ins w:id="862" w:author="RANNOU Jean-Philippe" w:date="2020-02-06T10:39:00Z">
        <w:r w:rsidRPr="00FE6751">
          <w:rPr>
            <w:highlight w:val="green"/>
            <w:rPrChange w:id="863" w:author="RANNOU Jean-Philippe" w:date="2020-02-11T17:24:00Z">
              <w:rPr/>
            </w:rPrChange>
          </w:rPr>
          <w:t xml:space="preserve"> floats (NEMO) decoding.</w:t>
        </w:r>
      </w:ins>
    </w:p>
    <w:p w:rsidR="00B23A69" w:rsidRPr="00FE6751" w:rsidRDefault="00B23A69" w:rsidP="00B23A69">
      <w:pPr>
        <w:pStyle w:val="Corpsdetexte"/>
        <w:widowControl w:val="0"/>
        <w:numPr>
          <w:ilvl w:val="0"/>
          <w:numId w:val="24"/>
        </w:numPr>
        <w:suppressAutoHyphens/>
      </w:pPr>
      <w:r w:rsidRPr="00FE6751">
        <w:t xml:space="preserve">A decoder for a Data Assembly Centre (DAC). It is used to decode, in real time, the incoming Argo float data flux. There is one DAC decoder; it is called </w:t>
      </w:r>
      <w:r w:rsidRPr="00FE6751">
        <w:rPr>
          <w:b/>
          <w:i/>
        </w:rPr>
        <w:t>decode_argo_2_nc_rt</w:t>
      </w:r>
      <w:r w:rsidRPr="00FE6751">
        <w:t>.</w:t>
      </w:r>
    </w:p>
    <w:p w:rsidR="00B23A69" w:rsidRPr="00FE6751" w:rsidRDefault="00B23A69" w:rsidP="00B23A69">
      <w:pPr>
        <w:pStyle w:val="Corpsdetexte"/>
      </w:pPr>
    </w:p>
    <w:p w:rsidR="00B23A69" w:rsidRPr="00FE6751" w:rsidRDefault="00B23A69" w:rsidP="00B23A69">
      <w:pPr>
        <w:pStyle w:val="Corpsdetexte"/>
        <w:pBdr>
          <w:top w:val="single" w:sz="4" w:space="1" w:color="auto"/>
          <w:left w:val="single" w:sz="4" w:space="4" w:color="auto"/>
          <w:bottom w:val="single" w:sz="4" w:space="1" w:color="auto"/>
          <w:right w:val="single" w:sz="4" w:space="4" w:color="auto"/>
        </w:pBdr>
      </w:pPr>
      <w:r w:rsidRPr="00FE6751">
        <w:t>This decoder user’s manual (</w:t>
      </w:r>
      <w:r w:rsidRPr="00FE6751">
        <w:rPr>
          <w:highlight w:val="green"/>
          <w:rPrChange w:id="864" w:author="RANNOU Jean-Philippe" w:date="2020-02-11T17:24:00Z">
            <w:rPr/>
          </w:rPrChange>
        </w:rPr>
        <w:t>V1.</w:t>
      </w:r>
      <w:ins w:id="865" w:author="RANNOU Jean-Philippe" w:date="2020-02-06T10:41:00Z">
        <w:r w:rsidR="00550B5C" w:rsidRPr="00FE6751">
          <w:rPr>
            <w:highlight w:val="green"/>
            <w:rPrChange w:id="866" w:author="RANNOU Jean-Philippe" w:date="2020-02-11T17:24:00Z">
              <w:rPr/>
            </w:rPrChange>
          </w:rPr>
          <w:t>3</w:t>
        </w:r>
      </w:ins>
      <w:del w:id="867" w:author="RANNOU Jean-Philippe" w:date="2020-02-06T10:41:00Z">
        <w:r w:rsidRPr="00FE6751" w:rsidDel="00550B5C">
          <w:delText>0</w:delText>
        </w:r>
      </w:del>
      <w:r w:rsidRPr="00FE6751">
        <w:t xml:space="preserve">) describes the </w:t>
      </w:r>
      <w:r w:rsidRPr="00FE6751">
        <w:rPr>
          <w:b/>
        </w:rPr>
        <w:t xml:space="preserve">Coriolis Argo decoder version </w:t>
      </w:r>
      <w:r w:rsidR="00F93CFA" w:rsidRPr="00FE6751">
        <w:rPr>
          <w:b/>
          <w:highlight w:val="green"/>
        </w:rPr>
        <w:t>0</w:t>
      </w:r>
      <w:ins w:id="868" w:author="RANNOU Jean-Philippe" w:date="2020-02-06T10:41:00Z">
        <w:r w:rsidR="00550B5C" w:rsidRPr="00FE6751">
          <w:rPr>
            <w:b/>
            <w:highlight w:val="green"/>
          </w:rPr>
          <w:t>33</w:t>
        </w:r>
      </w:ins>
      <w:del w:id="869" w:author="RANNOU Jean-Philippe" w:date="2020-02-06T10:41:00Z">
        <w:r w:rsidR="00F93CFA" w:rsidRPr="00FE6751" w:rsidDel="00550B5C">
          <w:rPr>
            <w:b/>
            <w:highlight w:val="green"/>
          </w:rPr>
          <w:delText>0</w:delText>
        </w:r>
        <w:r w:rsidR="0072037B" w:rsidRPr="00FE6751" w:rsidDel="00550B5C">
          <w:rPr>
            <w:b/>
            <w:highlight w:val="green"/>
          </w:rPr>
          <w:delText>9</w:delText>
        </w:r>
      </w:del>
      <w:r w:rsidR="00F93CFA" w:rsidRPr="00FE6751">
        <w:rPr>
          <w:b/>
          <w:highlight w:val="green"/>
        </w:rPr>
        <w:t>a</w:t>
      </w:r>
      <w:r w:rsidR="00F93CFA" w:rsidRPr="00FE6751">
        <w:t xml:space="preserve"> </w:t>
      </w:r>
      <w:r w:rsidRPr="00FE6751">
        <w:t xml:space="preserve">(with </w:t>
      </w:r>
      <w:r w:rsidRPr="00FE6751">
        <w:rPr>
          <w:b/>
        </w:rPr>
        <w:t xml:space="preserve">profile RTQC version </w:t>
      </w:r>
      <w:ins w:id="870" w:author="RANNOU Jean-Philippe" w:date="2020-02-06T10:42:00Z">
        <w:r w:rsidR="00550B5C" w:rsidRPr="00FE6751">
          <w:rPr>
            <w:b/>
            <w:highlight w:val="green"/>
          </w:rPr>
          <w:t>4.4</w:t>
        </w:r>
      </w:ins>
      <w:del w:id="871" w:author="RANNOU Jean-Philippe" w:date="2020-02-06T10:42:00Z">
        <w:r w:rsidR="0072037B" w:rsidRPr="00FE6751" w:rsidDel="00550B5C">
          <w:rPr>
            <w:b/>
            <w:highlight w:val="green"/>
          </w:rPr>
          <w:delText>3.0</w:delText>
        </w:r>
      </w:del>
      <w:r w:rsidR="00F93CFA" w:rsidRPr="00FE6751">
        <w:t xml:space="preserve"> </w:t>
      </w:r>
      <w:r w:rsidR="00116B68" w:rsidRPr="00FE6751">
        <w:t xml:space="preserve">and </w:t>
      </w:r>
      <w:r w:rsidR="00116B68" w:rsidRPr="00FE6751">
        <w:rPr>
          <w:b/>
        </w:rPr>
        <w:t xml:space="preserve">trajectory RTQC version </w:t>
      </w:r>
      <w:r w:rsidR="0072037B" w:rsidRPr="00FE6751">
        <w:rPr>
          <w:b/>
          <w:highlight w:val="green"/>
        </w:rPr>
        <w:t>2.</w:t>
      </w:r>
      <w:ins w:id="872" w:author="RANNOU Jean-Philippe" w:date="2020-02-06T10:42:00Z">
        <w:r w:rsidR="00550B5C" w:rsidRPr="00FE6751">
          <w:rPr>
            <w:b/>
            <w:highlight w:val="green"/>
          </w:rPr>
          <w:t>7</w:t>
        </w:r>
      </w:ins>
      <w:del w:id="873" w:author="RANNOU Jean-Philippe" w:date="2020-02-06T10:42:00Z">
        <w:r w:rsidR="0072037B" w:rsidRPr="00FE6751" w:rsidDel="00550B5C">
          <w:rPr>
            <w:b/>
            <w:highlight w:val="green"/>
          </w:rPr>
          <w:delText>0</w:delText>
        </w:r>
      </w:del>
      <w:r w:rsidRPr="00FE6751">
        <w:t xml:space="preserve">) which generates Argo files compliant with format </w:t>
      </w:r>
      <w:r w:rsidRPr="00FE6751">
        <w:rPr>
          <w:rFonts w:cs="Times New Roman"/>
        </w:rPr>
        <w:t>version 3.1 (specified in [</w:t>
      </w:r>
      <w:r w:rsidR="000579E4" w:rsidRPr="00B702B6">
        <w:rPr>
          <w:rFonts w:cs="Times New Roman"/>
        </w:rPr>
        <w:fldChar w:fldCharType="begin"/>
      </w:r>
      <w:r w:rsidR="000579E4" w:rsidRPr="00FE6751">
        <w:rPr>
          <w:rFonts w:cs="Times New Roman"/>
        </w:rPr>
        <w:instrText xml:space="preserve"> REF RD1 \h  \* MERGEFORMAT </w:instrText>
      </w:r>
      <w:r w:rsidR="000579E4" w:rsidRPr="00B702B6">
        <w:rPr>
          <w:rFonts w:cs="Times New Roman"/>
        </w:rPr>
      </w:r>
      <w:r w:rsidR="000579E4" w:rsidRPr="00B702B6">
        <w:rPr>
          <w:rFonts w:cs="Times New Roman"/>
          <w:rPrChange w:id="874" w:author="RANNOU Jean-Philippe" w:date="2020-02-11T17:24:00Z">
            <w:rPr>
              <w:rFonts w:cs="Times New Roman"/>
            </w:rPr>
          </w:rPrChange>
        </w:rPr>
        <w:fldChar w:fldCharType="separate"/>
      </w:r>
      <w:r w:rsidR="000579E4" w:rsidRPr="00FE6751">
        <w:rPr>
          <w:rFonts w:cs="Times New Roman"/>
          <w:sz w:val="20"/>
          <w:szCs w:val="20"/>
        </w:rPr>
        <w:t>RD1</w:t>
      </w:r>
      <w:r w:rsidR="000579E4" w:rsidRPr="00B702B6">
        <w:rPr>
          <w:rFonts w:cs="Times New Roman"/>
        </w:rPr>
        <w:fldChar w:fldCharType="end"/>
      </w:r>
      <w:r w:rsidRPr="00FE6751">
        <w:rPr>
          <w:rFonts w:cs="Times New Roman"/>
        </w:rPr>
        <w:t>]).</w:t>
      </w:r>
    </w:p>
    <w:p w:rsidR="00B23A69" w:rsidRPr="00FE6751" w:rsidRDefault="00B23A69" w:rsidP="00B23A69">
      <w:pPr>
        <w:pStyle w:val="Corpsdetexte"/>
        <w:pBdr>
          <w:top w:val="single" w:sz="4" w:space="1" w:color="auto"/>
          <w:left w:val="single" w:sz="4" w:space="4" w:color="auto"/>
          <w:bottom w:val="single" w:sz="4" w:space="1" w:color="auto"/>
          <w:right w:val="single" w:sz="4" w:space="4" w:color="auto"/>
        </w:pBdr>
      </w:pPr>
    </w:p>
    <w:p w:rsidR="00B23A69" w:rsidRPr="00FE6751" w:rsidRDefault="00B23A69" w:rsidP="00B23A69">
      <w:pPr>
        <w:pStyle w:val="Corpsdetexte"/>
        <w:pBdr>
          <w:top w:val="single" w:sz="4" w:space="1" w:color="auto"/>
          <w:left w:val="single" w:sz="4" w:space="4" w:color="auto"/>
          <w:bottom w:val="single" w:sz="4" w:space="1" w:color="auto"/>
          <w:right w:val="single" w:sz="4" w:space="4" w:color="auto"/>
        </w:pBdr>
      </w:pPr>
      <w:r w:rsidRPr="00FE6751">
        <w:t xml:space="preserve">The current version of the decoder is stored in the global variable </w:t>
      </w:r>
      <w:r w:rsidRPr="00FE6751">
        <w:rPr>
          <w:rStyle w:val="CodeCar"/>
          <w:rFonts w:eastAsiaTheme="minorEastAsia"/>
        </w:rPr>
        <w:t>g_decArgo_decoderVersion</w:t>
      </w:r>
      <w:r w:rsidRPr="00FE6751">
        <w:t xml:space="preserve"> set in the </w:t>
      </w:r>
      <w:r w:rsidRPr="00FE6751">
        <w:rPr>
          <w:i/>
        </w:rPr>
        <w:t>init_default_values.m</w:t>
      </w:r>
      <w:r w:rsidRPr="00FE6751">
        <w:t xml:space="preserve"> file.</w:t>
      </w:r>
    </w:p>
    <w:p w:rsidR="00B23A69" w:rsidRPr="00FE6751" w:rsidRDefault="00B23A69" w:rsidP="00B23A69">
      <w:pPr>
        <w:pStyle w:val="Corpsdetexte"/>
        <w:pBdr>
          <w:top w:val="single" w:sz="4" w:space="1" w:color="auto"/>
          <w:left w:val="single" w:sz="4" w:space="4" w:color="auto"/>
          <w:bottom w:val="single" w:sz="4" w:space="1" w:color="auto"/>
          <w:right w:val="single" w:sz="4" w:space="4" w:color="auto"/>
        </w:pBdr>
      </w:pPr>
      <w:r w:rsidRPr="00FE6751">
        <w:t xml:space="preserve">The current version of the profile RTQC is stored in the global variable </w:t>
      </w:r>
      <w:r w:rsidRPr="00FE6751">
        <w:rPr>
          <w:rStyle w:val="CodeCar"/>
          <w:rFonts w:eastAsiaTheme="minorEastAsia"/>
        </w:rPr>
        <w:t>g_decArgo_addRtqcToProfileVersion</w:t>
      </w:r>
      <w:r w:rsidRPr="00FE6751">
        <w:t xml:space="preserve"> set in the </w:t>
      </w:r>
      <w:r w:rsidRPr="00FE6751">
        <w:rPr>
          <w:i/>
        </w:rPr>
        <w:t>add_rtqc_to_profile_file.m</w:t>
      </w:r>
      <w:r w:rsidRPr="00FE6751">
        <w:t xml:space="preserve"> file.</w:t>
      </w:r>
    </w:p>
    <w:p w:rsidR="00B23A69" w:rsidRPr="00FE6751" w:rsidRDefault="00B23A69" w:rsidP="00B23A69">
      <w:pPr>
        <w:pStyle w:val="Corpsdetexte"/>
        <w:pBdr>
          <w:top w:val="single" w:sz="4" w:space="1" w:color="auto"/>
          <w:left w:val="single" w:sz="4" w:space="4" w:color="auto"/>
          <w:bottom w:val="single" w:sz="4" w:space="1" w:color="auto"/>
          <w:right w:val="single" w:sz="4" w:space="4" w:color="auto"/>
        </w:pBdr>
      </w:pPr>
      <w:r w:rsidRPr="00FE6751">
        <w:t xml:space="preserve">The current version of the trajectory RTQC is stored in the global variable </w:t>
      </w:r>
      <w:r w:rsidRPr="00FE6751">
        <w:rPr>
          <w:rStyle w:val="CodeCar"/>
          <w:rFonts w:eastAsiaTheme="minorEastAsia"/>
        </w:rPr>
        <w:t>g_decArgo_addRtqcToTrajVersion</w:t>
      </w:r>
      <w:r w:rsidRPr="00FE6751">
        <w:t xml:space="preserve"> set in the </w:t>
      </w:r>
      <w:r w:rsidRPr="00FE6751">
        <w:rPr>
          <w:i/>
        </w:rPr>
        <w:t>add_rtqc_to_trajectory_file.m</w:t>
      </w:r>
      <w:r w:rsidRPr="00FE6751">
        <w:t xml:space="preserve"> file.</w:t>
      </w:r>
    </w:p>
    <w:p w:rsidR="00B23A69" w:rsidRPr="00FE6751" w:rsidRDefault="00B23A69" w:rsidP="00B23A69"/>
    <w:p w:rsidR="002F08BF" w:rsidRPr="00FE6751" w:rsidRDefault="002F08BF" w:rsidP="00715A45">
      <w:pPr>
        <w:pStyle w:val="Titre1"/>
      </w:pPr>
      <w:bookmarkStart w:id="875" w:name="_Toc460855046"/>
      <w:bookmarkStart w:id="876" w:name="_Toc32591914"/>
      <w:r w:rsidRPr="00FE6751">
        <w:lastRenderedPageBreak/>
        <w:t>Floats managed by the decoder</w:t>
      </w:r>
      <w:bookmarkEnd w:id="875"/>
      <w:bookmarkEnd w:id="876"/>
    </w:p>
    <w:p w:rsidR="00B23A69" w:rsidRPr="00FE6751" w:rsidDel="000B7052" w:rsidRDefault="00B23A69" w:rsidP="00B23A69">
      <w:pPr>
        <w:rPr>
          <w:del w:id="877" w:author="RANNOU Jean-Philippe" w:date="2020-02-11T17:35:00Z"/>
        </w:rPr>
      </w:pPr>
    </w:p>
    <w:p w:rsidR="002F08BF" w:rsidRPr="00FE6751" w:rsidRDefault="002F08BF" w:rsidP="00867FD6">
      <w:r w:rsidRPr="00FE6751">
        <w:t xml:space="preserve">The float type and versions managed by the current version of the decoder are listed in the </w:t>
      </w:r>
      <w:r w:rsidRPr="00FE6751">
        <w:rPr>
          <w:i/>
        </w:rPr>
        <w:t>_CoriolisArgoFloatVersions_YYYYMMDD.xlsx</w:t>
      </w:r>
      <w:r w:rsidRPr="00FE6751">
        <w:t xml:space="preserve"> file (where </w:t>
      </w:r>
      <w:r w:rsidRPr="00FE6751">
        <w:rPr>
          <w:i/>
        </w:rPr>
        <w:t>YYYYMMDD</w:t>
      </w:r>
      <w:r w:rsidRPr="00FE6751">
        <w:t xml:space="preserve"> is the update date of the Excel file) (see </w:t>
      </w:r>
      <w:r w:rsidRPr="00B702B6">
        <w:fldChar w:fldCharType="begin"/>
      </w:r>
      <w:r w:rsidRPr="00FE6751">
        <w:instrText xml:space="preserve"> REF _Ref460577154 \r \h </w:instrText>
      </w:r>
      <w:r w:rsidRPr="00B702B6">
        <w:rPr>
          <w:rPrChange w:id="878" w:author="RANNOU Jean-Philippe" w:date="2020-02-11T17:24:00Z">
            <w:rPr/>
          </w:rPrChange>
        </w:rPr>
        <w:fldChar w:fldCharType="separate"/>
      </w:r>
      <w:r w:rsidR="000579E4" w:rsidRPr="00FE6751">
        <w:t>8.2</w:t>
      </w:r>
      <w:r w:rsidRPr="00B702B6">
        <w:fldChar w:fldCharType="end"/>
      </w:r>
      <w:r w:rsidRPr="00FE6751">
        <w:t>).</w:t>
      </w:r>
    </w:p>
    <w:p w:rsidR="002F08BF" w:rsidRPr="00FE6751" w:rsidRDefault="002F08BF" w:rsidP="0058643D">
      <w:pPr>
        <w:pStyle w:val="Titre1"/>
        <w:pageBreakBefore w:val="0"/>
        <w:ind w:left="431" w:hanging="431"/>
      </w:pPr>
      <w:bookmarkStart w:id="879" w:name="_Toc460855047"/>
      <w:bookmarkStart w:id="880" w:name="_Toc32591915"/>
      <w:r w:rsidRPr="00FE6751">
        <w:t>Description of the decoder package</w:t>
      </w:r>
      <w:bookmarkEnd w:id="879"/>
      <w:bookmarkEnd w:id="880"/>
    </w:p>
    <w:p w:rsidR="002F08BF" w:rsidRPr="00FE6751" w:rsidRDefault="002F08BF" w:rsidP="002F08BF">
      <w:pPr>
        <w:pStyle w:val="Corpsdetexte"/>
      </w:pPr>
      <w:r w:rsidRPr="00FE6751">
        <w:t xml:space="preserve">The decoder is provided as a zipped archive named </w:t>
      </w:r>
      <w:r w:rsidRPr="00FE6751">
        <w:rPr>
          <w:i/>
        </w:rPr>
        <w:t>decArgo_YYYYMMDD_xxxy.7z</w:t>
      </w:r>
      <w:r w:rsidRPr="00FE6751">
        <w:t xml:space="preserve">, where </w:t>
      </w:r>
      <w:r w:rsidRPr="00FE6751">
        <w:rPr>
          <w:i/>
        </w:rPr>
        <w:t>YYYYMMDD</w:t>
      </w:r>
      <w:r w:rsidRPr="00FE6751">
        <w:t xml:space="preserve"> is the date of the package creation and </w:t>
      </w:r>
      <w:r w:rsidRPr="00FE6751">
        <w:rPr>
          <w:i/>
        </w:rPr>
        <w:t>xxxy</w:t>
      </w:r>
      <w:r w:rsidRPr="00FE6751">
        <w:t xml:space="preserve"> the decoder version.</w:t>
      </w:r>
    </w:p>
    <w:p w:rsidR="002F08BF" w:rsidRPr="00FE6751" w:rsidRDefault="002F08BF" w:rsidP="002F08BF">
      <w:pPr>
        <w:pStyle w:val="Corpsdetexte"/>
      </w:pPr>
    </w:p>
    <w:p w:rsidR="002F08BF" w:rsidRPr="00FE6751" w:rsidRDefault="002F08BF" w:rsidP="002F08BF">
      <w:pPr>
        <w:pStyle w:val="Corpsdetexte"/>
      </w:pPr>
      <w:r w:rsidRPr="00FE6751">
        <w:t>The tree diagram of the decoder package is illustrated in the following figure.</w:t>
      </w:r>
    </w:p>
    <w:p w:rsidR="002F08BF" w:rsidRPr="00FE6751" w:rsidRDefault="00116B68" w:rsidP="002F08BF">
      <w:pPr>
        <w:pStyle w:val="Corpsdetexte"/>
        <w:jc w:val="center"/>
      </w:pPr>
      <w:del w:id="881" w:author="RANNOU Jean-Philippe" w:date="2020-02-14T16:47:00Z">
        <w:r w:rsidRPr="00B702B6" w:rsidDel="00B702B6">
          <w:rPr>
            <w:noProof/>
            <w:lang w:val="fr-FR"/>
          </w:rPr>
          <w:drawing>
            <wp:inline distT="0" distB="0" distL="0" distR="0" wp14:anchorId="50B6C03D" wp14:editId="0DF9D621">
              <wp:extent cx="2126615" cy="983615"/>
              <wp:effectExtent l="0" t="0" r="6985" b="6985"/>
              <wp:docPr id="6" name="Image 6" descr="C:\Users\jprannou\Desktop\ScreenHunter_59 Sep. 16 16.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rannou\Desktop\ScreenHunter_59 Sep. 16 16.1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6615" cy="983615"/>
                      </a:xfrm>
                      <a:prstGeom prst="rect">
                        <a:avLst/>
                      </a:prstGeom>
                      <a:noFill/>
                      <a:ln>
                        <a:noFill/>
                      </a:ln>
                    </pic:spPr>
                  </pic:pic>
                </a:graphicData>
              </a:graphic>
            </wp:inline>
          </w:drawing>
        </w:r>
      </w:del>
      <w:ins w:id="882" w:author="RANNOU Jean-Philippe" w:date="2020-02-14T16:48:00Z">
        <w:r w:rsidR="00B702B6">
          <w:rPr>
            <w:noProof/>
            <w:lang w:val="fr-FR"/>
          </w:rPr>
          <w:drawing>
            <wp:inline distT="0" distB="0" distL="0" distR="0">
              <wp:extent cx="1762371" cy="93358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1762371" cy="933580"/>
                      </a:xfrm>
                      <a:prstGeom prst="rect">
                        <a:avLst/>
                      </a:prstGeom>
                    </pic:spPr>
                  </pic:pic>
                </a:graphicData>
              </a:graphic>
            </wp:inline>
          </w:drawing>
        </w:r>
      </w:ins>
    </w:p>
    <w:p w:rsidR="002F08BF" w:rsidRPr="00FE6751" w:rsidRDefault="002F08BF" w:rsidP="002F08BF">
      <w:pPr>
        <w:pStyle w:val="Corpsdetexte"/>
      </w:pPr>
      <w:r w:rsidRPr="00FE6751">
        <w:t>Three main directories are provided:</w:t>
      </w:r>
    </w:p>
    <w:p w:rsidR="002F08BF" w:rsidRPr="00FE6751" w:rsidRDefault="002F08BF" w:rsidP="002F08BF">
      <w:pPr>
        <w:pStyle w:val="Corpsdetexte"/>
        <w:widowControl w:val="0"/>
        <w:numPr>
          <w:ilvl w:val="0"/>
          <w:numId w:val="22"/>
        </w:numPr>
        <w:suppressAutoHyphens/>
      </w:pPr>
      <w:r w:rsidRPr="00FE6751">
        <w:t xml:space="preserve">The </w:t>
      </w:r>
      <w:r w:rsidRPr="00FE6751">
        <w:rPr>
          <w:i/>
        </w:rPr>
        <w:t>decArgo_soft</w:t>
      </w:r>
      <w:r w:rsidRPr="00FE6751">
        <w:t xml:space="preserve"> directory contains the decoder software,</w:t>
      </w:r>
    </w:p>
    <w:p w:rsidR="002F08BF" w:rsidRPr="00FE6751" w:rsidRDefault="002F08BF" w:rsidP="002F08BF">
      <w:pPr>
        <w:pStyle w:val="Corpsdetexte"/>
        <w:widowControl w:val="0"/>
        <w:numPr>
          <w:ilvl w:val="0"/>
          <w:numId w:val="22"/>
        </w:numPr>
        <w:suppressAutoHyphens/>
      </w:pPr>
      <w:r w:rsidRPr="00FE6751">
        <w:t xml:space="preserve">The </w:t>
      </w:r>
      <w:r w:rsidRPr="00FE6751">
        <w:rPr>
          <w:i/>
        </w:rPr>
        <w:t>decArgo_doc</w:t>
      </w:r>
      <w:r w:rsidRPr="00FE6751">
        <w:t xml:space="preserve"> directory contains the documentation associated to the decoder,</w:t>
      </w:r>
    </w:p>
    <w:p w:rsidR="002F08BF" w:rsidRPr="00FE6751" w:rsidRDefault="002F08BF" w:rsidP="002F08BF">
      <w:pPr>
        <w:pStyle w:val="Corpsdetexte"/>
        <w:widowControl w:val="0"/>
        <w:numPr>
          <w:ilvl w:val="0"/>
          <w:numId w:val="22"/>
        </w:numPr>
        <w:suppressAutoHyphens/>
      </w:pPr>
      <w:r w:rsidRPr="00FE6751">
        <w:t xml:space="preserve">The </w:t>
      </w:r>
      <w:r w:rsidRPr="00FE6751">
        <w:rPr>
          <w:i/>
        </w:rPr>
        <w:t>decArgo_config_floats</w:t>
      </w:r>
      <w:r w:rsidRPr="00FE6751">
        <w:t xml:space="preserve"> directory contains float configuration file samples.</w:t>
      </w:r>
    </w:p>
    <w:p w:rsidR="002F08BF" w:rsidRPr="00FE6751" w:rsidRDefault="002F08BF" w:rsidP="002F08BF">
      <w:pPr>
        <w:pStyle w:val="Corpsdetexte"/>
      </w:pPr>
      <w:r w:rsidRPr="00FE6751">
        <w:t xml:space="preserve">(see Annex </w:t>
      </w:r>
      <w:r w:rsidRPr="00B702B6">
        <w:fldChar w:fldCharType="begin"/>
      </w:r>
      <w:r w:rsidRPr="00FE6751">
        <w:instrText xml:space="preserve"> REF AXA \h </w:instrText>
      </w:r>
      <w:r w:rsidRPr="00B702B6">
        <w:rPr>
          <w:rPrChange w:id="883" w:author="RANNOU Jean-Philippe" w:date="2020-02-11T17:24:00Z">
            <w:rPr/>
          </w:rPrChange>
        </w:rPr>
        <w:fldChar w:fldCharType="separate"/>
      </w:r>
      <w:r w:rsidR="000579E4" w:rsidRPr="00FE6751">
        <w:t>A</w:t>
      </w:r>
      <w:r w:rsidRPr="00B702B6">
        <w:fldChar w:fldCharType="end"/>
      </w:r>
      <w:r w:rsidRPr="00FE6751">
        <w:t xml:space="preserve"> for a detailed description of their contents).</w:t>
      </w:r>
    </w:p>
    <w:p w:rsidR="002F08BF" w:rsidRPr="00FE6751" w:rsidRDefault="002F08BF" w:rsidP="00715A45">
      <w:pPr>
        <w:pStyle w:val="Titre1"/>
      </w:pPr>
      <w:bookmarkStart w:id="884" w:name="_Toc460855048"/>
      <w:bookmarkStart w:id="885" w:name="_Toc32591916"/>
      <w:r w:rsidRPr="00FE6751">
        <w:lastRenderedPageBreak/>
        <w:t>Decoder installation and configuration</w:t>
      </w:r>
      <w:bookmarkEnd w:id="884"/>
      <w:bookmarkEnd w:id="885"/>
    </w:p>
    <w:p w:rsidR="002F08BF" w:rsidRPr="00FE6751" w:rsidRDefault="002F08BF" w:rsidP="00715A45">
      <w:pPr>
        <w:pStyle w:val="Titre2"/>
      </w:pPr>
      <w:bookmarkStart w:id="886" w:name="_Toc460855049"/>
      <w:bookmarkStart w:id="887" w:name="_Toc32591917"/>
      <w:r w:rsidRPr="00FE6751">
        <w:t>Decoder installation</w:t>
      </w:r>
      <w:bookmarkEnd w:id="886"/>
      <w:bookmarkEnd w:id="887"/>
    </w:p>
    <w:p w:rsidR="002F08BF" w:rsidRPr="00FE6751" w:rsidRDefault="002F08BF" w:rsidP="00715A45">
      <w:pPr>
        <w:pStyle w:val="Titre3"/>
      </w:pPr>
      <w:bookmarkStart w:id="888" w:name="_Toc460855050"/>
      <w:bookmarkStart w:id="889" w:name="_Toc32591918"/>
      <w:r w:rsidRPr="00FE6751">
        <w:t>Hardware and software requirements</w:t>
      </w:r>
      <w:bookmarkEnd w:id="888"/>
      <w:bookmarkEnd w:id="889"/>
    </w:p>
    <w:p w:rsidR="002F08BF" w:rsidRPr="00FE6751" w:rsidRDefault="002F08BF" w:rsidP="002F08BF">
      <w:pPr>
        <w:pStyle w:val="Corpsdetexte"/>
      </w:pPr>
      <w:r w:rsidRPr="00FE6751">
        <w:t xml:space="preserve">The decoder can be installed on a PC type computer equipped with a Windows or Linux (see Annex </w:t>
      </w:r>
      <w:r w:rsidRPr="00B702B6">
        <w:fldChar w:fldCharType="begin"/>
      </w:r>
      <w:r w:rsidRPr="00FE6751">
        <w:instrText xml:space="preserve"> REF AXE \h </w:instrText>
      </w:r>
      <w:r w:rsidRPr="00B702B6">
        <w:rPr>
          <w:rPrChange w:id="890" w:author="RANNOU Jean-Philippe" w:date="2020-02-11T17:24:00Z">
            <w:rPr/>
          </w:rPrChange>
        </w:rPr>
        <w:fldChar w:fldCharType="separate"/>
      </w:r>
      <w:r w:rsidR="000579E4" w:rsidRPr="00FE6751">
        <w:t>E</w:t>
      </w:r>
      <w:r w:rsidRPr="00B702B6">
        <w:fldChar w:fldCharType="end"/>
      </w:r>
      <w:r w:rsidRPr="00FE6751">
        <w:t>) operating system.</w:t>
      </w:r>
    </w:p>
    <w:p w:rsidR="002F08BF" w:rsidRPr="00FE6751" w:rsidRDefault="002F08BF" w:rsidP="002F08BF">
      <w:pPr>
        <w:pStyle w:val="Corpsdetexte"/>
      </w:pPr>
      <w:r w:rsidRPr="00FE6751">
        <w:t>The Matlab software must be installed on the host computer.</w:t>
      </w:r>
    </w:p>
    <w:p w:rsidR="002F08BF" w:rsidRPr="00FE6751" w:rsidRDefault="002F08BF" w:rsidP="002F08BF">
      <w:pPr>
        <w:pStyle w:val="Corpsdetexte"/>
      </w:pPr>
      <w:r w:rsidRPr="00FE6751">
        <w:t>The Matlab version should be &gt; R2006b since a native NetCDF library is expected.</w:t>
      </w:r>
    </w:p>
    <w:p w:rsidR="002F08BF" w:rsidRPr="00FE6751" w:rsidRDefault="002F08BF" w:rsidP="002F08BF">
      <w:pPr>
        <w:pStyle w:val="Corpsdetexte"/>
      </w:pPr>
      <w:r w:rsidRPr="00FE6751">
        <w:t>Note also that:</w:t>
      </w:r>
    </w:p>
    <w:p w:rsidR="002F08BF" w:rsidRPr="00FE6751" w:rsidRDefault="002F08BF" w:rsidP="002F08BF">
      <w:pPr>
        <w:pStyle w:val="Corpsdetexte"/>
        <w:widowControl w:val="0"/>
        <w:numPr>
          <w:ilvl w:val="0"/>
          <w:numId w:val="25"/>
        </w:numPr>
        <w:suppressAutoHyphens/>
      </w:pPr>
      <w:r w:rsidRPr="00FE6751">
        <w:t xml:space="preserve">The Matlab Statistics Toolbox is needed (for the Matlab </w:t>
      </w:r>
      <w:r w:rsidRPr="00FE6751">
        <w:rPr>
          <w:b/>
          <w:i/>
        </w:rPr>
        <w:t>fitlm</w:t>
      </w:r>
      <w:r w:rsidRPr="00FE6751">
        <w:t xml:space="preserve"> function), if you want to compute NITRATE values from the transmitted spectrum (see Annex </w:t>
      </w:r>
      <w:r w:rsidRPr="00B702B6">
        <w:fldChar w:fldCharType="begin"/>
      </w:r>
      <w:r w:rsidRPr="00FE6751">
        <w:instrText xml:space="preserve"> REF AXF \h </w:instrText>
      </w:r>
      <w:r w:rsidRPr="00B702B6">
        <w:rPr>
          <w:rPrChange w:id="891" w:author="RANNOU Jean-Philippe" w:date="2020-02-11T17:24:00Z">
            <w:rPr/>
          </w:rPrChange>
        </w:rPr>
        <w:fldChar w:fldCharType="separate"/>
      </w:r>
      <w:r w:rsidR="000579E4" w:rsidRPr="00FE6751">
        <w:t>F</w:t>
      </w:r>
      <w:r w:rsidRPr="00B702B6">
        <w:fldChar w:fldCharType="end"/>
      </w:r>
      <w:r w:rsidRPr="00FE6751">
        <w:t xml:space="preserve"> for details),</w:t>
      </w:r>
    </w:p>
    <w:p w:rsidR="002F08BF" w:rsidRPr="00FE6751" w:rsidRDefault="002F08BF" w:rsidP="002F08BF">
      <w:pPr>
        <w:pStyle w:val="Corpsdetexte"/>
        <w:widowControl w:val="0"/>
        <w:numPr>
          <w:ilvl w:val="0"/>
          <w:numId w:val="25"/>
        </w:numPr>
        <w:suppressAutoHyphens/>
      </w:pPr>
      <w:r w:rsidRPr="00FE6751">
        <w:t>The ETOPO2 worldwide bathymetric atlas (</w:t>
      </w:r>
      <w:r w:rsidR="005709BF" w:rsidRPr="00FE6751">
        <w:t>https://www.ngdc.noaa.gov/mgg/global/relief/ETOPO2/ETOPO2v2-2006/ETOPO2v2g/raw_binary/ETOPO2v2g_i2_MSB.zip</w:t>
      </w:r>
      <w:r w:rsidRPr="00FE6751">
        <w:t xml:space="preserve"> file) is needed by some RTQC tests,</w:t>
      </w:r>
    </w:p>
    <w:p w:rsidR="002F08BF" w:rsidRPr="00FE6751" w:rsidRDefault="002F08BF" w:rsidP="002F08BF">
      <w:pPr>
        <w:pStyle w:val="Corpsdetexte"/>
        <w:widowControl w:val="0"/>
        <w:numPr>
          <w:ilvl w:val="0"/>
          <w:numId w:val="25"/>
        </w:numPr>
        <w:suppressAutoHyphens/>
      </w:pPr>
      <w:r w:rsidRPr="00FE6751">
        <w:t xml:space="preserve">The (free) following components are also needed if you want to use the </w:t>
      </w:r>
      <w:r w:rsidRPr="00FE6751">
        <w:rPr>
          <w:b/>
          <w:i/>
        </w:rPr>
        <w:t>nc_trace_disp</w:t>
      </w:r>
      <w:r w:rsidRPr="00FE6751">
        <w:t xml:space="preserve"> tool to plot the float displacements:</w:t>
      </w:r>
    </w:p>
    <w:p w:rsidR="002F08BF" w:rsidRPr="00FE6751" w:rsidRDefault="002F08BF" w:rsidP="002F08BF">
      <w:pPr>
        <w:pStyle w:val="Corpsdetexte"/>
        <w:widowControl w:val="0"/>
        <w:numPr>
          <w:ilvl w:val="1"/>
          <w:numId w:val="25"/>
        </w:numPr>
        <w:suppressAutoHyphens/>
      </w:pPr>
      <w:r w:rsidRPr="00FE6751">
        <w:t>The M_Map Matlab package (https://www.eoas.ubc.ca/~rich/map.html),</w:t>
      </w:r>
    </w:p>
    <w:p w:rsidR="002F08BF" w:rsidRPr="00FE6751" w:rsidRDefault="002F08BF" w:rsidP="002F08BF">
      <w:pPr>
        <w:pStyle w:val="Corpsdetexte"/>
        <w:widowControl w:val="0"/>
        <w:numPr>
          <w:ilvl w:val="1"/>
          <w:numId w:val="25"/>
        </w:numPr>
        <w:suppressAutoHyphens/>
      </w:pPr>
      <w:r w:rsidRPr="00FE6751">
        <w:t>The ETOPO2 worldwide bathymetric atlas (mentioned above),</w:t>
      </w:r>
    </w:p>
    <w:p w:rsidR="002F08BF" w:rsidRPr="00FE6751" w:rsidRDefault="002F08BF" w:rsidP="002F08BF">
      <w:pPr>
        <w:pStyle w:val="Corpsdetexte"/>
        <w:widowControl w:val="0"/>
        <w:numPr>
          <w:ilvl w:val="1"/>
          <w:numId w:val="25"/>
        </w:numPr>
        <w:suppressAutoHyphens/>
      </w:pPr>
      <w:r w:rsidRPr="00FE6751">
        <w:t>The SRTM30+ worldwide bathymetric atlas (</w:t>
      </w:r>
      <w:r w:rsidR="001455CD" w:rsidRPr="00B702B6">
        <w:fldChar w:fldCharType="begin"/>
      </w:r>
      <w:r w:rsidR="001455CD" w:rsidRPr="00FE6751">
        <w:instrText xml:space="preserve"> HYPERLINK "http://topex.ucsd.edu/WWW_html/srtm30_plus.html" </w:instrText>
      </w:r>
      <w:r w:rsidR="001455CD" w:rsidRPr="00B702B6">
        <w:rPr>
          <w:rPrChange w:id="892" w:author="RANNOU Jean-Philippe" w:date="2020-02-11T17:24:00Z">
            <w:rPr>
              <w:rStyle w:val="Lienhypertexte"/>
            </w:rPr>
          </w:rPrChange>
        </w:rPr>
        <w:fldChar w:fldCharType="separate"/>
      </w:r>
      <w:r w:rsidRPr="00FE6751">
        <w:rPr>
          <w:rStyle w:val="Lienhypertexte"/>
        </w:rPr>
        <w:t>http://topex.ucsd.edu/WWW_html/srtm30_plus.html</w:t>
      </w:r>
      <w:r w:rsidR="001455CD" w:rsidRPr="00B702B6">
        <w:rPr>
          <w:rStyle w:val="Lienhypertexte"/>
        </w:rPr>
        <w:fldChar w:fldCharType="end"/>
      </w:r>
      <w:r w:rsidRPr="00FE6751">
        <w:t>) if you want to switch to a more detailed bathymetry.</w:t>
      </w:r>
    </w:p>
    <w:p w:rsidR="002F08BF" w:rsidRPr="00FE6751" w:rsidRDefault="002F08BF" w:rsidP="00715A45">
      <w:pPr>
        <w:pStyle w:val="Titre3"/>
      </w:pPr>
      <w:bookmarkStart w:id="893" w:name="_Toc460855051"/>
      <w:bookmarkStart w:id="894" w:name="_Toc32591919"/>
      <w:r w:rsidRPr="00FE6751">
        <w:t>Installation of the decoder</w:t>
      </w:r>
      <w:bookmarkEnd w:id="893"/>
      <w:bookmarkEnd w:id="894"/>
    </w:p>
    <w:p w:rsidR="002F08BF" w:rsidRPr="00FE6751" w:rsidRDefault="002F08BF" w:rsidP="002F08BF">
      <w:pPr>
        <w:pStyle w:val="Corpsdetexte"/>
      </w:pPr>
      <w:r w:rsidRPr="00FE6751">
        <w:t xml:space="preserve">To install the decoder, unzip the decoder package archive and add the </w:t>
      </w:r>
      <w:r w:rsidRPr="00FE6751">
        <w:rPr>
          <w:i/>
        </w:rPr>
        <w:t>decArgo_YYYYMMDD_xxxy/decArgo_soft/soft</w:t>
      </w:r>
      <w:r w:rsidRPr="00FE6751">
        <w:t xml:space="preserve"> directory, with its sub-directories, to your Matlab path.</w:t>
      </w:r>
    </w:p>
    <w:p w:rsidR="002F08BF" w:rsidRPr="00FE6751" w:rsidRDefault="002F08BF" w:rsidP="00715A45">
      <w:pPr>
        <w:pStyle w:val="Titre2"/>
      </w:pPr>
      <w:bookmarkStart w:id="895" w:name="_Toc460855052"/>
      <w:bookmarkStart w:id="896" w:name="_Toc32591920"/>
      <w:r w:rsidRPr="00FE6751">
        <w:t>Decoder configuration</w:t>
      </w:r>
      <w:bookmarkEnd w:id="895"/>
      <w:bookmarkEnd w:id="896"/>
    </w:p>
    <w:p w:rsidR="002F08BF" w:rsidRPr="00FE6751" w:rsidRDefault="002F08BF" w:rsidP="002F08BF">
      <w:pPr>
        <w:pStyle w:val="Corpsdetexte"/>
      </w:pPr>
      <w:r w:rsidRPr="00FE6751">
        <w:t>To configure the decoder, you have to update, according to your own (Linux or PC) platform, the decoder configuration file.</w:t>
      </w:r>
    </w:p>
    <w:p w:rsidR="0058643D" w:rsidRPr="00FE6751" w:rsidRDefault="0058643D">
      <w:pPr>
        <w:spacing w:after="200" w:line="276" w:lineRule="auto"/>
        <w:rPr>
          <w:rFonts w:asciiTheme="majorHAnsi" w:eastAsiaTheme="majorEastAsia" w:hAnsiTheme="majorHAnsi" w:cstheme="majorBidi"/>
          <w:b/>
          <w:bCs/>
          <w:color w:val="1F497D" w:themeColor="text2"/>
        </w:rPr>
      </w:pPr>
      <w:bookmarkStart w:id="897" w:name="_Toc460855053"/>
      <w:r w:rsidRPr="00FE6751">
        <w:br w:type="page"/>
      </w:r>
    </w:p>
    <w:p w:rsidR="002F08BF" w:rsidRPr="00FE6751" w:rsidRDefault="002F08BF" w:rsidP="00715A45">
      <w:pPr>
        <w:pStyle w:val="Titre3"/>
      </w:pPr>
      <w:bookmarkStart w:id="898" w:name="_Toc32591921"/>
      <w:r w:rsidRPr="00FE6751">
        <w:lastRenderedPageBreak/>
        <w:t>PI decoder configuration</w:t>
      </w:r>
      <w:bookmarkEnd w:id="897"/>
      <w:bookmarkEnd w:id="898"/>
    </w:p>
    <w:p w:rsidR="002F08BF" w:rsidRPr="00FE6751" w:rsidRDefault="002F08BF" w:rsidP="002F08BF">
      <w:pPr>
        <w:pStyle w:val="Corpsdetexte"/>
      </w:pPr>
      <w:r w:rsidRPr="00FE6751">
        <w:t xml:space="preserve">The configuration file of the PI decoder is </w:t>
      </w:r>
      <w:r w:rsidRPr="00FE6751">
        <w:rPr>
          <w:i/>
        </w:rPr>
        <w:t>decArgo_YYYYMMDD_xxxy/decArgo_soft/soft/_argo_decoder</w:t>
      </w:r>
      <w:r w:rsidR="004B1BEF" w:rsidRPr="00FE6751">
        <w:rPr>
          <w:i/>
        </w:rPr>
        <w:t>_</w:t>
      </w:r>
      <w:r w:rsidRPr="00FE6751">
        <w:rPr>
          <w:i/>
        </w:rPr>
        <w:t>conf.</w:t>
      </w:r>
      <w:r w:rsidR="004B1BEF" w:rsidRPr="00FE6751">
        <w:rPr>
          <w:i/>
        </w:rPr>
        <w:t>txt.</w:t>
      </w:r>
    </w:p>
    <w:p w:rsidR="002F08BF" w:rsidRPr="00FE6751" w:rsidRDefault="002F08BF" w:rsidP="002F08BF">
      <w:pPr>
        <w:pStyle w:val="Corpsdetexte"/>
      </w:pPr>
      <w:r w:rsidRPr="00FE6751">
        <w:t>The configuration variables are listed and described in the following table.</w:t>
      </w: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3898"/>
        <w:gridCol w:w="5386"/>
      </w:tblGrid>
      <w:tr w:rsidR="002F08BF" w:rsidRPr="00FE6751" w:rsidTr="00EF65F5">
        <w:trPr>
          <w:cantSplit/>
        </w:trPr>
        <w:tc>
          <w:tcPr>
            <w:tcW w:w="3898" w:type="dxa"/>
            <w:shd w:val="clear" w:color="000080" w:fill="1F497D"/>
          </w:tcPr>
          <w:p w:rsidR="002F08BF" w:rsidRPr="00FE6751" w:rsidRDefault="002F08BF" w:rsidP="00EF65F5">
            <w:pPr>
              <w:pStyle w:val="Retraitnormal"/>
              <w:ind w:left="0"/>
              <w:jc w:val="left"/>
              <w:rPr>
                <w:rFonts w:ascii="Arial" w:hAnsi="Arial" w:cs="Arial"/>
                <w:b/>
                <w:bCs/>
                <w:color w:val="FFFFFF"/>
                <w:sz w:val="20"/>
                <w:szCs w:val="20"/>
                <w:rPrChange w:id="899" w:author="RANNOU Jean-Philippe" w:date="2020-02-11T17:24:00Z">
                  <w:rPr>
                    <w:rFonts w:ascii="Arial" w:hAnsi="Arial" w:cs="Arial"/>
                    <w:b/>
                    <w:bCs/>
                    <w:color w:val="FFFFFF"/>
                    <w:sz w:val="20"/>
                    <w:szCs w:val="20"/>
                    <w:lang w:val="en-GB"/>
                  </w:rPr>
                </w:rPrChange>
              </w:rPr>
            </w:pPr>
            <w:r w:rsidRPr="00FE6751">
              <w:rPr>
                <w:rFonts w:ascii="Arial" w:hAnsi="Arial" w:cs="Arial"/>
                <w:b/>
                <w:bCs/>
                <w:color w:val="FFFFFF"/>
                <w:sz w:val="20"/>
                <w:szCs w:val="20"/>
                <w:rPrChange w:id="900" w:author="RANNOU Jean-Philippe" w:date="2020-02-11T17:24:00Z">
                  <w:rPr>
                    <w:rFonts w:ascii="Arial" w:hAnsi="Arial" w:cs="Arial"/>
                    <w:b/>
                    <w:bCs/>
                    <w:color w:val="FFFFFF"/>
                    <w:sz w:val="20"/>
                    <w:szCs w:val="20"/>
                    <w:lang w:val="en-GB"/>
                  </w:rPr>
                </w:rPrChange>
              </w:rPr>
              <w:t>Configuration variable name</w:t>
            </w:r>
          </w:p>
        </w:tc>
        <w:tc>
          <w:tcPr>
            <w:tcW w:w="5386" w:type="dxa"/>
            <w:shd w:val="clear" w:color="000080" w:fill="1F497D"/>
          </w:tcPr>
          <w:p w:rsidR="002F08BF" w:rsidRPr="00FE6751" w:rsidRDefault="002F08BF" w:rsidP="00EF65F5">
            <w:pPr>
              <w:pStyle w:val="Retraitnormal"/>
              <w:ind w:left="0"/>
              <w:jc w:val="left"/>
              <w:rPr>
                <w:rFonts w:ascii="Arial" w:hAnsi="Arial" w:cs="Arial"/>
                <w:b/>
                <w:bCs/>
                <w:color w:val="FFFFFF"/>
                <w:sz w:val="20"/>
                <w:szCs w:val="20"/>
                <w:rPrChange w:id="901" w:author="RANNOU Jean-Philippe" w:date="2020-02-11T17:24:00Z">
                  <w:rPr>
                    <w:rFonts w:ascii="Arial" w:hAnsi="Arial" w:cs="Arial"/>
                    <w:b/>
                    <w:bCs/>
                    <w:color w:val="FFFFFF"/>
                    <w:sz w:val="20"/>
                    <w:szCs w:val="20"/>
                    <w:lang w:val="en-GB"/>
                  </w:rPr>
                </w:rPrChange>
              </w:rPr>
            </w:pPr>
            <w:r w:rsidRPr="00FE6751">
              <w:rPr>
                <w:rFonts w:ascii="Arial" w:hAnsi="Arial" w:cs="Arial"/>
                <w:b/>
                <w:bCs/>
                <w:color w:val="FFFFFF"/>
                <w:sz w:val="20"/>
                <w:szCs w:val="20"/>
                <w:rPrChange w:id="902" w:author="RANNOU Jean-Philippe" w:date="2020-02-11T17:24:00Z">
                  <w:rPr>
                    <w:rFonts w:ascii="Arial" w:hAnsi="Arial" w:cs="Arial"/>
                    <w:b/>
                    <w:bCs/>
                    <w:color w:val="FFFFFF"/>
                    <w:sz w:val="20"/>
                    <w:szCs w:val="20"/>
                    <w:lang w:val="en-GB"/>
                  </w:rPr>
                </w:rPrChange>
              </w:rPr>
              <w:t>Configuration variable description</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903"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904" w:author="RANNOU Jean-Philippe" w:date="2020-02-11T17:24:00Z">
                  <w:rPr>
                    <w:rFonts w:ascii="Courier New" w:hAnsi="Courier New" w:cs="Courier New"/>
                    <w:lang w:eastAsia="fr-FR"/>
                  </w:rPr>
                </w:rPrChange>
              </w:rPr>
              <w:t>FLOAT_LIST_FILE_NAME</w:t>
            </w:r>
          </w:p>
        </w:tc>
        <w:tc>
          <w:tcPr>
            <w:tcW w:w="5386" w:type="dxa"/>
          </w:tcPr>
          <w:p w:rsidR="002F08BF" w:rsidRPr="00FE6751" w:rsidRDefault="002F08BF" w:rsidP="00EF65F5">
            <w:pPr>
              <w:pStyle w:val="tablecontent"/>
              <w:rPr>
                <w:rFonts w:ascii="Arial" w:hAnsi="Arial" w:cs="Arial"/>
                <w:lang w:val="en-US" w:eastAsia="fr-FR"/>
                <w:rPrChange w:id="905" w:author="RANNOU Jean-Philippe" w:date="2020-02-11T17:24:00Z">
                  <w:rPr>
                    <w:rFonts w:ascii="Arial" w:hAnsi="Arial" w:cs="Arial"/>
                    <w:lang w:eastAsia="fr-FR"/>
                  </w:rPr>
                </w:rPrChange>
              </w:rPr>
            </w:pPr>
            <w:r w:rsidRPr="00FE6751">
              <w:rPr>
                <w:rFonts w:ascii="Arial" w:hAnsi="Arial" w:cs="Arial"/>
                <w:lang w:val="en-US" w:eastAsia="fr-FR"/>
                <w:rPrChange w:id="906" w:author="RANNOU Jean-Philippe" w:date="2020-02-11T17:24:00Z">
                  <w:rPr>
                    <w:rFonts w:ascii="Arial" w:hAnsi="Arial" w:cs="Arial"/>
                    <w:lang w:eastAsia="fr-FR"/>
                  </w:rPr>
                </w:rPrChange>
              </w:rPr>
              <w:t>Default list of floats to process.</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907"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908" w:author="RANNOU Jean-Philippe" w:date="2020-02-11T17:24:00Z">
                  <w:rPr>
                    <w:rFonts w:ascii="Courier New" w:hAnsi="Courier New" w:cs="Courier New"/>
                    <w:lang w:eastAsia="fr-FR"/>
                  </w:rPr>
                </w:rPrChange>
              </w:rPr>
              <w:t>EXPECTED_CYCLE_LIST</w:t>
            </w:r>
          </w:p>
        </w:tc>
        <w:tc>
          <w:tcPr>
            <w:tcW w:w="5386" w:type="dxa"/>
          </w:tcPr>
          <w:p w:rsidR="002F08BF" w:rsidRPr="00FE6751" w:rsidRDefault="002F08BF" w:rsidP="00EF65F5">
            <w:pPr>
              <w:pStyle w:val="tablecontent"/>
              <w:rPr>
                <w:rFonts w:ascii="Arial" w:hAnsi="Arial" w:cs="Arial"/>
                <w:lang w:val="en-US"/>
                <w:rPrChange w:id="909" w:author="RANNOU Jean-Philippe" w:date="2020-02-11T17:24:00Z">
                  <w:rPr>
                    <w:rFonts w:ascii="Arial" w:hAnsi="Arial" w:cs="Arial"/>
                  </w:rPr>
                </w:rPrChange>
              </w:rPr>
            </w:pPr>
            <w:r w:rsidRPr="00FE6751">
              <w:rPr>
                <w:rFonts w:ascii="Arial" w:hAnsi="Arial" w:cs="Arial"/>
                <w:lang w:val="en-US"/>
                <w:rPrChange w:id="910" w:author="RANNOU Jean-Philippe" w:date="2020-02-11T17:24:00Z">
                  <w:rPr>
                    <w:rFonts w:ascii="Arial" w:hAnsi="Arial" w:cs="Arial"/>
                  </w:rPr>
                </w:rPrChange>
              </w:rPr>
              <w:t>For Argos floats only.</w:t>
            </w:r>
          </w:p>
          <w:p w:rsidR="002F08BF" w:rsidRPr="00FE6751" w:rsidRDefault="002F08BF" w:rsidP="00EF65F5">
            <w:pPr>
              <w:pStyle w:val="tablecontent"/>
              <w:rPr>
                <w:rFonts w:ascii="Arial" w:hAnsi="Arial" w:cs="Arial"/>
                <w:lang w:val="en-US"/>
                <w:rPrChange w:id="911" w:author="RANNOU Jean-Philippe" w:date="2020-02-11T17:24:00Z">
                  <w:rPr>
                    <w:rFonts w:ascii="Arial" w:hAnsi="Arial" w:cs="Arial"/>
                  </w:rPr>
                </w:rPrChange>
              </w:rPr>
            </w:pPr>
            <w:r w:rsidRPr="00FE6751">
              <w:rPr>
                <w:rFonts w:ascii="Arial" w:hAnsi="Arial" w:cs="Arial"/>
                <w:lang w:val="en-US"/>
                <w:rPrChange w:id="912" w:author="RANNOU Jean-Philippe" w:date="2020-02-11T17:24:00Z">
                  <w:rPr>
                    <w:rFonts w:ascii="Arial" w:hAnsi="Arial" w:cs="Arial"/>
                  </w:rPr>
                </w:rPrChange>
              </w:rPr>
              <w:t>Used to choose the cycles to decode. However, as TRAJ data may use information from previous cycles, it is recommend to always set (</w:t>
            </w:r>
            <w:r w:rsidRPr="00FE6751">
              <w:rPr>
                <w:rFonts w:ascii="Courier New" w:hAnsi="Courier New" w:cs="Courier New"/>
                <w:lang w:val="en-US"/>
                <w:rPrChange w:id="913" w:author="RANNOU Jean-Philippe" w:date="2020-02-11T17:24:00Z">
                  <w:rPr>
                    <w:rFonts w:ascii="Courier New" w:hAnsi="Courier New" w:cs="Courier New"/>
                  </w:rPr>
                </w:rPrChange>
              </w:rPr>
              <w:t>EXPECTED_CYCLE_LIST = 9999</w:t>
            </w:r>
            <w:r w:rsidRPr="00FE6751">
              <w:rPr>
                <w:rFonts w:ascii="Arial" w:hAnsi="Arial" w:cs="Arial"/>
                <w:lang w:val="en-US"/>
                <w:rPrChange w:id="914" w:author="RANNOU Jean-Philippe" w:date="2020-02-11T17:24:00Z">
                  <w:rPr>
                    <w:rFonts w:ascii="Arial" w:hAnsi="Arial" w:cs="Arial"/>
                  </w:rPr>
                </w:rPrChange>
              </w:rPr>
              <w:t xml:space="preserve"> or </w:t>
            </w:r>
            <w:r w:rsidRPr="00FE6751">
              <w:rPr>
                <w:rFonts w:ascii="Courier New" w:hAnsi="Courier New" w:cs="Courier New"/>
                <w:lang w:val="en-US"/>
                <w:rPrChange w:id="915" w:author="RANNOU Jean-Philippe" w:date="2020-02-11T17:24:00Z">
                  <w:rPr>
                    <w:rFonts w:ascii="Courier New" w:hAnsi="Courier New" w:cs="Courier New"/>
                  </w:rPr>
                </w:rPrChange>
              </w:rPr>
              <w:t>EXPECTED_CYCLE_LIST = [~])</w:t>
            </w:r>
            <w:r w:rsidRPr="00FE6751">
              <w:rPr>
                <w:rFonts w:ascii="Arial" w:hAnsi="Arial" w:cs="Arial"/>
                <w:lang w:val="en-US"/>
                <w:rPrChange w:id="916" w:author="RANNOU Jean-Philippe" w:date="2020-02-11T17:24:00Z">
                  <w:rPr>
                    <w:rFonts w:ascii="Arial" w:hAnsi="Arial" w:cs="Arial"/>
                  </w:rPr>
                </w:rPrChange>
              </w:rPr>
              <w:t xml:space="preserve"> i.e. to always process existing cycles from the beginning</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917"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918" w:author="RANNOU Jean-Philippe" w:date="2020-02-11T17:24:00Z">
                  <w:rPr>
                    <w:rFonts w:ascii="Courier New" w:hAnsi="Courier New" w:cs="Courier New"/>
                    <w:lang w:eastAsia="fr-FR"/>
                  </w:rPr>
                </w:rPrChange>
              </w:rPr>
              <w:t>FLOAT_TRANSMISSION_TYPE</w:t>
            </w:r>
          </w:p>
        </w:tc>
        <w:tc>
          <w:tcPr>
            <w:tcW w:w="5386" w:type="dxa"/>
          </w:tcPr>
          <w:p w:rsidR="002F08BF" w:rsidRPr="00FE6751" w:rsidRDefault="002F08BF" w:rsidP="00EF65F5">
            <w:pPr>
              <w:pStyle w:val="tablecontent"/>
              <w:rPr>
                <w:rFonts w:ascii="Arial" w:hAnsi="Arial" w:cs="Arial"/>
                <w:lang w:val="en-US"/>
                <w:rPrChange w:id="919" w:author="RANNOU Jean-Philippe" w:date="2020-02-11T17:24:00Z">
                  <w:rPr>
                    <w:rFonts w:ascii="Arial" w:hAnsi="Arial" w:cs="Arial"/>
                  </w:rPr>
                </w:rPrChange>
              </w:rPr>
            </w:pPr>
            <w:r w:rsidRPr="00FE6751">
              <w:rPr>
                <w:rFonts w:ascii="Arial" w:hAnsi="Arial" w:cs="Arial"/>
                <w:lang w:val="en-US"/>
                <w:rPrChange w:id="920" w:author="RANNOU Jean-Philippe" w:date="2020-02-11T17:24:00Z">
                  <w:rPr>
                    <w:rFonts w:ascii="Arial" w:hAnsi="Arial" w:cs="Arial"/>
                  </w:rPr>
                </w:rPrChange>
              </w:rPr>
              <w:t>Set to 1 for Argos</w:t>
            </w:r>
            <w:ins w:id="921" w:author="RANNOU Jean-Philippe" w:date="2020-02-06T10:47:00Z">
              <w:r w:rsidR="00AE3BE5" w:rsidRPr="00FE6751">
                <w:rPr>
                  <w:rFonts w:ascii="Arial" w:hAnsi="Arial" w:cs="Arial"/>
                  <w:lang w:val="en-US"/>
                  <w:rPrChange w:id="922" w:author="RANNOU Jean-Philippe" w:date="2020-02-11T17:24:00Z">
                    <w:rPr>
                      <w:rFonts w:ascii="Arial" w:hAnsi="Arial" w:cs="Arial"/>
                    </w:rPr>
                  </w:rPrChange>
                </w:rPr>
                <w:t xml:space="preserve"> floats</w:t>
              </w:r>
            </w:ins>
            <w:r w:rsidRPr="00FE6751">
              <w:rPr>
                <w:rFonts w:ascii="Arial" w:hAnsi="Arial" w:cs="Arial"/>
                <w:lang w:val="en-US"/>
                <w:rPrChange w:id="923" w:author="RANNOU Jean-Philippe" w:date="2020-02-11T17:24:00Z">
                  <w:rPr>
                    <w:rFonts w:ascii="Arial" w:hAnsi="Arial" w:cs="Arial"/>
                  </w:rPr>
                </w:rPrChange>
              </w:rPr>
              <w:t>, 2 for</w:t>
            </w:r>
            <w:del w:id="924" w:author="RANNOU Jean-Philippe" w:date="2020-02-06T10:47:00Z">
              <w:r w:rsidRPr="00FE6751" w:rsidDel="00AE3BE5">
                <w:rPr>
                  <w:rFonts w:ascii="Arial" w:hAnsi="Arial" w:cs="Arial"/>
                  <w:lang w:val="en-US"/>
                  <w:rPrChange w:id="925" w:author="RANNOU Jean-Philippe" w:date="2020-02-11T17:24:00Z">
                    <w:rPr>
                      <w:rFonts w:ascii="Arial" w:hAnsi="Arial" w:cs="Arial"/>
                    </w:rPr>
                  </w:rPrChange>
                </w:rPr>
                <w:delText xml:space="preserve"> BIO</w:delText>
              </w:r>
            </w:del>
            <w:r w:rsidRPr="00FE6751">
              <w:rPr>
                <w:rFonts w:ascii="Arial" w:hAnsi="Arial" w:cs="Arial"/>
                <w:lang w:val="en-US"/>
                <w:rPrChange w:id="926" w:author="RANNOU Jean-Philippe" w:date="2020-02-11T17:24:00Z">
                  <w:rPr>
                    <w:rFonts w:ascii="Arial" w:hAnsi="Arial" w:cs="Arial"/>
                  </w:rPr>
                </w:rPrChange>
              </w:rPr>
              <w:t xml:space="preserve"> floats with Iridium RUDICS transmission (ex: Remocean French floats), 3 for Iridium SBD common floats and 4 for BIO floats with Iridium SBD transmission (ex: INCOIS FLBB floats).</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927"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928" w:author="RANNOU Jean-Philippe" w:date="2020-02-11T17:24:00Z">
                  <w:rPr>
                    <w:rFonts w:ascii="Courier New" w:hAnsi="Courier New" w:cs="Courier New"/>
                    <w:lang w:eastAsia="fr-FR"/>
                  </w:rPr>
                </w:rPrChange>
              </w:rPr>
              <w:t>FLOAT_INFORMATION_FILE_NAME</w:t>
            </w:r>
          </w:p>
        </w:tc>
        <w:tc>
          <w:tcPr>
            <w:tcW w:w="5386" w:type="dxa"/>
          </w:tcPr>
          <w:p w:rsidR="002F08BF" w:rsidRPr="00FE6751" w:rsidRDefault="002F08BF" w:rsidP="00EF65F5">
            <w:pPr>
              <w:pStyle w:val="tablecontent"/>
              <w:rPr>
                <w:rFonts w:ascii="Arial" w:hAnsi="Arial" w:cs="Arial"/>
                <w:lang w:val="en-US"/>
                <w:rPrChange w:id="929" w:author="RANNOU Jean-Philippe" w:date="2020-02-11T17:24:00Z">
                  <w:rPr>
                    <w:rFonts w:ascii="Arial" w:hAnsi="Arial" w:cs="Arial"/>
                  </w:rPr>
                </w:rPrChange>
              </w:rPr>
            </w:pPr>
            <w:r w:rsidRPr="00FE6751">
              <w:rPr>
                <w:rFonts w:ascii="Arial" w:hAnsi="Arial" w:cs="Arial"/>
                <w:lang w:val="en-US"/>
                <w:rPrChange w:id="930" w:author="RANNOU Jean-Philippe" w:date="2020-02-11T17:24:00Z">
                  <w:rPr>
                    <w:rFonts w:ascii="Arial" w:hAnsi="Arial" w:cs="Arial"/>
                  </w:rPr>
                </w:rPrChange>
              </w:rPr>
              <w:t>Set to the file which stores the basic configuration information of the managed floats (</w:t>
            </w:r>
            <w:r w:rsidRPr="00FE6751">
              <w:rPr>
                <w:i/>
                <w:lang w:val="en-US"/>
                <w:rPrChange w:id="931" w:author="RANNOU Jean-Philippe" w:date="2020-02-11T17:24:00Z">
                  <w:rPr>
                    <w:i/>
                  </w:rPr>
                </w:rPrChange>
              </w:rPr>
              <w:t>decArgo_YYYYMMDD_xxxy/decArgo_config_floats/argoFloatInfo/</w:t>
            </w:r>
            <w:r w:rsidRPr="00FE6751">
              <w:rPr>
                <w:rFonts w:ascii="Arial" w:hAnsi="Arial" w:cs="Arial"/>
                <w:i/>
                <w:lang w:val="en-US"/>
                <w:rPrChange w:id="932" w:author="RANNOU Jean-Philippe" w:date="2020-02-11T17:24:00Z">
                  <w:rPr>
                    <w:rFonts w:ascii="Arial" w:hAnsi="Arial" w:cs="Arial"/>
                    <w:i/>
                  </w:rPr>
                </w:rPrChange>
              </w:rPr>
              <w:t>argo_floats_information_co.txt</w:t>
            </w:r>
            <w:r w:rsidRPr="00FE6751">
              <w:rPr>
                <w:rFonts w:ascii="Arial" w:hAnsi="Arial" w:cs="Arial"/>
                <w:lang w:val="en-US"/>
                <w:rPrChange w:id="933" w:author="RANNOU Jean-Philippe" w:date="2020-02-11T17:24:00Z">
                  <w:rPr>
                    <w:rFonts w:ascii="Arial" w:hAnsi="Arial" w:cs="Arial"/>
                  </w:rPr>
                </w:rPrChange>
              </w:rPr>
              <w:t>).</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934"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935" w:author="RANNOU Jean-Philippe" w:date="2020-02-11T17:24:00Z">
                  <w:rPr>
                    <w:rFonts w:ascii="Courier New" w:hAnsi="Courier New" w:cs="Courier New"/>
                    <w:lang w:eastAsia="fr-FR"/>
                  </w:rPr>
                </w:rPrChange>
              </w:rPr>
              <w:t>HEX_ARGOS_FILE_FORMAT</w:t>
            </w:r>
          </w:p>
        </w:tc>
        <w:tc>
          <w:tcPr>
            <w:tcW w:w="5386" w:type="dxa"/>
          </w:tcPr>
          <w:p w:rsidR="002F08BF" w:rsidRPr="00FE6751" w:rsidRDefault="002F08BF" w:rsidP="00EF65F5">
            <w:pPr>
              <w:pStyle w:val="tablecontent"/>
              <w:rPr>
                <w:rFonts w:ascii="Arial" w:hAnsi="Arial" w:cs="Arial"/>
                <w:lang w:val="en-US"/>
                <w:rPrChange w:id="936" w:author="RANNOU Jean-Philippe" w:date="2020-02-11T17:24:00Z">
                  <w:rPr>
                    <w:rFonts w:ascii="Arial" w:hAnsi="Arial" w:cs="Arial"/>
                  </w:rPr>
                </w:rPrChange>
              </w:rPr>
            </w:pPr>
            <w:r w:rsidRPr="00FE6751">
              <w:rPr>
                <w:rFonts w:ascii="Arial" w:hAnsi="Arial" w:cs="Arial"/>
                <w:lang w:val="en-US"/>
                <w:rPrChange w:id="937" w:author="RANNOU Jean-Philippe" w:date="2020-02-11T17:24:00Z">
                  <w:rPr>
                    <w:rFonts w:ascii="Arial" w:hAnsi="Arial" w:cs="Arial"/>
                  </w:rPr>
                </w:rPrChange>
              </w:rPr>
              <w:t>For Argos floats only.</w:t>
            </w:r>
          </w:p>
          <w:p w:rsidR="002F08BF" w:rsidRPr="00FE6751" w:rsidRDefault="002F08BF" w:rsidP="00EF65F5">
            <w:pPr>
              <w:pStyle w:val="tablecontent"/>
              <w:rPr>
                <w:rFonts w:ascii="Arial" w:hAnsi="Arial" w:cs="Arial"/>
                <w:lang w:val="en-US"/>
                <w:rPrChange w:id="938" w:author="RANNOU Jean-Philippe" w:date="2020-02-11T17:24:00Z">
                  <w:rPr>
                    <w:rFonts w:ascii="Arial" w:hAnsi="Arial" w:cs="Arial"/>
                  </w:rPr>
                </w:rPrChange>
              </w:rPr>
            </w:pPr>
            <w:r w:rsidRPr="00FE6751">
              <w:rPr>
                <w:rFonts w:ascii="Arial" w:hAnsi="Arial" w:cs="Arial"/>
                <w:lang w:val="en-US"/>
                <w:rPrChange w:id="939" w:author="RANNOU Jean-Philippe" w:date="2020-02-11T17:24:00Z">
                  <w:rPr>
                    <w:rFonts w:ascii="Arial" w:hAnsi="Arial" w:cs="Arial"/>
                  </w:rPr>
                </w:rPrChange>
              </w:rPr>
              <w:t>Set to 1.</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940"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941" w:author="RANNOU Jean-Philippe" w:date="2020-02-11T17:24:00Z">
                  <w:rPr>
                    <w:rFonts w:ascii="Courier New" w:hAnsi="Courier New" w:cs="Courier New"/>
                    <w:lang w:eastAsia="fr-FR"/>
                  </w:rPr>
                </w:rPrChange>
              </w:rPr>
              <w:t>DIR_INPUT_HEX_ARGOS_FILE_FORMAT_1</w:t>
            </w:r>
          </w:p>
        </w:tc>
        <w:tc>
          <w:tcPr>
            <w:tcW w:w="5386" w:type="dxa"/>
          </w:tcPr>
          <w:p w:rsidR="002F08BF" w:rsidRPr="00FE6751" w:rsidRDefault="002F08BF" w:rsidP="00EF65F5">
            <w:pPr>
              <w:pStyle w:val="tablecontent"/>
              <w:rPr>
                <w:rFonts w:ascii="Arial" w:hAnsi="Arial" w:cs="Arial"/>
                <w:lang w:val="en-US"/>
                <w:rPrChange w:id="942" w:author="RANNOU Jean-Philippe" w:date="2020-02-11T17:24:00Z">
                  <w:rPr>
                    <w:rFonts w:ascii="Arial" w:hAnsi="Arial" w:cs="Arial"/>
                  </w:rPr>
                </w:rPrChange>
              </w:rPr>
            </w:pPr>
            <w:r w:rsidRPr="00FE6751">
              <w:rPr>
                <w:rFonts w:ascii="Arial" w:hAnsi="Arial" w:cs="Arial"/>
                <w:lang w:val="en-US"/>
                <w:rPrChange w:id="943" w:author="RANNOU Jean-Philippe" w:date="2020-02-11T17:24:00Z">
                  <w:rPr>
                    <w:rFonts w:ascii="Arial" w:hAnsi="Arial" w:cs="Arial"/>
                  </w:rPr>
                </w:rPrChange>
              </w:rPr>
              <w:t>For Argos floats only.</w:t>
            </w:r>
          </w:p>
          <w:p w:rsidR="002F08BF" w:rsidRPr="00FE6751" w:rsidRDefault="002F08BF" w:rsidP="00EF65F5">
            <w:pPr>
              <w:pStyle w:val="tablecontent"/>
              <w:rPr>
                <w:rFonts w:ascii="Arial" w:hAnsi="Arial" w:cs="Arial"/>
                <w:lang w:val="en-US"/>
                <w:rPrChange w:id="944" w:author="RANNOU Jean-Philippe" w:date="2020-02-11T17:24:00Z">
                  <w:rPr>
                    <w:rFonts w:ascii="Arial" w:hAnsi="Arial" w:cs="Arial"/>
                  </w:rPr>
                </w:rPrChange>
              </w:rPr>
            </w:pPr>
            <w:r w:rsidRPr="00FE6751">
              <w:rPr>
                <w:rFonts w:ascii="Arial" w:hAnsi="Arial" w:cs="Arial"/>
                <w:lang w:val="en-US"/>
                <w:rPrChange w:id="945" w:author="RANNOU Jean-Philippe" w:date="2020-02-11T17:24:00Z">
                  <w:rPr>
                    <w:rFonts w:ascii="Arial" w:hAnsi="Arial" w:cs="Arial"/>
                  </w:rPr>
                </w:rPrChange>
              </w:rPr>
              <w:t>Set to the top directory of the Argos HEX files.</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946"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947" w:author="RANNOU Jean-Philippe" w:date="2020-02-11T17:24:00Z">
                  <w:rPr>
                    <w:rFonts w:ascii="Courier New" w:hAnsi="Courier New" w:cs="Courier New"/>
                    <w:lang w:eastAsia="fr-FR"/>
                  </w:rPr>
                </w:rPrChange>
              </w:rPr>
              <w:t>DIR_INPUT_HEX_ARGOS_FILE_FORMAT_2</w:t>
            </w:r>
          </w:p>
        </w:tc>
        <w:tc>
          <w:tcPr>
            <w:tcW w:w="5386" w:type="dxa"/>
          </w:tcPr>
          <w:p w:rsidR="002F08BF" w:rsidRPr="00FE6751" w:rsidRDefault="002F08BF" w:rsidP="00EF65F5">
            <w:pPr>
              <w:pStyle w:val="tablecontent"/>
              <w:rPr>
                <w:rFonts w:ascii="Arial" w:hAnsi="Arial" w:cs="Arial"/>
                <w:lang w:val="en-US"/>
                <w:rPrChange w:id="948" w:author="RANNOU Jean-Philippe" w:date="2020-02-11T17:24:00Z">
                  <w:rPr>
                    <w:rFonts w:ascii="Arial" w:hAnsi="Arial" w:cs="Arial"/>
                  </w:rPr>
                </w:rPrChange>
              </w:rPr>
            </w:pPr>
            <w:r w:rsidRPr="00FE6751">
              <w:rPr>
                <w:rFonts w:ascii="Arial" w:hAnsi="Arial" w:cs="Arial"/>
                <w:lang w:val="en-US"/>
                <w:rPrChange w:id="949" w:author="RANNOU Jean-Philippe" w:date="2020-02-11T17:24:00Z">
                  <w:rPr>
                    <w:rFonts w:ascii="Arial" w:hAnsi="Arial" w:cs="Arial"/>
                  </w:rPr>
                </w:rPrChange>
              </w:rPr>
              <w:t>For Argos floats only.</w:t>
            </w:r>
          </w:p>
          <w:p w:rsidR="002F08BF" w:rsidRPr="00FE6751" w:rsidRDefault="002F08BF" w:rsidP="00EF65F5">
            <w:pPr>
              <w:pStyle w:val="tablecontent"/>
              <w:rPr>
                <w:rFonts w:ascii="Arial" w:hAnsi="Arial" w:cs="Arial"/>
                <w:lang w:val="en-US"/>
                <w:rPrChange w:id="950" w:author="RANNOU Jean-Philippe" w:date="2020-02-11T17:24:00Z">
                  <w:rPr>
                    <w:rFonts w:ascii="Arial" w:hAnsi="Arial" w:cs="Arial"/>
                  </w:rPr>
                </w:rPrChange>
              </w:rPr>
            </w:pPr>
            <w:r w:rsidRPr="00FE6751">
              <w:rPr>
                <w:rFonts w:ascii="Arial" w:hAnsi="Arial" w:cs="Arial"/>
                <w:lang w:val="en-US"/>
                <w:rPrChange w:id="951" w:author="RANNOU Jean-Philippe" w:date="2020-02-11T17:24:00Z">
                  <w:rPr>
                    <w:rFonts w:ascii="Arial" w:hAnsi="Arial" w:cs="Arial"/>
                  </w:rPr>
                </w:rPrChange>
              </w:rPr>
              <w:t xml:space="preserve">Unused since </w:t>
            </w:r>
            <w:r w:rsidRPr="00FE6751">
              <w:rPr>
                <w:rFonts w:ascii="Courier New" w:hAnsi="Courier New" w:cs="Courier New"/>
                <w:lang w:val="en-US" w:eastAsia="fr-FR"/>
                <w:rPrChange w:id="952" w:author="RANNOU Jean-Philippe" w:date="2020-02-11T17:24:00Z">
                  <w:rPr>
                    <w:rFonts w:ascii="Courier New" w:hAnsi="Courier New" w:cs="Courier New"/>
                    <w:lang w:eastAsia="fr-FR"/>
                  </w:rPr>
                </w:rPrChange>
              </w:rPr>
              <w:t>HEX_ARGOS_FILE_FORMAT = 1</w:t>
            </w:r>
            <w:r w:rsidRPr="00FE6751">
              <w:rPr>
                <w:rFonts w:ascii="Arial" w:hAnsi="Arial" w:cs="Arial"/>
                <w:lang w:val="en-US" w:eastAsia="fr-FR"/>
                <w:rPrChange w:id="953" w:author="RANNOU Jean-Philippe" w:date="2020-02-11T17:24:00Z">
                  <w:rPr>
                    <w:rFonts w:ascii="Arial" w:hAnsi="Arial" w:cs="Arial"/>
                    <w:lang w:eastAsia="fr-FR"/>
                  </w:rPr>
                </w:rPrChange>
              </w:rPr>
              <w:t>.</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954"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955" w:author="RANNOU Jean-Philippe" w:date="2020-02-11T17:24:00Z">
                  <w:rPr>
                    <w:rFonts w:ascii="Courier New" w:hAnsi="Courier New" w:cs="Courier New"/>
                    <w:lang w:eastAsia="fr-FR"/>
                  </w:rPr>
                </w:rPrChange>
              </w:rPr>
              <w:t>HEX_ARGOS_DATA_DIRECTORY_STRUCTURE</w:t>
            </w:r>
          </w:p>
        </w:tc>
        <w:tc>
          <w:tcPr>
            <w:tcW w:w="5386" w:type="dxa"/>
          </w:tcPr>
          <w:p w:rsidR="002F08BF" w:rsidRPr="00FE6751" w:rsidRDefault="002F08BF" w:rsidP="00EF65F5">
            <w:pPr>
              <w:pStyle w:val="tablecontent"/>
              <w:rPr>
                <w:rFonts w:ascii="Arial" w:hAnsi="Arial" w:cs="Arial"/>
                <w:lang w:val="en-US"/>
                <w:rPrChange w:id="956" w:author="RANNOU Jean-Philippe" w:date="2020-02-11T17:24:00Z">
                  <w:rPr>
                    <w:rFonts w:ascii="Arial" w:hAnsi="Arial" w:cs="Arial"/>
                  </w:rPr>
                </w:rPrChange>
              </w:rPr>
            </w:pPr>
            <w:r w:rsidRPr="00FE6751">
              <w:rPr>
                <w:rFonts w:ascii="Arial" w:hAnsi="Arial" w:cs="Arial"/>
                <w:lang w:val="en-US"/>
                <w:rPrChange w:id="957" w:author="RANNOU Jean-Philippe" w:date="2020-02-11T17:24:00Z">
                  <w:rPr>
                    <w:rFonts w:ascii="Arial" w:hAnsi="Arial" w:cs="Arial"/>
                  </w:rPr>
                </w:rPrChange>
              </w:rPr>
              <w:t>For Argos floats only.</w:t>
            </w:r>
          </w:p>
          <w:p w:rsidR="002F08BF" w:rsidRPr="00FE6751" w:rsidRDefault="002F08BF" w:rsidP="00EF65F5">
            <w:pPr>
              <w:pStyle w:val="tablecontent"/>
              <w:rPr>
                <w:rFonts w:ascii="Arial" w:hAnsi="Arial" w:cs="Arial"/>
                <w:lang w:val="en-US"/>
                <w:rPrChange w:id="958" w:author="RANNOU Jean-Philippe" w:date="2020-02-11T17:24:00Z">
                  <w:rPr>
                    <w:rFonts w:ascii="Arial" w:hAnsi="Arial" w:cs="Arial"/>
                  </w:rPr>
                </w:rPrChange>
              </w:rPr>
            </w:pPr>
            <w:r w:rsidRPr="00FE6751">
              <w:rPr>
                <w:rFonts w:ascii="Arial" w:hAnsi="Arial" w:cs="Arial"/>
                <w:lang w:val="en-US"/>
                <w:rPrChange w:id="959" w:author="RANNOU Jean-Philippe" w:date="2020-02-11T17:24:00Z">
                  <w:rPr>
                    <w:rFonts w:ascii="Arial" w:hAnsi="Arial" w:cs="Arial"/>
                  </w:rPr>
                </w:rPrChange>
              </w:rPr>
              <w:t>Set to 3.</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960"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961" w:author="RANNOU Jean-Philippe" w:date="2020-02-11T17:24:00Z">
                  <w:rPr>
                    <w:rFonts w:ascii="Courier New" w:hAnsi="Courier New" w:cs="Courier New"/>
                    <w:lang w:eastAsia="fr-FR"/>
                  </w:rPr>
                </w:rPrChange>
              </w:rPr>
              <w:t>DIR_INPUT_RSYNC_DATA</w:t>
            </w:r>
          </w:p>
        </w:tc>
        <w:tc>
          <w:tcPr>
            <w:tcW w:w="5386" w:type="dxa"/>
          </w:tcPr>
          <w:p w:rsidR="002F08BF" w:rsidRPr="00FE6751" w:rsidRDefault="002F08BF" w:rsidP="00EF65F5">
            <w:pPr>
              <w:pStyle w:val="tablecontent"/>
              <w:rPr>
                <w:rFonts w:ascii="Arial" w:hAnsi="Arial" w:cs="Arial"/>
                <w:lang w:val="en-US"/>
                <w:rPrChange w:id="962" w:author="RANNOU Jean-Philippe" w:date="2020-02-11T17:24:00Z">
                  <w:rPr>
                    <w:rFonts w:ascii="Arial" w:hAnsi="Arial" w:cs="Arial"/>
                  </w:rPr>
                </w:rPrChange>
              </w:rPr>
            </w:pPr>
            <w:r w:rsidRPr="00FE6751">
              <w:rPr>
                <w:rFonts w:ascii="Arial" w:hAnsi="Arial" w:cs="Arial"/>
                <w:lang w:val="en-US"/>
                <w:rPrChange w:id="963" w:author="RANNOU Jean-Philippe" w:date="2020-02-11T17:24:00Z">
                  <w:rPr>
                    <w:rFonts w:ascii="Arial" w:hAnsi="Arial" w:cs="Arial"/>
                  </w:rPr>
                </w:rPrChange>
              </w:rPr>
              <w:t>For Iridium floats only.</w:t>
            </w:r>
          </w:p>
          <w:p w:rsidR="002F08BF" w:rsidRPr="00FE6751" w:rsidRDefault="002F08BF" w:rsidP="00EF65F5">
            <w:pPr>
              <w:pStyle w:val="tablecontent"/>
              <w:rPr>
                <w:rFonts w:ascii="Arial" w:hAnsi="Arial" w:cs="Arial"/>
                <w:lang w:val="en-US"/>
                <w:rPrChange w:id="964" w:author="RANNOU Jean-Philippe" w:date="2020-02-11T17:24:00Z">
                  <w:rPr>
                    <w:rFonts w:ascii="Arial" w:hAnsi="Arial" w:cs="Arial"/>
                  </w:rPr>
                </w:rPrChange>
              </w:rPr>
            </w:pPr>
            <w:r w:rsidRPr="00FE6751">
              <w:rPr>
                <w:rFonts w:ascii="Arial" w:hAnsi="Arial" w:cs="Arial"/>
                <w:lang w:val="en-US"/>
                <w:rPrChange w:id="965" w:author="RANNOU Jean-Philippe" w:date="2020-02-11T17:24:00Z">
                  <w:rPr>
                    <w:rFonts w:ascii="Arial" w:hAnsi="Arial" w:cs="Arial"/>
                  </w:rPr>
                </w:rPrChange>
              </w:rPr>
              <w:t>Set to the top directory of the Iridium data repository.</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966"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967" w:author="RANNOU Jean-Philippe" w:date="2020-02-11T17:24:00Z">
                  <w:rPr>
                    <w:rFonts w:ascii="Courier New" w:hAnsi="Courier New" w:cs="Courier New"/>
                    <w:lang w:eastAsia="fr-FR"/>
                  </w:rPr>
                </w:rPrChange>
              </w:rPr>
              <w:t>DIR_INPUT_RSYNC_LOG</w:t>
            </w:r>
          </w:p>
        </w:tc>
        <w:tc>
          <w:tcPr>
            <w:tcW w:w="5386" w:type="dxa"/>
          </w:tcPr>
          <w:p w:rsidR="002F08BF" w:rsidRPr="00FE6751" w:rsidRDefault="002F08BF" w:rsidP="00EF65F5">
            <w:pPr>
              <w:pStyle w:val="tablecontent"/>
              <w:rPr>
                <w:rFonts w:ascii="Arial" w:hAnsi="Arial" w:cs="Arial"/>
                <w:lang w:val="en-US"/>
                <w:rPrChange w:id="968" w:author="RANNOU Jean-Philippe" w:date="2020-02-11T17:24:00Z">
                  <w:rPr>
                    <w:rFonts w:ascii="Arial" w:hAnsi="Arial" w:cs="Arial"/>
                  </w:rPr>
                </w:rPrChange>
              </w:rPr>
            </w:pPr>
            <w:r w:rsidRPr="00FE6751">
              <w:rPr>
                <w:rFonts w:ascii="Arial" w:hAnsi="Arial" w:cs="Arial"/>
                <w:lang w:val="en-US"/>
                <w:rPrChange w:id="969" w:author="RANNOU Jean-Philippe" w:date="2020-02-11T17:24:00Z">
                  <w:rPr>
                    <w:rFonts w:ascii="Arial" w:hAnsi="Arial" w:cs="Arial"/>
                  </w:rPr>
                </w:rPrChange>
              </w:rPr>
              <w:t>For Iridium floats only.</w:t>
            </w:r>
          </w:p>
          <w:p w:rsidR="002F08BF" w:rsidRPr="00FE6751" w:rsidRDefault="002F08BF" w:rsidP="00EF65F5">
            <w:pPr>
              <w:pStyle w:val="tablecontent"/>
              <w:rPr>
                <w:rFonts w:ascii="Arial" w:hAnsi="Arial" w:cs="Arial"/>
                <w:lang w:val="en-US"/>
                <w:rPrChange w:id="970" w:author="RANNOU Jean-Philippe" w:date="2020-02-11T17:24:00Z">
                  <w:rPr>
                    <w:rFonts w:ascii="Arial" w:hAnsi="Arial" w:cs="Arial"/>
                  </w:rPr>
                </w:rPrChange>
              </w:rPr>
            </w:pPr>
            <w:r w:rsidRPr="00FE6751">
              <w:rPr>
                <w:rFonts w:ascii="Arial" w:hAnsi="Arial" w:cs="Arial"/>
                <w:lang w:val="en-US"/>
                <w:rPrChange w:id="971" w:author="RANNOU Jean-Philippe" w:date="2020-02-11T17:24:00Z">
                  <w:rPr>
                    <w:rFonts w:ascii="Arial" w:hAnsi="Arial" w:cs="Arial"/>
                  </w:rPr>
                </w:rPrChange>
              </w:rPr>
              <w:t>Unused.</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972"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973" w:author="RANNOU Jean-Philippe" w:date="2020-02-11T17:24:00Z">
                  <w:rPr>
                    <w:rFonts w:ascii="Courier New" w:hAnsi="Courier New" w:cs="Courier New"/>
                    <w:lang w:eastAsia="fr-FR"/>
                  </w:rPr>
                </w:rPrChange>
              </w:rPr>
              <w:t>DIR_INPUT_JSON_TECH_LABEL_FILE</w:t>
            </w:r>
          </w:p>
        </w:tc>
        <w:tc>
          <w:tcPr>
            <w:tcW w:w="5386" w:type="dxa"/>
          </w:tcPr>
          <w:p w:rsidR="002F08BF" w:rsidRPr="00FE6751" w:rsidRDefault="002F08BF" w:rsidP="00EF65F5">
            <w:pPr>
              <w:pStyle w:val="tablecontent"/>
              <w:rPr>
                <w:rFonts w:ascii="Arial" w:hAnsi="Arial" w:cs="Arial"/>
                <w:lang w:val="en-US"/>
                <w:rPrChange w:id="974" w:author="RANNOU Jean-Philippe" w:date="2020-02-11T17:24:00Z">
                  <w:rPr>
                    <w:rFonts w:ascii="Arial" w:hAnsi="Arial" w:cs="Arial"/>
                  </w:rPr>
                </w:rPrChange>
              </w:rPr>
            </w:pPr>
            <w:r w:rsidRPr="00FE6751">
              <w:rPr>
                <w:rFonts w:ascii="Arial" w:hAnsi="Arial" w:cs="Arial"/>
                <w:lang w:val="en-US"/>
                <w:rPrChange w:id="975" w:author="RANNOU Jean-Philippe" w:date="2020-02-11T17:24:00Z">
                  <w:rPr>
                    <w:rFonts w:ascii="Arial" w:hAnsi="Arial" w:cs="Arial"/>
                  </w:rPr>
                </w:rPrChange>
              </w:rPr>
              <w:t>Set to the directory which stores TECH label files (</w:t>
            </w:r>
            <w:r w:rsidRPr="00FE6751">
              <w:rPr>
                <w:i/>
                <w:lang w:val="en-US"/>
                <w:rPrChange w:id="976" w:author="RANNOU Jean-Philippe" w:date="2020-02-11T17:24:00Z">
                  <w:rPr>
                    <w:i/>
                  </w:rPr>
                </w:rPrChange>
              </w:rPr>
              <w:t>decArgo_YYYYMMDD_xxxy/decArgo_soft/config/techParamNames/</w:t>
            </w:r>
            <w:r w:rsidRPr="00FE6751">
              <w:rPr>
                <w:rFonts w:ascii="Arial" w:hAnsi="Arial" w:cs="Arial"/>
                <w:i/>
                <w:lang w:val="en-US"/>
                <w:rPrChange w:id="977" w:author="RANNOU Jean-Philippe" w:date="2020-02-11T17:24:00Z">
                  <w:rPr>
                    <w:rFonts w:ascii="Arial" w:hAnsi="Arial" w:cs="Arial"/>
                    <w:i/>
                  </w:rPr>
                </w:rPrChange>
              </w:rPr>
              <w:t>).</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978"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979" w:author="RANNOU Jean-Philippe" w:date="2020-02-11T17:24:00Z">
                  <w:rPr>
                    <w:rFonts w:ascii="Courier New" w:hAnsi="Courier New" w:cs="Courier New"/>
                    <w:lang w:eastAsia="fr-FR"/>
                  </w:rPr>
                </w:rPrChange>
              </w:rPr>
              <w:t>DIR_INPUT_JSON_CONF_LABEL_FILE</w:t>
            </w:r>
          </w:p>
        </w:tc>
        <w:tc>
          <w:tcPr>
            <w:tcW w:w="5386" w:type="dxa"/>
          </w:tcPr>
          <w:p w:rsidR="002F08BF" w:rsidRPr="00FE6751" w:rsidRDefault="002F08BF" w:rsidP="00EF65F5">
            <w:pPr>
              <w:pStyle w:val="tablecontent"/>
              <w:rPr>
                <w:rFonts w:ascii="Arial" w:hAnsi="Arial" w:cs="Arial"/>
                <w:lang w:val="en-US"/>
                <w:rPrChange w:id="980" w:author="RANNOU Jean-Philippe" w:date="2020-02-11T17:24:00Z">
                  <w:rPr>
                    <w:rFonts w:ascii="Arial" w:hAnsi="Arial" w:cs="Arial"/>
                  </w:rPr>
                </w:rPrChange>
              </w:rPr>
            </w:pPr>
            <w:r w:rsidRPr="00FE6751">
              <w:rPr>
                <w:rFonts w:ascii="Arial" w:hAnsi="Arial" w:cs="Arial"/>
                <w:lang w:val="en-US"/>
                <w:rPrChange w:id="981" w:author="RANNOU Jean-Philippe" w:date="2020-02-11T17:24:00Z">
                  <w:rPr>
                    <w:rFonts w:ascii="Arial" w:hAnsi="Arial" w:cs="Arial"/>
                  </w:rPr>
                </w:rPrChange>
              </w:rPr>
              <w:t>Set to the directory which stores CONF label files (</w:t>
            </w:r>
            <w:r w:rsidRPr="00FE6751">
              <w:rPr>
                <w:i/>
                <w:lang w:val="en-US"/>
                <w:rPrChange w:id="982" w:author="RANNOU Jean-Philippe" w:date="2020-02-11T17:24:00Z">
                  <w:rPr>
                    <w:i/>
                  </w:rPr>
                </w:rPrChange>
              </w:rPr>
              <w:t>decArgo_YYYYMMDD_xxxy/decArgo_soft/config/configParamNames/</w:t>
            </w:r>
            <w:r w:rsidRPr="00FE6751">
              <w:rPr>
                <w:rFonts w:ascii="Arial" w:hAnsi="Arial" w:cs="Arial"/>
                <w:i/>
                <w:lang w:val="en-US"/>
                <w:rPrChange w:id="983" w:author="RANNOU Jean-Philippe" w:date="2020-02-11T17:24:00Z">
                  <w:rPr>
                    <w:rFonts w:ascii="Arial" w:hAnsi="Arial" w:cs="Arial"/>
                    <w:i/>
                  </w:rPr>
                </w:rPrChange>
              </w:rPr>
              <w:t>).</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984"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985" w:author="RANNOU Jean-Philippe" w:date="2020-02-11T17:24:00Z">
                  <w:rPr>
                    <w:rFonts w:ascii="Courier New" w:hAnsi="Courier New" w:cs="Courier New"/>
                    <w:lang w:eastAsia="fr-FR"/>
                  </w:rPr>
                </w:rPrChange>
              </w:rPr>
              <w:t>DIR_INPUT_JSON_FLOAT_META_DATA_FILE</w:t>
            </w:r>
          </w:p>
        </w:tc>
        <w:tc>
          <w:tcPr>
            <w:tcW w:w="5386" w:type="dxa"/>
          </w:tcPr>
          <w:p w:rsidR="002F08BF" w:rsidRPr="00FE6751" w:rsidRDefault="002F08BF" w:rsidP="00EF65F5">
            <w:pPr>
              <w:pStyle w:val="tablecontent"/>
              <w:rPr>
                <w:rFonts w:ascii="Arial" w:hAnsi="Arial" w:cs="Arial"/>
                <w:lang w:val="en-US"/>
                <w:rPrChange w:id="986" w:author="RANNOU Jean-Philippe" w:date="2020-02-11T17:24:00Z">
                  <w:rPr>
                    <w:rFonts w:ascii="Arial" w:hAnsi="Arial" w:cs="Arial"/>
                  </w:rPr>
                </w:rPrChange>
              </w:rPr>
            </w:pPr>
            <w:r w:rsidRPr="00FE6751">
              <w:rPr>
                <w:rFonts w:ascii="Arial" w:hAnsi="Arial" w:cs="Arial"/>
                <w:lang w:val="en-US"/>
                <w:rPrChange w:id="987" w:author="RANNOU Jean-Philippe" w:date="2020-02-11T17:24:00Z">
                  <w:rPr>
                    <w:rFonts w:ascii="Arial" w:hAnsi="Arial" w:cs="Arial"/>
                  </w:rPr>
                </w:rPrChange>
              </w:rPr>
              <w:t>Set to the directory which stores the detailed configuration information of the managed floats (</w:t>
            </w:r>
            <w:r w:rsidRPr="00FE6751">
              <w:rPr>
                <w:i/>
                <w:lang w:val="en-US"/>
                <w:rPrChange w:id="988" w:author="RANNOU Jean-Philippe" w:date="2020-02-11T17:24:00Z">
                  <w:rPr>
                    <w:i/>
                  </w:rPr>
                </w:rPrChange>
              </w:rPr>
              <w:t>decArgo_YYYYMMDD_xxxy/decArgo_config_floats/json_float_meta_argos/</w:t>
            </w:r>
            <w:r w:rsidRPr="00FE6751">
              <w:rPr>
                <w:lang w:val="en-US"/>
                <w:rPrChange w:id="989" w:author="RANNOU Jean-Philippe" w:date="2020-02-11T17:24:00Z">
                  <w:rPr/>
                </w:rPrChange>
              </w:rPr>
              <w:t xml:space="preserve"> or </w:t>
            </w:r>
            <w:r w:rsidRPr="00FE6751">
              <w:rPr>
                <w:i/>
                <w:lang w:val="en-US"/>
                <w:rPrChange w:id="990" w:author="RANNOU Jean-Philippe" w:date="2020-02-11T17:24:00Z">
                  <w:rPr>
                    <w:i/>
                  </w:rPr>
                </w:rPrChange>
              </w:rPr>
              <w:t>decArgo_YYYYMMDD_xxxy/decArgo_config_floats/json_float_meta_ir_sbd/</w:t>
            </w:r>
            <w:r w:rsidRPr="00FE6751">
              <w:rPr>
                <w:lang w:val="en-US"/>
                <w:rPrChange w:id="991" w:author="RANNOU Jean-Philippe" w:date="2020-02-11T17:24:00Z">
                  <w:rPr/>
                </w:rPrChange>
              </w:rPr>
              <w:t xml:space="preserve"> or … depending of </w:t>
            </w:r>
            <w:r w:rsidRPr="00FE6751">
              <w:rPr>
                <w:rFonts w:ascii="Courier New" w:hAnsi="Courier New" w:cs="Courier New"/>
                <w:lang w:val="en-US" w:eastAsia="fr-FR"/>
                <w:rPrChange w:id="992" w:author="RANNOU Jean-Philippe" w:date="2020-02-11T17:24:00Z">
                  <w:rPr>
                    <w:rFonts w:ascii="Courier New" w:hAnsi="Courier New" w:cs="Courier New"/>
                    <w:lang w:eastAsia="fr-FR"/>
                  </w:rPr>
                </w:rPrChange>
              </w:rPr>
              <w:t>FLOAT_TRANSMISSION_TYPE</w:t>
            </w:r>
            <w:r w:rsidRPr="00FE6751">
              <w:rPr>
                <w:rFonts w:ascii="Arial" w:hAnsi="Arial" w:cs="Arial"/>
                <w:lang w:val="en-US" w:eastAsia="fr-FR"/>
                <w:rPrChange w:id="993" w:author="RANNOU Jean-Philippe" w:date="2020-02-11T17:24:00Z">
                  <w:rPr>
                    <w:rFonts w:ascii="Arial" w:hAnsi="Arial" w:cs="Arial"/>
                    <w:lang w:eastAsia="fr-FR"/>
                  </w:rPr>
                </w:rPrChange>
              </w:rPr>
              <w:t xml:space="preserve"> information</w:t>
            </w:r>
            <w:r w:rsidRPr="00FE6751">
              <w:rPr>
                <w:rFonts w:ascii="Arial" w:hAnsi="Arial" w:cs="Arial"/>
                <w:lang w:val="en-US"/>
                <w:rPrChange w:id="994" w:author="RANNOU Jean-Philippe" w:date="2020-02-11T17:24:00Z">
                  <w:rPr>
                    <w:rFonts w:ascii="Arial" w:hAnsi="Arial" w:cs="Arial"/>
                  </w:rPr>
                </w:rPrChange>
              </w:rPr>
              <w:t>).</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995"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996" w:author="RANNOU Jean-Philippe" w:date="2020-02-11T17:24:00Z">
                  <w:rPr>
                    <w:rFonts w:ascii="Courier New" w:hAnsi="Courier New" w:cs="Courier New"/>
                    <w:lang w:eastAsia="fr-FR"/>
                  </w:rPr>
                </w:rPrChange>
              </w:rPr>
              <w:t>DIR_INPUT_DM_BUFFER_LIST</w:t>
            </w:r>
          </w:p>
        </w:tc>
        <w:tc>
          <w:tcPr>
            <w:tcW w:w="5386" w:type="dxa"/>
          </w:tcPr>
          <w:p w:rsidR="002F08BF" w:rsidRPr="00FE6751" w:rsidRDefault="002F08BF" w:rsidP="00EF65F5">
            <w:pPr>
              <w:pStyle w:val="tablecontent"/>
              <w:rPr>
                <w:rFonts w:ascii="Arial" w:hAnsi="Arial" w:cs="Arial"/>
                <w:lang w:val="en-US"/>
                <w:rPrChange w:id="997" w:author="RANNOU Jean-Philippe" w:date="2020-02-11T17:24:00Z">
                  <w:rPr>
                    <w:rFonts w:ascii="Arial" w:hAnsi="Arial" w:cs="Arial"/>
                  </w:rPr>
                </w:rPrChange>
              </w:rPr>
            </w:pPr>
            <w:r w:rsidRPr="00FE6751">
              <w:rPr>
                <w:rFonts w:ascii="Arial" w:hAnsi="Arial" w:cs="Arial"/>
                <w:lang w:val="en-US"/>
                <w:rPrChange w:id="998" w:author="RANNOU Jean-Philippe" w:date="2020-02-11T17:24:00Z">
                  <w:rPr>
                    <w:rFonts w:ascii="Arial" w:hAnsi="Arial" w:cs="Arial"/>
                  </w:rPr>
                </w:rPrChange>
              </w:rPr>
              <w:t>Unused.</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999"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1000" w:author="RANNOU Jean-Philippe" w:date="2020-02-11T17:24:00Z">
                  <w:rPr>
                    <w:rFonts w:ascii="Courier New" w:hAnsi="Courier New" w:cs="Courier New"/>
                    <w:lang w:eastAsia="fr-FR"/>
                  </w:rPr>
                </w:rPrChange>
              </w:rPr>
              <w:t>IRIDIUM_DATA_DIRECTORY</w:t>
            </w:r>
          </w:p>
        </w:tc>
        <w:tc>
          <w:tcPr>
            <w:tcW w:w="5386" w:type="dxa"/>
          </w:tcPr>
          <w:p w:rsidR="002F08BF" w:rsidRPr="00FE6751" w:rsidRDefault="002F08BF" w:rsidP="00EF65F5">
            <w:pPr>
              <w:pStyle w:val="tablecontent"/>
              <w:rPr>
                <w:rFonts w:ascii="Arial" w:hAnsi="Arial" w:cs="Arial"/>
                <w:lang w:val="en-US"/>
                <w:rPrChange w:id="1001" w:author="RANNOU Jean-Philippe" w:date="2020-02-11T17:24:00Z">
                  <w:rPr>
                    <w:rFonts w:ascii="Arial" w:hAnsi="Arial" w:cs="Arial"/>
                  </w:rPr>
                </w:rPrChange>
              </w:rPr>
            </w:pPr>
            <w:r w:rsidRPr="00FE6751">
              <w:rPr>
                <w:rFonts w:ascii="Arial" w:hAnsi="Arial" w:cs="Arial"/>
                <w:lang w:val="en-US"/>
                <w:rPrChange w:id="1002" w:author="RANNOU Jean-Philippe" w:date="2020-02-11T17:24:00Z">
                  <w:rPr>
                    <w:rFonts w:ascii="Arial" w:hAnsi="Arial" w:cs="Arial"/>
                  </w:rPr>
                </w:rPrChange>
              </w:rPr>
              <w:t>For Iridium floats only.</w:t>
            </w:r>
          </w:p>
          <w:p w:rsidR="002F08BF" w:rsidRPr="00FE6751" w:rsidRDefault="002F08BF" w:rsidP="00EF65F5">
            <w:pPr>
              <w:pStyle w:val="tablecontent"/>
              <w:rPr>
                <w:rFonts w:ascii="Arial" w:hAnsi="Arial" w:cs="Arial"/>
                <w:lang w:val="en-US"/>
                <w:rPrChange w:id="1003" w:author="RANNOU Jean-Philippe" w:date="2020-02-11T17:24:00Z">
                  <w:rPr>
                    <w:rFonts w:ascii="Arial" w:hAnsi="Arial" w:cs="Arial"/>
                  </w:rPr>
                </w:rPrChange>
              </w:rPr>
            </w:pPr>
            <w:r w:rsidRPr="00FE6751">
              <w:rPr>
                <w:rFonts w:ascii="Arial" w:hAnsi="Arial" w:cs="Arial"/>
                <w:lang w:val="en-US"/>
                <w:rPrChange w:id="1004" w:author="RANNOU Jean-Philippe" w:date="2020-02-11T17:24:00Z">
                  <w:rPr>
                    <w:rFonts w:ascii="Arial" w:hAnsi="Arial" w:cs="Arial"/>
                  </w:rPr>
                </w:rPrChange>
              </w:rPr>
              <w:t>Set to the top directory of the Iridium data storage.</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1005"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1006" w:author="RANNOU Jean-Philippe" w:date="2020-02-11T17:24:00Z">
                  <w:rPr>
                    <w:rFonts w:ascii="Courier New" w:hAnsi="Courier New" w:cs="Courier New"/>
                    <w:lang w:eastAsia="fr-FR"/>
                  </w:rPr>
                </w:rPrChange>
              </w:rPr>
              <w:t>DIR_OUTPUT_LOG_FILE</w:t>
            </w:r>
          </w:p>
        </w:tc>
        <w:tc>
          <w:tcPr>
            <w:tcW w:w="5386" w:type="dxa"/>
          </w:tcPr>
          <w:p w:rsidR="002F08BF" w:rsidRPr="00FE6751" w:rsidRDefault="002F08BF" w:rsidP="00EF65F5">
            <w:pPr>
              <w:pStyle w:val="tablecontent"/>
              <w:rPr>
                <w:rFonts w:ascii="Arial" w:hAnsi="Arial" w:cs="Arial"/>
                <w:lang w:val="en-US"/>
                <w:rPrChange w:id="1007" w:author="RANNOU Jean-Philippe" w:date="2020-02-11T17:24:00Z">
                  <w:rPr>
                    <w:rFonts w:ascii="Arial" w:hAnsi="Arial" w:cs="Arial"/>
                  </w:rPr>
                </w:rPrChange>
              </w:rPr>
            </w:pPr>
            <w:r w:rsidRPr="00FE6751">
              <w:rPr>
                <w:rFonts w:ascii="Arial" w:hAnsi="Arial" w:cs="Arial"/>
                <w:lang w:val="en-US"/>
                <w:rPrChange w:id="1008" w:author="RANNOU Jean-Philippe" w:date="2020-02-11T17:24:00Z">
                  <w:rPr>
                    <w:rFonts w:ascii="Arial" w:hAnsi="Arial" w:cs="Arial"/>
                  </w:rPr>
                </w:rPrChange>
              </w:rPr>
              <w:t>Set to the directory used to store output log files.</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1009"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1010" w:author="RANNOU Jean-Philippe" w:date="2020-02-11T17:24:00Z">
                  <w:rPr>
                    <w:rFonts w:ascii="Courier New" w:hAnsi="Courier New" w:cs="Courier New"/>
                    <w:lang w:eastAsia="fr-FR"/>
                  </w:rPr>
                </w:rPrChange>
              </w:rPr>
              <w:t>DIR_OUTPUT_CSV_FILE</w:t>
            </w:r>
          </w:p>
        </w:tc>
        <w:tc>
          <w:tcPr>
            <w:tcW w:w="5386" w:type="dxa"/>
          </w:tcPr>
          <w:p w:rsidR="002F08BF" w:rsidRPr="00FE6751" w:rsidRDefault="002F08BF" w:rsidP="00EF65F5">
            <w:pPr>
              <w:pStyle w:val="tablecontent"/>
              <w:rPr>
                <w:rFonts w:ascii="Arial" w:hAnsi="Arial" w:cs="Arial"/>
                <w:lang w:val="en-US"/>
                <w:rPrChange w:id="1011" w:author="RANNOU Jean-Philippe" w:date="2020-02-11T17:24:00Z">
                  <w:rPr>
                    <w:rFonts w:ascii="Arial" w:hAnsi="Arial" w:cs="Arial"/>
                  </w:rPr>
                </w:rPrChange>
              </w:rPr>
            </w:pPr>
            <w:r w:rsidRPr="00FE6751">
              <w:rPr>
                <w:rFonts w:ascii="Arial" w:hAnsi="Arial" w:cs="Arial"/>
                <w:lang w:val="en-US"/>
                <w:rPrChange w:id="1012" w:author="RANNOU Jean-Philippe" w:date="2020-02-11T17:24:00Z">
                  <w:rPr>
                    <w:rFonts w:ascii="Arial" w:hAnsi="Arial" w:cs="Arial"/>
                  </w:rPr>
                </w:rPrChange>
              </w:rPr>
              <w:t>Set to the directory used to store output CSV files.</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1013"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1014" w:author="RANNOU Jean-Philippe" w:date="2020-02-11T17:24:00Z">
                  <w:rPr>
                    <w:rFonts w:ascii="Courier New" w:hAnsi="Courier New" w:cs="Courier New"/>
                    <w:lang w:eastAsia="fr-FR"/>
                  </w:rPr>
                </w:rPrChange>
              </w:rPr>
              <w:t>DIR_OUTPUT_XML_FILE</w:t>
            </w:r>
          </w:p>
        </w:tc>
        <w:tc>
          <w:tcPr>
            <w:tcW w:w="5386" w:type="dxa"/>
          </w:tcPr>
          <w:p w:rsidR="002F08BF" w:rsidRPr="00FE6751" w:rsidRDefault="002F08BF" w:rsidP="00EF65F5">
            <w:pPr>
              <w:pStyle w:val="tablecontent"/>
              <w:rPr>
                <w:rFonts w:ascii="Arial" w:hAnsi="Arial" w:cs="Arial"/>
                <w:lang w:val="en-US"/>
                <w:rPrChange w:id="1015" w:author="RANNOU Jean-Philippe" w:date="2020-02-11T17:24:00Z">
                  <w:rPr>
                    <w:rFonts w:ascii="Arial" w:hAnsi="Arial" w:cs="Arial"/>
                  </w:rPr>
                </w:rPrChange>
              </w:rPr>
            </w:pPr>
            <w:r w:rsidRPr="00FE6751">
              <w:rPr>
                <w:rFonts w:ascii="Arial" w:hAnsi="Arial" w:cs="Arial"/>
                <w:lang w:val="en-US"/>
                <w:rPrChange w:id="1016" w:author="RANNOU Jean-Philippe" w:date="2020-02-11T17:24:00Z">
                  <w:rPr>
                    <w:rFonts w:ascii="Arial" w:hAnsi="Arial" w:cs="Arial"/>
                  </w:rPr>
                </w:rPrChange>
              </w:rPr>
              <w:t>Unused.</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1017"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1018" w:author="RANNOU Jean-Philippe" w:date="2020-02-11T17:24:00Z">
                  <w:rPr>
                    <w:rFonts w:ascii="Courier New" w:hAnsi="Courier New" w:cs="Courier New"/>
                    <w:lang w:eastAsia="fr-FR"/>
                  </w:rPr>
                </w:rPrChange>
              </w:rPr>
              <w:t>DIR_OUTPUT_NETCDF_FILE</w:t>
            </w:r>
          </w:p>
        </w:tc>
        <w:tc>
          <w:tcPr>
            <w:tcW w:w="5386" w:type="dxa"/>
          </w:tcPr>
          <w:p w:rsidR="002F08BF" w:rsidRPr="00FE6751" w:rsidRDefault="002F08BF" w:rsidP="00EF65F5">
            <w:pPr>
              <w:pStyle w:val="tablecontent"/>
              <w:rPr>
                <w:rFonts w:ascii="Arial" w:hAnsi="Arial" w:cs="Arial"/>
                <w:lang w:val="en-US"/>
                <w:rPrChange w:id="1019" w:author="RANNOU Jean-Philippe" w:date="2020-02-11T17:24:00Z">
                  <w:rPr>
                    <w:rFonts w:ascii="Arial" w:hAnsi="Arial" w:cs="Arial"/>
                  </w:rPr>
                </w:rPrChange>
              </w:rPr>
            </w:pPr>
            <w:r w:rsidRPr="00FE6751">
              <w:rPr>
                <w:rFonts w:ascii="Arial" w:hAnsi="Arial" w:cs="Arial"/>
                <w:lang w:val="en-US"/>
                <w:rPrChange w:id="1020" w:author="RANNOU Jean-Philippe" w:date="2020-02-11T17:24:00Z">
                  <w:rPr>
                    <w:rFonts w:ascii="Arial" w:hAnsi="Arial" w:cs="Arial"/>
                  </w:rPr>
                </w:rPrChange>
              </w:rPr>
              <w:t>Set to the top directory used to store output NetCDF files.</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1021"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1022" w:author="RANNOU Jean-Philippe" w:date="2020-02-11T17:24:00Z">
                  <w:rPr>
                    <w:rFonts w:ascii="Courier New" w:hAnsi="Courier New" w:cs="Courier New"/>
                    <w:lang w:eastAsia="fr-FR"/>
                  </w:rPr>
                </w:rPrChange>
              </w:rPr>
              <w:t>GENERATE_NC_*</w:t>
            </w:r>
          </w:p>
        </w:tc>
        <w:tc>
          <w:tcPr>
            <w:tcW w:w="5386" w:type="dxa"/>
          </w:tcPr>
          <w:p w:rsidR="002F08BF" w:rsidRPr="00FE6751" w:rsidRDefault="002F08BF" w:rsidP="00EF65F5">
            <w:pPr>
              <w:pStyle w:val="tablecontent"/>
              <w:rPr>
                <w:rFonts w:ascii="Arial" w:hAnsi="Arial" w:cs="Arial"/>
                <w:lang w:val="en-US"/>
                <w:rPrChange w:id="1023" w:author="RANNOU Jean-Philippe" w:date="2020-02-11T17:24:00Z">
                  <w:rPr>
                    <w:rFonts w:ascii="Arial" w:hAnsi="Arial" w:cs="Arial"/>
                  </w:rPr>
                </w:rPrChange>
              </w:rPr>
            </w:pPr>
            <w:r w:rsidRPr="00FE6751">
              <w:rPr>
                <w:rFonts w:ascii="Arial" w:hAnsi="Arial" w:cs="Arial"/>
                <w:lang w:val="en-US"/>
                <w:rPrChange w:id="1024" w:author="RANNOU Jean-Philippe" w:date="2020-02-11T17:24:00Z">
                  <w:rPr>
                    <w:rFonts w:ascii="Arial" w:hAnsi="Arial" w:cs="Arial"/>
                  </w:rPr>
                </w:rPrChange>
              </w:rPr>
              <w:t>Flag to choose the generated NetCDF Argo files (1 if you want to generate it, 0 otherwise).</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1025"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1026" w:author="RANNOU Jean-Philippe" w:date="2020-02-11T17:24:00Z">
                  <w:rPr>
                    <w:rFonts w:ascii="Courier New" w:hAnsi="Courier New" w:cs="Courier New"/>
                    <w:lang w:eastAsia="fr-FR"/>
                  </w:rPr>
                </w:rPrChange>
              </w:rPr>
              <w:t>APPLY_RTQC</w:t>
            </w:r>
          </w:p>
        </w:tc>
        <w:tc>
          <w:tcPr>
            <w:tcW w:w="5386" w:type="dxa"/>
          </w:tcPr>
          <w:p w:rsidR="002F08BF" w:rsidRPr="00FE6751" w:rsidRDefault="002F08BF" w:rsidP="00EF65F5">
            <w:pPr>
              <w:pStyle w:val="tablecontent"/>
              <w:rPr>
                <w:rFonts w:ascii="Arial" w:hAnsi="Arial" w:cs="Arial"/>
                <w:lang w:val="en-US"/>
                <w:rPrChange w:id="1027" w:author="RANNOU Jean-Philippe" w:date="2020-02-11T17:24:00Z">
                  <w:rPr>
                    <w:rFonts w:ascii="Arial" w:hAnsi="Arial" w:cs="Arial"/>
                  </w:rPr>
                </w:rPrChange>
              </w:rPr>
            </w:pPr>
            <w:r w:rsidRPr="00FE6751">
              <w:rPr>
                <w:rFonts w:ascii="Arial" w:hAnsi="Arial" w:cs="Arial"/>
                <w:lang w:val="en-US"/>
                <w:rPrChange w:id="1028" w:author="RANNOU Jean-Philippe" w:date="2020-02-11T17:24:00Z">
                  <w:rPr>
                    <w:rFonts w:ascii="Arial" w:hAnsi="Arial" w:cs="Arial"/>
                  </w:rPr>
                </w:rPrChange>
              </w:rPr>
              <w:t>Flag to apply RTQC tests to decoded NetCDF files (1 if you want to apply RTQC tests, 0 otherwise).</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1029"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1030" w:author="RANNOU Jean-Philippe" w:date="2020-02-11T17:24:00Z">
                  <w:rPr>
                    <w:rFonts w:ascii="Courier New" w:hAnsi="Courier New" w:cs="Courier New"/>
                    <w:lang w:eastAsia="fr-FR"/>
                  </w:rPr>
                </w:rPrChange>
              </w:rPr>
              <w:t>TESTXXX</w:t>
            </w:r>
          </w:p>
        </w:tc>
        <w:tc>
          <w:tcPr>
            <w:tcW w:w="5386" w:type="dxa"/>
          </w:tcPr>
          <w:p w:rsidR="002F08BF" w:rsidRPr="00FE6751" w:rsidRDefault="002F08BF" w:rsidP="000579E4">
            <w:pPr>
              <w:pStyle w:val="tablecontent"/>
              <w:rPr>
                <w:rFonts w:ascii="Arial" w:hAnsi="Arial" w:cs="Arial"/>
                <w:lang w:val="en-US"/>
                <w:rPrChange w:id="1031" w:author="RANNOU Jean-Philippe" w:date="2020-02-11T17:24:00Z">
                  <w:rPr>
                    <w:rFonts w:ascii="Arial" w:hAnsi="Arial" w:cs="Arial"/>
                  </w:rPr>
                </w:rPrChange>
              </w:rPr>
            </w:pPr>
            <w:r w:rsidRPr="00FE6751">
              <w:rPr>
                <w:rFonts w:ascii="Arial" w:hAnsi="Arial" w:cs="Arial"/>
                <w:lang w:val="en-US"/>
                <w:rPrChange w:id="1032" w:author="RANNOU Jean-Philippe" w:date="2020-02-11T17:24:00Z">
                  <w:rPr>
                    <w:rFonts w:ascii="Arial" w:hAnsi="Arial" w:cs="Arial"/>
                  </w:rPr>
                </w:rPrChange>
              </w:rPr>
              <w:t xml:space="preserve">Flag to apply this particular RTQC test (1 if you want to apply this test, 0 otherwise). See </w:t>
            </w:r>
            <w:r w:rsidR="004B1BEF" w:rsidRPr="00FE6751">
              <w:rPr>
                <w:rFonts w:ascii="Arial" w:hAnsi="Arial" w:cs="Arial"/>
                <w:lang w:val="en-US"/>
                <w:rPrChange w:id="1033" w:author="RANNOU Jean-Philippe" w:date="2020-02-11T17:24:00Z">
                  <w:rPr>
                    <w:rFonts w:ascii="Arial" w:hAnsi="Arial" w:cs="Arial"/>
                  </w:rPr>
                </w:rPrChange>
              </w:rPr>
              <w:t>[</w:t>
            </w:r>
            <w:r w:rsidR="000579E4" w:rsidRPr="00FE6751">
              <w:rPr>
                <w:rFonts w:ascii="Arial" w:hAnsi="Arial" w:cs="Arial"/>
                <w:lang w:val="en-US"/>
                <w:rPrChange w:id="1034" w:author="RANNOU Jean-Philippe" w:date="2020-02-11T17:24:00Z">
                  <w:rPr>
                    <w:rFonts w:ascii="Arial" w:hAnsi="Arial" w:cs="Arial"/>
                  </w:rPr>
                </w:rPrChange>
              </w:rPr>
              <w:fldChar w:fldCharType="begin"/>
            </w:r>
            <w:r w:rsidR="000579E4" w:rsidRPr="00FE6751">
              <w:rPr>
                <w:rFonts w:ascii="Arial" w:hAnsi="Arial" w:cs="Arial"/>
                <w:lang w:val="en-US"/>
                <w:rPrChange w:id="1035" w:author="RANNOU Jean-Philippe" w:date="2020-02-11T17:24:00Z">
                  <w:rPr>
                    <w:rFonts w:ascii="Arial" w:hAnsi="Arial" w:cs="Arial"/>
                  </w:rPr>
                </w:rPrChange>
              </w:rPr>
              <w:instrText xml:space="preserve"> REF RD2 \h  \* MERGEFORMAT </w:instrText>
            </w:r>
            <w:r w:rsidR="000579E4" w:rsidRPr="00FE6751">
              <w:rPr>
                <w:rFonts w:ascii="Arial" w:hAnsi="Arial" w:cs="Arial"/>
                <w:lang w:val="en-US"/>
                <w:rPrChange w:id="1036" w:author="RANNOU Jean-Philippe" w:date="2020-02-11T17:24:00Z">
                  <w:rPr>
                    <w:rFonts w:ascii="Arial" w:hAnsi="Arial" w:cs="Arial"/>
                    <w:lang w:val="en-US"/>
                  </w:rPr>
                </w:rPrChange>
              </w:rPr>
            </w:r>
            <w:r w:rsidR="000579E4" w:rsidRPr="00FE6751">
              <w:rPr>
                <w:rFonts w:ascii="Arial" w:hAnsi="Arial" w:cs="Arial"/>
                <w:lang w:val="en-US"/>
                <w:rPrChange w:id="1037" w:author="RANNOU Jean-Philippe" w:date="2020-02-11T17:24:00Z">
                  <w:rPr>
                    <w:rFonts w:ascii="Arial" w:hAnsi="Arial" w:cs="Arial"/>
                  </w:rPr>
                </w:rPrChange>
              </w:rPr>
              <w:fldChar w:fldCharType="separate"/>
            </w:r>
            <w:r w:rsidR="000579E4" w:rsidRPr="00FE6751">
              <w:rPr>
                <w:rFonts w:ascii="Arial" w:hAnsi="Arial" w:cs="Arial"/>
                <w:lang w:val="en-US" w:eastAsia="fr-FR"/>
                <w:rPrChange w:id="1038" w:author="RANNOU Jean-Philippe" w:date="2020-02-11T17:24:00Z">
                  <w:rPr>
                    <w:rFonts w:ascii="Arial" w:hAnsi="Arial" w:cs="Arial"/>
                    <w:lang w:eastAsia="fr-FR"/>
                  </w:rPr>
                </w:rPrChange>
              </w:rPr>
              <w:t>RD2</w:t>
            </w:r>
            <w:r w:rsidR="000579E4" w:rsidRPr="00FE6751">
              <w:rPr>
                <w:rFonts w:ascii="Arial" w:hAnsi="Arial" w:cs="Arial"/>
                <w:lang w:val="en-US"/>
                <w:rPrChange w:id="1039" w:author="RANNOU Jean-Philippe" w:date="2020-02-11T17:24:00Z">
                  <w:rPr>
                    <w:rFonts w:ascii="Arial" w:hAnsi="Arial" w:cs="Arial"/>
                  </w:rPr>
                </w:rPrChange>
              </w:rPr>
              <w:fldChar w:fldCharType="end"/>
            </w:r>
            <w:r w:rsidR="004B1BEF" w:rsidRPr="00FE6751">
              <w:rPr>
                <w:rFonts w:ascii="Arial" w:hAnsi="Arial" w:cs="Arial"/>
                <w:lang w:val="en-US"/>
                <w:rPrChange w:id="1040" w:author="RANNOU Jean-Philippe" w:date="2020-02-11T17:24:00Z">
                  <w:rPr>
                    <w:rFonts w:ascii="Arial" w:hAnsi="Arial" w:cs="Arial"/>
                  </w:rPr>
                </w:rPrChange>
              </w:rPr>
              <w:t>]</w:t>
            </w:r>
            <w:r w:rsidRPr="00FE6751">
              <w:rPr>
                <w:rFonts w:ascii="Arial" w:hAnsi="Arial" w:cs="Arial"/>
                <w:lang w:val="en-US"/>
                <w:rPrChange w:id="1041" w:author="RANNOU Jean-Philippe" w:date="2020-02-11T17:24:00Z">
                  <w:rPr>
                    <w:rFonts w:ascii="Arial" w:hAnsi="Arial" w:cs="Arial"/>
                  </w:rPr>
                </w:rPrChange>
              </w:rPr>
              <w:t xml:space="preserve"> or </w:t>
            </w:r>
            <w:r w:rsidR="004B1BEF" w:rsidRPr="00FE6751">
              <w:rPr>
                <w:rFonts w:ascii="Arial" w:hAnsi="Arial" w:cs="Arial"/>
                <w:lang w:val="en-US"/>
                <w:rPrChange w:id="1042" w:author="RANNOU Jean-Philippe" w:date="2020-02-11T17:24:00Z">
                  <w:rPr>
                    <w:rFonts w:ascii="Arial" w:hAnsi="Arial" w:cs="Arial"/>
                  </w:rPr>
                </w:rPrChange>
              </w:rPr>
              <w:t>[</w:t>
            </w:r>
            <w:r w:rsidR="000579E4" w:rsidRPr="00FE6751">
              <w:rPr>
                <w:rFonts w:ascii="Arial" w:hAnsi="Arial" w:cs="Arial"/>
                <w:lang w:val="en-US"/>
                <w:rPrChange w:id="1043" w:author="RANNOU Jean-Philippe" w:date="2020-02-11T17:24:00Z">
                  <w:rPr>
                    <w:rFonts w:ascii="Arial" w:hAnsi="Arial" w:cs="Arial"/>
                  </w:rPr>
                </w:rPrChange>
              </w:rPr>
              <w:fldChar w:fldCharType="begin"/>
            </w:r>
            <w:r w:rsidR="000579E4" w:rsidRPr="00FE6751">
              <w:rPr>
                <w:rFonts w:ascii="Arial" w:hAnsi="Arial" w:cs="Arial"/>
                <w:lang w:val="en-US"/>
                <w:rPrChange w:id="1044" w:author="RANNOU Jean-Philippe" w:date="2020-02-11T17:24:00Z">
                  <w:rPr>
                    <w:rFonts w:ascii="Arial" w:hAnsi="Arial" w:cs="Arial"/>
                  </w:rPr>
                </w:rPrChange>
              </w:rPr>
              <w:instrText xml:space="preserve"> REF RD3 \h  \* MERGEFORMAT </w:instrText>
            </w:r>
            <w:r w:rsidR="000579E4" w:rsidRPr="00FE6751">
              <w:rPr>
                <w:rFonts w:ascii="Arial" w:hAnsi="Arial" w:cs="Arial"/>
                <w:lang w:val="en-US"/>
                <w:rPrChange w:id="1045" w:author="RANNOU Jean-Philippe" w:date="2020-02-11T17:24:00Z">
                  <w:rPr>
                    <w:rFonts w:ascii="Arial" w:hAnsi="Arial" w:cs="Arial"/>
                    <w:lang w:val="en-US"/>
                  </w:rPr>
                </w:rPrChange>
              </w:rPr>
            </w:r>
            <w:r w:rsidR="000579E4" w:rsidRPr="00FE6751">
              <w:rPr>
                <w:rFonts w:ascii="Arial" w:hAnsi="Arial" w:cs="Arial"/>
                <w:lang w:val="en-US"/>
                <w:rPrChange w:id="1046" w:author="RANNOU Jean-Philippe" w:date="2020-02-11T17:24:00Z">
                  <w:rPr>
                    <w:rFonts w:ascii="Arial" w:hAnsi="Arial" w:cs="Arial"/>
                  </w:rPr>
                </w:rPrChange>
              </w:rPr>
              <w:fldChar w:fldCharType="separate"/>
            </w:r>
            <w:r w:rsidR="000579E4" w:rsidRPr="00FE6751">
              <w:rPr>
                <w:rFonts w:ascii="Arial" w:hAnsi="Arial" w:cs="Arial"/>
                <w:lang w:val="en-US" w:eastAsia="fr-FR"/>
                <w:rPrChange w:id="1047" w:author="RANNOU Jean-Philippe" w:date="2020-02-11T17:24:00Z">
                  <w:rPr>
                    <w:rFonts w:ascii="Arial" w:hAnsi="Arial" w:cs="Arial"/>
                    <w:lang w:eastAsia="fr-FR"/>
                  </w:rPr>
                </w:rPrChange>
              </w:rPr>
              <w:t>RD3</w:t>
            </w:r>
            <w:r w:rsidR="000579E4" w:rsidRPr="00FE6751">
              <w:rPr>
                <w:rFonts w:ascii="Arial" w:hAnsi="Arial" w:cs="Arial"/>
                <w:lang w:val="en-US"/>
                <w:rPrChange w:id="1048" w:author="RANNOU Jean-Philippe" w:date="2020-02-11T17:24:00Z">
                  <w:rPr>
                    <w:rFonts w:ascii="Arial" w:hAnsi="Arial" w:cs="Arial"/>
                  </w:rPr>
                </w:rPrChange>
              </w:rPr>
              <w:fldChar w:fldCharType="end"/>
            </w:r>
            <w:r w:rsidR="004B1BEF" w:rsidRPr="00FE6751">
              <w:rPr>
                <w:rFonts w:ascii="Arial" w:hAnsi="Arial" w:cs="Arial"/>
                <w:lang w:val="en-US"/>
                <w:rPrChange w:id="1049" w:author="RANNOU Jean-Philippe" w:date="2020-02-11T17:24:00Z">
                  <w:rPr>
                    <w:rFonts w:ascii="Arial" w:hAnsi="Arial" w:cs="Arial"/>
                  </w:rPr>
                </w:rPrChange>
              </w:rPr>
              <w:t>]</w:t>
            </w:r>
            <w:r w:rsidRPr="00FE6751">
              <w:rPr>
                <w:rFonts w:ascii="Arial" w:hAnsi="Arial" w:cs="Arial"/>
                <w:lang w:val="en-US"/>
                <w:rPrChange w:id="1050" w:author="RANNOU Jean-Philippe" w:date="2020-02-11T17:24:00Z">
                  <w:rPr>
                    <w:rFonts w:ascii="Arial" w:hAnsi="Arial" w:cs="Arial"/>
                  </w:rPr>
                </w:rPrChange>
              </w:rPr>
              <w:t xml:space="preserve"> for the concerned test description.</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1051"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1052" w:author="RANNOU Jean-Philippe" w:date="2020-02-11T17:24:00Z">
                  <w:rPr>
                    <w:rFonts w:ascii="Courier New" w:hAnsi="Courier New" w:cs="Courier New"/>
                    <w:lang w:eastAsia="fr-FR"/>
                  </w:rPr>
                </w:rPrChange>
              </w:rPr>
              <w:t>TEST004_ETOPO2_FILE</w:t>
            </w:r>
          </w:p>
        </w:tc>
        <w:tc>
          <w:tcPr>
            <w:tcW w:w="5386" w:type="dxa"/>
          </w:tcPr>
          <w:p w:rsidR="002F08BF" w:rsidRPr="00FE6751" w:rsidRDefault="002F08BF" w:rsidP="00EF65F5">
            <w:pPr>
              <w:pStyle w:val="tablecontent"/>
              <w:rPr>
                <w:rFonts w:ascii="Arial" w:hAnsi="Arial" w:cs="Arial"/>
                <w:lang w:val="en-US"/>
                <w:rPrChange w:id="1053" w:author="RANNOU Jean-Philippe" w:date="2020-02-11T17:24:00Z">
                  <w:rPr>
                    <w:rFonts w:ascii="Arial" w:hAnsi="Arial" w:cs="Arial"/>
                  </w:rPr>
                </w:rPrChange>
              </w:rPr>
            </w:pPr>
            <w:r w:rsidRPr="00FE6751">
              <w:rPr>
                <w:rFonts w:ascii="Arial" w:hAnsi="Arial" w:cs="Arial"/>
                <w:lang w:val="en-US"/>
                <w:rPrChange w:id="1054" w:author="RANNOU Jean-Philippe" w:date="2020-02-11T17:24:00Z">
                  <w:rPr>
                    <w:rFonts w:ascii="Arial" w:hAnsi="Arial" w:cs="Arial"/>
                  </w:rPr>
                </w:rPrChange>
              </w:rPr>
              <w:t>If RTQC test #4 should be applied, set to the ETOPO2 file path name.</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1055"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1056" w:author="RANNOU Jean-Philippe" w:date="2020-02-11T17:24:00Z">
                  <w:rPr>
                    <w:rFonts w:ascii="Courier New" w:hAnsi="Courier New" w:cs="Courier New"/>
                    <w:lang w:eastAsia="fr-FR"/>
                  </w:rPr>
                </w:rPrChange>
              </w:rPr>
              <w:t>TEST015_GREY_LIST_FILE</w:t>
            </w:r>
          </w:p>
        </w:tc>
        <w:tc>
          <w:tcPr>
            <w:tcW w:w="5386" w:type="dxa"/>
          </w:tcPr>
          <w:p w:rsidR="002F08BF" w:rsidRPr="00FE6751" w:rsidRDefault="002F08BF" w:rsidP="00EF65F5">
            <w:pPr>
              <w:pStyle w:val="tablecontent"/>
              <w:rPr>
                <w:rFonts w:ascii="Arial" w:hAnsi="Arial" w:cs="Arial"/>
                <w:lang w:val="en-US"/>
                <w:rPrChange w:id="1057" w:author="RANNOU Jean-Philippe" w:date="2020-02-11T17:24:00Z">
                  <w:rPr>
                    <w:rFonts w:ascii="Arial" w:hAnsi="Arial" w:cs="Arial"/>
                  </w:rPr>
                </w:rPrChange>
              </w:rPr>
            </w:pPr>
            <w:r w:rsidRPr="00FE6751">
              <w:rPr>
                <w:rFonts w:ascii="Arial" w:hAnsi="Arial" w:cs="Arial"/>
                <w:lang w:val="en-US"/>
                <w:rPrChange w:id="1058" w:author="RANNOU Jean-Philippe" w:date="2020-02-11T17:24:00Z">
                  <w:rPr>
                    <w:rFonts w:ascii="Arial" w:hAnsi="Arial" w:cs="Arial"/>
                  </w:rPr>
                </w:rPrChange>
              </w:rPr>
              <w:t>If RTQC test #15 should be applied, set to the greylist file path name.</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1059"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1060" w:author="RANNOU Jean-Philippe" w:date="2020-02-11T17:24:00Z">
                  <w:rPr>
                    <w:rFonts w:ascii="Courier New" w:hAnsi="Courier New" w:cs="Courier New"/>
                    <w:lang w:eastAsia="fr-FR"/>
                  </w:rPr>
                </w:rPrChange>
              </w:rPr>
              <w:t>ADD_THREE_MINUTES</w:t>
            </w:r>
          </w:p>
        </w:tc>
        <w:tc>
          <w:tcPr>
            <w:tcW w:w="5386" w:type="dxa"/>
          </w:tcPr>
          <w:p w:rsidR="002F08BF" w:rsidRPr="00FE6751" w:rsidRDefault="002F08BF" w:rsidP="00EF65F5">
            <w:pPr>
              <w:pStyle w:val="tablecontent"/>
              <w:rPr>
                <w:rFonts w:ascii="Arial" w:hAnsi="Arial" w:cs="Arial"/>
                <w:lang w:val="en-US"/>
                <w:rPrChange w:id="1061" w:author="RANNOU Jean-Philippe" w:date="2020-02-11T17:24:00Z">
                  <w:rPr>
                    <w:rFonts w:ascii="Arial" w:hAnsi="Arial" w:cs="Arial"/>
                  </w:rPr>
                </w:rPrChange>
              </w:rPr>
            </w:pPr>
            <w:r w:rsidRPr="00FE6751">
              <w:rPr>
                <w:rFonts w:ascii="Arial" w:hAnsi="Arial" w:cs="Arial"/>
                <w:lang w:val="en-US"/>
                <w:rPrChange w:id="1062" w:author="RANNOU Jean-Philippe" w:date="2020-02-11T17:24:00Z">
                  <w:rPr>
                    <w:rFonts w:ascii="Arial" w:hAnsi="Arial" w:cs="Arial"/>
                  </w:rPr>
                </w:rPrChange>
              </w:rPr>
              <w:t>For NKE Argos floats only.</w:t>
            </w:r>
          </w:p>
          <w:p w:rsidR="002F08BF" w:rsidRPr="00FE6751" w:rsidRDefault="002F08BF" w:rsidP="00EF65F5">
            <w:pPr>
              <w:pStyle w:val="tablecontent"/>
              <w:rPr>
                <w:rFonts w:ascii="Arial" w:hAnsi="Arial" w:cs="Arial"/>
                <w:lang w:val="en-US"/>
                <w:rPrChange w:id="1063" w:author="RANNOU Jean-Philippe" w:date="2020-02-11T17:24:00Z">
                  <w:rPr>
                    <w:rFonts w:ascii="Arial" w:hAnsi="Arial" w:cs="Arial"/>
                  </w:rPr>
                </w:rPrChange>
              </w:rPr>
            </w:pPr>
            <w:r w:rsidRPr="00FE6751">
              <w:rPr>
                <w:rFonts w:ascii="Arial" w:hAnsi="Arial" w:cs="Arial"/>
                <w:lang w:val="en-US"/>
                <w:rPrChange w:id="1064" w:author="RANNOU Jean-Philippe" w:date="2020-02-11T17:24:00Z">
                  <w:rPr>
                    <w:rFonts w:ascii="Arial" w:hAnsi="Arial" w:cs="Arial"/>
                  </w:rPr>
                </w:rPrChange>
              </w:rPr>
              <w:t>The Argos times provided by old versions of NKE Argos floats have a 6 minutes resolution. If you set this flag to 1, 3 minutes will be added to some of these times (at Coriolis we usually set this item to 0, i.e. we don't apply this correction).</w:t>
            </w:r>
          </w:p>
        </w:tc>
      </w:tr>
    </w:tbl>
    <w:p w:rsidR="002F08BF" w:rsidRPr="00FE6751" w:rsidRDefault="002F08BF" w:rsidP="002F08BF">
      <w:pPr>
        <w:pStyle w:val="Corpsdetexte"/>
      </w:pPr>
    </w:p>
    <w:p w:rsidR="002F08BF" w:rsidRPr="00FE6751" w:rsidRDefault="002F08BF" w:rsidP="00715A45">
      <w:pPr>
        <w:pStyle w:val="Titre3"/>
      </w:pPr>
      <w:bookmarkStart w:id="1065" w:name="_Toc460855054"/>
      <w:bookmarkStart w:id="1066" w:name="_Toc32591922"/>
      <w:r w:rsidRPr="00FE6751">
        <w:lastRenderedPageBreak/>
        <w:t>DAC decoder configuration</w:t>
      </w:r>
      <w:bookmarkEnd w:id="1065"/>
      <w:bookmarkEnd w:id="1066"/>
    </w:p>
    <w:p w:rsidR="002F08BF" w:rsidRPr="00FE6751" w:rsidRDefault="002F08BF" w:rsidP="002F08BF">
      <w:pPr>
        <w:pStyle w:val="Corpsdetexte"/>
      </w:pPr>
      <w:r w:rsidRPr="00FE6751">
        <w:t xml:space="preserve">The configuration file of the DAC decoder is </w:t>
      </w:r>
      <w:r w:rsidRPr="00FE6751">
        <w:rPr>
          <w:i/>
        </w:rPr>
        <w:t>decArgo_YYYYMMDD_xxxy/decArgo_soft/soft/_argo_decoder_conf.json</w:t>
      </w:r>
      <w:r w:rsidRPr="00FE6751">
        <w:t>.</w:t>
      </w:r>
    </w:p>
    <w:p w:rsidR="002F08BF" w:rsidRPr="00FE6751" w:rsidRDefault="002F08BF" w:rsidP="002F08BF">
      <w:pPr>
        <w:pStyle w:val="Corpsdetexte"/>
      </w:pPr>
      <w:r w:rsidRPr="00FE6751">
        <w:t>The configuration variables are listed and described in the following table.</w:t>
      </w: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3898"/>
        <w:gridCol w:w="5386"/>
      </w:tblGrid>
      <w:tr w:rsidR="002F08BF" w:rsidRPr="00FE6751" w:rsidTr="00EF65F5">
        <w:trPr>
          <w:cantSplit/>
        </w:trPr>
        <w:tc>
          <w:tcPr>
            <w:tcW w:w="3898" w:type="dxa"/>
            <w:shd w:val="clear" w:color="000080" w:fill="1F497D"/>
          </w:tcPr>
          <w:p w:rsidR="002F08BF" w:rsidRPr="00FE6751" w:rsidRDefault="002F08BF" w:rsidP="00EF65F5">
            <w:pPr>
              <w:pStyle w:val="Retraitnormal"/>
              <w:ind w:left="0"/>
              <w:jc w:val="left"/>
              <w:rPr>
                <w:rFonts w:ascii="Arial" w:hAnsi="Arial" w:cs="Arial"/>
                <w:b/>
                <w:bCs/>
                <w:color w:val="FFFFFF"/>
                <w:sz w:val="20"/>
                <w:szCs w:val="20"/>
                <w:rPrChange w:id="1067" w:author="RANNOU Jean-Philippe" w:date="2020-02-11T17:24:00Z">
                  <w:rPr>
                    <w:rFonts w:ascii="Arial" w:hAnsi="Arial" w:cs="Arial"/>
                    <w:b/>
                    <w:bCs/>
                    <w:color w:val="FFFFFF"/>
                    <w:sz w:val="20"/>
                    <w:szCs w:val="20"/>
                    <w:lang w:val="en-GB"/>
                  </w:rPr>
                </w:rPrChange>
              </w:rPr>
            </w:pPr>
            <w:r w:rsidRPr="00FE6751">
              <w:rPr>
                <w:rFonts w:ascii="Arial" w:hAnsi="Arial" w:cs="Arial"/>
                <w:b/>
                <w:bCs/>
                <w:color w:val="FFFFFF"/>
                <w:sz w:val="20"/>
                <w:szCs w:val="20"/>
                <w:rPrChange w:id="1068" w:author="RANNOU Jean-Philippe" w:date="2020-02-11T17:24:00Z">
                  <w:rPr>
                    <w:rFonts w:ascii="Arial" w:hAnsi="Arial" w:cs="Arial"/>
                    <w:b/>
                    <w:bCs/>
                    <w:color w:val="FFFFFF"/>
                    <w:sz w:val="20"/>
                    <w:szCs w:val="20"/>
                    <w:lang w:val="en-GB"/>
                  </w:rPr>
                </w:rPrChange>
              </w:rPr>
              <w:t>Configuration variable name</w:t>
            </w:r>
          </w:p>
        </w:tc>
        <w:tc>
          <w:tcPr>
            <w:tcW w:w="5386" w:type="dxa"/>
            <w:shd w:val="clear" w:color="000080" w:fill="1F497D"/>
          </w:tcPr>
          <w:p w:rsidR="002F08BF" w:rsidRPr="00FE6751" w:rsidRDefault="002F08BF" w:rsidP="00EF65F5">
            <w:pPr>
              <w:pStyle w:val="Retraitnormal"/>
              <w:ind w:left="0"/>
              <w:jc w:val="left"/>
              <w:rPr>
                <w:rFonts w:ascii="Arial" w:hAnsi="Arial" w:cs="Arial"/>
                <w:b/>
                <w:bCs/>
                <w:color w:val="FFFFFF"/>
                <w:sz w:val="20"/>
                <w:szCs w:val="20"/>
                <w:rPrChange w:id="1069" w:author="RANNOU Jean-Philippe" w:date="2020-02-11T17:24:00Z">
                  <w:rPr>
                    <w:rFonts w:ascii="Arial" w:hAnsi="Arial" w:cs="Arial"/>
                    <w:b/>
                    <w:bCs/>
                    <w:color w:val="FFFFFF"/>
                    <w:sz w:val="20"/>
                    <w:szCs w:val="20"/>
                    <w:lang w:val="en-GB"/>
                  </w:rPr>
                </w:rPrChange>
              </w:rPr>
            </w:pPr>
            <w:r w:rsidRPr="00FE6751">
              <w:rPr>
                <w:rFonts w:ascii="Arial" w:hAnsi="Arial" w:cs="Arial"/>
                <w:b/>
                <w:bCs/>
                <w:color w:val="FFFFFF"/>
                <w:sz w:val="20"/>
                <w:szCs w:val="20"/>
                <w:rPrChange w:id="1070" w:author="RANNOU Jean-Philippe" w:date="2020-02-11T17:24:00Z">
                  <w:rPr>
                    <w:rFonts w:ascii="Arial" w:hAnsi="Arial" w:cs="Arial"/>
                    <w:b/>
                    <w:bCs/>
                    <w:color w:val="FFFFFF"/>
                    <w:sz w:val="20"/>
                    <w:szCs w:val="20"/>
                    <w:lang w:val="en-GB"/>
                  </w:rPr>
                </w:rPrChange>
              </w:rPr>
              <w:t>Configuration variable description</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1071"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1072" w:author="RANNOU Jean-Philippe" w:date="2020-02-11T17:24:00Z">
                  <w:rPr>
                    <w:rFonts w:ascii="Courier New" w:hAnsi="Courier New" w:cs="Courier New"/>
                    <w:lang w:eastAsia="fr-FR"/>
                  </w:rPr>
                </w:rPrChange>
              </w:rPr>
              <w:t>FLOAT_LIST_FILE_NAME</w:t>
            </w:r>
          </w:p>
        </w:tc>
        <w:tc>
          <w:tcPr>
            <w:tcW w:w="5386" w:type="dxa"/>
          </w:tcPr>
          <w:p w:rsidR="002F08BF" w:rsidRPr="00FE6751" w:rsidRDefault="002F08BF" w:rsidP="00EF65F5">
            <w:pPr>
              <w:pStyle w:val="tablecontent"/>
              <w:rPr>
                <w:rFonts w:ascii="Arial" w:hAnsi="Arial" w:cs="Arial"/>
                <w:lang w:val="en-US" w:eastAsia="fr-FR"/>
                <w:rPrChange w:id="1073" w:author="RANNOU Jean-Philippe" w:date="2020-02-11T17:24:00Z">
                  <w:rPr>
                    <w:rFonts w:ascii="Arial" w:hAnsi="Arial" w:cs="Arial"/>
                    <w:lang w:eastAsia="fr-FR"/>
                  </w:rPr>
                </w:rPrChange>
              </w:rPr>
            </w:pPr>
            <w:r w:rsidRPr="00FE6751">
              <w:rPr>
                <w:rFonts w:ascii="Arial" w:hAnsi="Arial" w:cs="Arial"/>
                <w:lang w:val="en-US" w:eastAsia="fr-FR"/>
                <w:rPrChange w:id="1074" w:author="RANNOU Jean-Philippe" w:date="2020-02-11T17:24:00Z">
                  <w:rPr>
                    <w:rFonts w:ascii="Arial" w:hAnsi="Arial" w:cs="Arial"/>
                    <w:lang w:eastAsia="fr-FR"/>
                  </w:rPr>
                </w:rPrChange>
              </w:rPr>
              <w:t>Default list of floats to process.</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1075"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1076" w:author="RANNOU Jean-Philippe" w:date="2020-02-11T17:24:00Z">
                  <w:rPr>
                    <w:rFonts w:ascii="Courier New" w:hAnsi="Courier New" w:cs="Courier New"/>
                    <w:lang w:eastAsia="fr-FR"/>
                  </w:rPr>
                </w:rPrChange>
              </w:rPr>
              <w:t>EXPECTED_CYCLE_LIST</w:t>
            </w:r>
          </w:p>
        </w:tc>
        <w:tc>
          <w:tcPr>
            <w:tcW w:w="5386" w:type="dxa"/>
          </w:tcPr>
          <w:p w:rsidR="002F08BF" w:rsidRPr="00FE6751" w:rsidRDefault="002F08BF" w:rsidP="00EF65F5">
            <w:pPr>
              <w:pStyle w:val="tablecontent"/>
              <w:rPr>
                <w:rFonts w:ascii="Arial" w:hAnsi="Arial" w:cs="Arial"/>
                <w:lang w:val="en-US"/>
                <w:rPrChange w:id="1077" w:author="RANNOU Jean-Philippe" w:date="2020-02-11T17:24:00Z">
                  <w:rPr>
                    <w:rFonts w:ascii="Arial" w:hAnsi="Arial" w:cs="Arial"/>
                  </w:rPr>
                </w:rPrChange>
              </w:rPr>
            </w:pPr>
            <w:r w:rsidRPr="00FE6751">
              <w:rPr>
                <w:rFonts w:ascii="Arial" w:hAnsi="Arial" w:cs="Arial"/>
                <w:lang w:val="en-US"/>
                <w:rPrChange w:id="1078" w:author="RANNOU Jean-Philippe" w:date="2020-02-11T17:24:00Z">
                  <w:rPr>
                    <w:rFonts w:ascii="Arial" w:hAnsi="Arial" w:cs="Arial"/>
                  </w:rPr>
                </w:rPrChange>
              </w:rPr>
              <w:t>For Argos floats only.</w:t>
            </w:r>
          </w:p>
          <w:p w:rsidR="002F08BF" w:rsidRPr="00FE6751" w:rsidRDefault="002F08BF" w:rsidP="00EF65F5">
            <w:pPr>
              <w:pStyle w:val="tablecontent"/>
              <w:rPr>
                <w:rFonts w:ascii="Arial" w:hAnsi="Arial" w:cs="Arial"/>
                <w:lang w:val="en-US"/>
                <w:rPrChange w:id="1079" w:author="RANNOU Jean-Philippe" w:date="2020-02-11T17:24:00Z">
                  <w:rPr>
                    <w:rFonts w:ascii="Arial" w:hAnsi="Arial" w:cs="Arial"/>
                  </w:rPr>
                </w:rPrChange>
              </w:rPr>
            </w:pPr>
            <w:r w:rsidRPr="00FE6751">
              <w:rPr>
                <w:rFonts w:ascii="Arial" w:hAnsi="Arial" w:cs="Arial"/>
                <w:lang w:val="en-US"/>
                <w:rPrChange w:id="1080" w:author="RANNOU Jean-Philippe" w:date="2020-02-11T17:24:00Z">
                  <w:rPr>
                    <w:rFonts w:ascii="Arial" w:hAnsi="Arial" w:cs="Arial"/>
                  </w:rPr>
                </w:rPrChange>
              </w:rPr>
              <w:t>Used to choose the cycles to decode. However, as TRAJ data may use information from previous cycles, it is recommend to always set (</w:t>
            </w:r>
            <w:r w:rsidRPr="00FE6751">
              <w:rPr>
                <w:rStyle w:val="CodeCar"/>
                <w:sz w:val="16"/>
                <w:szCs w:val="16"/>
                <w:rPrChange w:id="1081" w:author="RANNOU Jean-Philippe" w:date="2020-02-11T17:24:00Z">
                  <w:rPr>
                    <w:rStyle w:val="CodeCar"/>
                  </w:rPr>
                </w:rPrChange>
              </w:rPr>
              <w:t>EXPECTED_CYCLE_LIST = 9999</w:t>
            </w:r>
            <w:r w:rsidRPr="00FE6751">
              <w:rPr>
                <w:rFonts w:ascii="Arial" w:hAnsi="Arial" w:cs="Arial"/>
                <w:lang w:val="en-US"/>
                <w:rPrChange w:id="1082" w:author="RANNOU Jean-Philippe" w:date="2020-02-11T17:24:00Z">
                  <w:rPr>
                    <w:rFonts w:ascii="Arial" w:hAnsi="Arial" w:cs="Arial"/>
                  </w:rPr>
                </w:rPrChange>
              </w:rPr>
              <w:t xml:space="preserve"> or </w:t>
            </w:r>
            <w:r w:rsidRPr="00FE6751">
              <w:rPr>
                <w:rFonts w:ascii="Courier New" w:hAnsi="Courier New" w:cs="Courier New"/>
                <w:lang w:val="en-US"/>
                <w:rPrChange w:id="1083" w:author="RANNOU Jean-Philippe" w:date="2020-02-11T17:24:00Z">
                  <w:rPr>
                    <w:rFonts w:ascii="Courier New" w:hAnsi="Courier New" w:cs="Courier New"/>
                  </w:rPr>
                </w:rPrChange>
              </w:rPr>
              <w:t>EXPECTED_CYCLE_LIST = [~]</w:t>
            </w:r>
            <w:r w:rsidRPr="00FE6751">
              <w:rPr>
                <w:rFonts w:ascii="Arial" w:hAnsi="Arial" w:cs="Arial"/>
                <w:lang w:val="en-US"/>
                <w:rPrChange w:id="1084" w:author="RANNOU Jean-Philippe" w:date="2020-02-11T17:24:00Z">
                  <w:rPr>
                    <w:rFonts w:ascii="Arial" w:hAnsi="Arial" w:cs="Arial"/>
                  </w:rPr>
                </w:rPrChange>
              </w:rPr>
              <w:t>) i.e. to always process existing cycles from the beginning</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1085"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1086" w:author="RANNOU Jean-Philippe" w:date="2020-02-11T17:24:00Z">
                  <w:rPr>
                    <w:rFonts w:ascii="Courier New" w:hAnsi="Courier New" w:cs="Courier New"/>
                    <w:lang w:eastAsia="fr-FR"/>
                  </w:rPr>
                </w:rPrChange>
              </w:rPr>
              <w:t>FLOAT_TRANSMISSION_TYPE</w:t>
            </w:r>
          </w:p>
        </w:tc>
        <w:tc>
          <w:tcPr>
            <w:tcW w:w="5386" w:type="dxa"/>
          </w:tcPr>
          <w:p w:rsidR="002F08BF" w:rsidRPr="00FE6751" w:rsidRDefault="002F08BF" w:rsidP="00EF65F5">
            <w:pPr>
              <w:pStyle w:val="tablecontent"/>
              <w:rPr>
                <w:rFonts w:ascii="Arial" w:hAnsi="Arial" w:cs="Arial"/>
                <w:lang w:val="en-US"/>
                <w:rPrChange w:id="1087" w:author="RANNOU Jean-Philippe" w:date="2020-02-11T17:24:00Z">
                  <w:rPr>
                    <w:rFonts w:ascii="Arial" w:hAnsi="Arial" w:cs="Arial"/>
                  </w:rPr>
                </w:rPrChange>
              </w:rPr>
            </w:pPr>
            <w:r w:rsidRPr="00FE6751">
              <w:rPr>
                <w:rFonts w:ascii="Arial" w:hAnsi="Arial" w:cs="Arial"/>
                <w:lang w:val="en-US"/>
                <w:rPrChange w:id="1088" w:author="RANNOU Jean-Philippe" w:date="2020-02-11T17:24:00Z">
                  <w:rPr>
                    <w:rFonts w:ascii="Arial" w:hAnsi="Arial" w:cs="Arial"/>
                  </w:rPr>
                </w:rPrChange>
              </w:rPr>
              <w:t>Set to 1 for Argos, 2 for BIO floats with Iridium RUDICS transmission (ex: Remocean French floats), 3 for Iridium SBD common floats and 4 for BIO floats with Iridium SBD transmission (ex: INCOIS FLBB floats).</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1089"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1090" w:author="RANNOU Jean-Philippe" w:date="2020-02-11T17:24:00Z">
                  <w:rPr>
                    <w:rFonts w:ascii="Courier New" w:hAnsi="Courier New" w:cs="Courier New"/>
                    <w:lang w:eastAsia="fr-FR"/>
                  </w:rPr>
                </w:rPrChange>
              </w:rPr>
              <w:t>DIR_INPUT_JSON_FLOAT_DECODING_PARAMETERS_FILE</w:t>
            </w:r>
          </w:p>
        </w:tc>
        <w:tc>
          <w:tcPr>
            <w:tcW w:w="5386" w:type="dxa"/>
          </w:tcPr>
          <w:p w:rsidR="002F08BF" w:rsidRPr="00FE6751" w:rsidRDefault="002F08BF" w:rsidP="00EF65F5">
            <w:pPr>
              <w:pStyle w:val="tablecontent"/>
              <w:rPr>
                <w:rFonts w:ascii="Arial" w:hAnsi="Arial" w:cs="Arial"/>
                <w:lang w:val="en-US"/>
                <w:rPrChange w:id="1091" w:author="RANNOU Jean-Philippe" w:date="2020-02-11T17:24:00Z">
                  <w:rPr>
                    <w:rFonts w:ascii="Arial" w:hAnsi="Arial" w:cs="Arial"/>
                  </w:rPr>
                </w:rPrChange>
              </w:rPr>
            </w:pPr>
            <w:r w:rsidRPr="00FE6751">
              <w:rPr>
                <w:rFonts w:ascii="Arial" w:hAnsi="Arial" w:cs="Arial"/>
                <w:lang w:val="en-US"/>
                <w:rPrChange w:id="1092" w:author="RANNOU Jean-Philippe" w:date="2020-02-11T17:24:00Z">
                  <w:rPr>
                    <w:rFonts w:ascii="Arial" w:hAnsi="Arial" w:cs="Arial"/>
                  </w:rPr>
                </w:rPrChange>
              </w:rPr>
              <w:t>Set to the directory which stores float basic configuration information files.</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1093"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1094" w:author="RANNOU Jean-Philippe" w:date="2020-02-11T17:24:00Z">
                  <w:rPr>
                    <w:rFonts w:ascii="Courier New" w:hAnsi="Courier New" w:cs="Courier New"/>
                    <w:lang w:eastAsia="fr-FR"/>
                  </w:rPr>
                </w:rPrChange>
              </w:rPr>
              <w:t>HEX_ARGOS_FILE_FORMAT</w:t>
            </w:r>
          </w:p>
        </w:tc>
        <w:tc>
          <w:tcPr>
            <w:tcW w:w="5386" w:type="dxa"/>
          </w:tcPr>
          <w:p w:rsidR="002F08BF" w:rsidRPr="00FE6751" w:rsidRDefault="002F08BF" w:rsidP="00EF65F5">
            <w:pPr>
              <w:pStyle w:val="tablecontent"/>
              <w:rPr>
                <w:rFonts w:ascii="Arial" w:hAnsi="Arial" w:cs="Arial"/>
                <w:lang w:val="en-US"/>
                <w:rPrChange w:id="1095" w:author="RANNOU Jean-Philippe" w:date="2020-02-11T17:24:00Z">
                  <w:rPr>
                    <w:rFonts w:ascii="Arial" w:hAnsi="Arial" w:cs="Arial"/>
                  </w:rPr>
                </w:rPrChange>
              </w:rPr>
            </w:pPr>
            <w:r w:rsidRPr="00FE6751">
              <w:rPr>
                <w:rFonts w:ascii="Arial" w:hAnsi="Arial" w:cs="Arial"/>
                <w:lang w:val="en-US"/>
                <w:rPrChange w:id="1096" w:author="RANNOU Jean-Philippe" w:date="2020-02-11T17:24:00Z">
                  <w:rPr>
                    <w:rFonts w:ascii="Arial" w:hAnsi="Arial" w:cs="Arial"/>
                  </w:rPr>
                </w:rPrChange>
              </w:rPr>
              <w:t>For Argos floats only.</w:t>
            </w:r>
          </w:p>
          <w:p w:rsidR="002F08BF" w:rsidRPr="00FE6751" w:rsidRDefault="002F08BF" w:rsidP="00EF65F5">
            <w:pPr>
              <w:pStyle w:val="tablecontent"/>
              <w:rPr>
                <w:rFonts w:ascii="Arial" w:hAnsi="Arial" w:cs="Arial"/>
                <w:lang w:val="en-US"/>
                <w:rPrChange w:id="1097" w:author="RANNOU Jean-Philippe" w:date="2020-02-11T17:24:00Z">
                  <w:rPr>
                    <w:rFonts w:ascii="Arial" w:hAnsi="Arial" w:cs="Arial"/>
                  </w:rPr>
                </w:rPrChange>
              </w:rPr>
            </w:pPr>
            <w:r w:rsidRPr="00FE6751">
              <w:rPr>
                <w:rFonts w:ascii="Arial" w:hAnsi="Arial" w:cs="Arial"/>
                <w:lang w:val="en-US"/>
                <w:rPrChange w:id="1098" w:author="RANNOU Jean-Philippe" w:date="2020-02-11T17:24:00Z">
                  <w:rPr>
                    <w:rFonts w:ascii="Arial" w:hAnsi="Arial" w:cs="Arial"/>
                  </w:rPr>
                </w:rPrChange>
              </w:rPr>
              <w:t>Set to 1.</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1099"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1100" w:author="RANNOU Jean-Philippe" w:date="2020-02-11T17:24:00Z">
                  <w:rPr>
                    <w:rFonts w:ascii="Courier New" w:hAnsi="Courier New" w:cs="Courier New"/>
                    <w:lang w:eastAsia="fr-FR"/>
                  </w:rPr>
                </w:rPrChange>
              </w:rPr>
              <w:t>DIR_INPUT_HEX_ARGOS_FILE_FORMAT_1</w:t>
            </w:r>
          </w:p>
        </w:tc>
        <w:tc>
          <w:tcPr>
            <w:tcW w:w="5386" w:type="dxa"/>
          </w:tcPr>
          <w:p w:rsidR="002F08BF" w:rsidRPr="00FE6751" w:rsidRDefault="002F08BF" w:rsidP="00EF65F5">
            <w:pPr>
              <w:pStyle w:val="tablecontent"/>
              <w:rPr>
                <w:rFonts w:ascii="Arial" w:hAnsi="Arial" w:cs="Arial"/>
                <w:lang w:val="en-US"/>
                <w:rPrChange w:id="1101" w:author="RANNOU Jean-Philippe" w:date="2020-02-11T17:24:00Z">
                  <w:rPr>
                    <w:rFonts w:ascii="Arial" w:hAnsi="Arial" w:cs="Arial"/>
                  </w:rPr>
                </w:rPrChange>
              </w:rPr>
            </w:pPr>
            <w:r w:rsidRPr="00FE6751">
              <w:rPr>
                <w:rFonts w:ascii="Arial" w:hAnsi="Arial" w:cs="Arial"/>
                <w:lang w:val="en-US"/>
                <w:rPrChange w:id="1102" w:author="RANNOU Jean-Philippe" w:date="2020-02-11T17:24:00Z">
                  <w:rPr>
                    <w:rFonts w:ascii="Arial" w:hAnsi="Arial" w:cs="Arial"/>
                  </w:rPr>
                </w:rPrChange>
              </w:rPr>
              <w:t>For Argos floats only.</w:t>
            </w:r>
          </w:p>
          <w:p w:rsidR="002F08BF" w:rsidRPr="00FE6751" w:rsidRDefault="002F08BF" w:rsidP="00EF65F5">
            <w:pPr>
              <w:pStyle w:val="tablecontent"/>
              <w:rPr>
                <w:rFonts w:ascii="Arial" w:hAnsi="Arial" w:cs="Arial"/>
                <w:lang w:val="en-US"/>
                <w:rPrChange w:id="1103" w:author="RANNOU Jean-Philippe" w:date="2020-02-11T17:24:00Z">
                  <w:rPr>
                    <w:rFonts w:ascii="Arial" w:hAnsi="Arial" w:cs="Arial"/>
                  </w:rPr>
                </w:rPrChange>
              </w:rPr>
            </w:pPr>
            <w:r w:rsidRPr="00FE6751">
              <w:rPr>
                <w:rFonts w:ascii="Arial" w:hAnsi="Arial" w:cs="Arial"/>
                <w:lang w:val="en-US"/>
                <w:rPrChange w:id="1104" w:author="RANNOU Jean-Philippe" w:date="2020-02-11T17:24:00Z">
                  <w:rPr>
                    <w:rFonts w:ascii="Arial" w:hAnsi="Arial" w:cs="Arial"/>
                  </w:rPr>
                </w:rPrChange>
              </w:rPr>
              <w:t>Set to the top directory of the Argos HEX files.</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1105"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1106" w:author="RANNOU Jean-Philippe" w:date="2020-02-11T17:24:00Z">
                  <w:rPr>
                    <w:rFonts w:ascii="Courier New" w:hAnsi="Courier New" w:cs="Courier New"/>
                    <w:lang w:eastAsia="fr-FR"/>
                  </w:rPr>
                </w:rPrChange>
              </w:rPr>
              <w:t>DIR_INPUT_HEX_ARGOS_FILE_FORMAT_2</w:t>
            </w:r>
          </w:p>
        </w:tc>
        <w:tc>
          <w:tcPr>
            <w:tcW w:w="5386" w:type="dxa"/>
          </w:tcPr>
          <w:p w:rsidR="002F08BF" w:rsidRPr="00FE6751" w:rsidRDefault="002F08BF" w:rsidP="00EF65F5">
            <w:pPr>
              <w:pStyle w:val="tablecontent"/>
              <w:rPr>
                <w:rFonts w:ascii="Arial" w:hAnsi="Arial" w:cs="Arial"/>
                <w:lang w:val="en-US"/>
                <w:rPrChange w:id="1107" w:author="RANNOU Jean-Philippe" w:date="2020-02-11T17:24:00Z">
                  <w:rPr>
                    <w:rFonts w:ascii="Arial" w:hAnsi="Arial" w:cs="Arial"/>
                  </w:rPr>
                </w:rPrChange>
              </w:rPr>
            </w:pPr>
            <w:r w:rsidRPr="00FE6751">
              <w:rPr>
                <w:rFonts w:ascii="Arial" w:hAnsi="Arial" w:cs="Arial"/>
                <w:lang w:val="en-US"/>
                <w:rPrChange w:id="1108" w:author="RANNOU Jean-Philippe" w:date="2020-02-11T17:24:00Z">
                  <w:rPr>
                    <w:rFonts w:ascii="Arial" w:hAnsi="Arial" w:cs="Arial"/>
                  </w:rPr>
                </w:rPrChange>
              </w:rPr>
              <w:t>For Argos floats only.</w:t>
            </w:r>
          </w:p>
          <w:p w:rsidR="002F08BF" w:rsidRPr="00FE6751" w:rsidRDefault="002F08BF" w:rsidP="00EF65F5">
            <w:pPr>
              <w:pStyle w:val="tablecontent"/>
              <w:rPr>
                <w:rFonts w:ascii="Arial" w:hAnsi="Arial" w:cs="Arial"/>
                <w:lang w:val="en-US"/>
                <w:rPrChange w:id="1109" w:author="RANNOU Jean-Philippe" w:date="2020-02-11T17:24:00Z">
                  <w:rPr>
                    <w:rFonts w:ascii="Arial" w:hAnsi="Arial" w:cs="Arial"/>
                  </w:rPr>
                </w:rPrChange>
              </w:rPr>
            </w:pPr>
            <w:r w:rsidRPr="00FE6751">
              <w:rPr>
                <w:rFonts w:ascii="Arial" w:hAnsi="Arial" w:cs="Arial"/>
                <w:lang w:val="en-US"/>
                <w:rPrChange w:id="1110" w:author="RANNOU Jean-Philippe" w:date="2020-02-11T17:24:00Z">
                  <w:rPr>
                    <w:rFonts w:ascii="Arial" w:hAnsi="Arial" w:cs="Arial"/>
                  </w:rPr>
                </w:rPrChange>
              </w:rPr>
              <w:t xml:space="preserve">Unused since </w:t>
            </w:r>
            <w:r w:rsidRPr="00FE6751">
              <w:rPr>
                <w:rFonts w:ascii="Courier New" w:hAnsi="Courier New" w:cs="Courier New"/>
                <w:lang w:val="en-US" w:eastAsia="fr-FR"/>
                <w:rPrChange w:id="1111" w:author="RANNOU Jean-Philippe" w:date="2020-02-11T17:24:00Z">
                  <w:rPr>
                    <w:rFonts w:ascii="Courier New" w:hAnsi="Courier New" w:cs="Courier New"/>
                    <w:lang w:eastAsia="fr-FR"/>
                  </w:rPr>
                </w:rPrChange>
              </w:rPr>
              <w:t>HEX_ARGOS_FILE_FORMAT = 1</w:t>
            </w:r>
            <w:r w:rsidRPr="00FE6751">
              <w:rPr>
                <w:rFonts w:ascii="Arial" w:hAnsi="Arial" w:cs="Arial"/>
                <w:lang w:val="en-US" w:eastAsia="fr-FR"/>
                <w:rPrChange w:id="1112" w:author="RANNOU Jean-Philippe" w:date="2020-02-11T17:24:00Z">
                  <w:rPr>
                    <w:rFonts w:ascii="Arial" w:hAnsi="Arial" w:cs="Arial"/>
                    <w:lang w:eastAsia="fr-FR"/>
                  </w:rPr>
                </w:rPrChange>
              </w:rPr>
              <w:t>.</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1113"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1114" w:author="RANNOU Jean-Philippe" w:date="2020-02-11T17:24:00Z">
                  <w:rPr>
                    <w:rFonts w:ascii="Courier New" w:hAnsi="Courier New" w:cs="Courier New"/>
                    <w:lang w:eastAsia="fr-FR"/>
                  </w:rPr>
                </w:rPrChange>
              </w:rPr>
              <w:t>HEX_ARGOS_DATA_DIRECTORY_STRUCTURE</w:t>
            </w:r>
          </w:p>
        </w:tc>
        <w:tc>
          <w:tcPr>
            <w:tcW w:w="5386" w:type="dxa"/>
          </w:tcPr>
          <w:p w:rsidR="002F08BF" w:rsidRPr="00FE6751" w:rsidRDefault="002F08BF" w:rsidP="00EF65F5">
            <w:pPr>
              <w:pStyle w:val="tablecontent"/>
              <w:rPr>
                <w:rFonts w:ascii="Arial" w:hAnsi="Arial" w:cs="Arial"/>
                <w:lang w:val="en-US"/>
                <w:rPrChange w:id="1115" w:author="RANNOU Jean-Philippe" w:date="2020-02-11T17:24:00Z">
                  <w:rPr>
                    <w:rFonts w:ascii="Arial" w:hAnsi="Arial" w:cs="Arial"/>
                  </w:rPr>
                </w:rPrChange>
              </w:rPr>
            </w:pPr>
            <w:r w:rsidRPr="00FE6751">
              <w:rPr>
                <w:rFonts w:ascii="Arial" w:hAnsi="Arial" w:cs="Arial"/>
                <w:lang w:val="en-US"/>
                <w:rPrChange w:id="1116" w:author="RANNOU Jean-Philippe" w:date="2020-02-11T17:24:00Z">
                  <w:rPr>
                    <w:rFonts w:ascii="Arial" w:hAnsi="Arial" w:cs="Arial"/>
                  </w:rPr>
                </w:rPrChange>
              </w:rPr>
              <w:t>For Argos floats only.</w:t>
            </w:r>
          </w:p>
          <w:p w:rsidR="002F08BF" w:rsidRPr="00FE6751" w:rsidRDefault="002F08BF" w:rsidP="00EF65F5">
            <w:pPr>
              <w:pStyle w:val="tablecontent"/>
              <w:rPr>
                <w:rFonts w:ascii="Arial" w:hAnsi="Arial" w:cs="Arial"/>
                <w:lang w:val="en-US"/>
                <w:rPrChange w:id="1117" w:author="RANNOU Jean-Philippe" w:date="2020-02-11T17:24:00Z">
                  <w:rPr>
                    <w:rFonts w:ascii="Arial" w:hAnsi="Arial" w:cs="Arial"/>
                  </w:rPr>
                </w:rPrChange>
              </w:rPr>
            </w:pPr>
            <w:r w:rsidRPr="00FE6751">
              <w:rPr>
                <w:rFonts w:ascii="Arial" w:hAnsi="Arial" w:cs="Arial"/>
                <w:lang w:val="en-US"/>
                <w:rPrChange w:id="1118" w:author="RANNOU Jean-Philippe" w:date="2020-02-11T17:24:00Z">
                  <w:rPr>
                    <w:rFonts w:ascii="Arial" w:hAnsi="Arial" w:cs="Arial"/>
                  </w:rPr>
                </w:rPrChange>
              </w:rPr>
              <w:t>Set to 3.</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1119"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1120" w:author="RANNOU Jean-Philippe" w:date="2020-02-11T17:24:00Z">
                  <w:rPr>
                    <w:rFonts w:ascii="Courier New" w:hAnsi="Courier New" w:cs="Courier New"/>
                    <w:lang w:eastAsia="fr-FR"/>
                  </w:rPr>
                </w:rPrChange>
              </w:rPr>
              <w:t>DIR_INPUT_RSYNC_DATA</w:t>
            </w:r>
          </w:p>
        </w:tc>
        <w:tc>
          <w:tcPr>
            <w:tcW w:w="5386" w:type="dxa"/>
          </w:tcPr>
          <w:p w:rsidR="002F08BF" w:rsidRPr="00FE6751" w:rsidRDefault="002F08BF" w:rsidP="00EF65F5">
            <w:pPr>
              <w:pStyle w:val="tablecontent"/>
              <w:rPr>
                <w:rFonts w:ascii="Arial" w:hAnsi="Arial" w:cs="Arial"/>
                <w:lang w:val="en-US"/>
                <w:rPrChange w:id="1121" w:author="RANNOU Jean-Philippe" w:date="2020-02-11T17:24:00Z">
                  <w:rPr>
                    <w:rFonts w:ascii="Arial" w:hAnsi="Arial" w:cs="Arial"/>
                  </w:rPr>
                </w:rPrChange>
              </w:rPr>
            </w:pPr>
            <w:r w:rsidRPr="00FE6751">
              <w:rPr>
                <w:rFonts w:ascii="Arial" w:hAnsi="Arial" w:cs="Arial"/>
                <w:lang w:val="en-US"/>
                <w:rPrChange w:id="1122" w:author="RANNOU Jean-Philippe" w:date="2020-02-11T17:24:00Z">
                  <w:rPr>
                    <w:rFonts w:ascii="Arial" w:hAnsi="Arial" w:cs="Arial"/>
                  </w:rPr>
                </w:rPrChange>
              </w:rPr>
              <w:t>For Iridium floats only.</w:t>
            </w:r>
          </w:p>
          <w:p w:rsidR="002F08BF" w:rsidRPr="00FE6751" w:rsidRDefault="002F08BF" w:rsidP="00EF65F5">
            <w:pPr>
              <w:pStyle w:val="tablecontent"/>
              <w:rPr>
                <w:rFonts w:ascii="Arial" w:hAnsi="Arial" w:cs="Arial"/>
                <w:lang w:val="en-US"/>
                <w:rPrChange w:id="1123" w:author="RANNOU Jean-Philippe" w:date="2020-02-11T17:24:00Z">
                  <w:rPr>
                    <w:rFonts w:ascii="Arial" w:hAnsi="Arial" w:cs="Arial"/>
                  </w:rPr>
                </w:rPrChange>
              </w:rPr>
            </w:pPr>
            <w:r w:rsidRPr="00FE6751">
              <w:rPr>
                <w:rFonts w:ascii="Arial" w:hAnsi="Arial" w:cs="Arial"/>
                <w:lang w:val="en-US"/>
                <w:rPrChange w:id="1124" w:author="RANNOU Jean-Philippe" w:date="2020-02-11T17:24:00Z">
                  <w:rPr>
                    <w:rFonts w:ascii="Arial" w:hAnsi="Arial" w:cs="Arial"/>
                  </w:rPr>
                </w:rPrChange>
              </w:rPr>
              <w:t>Set to the top directory of the Iridium data repository.</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1125"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1126" w:author="RANNOU Jean-Philippe" w:date="2020-02-11T17:24:00Z">
                  <w:rPr>
                    <w:rFonts w:ascii="Courier New" w:hAnsi="Courier New" w:cs="Courier New"/>
                    <w:lang w:eastAsia="fr-FR"/>
                  </w:rPr>
                </w:rPrChange>
              </w:rPr>
              <w:t>DIR_INPUT_RSYNC_LOG</w:t>
            </w:r>
          </w:p>
        </w:tc>
        <w:tc>
          <w:tcPr>
            <w:tcW w:w="5386" w:type="dxa"/>
          </w:tcPr>
          <w:p w:rsidR="002F08BF" w:rsidRPr="00FE6751" w:rsidRDefault="002F08BF" w:rsidP="00EF65F5">
            <w:pPr>
              <w:pStyle w:val="tablecontent"/>
              <w:rPr>
                <w:rFonts w:ascii="Arial" w:hAnsi="Arial" w:cs="Arial"/>
                <w:lang w:val="en-US"/>
                <w:rPrChange w:id="1127" w:author="RANNOU Jean-Philippe" w:date="2020-02-11T17:24:00Z">
                  <w:rPr>
                    <w:rFonts w:ascii="Arial" w:hAnsi="Arial" w:cs="Arial"/>
                  </w:rPr>
                </w:rPrChange>
              </w:rPr>
            </w:pPr>
            <w:r w:rsidRPr="00FE6751">
              <w:rPr>
                <w:rFonts w:ascii="Arial" w:hAnsi="Arial" w:cs="Arial"/>
                <w:lang w:val="en-US"/>
                <w:rPrChange w:id="1128" w:author="RANNOU Jean-Philippe" w:date="2020-02-11T17:24:00Z">
                  <w:rPr>
                    <w:rFonts w:ascii="Arial" w:hAnsi="Arial" w:cs="Arial"/>
                  </w:rPr>
                </w:rPrChange>
              </w:rPr>
              <w:t>For Iridium floats only.</w:t>
            </w:r>
          </w:p>
          <w:p w:rsidR="002F08BF" w:rsidRPr="00FE6751" w:rsidRDefault="002F08BF" w:rsidP="00EF65F5">
            <w:pPr>
              <w:pStyle w:val="tablecontent"/>
              <w:rPr>
                <w:rFonts w:ascii="Arial" w:hAnsi="Arial" w:cs="Arial"/>
                <w:lang w:val="en-US"/>
                <w:rPrChange w:id="1129" w:author="RANNOU Jean-Philippe" w:date="2020-02-11T17:24:00Z">
                  <w:rPr>
                    <w:rFonts w:ascii="Arial" w:hAnsi="Arial" w:cs="Arial"/>
                  </w:rPr>
                </w:rPrChange>
              </w:rPr>
            </w:pPr>
            <w:r w:rsidRPr="00FE6751">
              <w:rPr>
                <w:rFonts w:ascii="Arial" w:hAnsi="Arial" w:cs="Arial"/>
                <w:lang w:val="en-US"/>
                <w:rPrChange w:id="1130" w:author="RANNOU Jean-Philippe" w:date="2020-02-11T17:24:00Z">
                  <w:rPr>
                    <w:rFonts w:ascii="Arial" w:hAnsi="Arial" w:cs="Arial"/>
                  </w:rPr>
                </w:rPrChange>
              </w:rPr>
              <w:t>Set to the directory which stores RSYNC log files.</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1131"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1132" w:author="RANNOU Jean-Philippe" w:date="2020-02-11T17:24:00Z">
                  <w:rPr>
                    <w:rFonts w:ascii="Courier New" w:hAnsi="Courier New" w:cs="Courier New"/>
                    <w:lang w:eastAsia="fr-FR"/>
                  </w:rPr>
                </w:rPrChange>
              </w:rPr>
              <w:t>DIR_INPUT_JSON_TECH_LABEL_FILE</w:t>
            </w:r>
          </w:p>
        </w:tc>
        <w:tc>
          <w:tcPr>
            <w:tcW w:w="5386" w:type="dxa"/>
          </w:tcPr>
          <w:p w:rsidR="002F08BF" w:rsidRPr="00FE6751" w:rsidRDefault="002F08BF" w:rsidP="00EF65F5">
            <w:pPr>
              <w:pStyle w:val="tablecontent"/>
              <w:rPr>
                <w:rFonts w:ascii="Arial" w:hAnsi="Arial" w:cs="Arial"/>
                <w:lang w:val="en-US"/>
                <w:rPrChange w:id="1133" w:author="RANNOU Jean-Philippe" w:date="2020-02-11T17:24:00Z">
                  <w:rPr>
                    <w:rFonts w:ascii="Arial" w:hAnsi="Arial" w:cs="Arial"/>
                  </w:rPr>
                </w:rPrChange>
              </w:rPr>
            </w:pPr>
            <w:r w:rsidRPr="00FE6751">
              <w:rPr>
                <w:rFonts w:ascii="Arial" w:hAnsi="Arial" w:cs="Arial"/>
                <w:lang w:val="en-US"/>
                <w:rPrChange w:id="1134" w:author="RANNOU Jean-Philippe" w:date="2020-02-11T17:24:00Z">
                  <w:rPr>
                    <w:rFonts w:ascii="Arial" w:hAnsi="Arial" w:cs="Arial"/>
                  </w:rPr>
                </w:rPrChange>
              </w:rPr>
              <w:t>Set to the directory which stores TECH label files (</w:t>
            </w:r>
            <w:r w:rsidRPr="00FE6751">
              <w:rPr>
                <w:i/>
                <w:lang w:val="en-US"/>
                <w:rPrChange w:id="1135" w:author="RANNOU Jean-Philippe" w:date="2020-02-11T17:24:00Z">
                  <w:rPr>
                    <w:i/>
                  </w:rPr>
                </w:rPrChange>
              </w:rPr>
              <w:t>decArgo_YYYYMMDD_xxxy/decArgo_soft/config/techParamNames/</w:t>
            </w:r>
            <w:r w:rsidRPr="00FE6751">
              <w:rPr>
                <w:rFonts w:ascii="Arial" w:hAnsi="Arial" w:cs="Arial"/>
                <w:lang w:val="en-US"/>
                <w:rPrChange w:id="1136" w:author="RANNOU Jean-Philippe" w:date="2020-02-11T17:24:00Z">
                  <w:rPr>
                    <w:rFonts w:ascii="Arial" w:hAnsi="Arial" w:cs="Arial"/>
                  </w:rPr>
                </w:rPrChange>
              </w:rPr>
              <w:t>).</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1137"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1138" w:author="RANNOU Jean-Philippe" w:date="2020-02-11T17:24:00Z">
                  <w:rPr>
                    <w:rFonts w:ascii="Courier New" w:hAnsi="Courier New" w:cs="Courier New"/>
                    <w:lang w:eastAsia="fr-FR"/>
                  </w:rPr>
                </w:rPrChange>
              </w:rPr>
              <w:t>DIR_INPUT_JSON_CONF_LABEL_FILE</w:t>
            </w:r>
          </w:p>
        </w:tc>
        <w:tc>
          <w:tcPr>
            <w:tcW w:w="5386" w:type="dxa"/>
          </w:tcPr>
          <w:p w:rsidR="002F08BF" w:rsidRPr="00FE6751" w:rsidRDefault="002F08BF" w:rsidP="00EF65F5">
            <w:pPr>
              <w:pStyle w:val="tablecontent"/>
              <w:rPr>
                <w:rFonts w:ascii="Arial" w:hAnsi="Arial" w:cs="Arial"/>
                <w:lang w:val="en-US"/>
                <w:rPrChange w:id="1139" w:author="RANNOU Jean-Philippe" w:date="2020-02-11T17:24:00Z">
                  <w:rPr>
                    <w:rFonts w:ascii="Arial" w:hAnsi="Arial" w:cs="Arial"/>
                  </w:rPr>
                </w:rPrChange>
              </w:rPr>
            </w:pPr>
            <w:r w:rsidRPr="00FE6751">
              <w:rPr>
                <w:rFonts w:ascii="Arial" w:hAnsi="Arial" w:cs="Arial"/>
                <w:lang w:val="en-US"/>
                <w:rPrChange w:id="1140" w:author="RANNOU Jean-Philippe" w:date="2020-02-11T17:24:00Z">
                  <w:rPr>
                    <w:rFonts w:ascii="Arial" w:hAnsi="Arial" w:cs="Arial"/>
                  </w:rPr>
                </w:rPrChange>
              </w:rPr>
              <w:t>Set to the directory which stores CONF label files (</w:t>
            </w:r>
            <w:r w:rsidRPr="00FE6751">
              <w:rPr>
                <w:i/>
                <w:lang w:val="en-US"/>
                <w:rPrChange w:id="1141" w:author="RANNOU Jean-Philippe" w:date="2020-02-11T17:24:00Z">
                  <w:rPr>
                    <w:i/>
                  </w:rPr>
                </w:rPrChange>
              </w:rPr>
              <w:t>decArgo_YYYYMMDD_xxxy/decArgo_soft/config/configParamNames/</w:t>
            </w:r>
            <w:r w:rsidRPr="00FE6751">
              <w:rPr>
                <w:rFonts w:ascii="Arial" w:hAnsi="Arial" w:cs="Arial"/>
                <w:lang w:val="en-US"/>
                <w:rPrChange w:id="1142" w:author="RANNOU Jean-Philippe" w:date="2020-02-11T17:24:00Z">
                  <w:rPr>
                    <w:rFonts w:ascii="Arial" w:hAnsi="Arial" w:cs="Arial"/>
                  </w:rPr>
                </w:rPrChange>
              </w:rPr>
              <w:t>).</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1143"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1144" w:author="RANNOU Jean-Philippe" w:date="2020-02-11T17:24:00Z">
                  <w:rPr>
                    <w:rFonts w:ascii="Courier New" w:hAnsi="Courier New" w:cs="Courier New"/>
                    <w:lang w:eastAsia="fr-FR"/>
                  </w:rPr>
                </w:rPrChange>
              </w:rPr>
              <w:t>DIR_INPUT_JSON_FLOAT_META_DATA_FILE</w:t>
            </w:r>
          </w:p>
        </w:tc>
        <w:tc>
          <w:tcPr>
            <w:tcW w:w="5386" w:type="dxa"/>
          </w:tcPr>
          <w:p w:rsidR="002F08BF" w:rsidRPr="00FE6751" w:rsidRDefault="002F08BF" w:rsidP="00EF65F5">
            <w:pPr>
              <w:pStyle w:val="tablecontent"/>
              <w:rPr>
                <w:rFonts w:ascii="Arial" w:hAnsi="Arial" w:cs="Arial"/>
                <w:lang w:val="en-US"/>
                <w:rPrChange w:id="1145" w:author="RANNOU Jean-Philippe" w:date="2020-02-11T17:24:00Z">
                  <w:rPr>
                    <w:rFonts w:ascii="Arial" w:hAnsi="Arial" w:cs="Arial"/>
                  </w:rPr>
                </w:rPrChange>
              </w:rPr>
            </w:pPr>
            <w:r w:rsidRPr="00FE6751">
              <w:rPr>
                <w:rFonts w:ascii="Arial" w:hAnsi="Arial" w:cs="Arial"/>
                <w:lang w:val="en-US"/>
                <w:rPrChange w:id="1146" w:author="RANNOU Jean-Philippe" w:date="2020-02-11T17:24:00Z">
                  <w:rPr>
                    <w:rFonts w:ascii="Arial" w:hAnsi="Arial" w:cs="Arial"/>
                  </w:rPr>
                </w:rPrChange>
              </w:rPr>
              <w:t>Set to the directory which stores the detailed configuration information of the managed floats (</w:t>
            </w:r>
            <w:r w:rsidRPr="00FE6751">
              <w:rPr>
                <w:i/>
                <w:lang w:val="en-US"/>
                <w:rPrChange w:id="1147" w:author="RANNOU Jean-Philippe" w:date="2020-02-11T17:24:00Z">
                  <w:rPr>
                    <w:i/>
                  </w:rPr>
                </w:rPrChange>
              </w:rPr>
              <w:t xml:space="preserve">decArgo_YYYYMMDD_xxxy/decArgo_config_floats/json_float_meta_argos/ </w:t>
            </w:r>
            <w:r w:rsidRPr="00FE6751">
              <w:rPr>
                <w:lang w:val="en-US"/>
                <w:rPrChange w:id="1148" w:author="RANNOU Jean-Philippe" w:date="2020-02-11T17:24:00Z">
                  <w:rPr/>
                </w:rPrChange>
              </w:rPr>
              <w:t xml:space="preserve">or </w:t>
            </w:r>
            <w:r w:rsidRPr="00FE6751">
              <w:rPr>
                <w:i/>
                <w:lang w:val="en-US"/>
                <w:rPrChange w:id="1149" w:author="RANNOU Jean-Philippe" w:date="2020-02-11T17:24:00Z">
                  <w:rPr>
                    <w:i/>
                  </w:rPr>
                </w:rPrChange>
              </w:rPr>
              <w:t>decArgo_YYYYMMDD_xxxy/decArgo_config_floats/json_float_meta_ir_sbd/</w:t>
            </w:r>
            <w:r w:rsidRPr="00FE6751">
              <w:rPr>
                <w:lang w:val="en-US"/>
                <w:rPrChange w:id="1150" w:author="RANNOU Jean-Philippe" w:date="2020-02-11T17:24:00Z">
                  <w:rPr/>
                </w:rPrChange>
              </w:rPr>
              <w:t xml:space="preserve"> or … depending of </w:t>
            </w:r>
            <w:r w:rsidRPr="00FE6751">
              <w:rPr>
                <w:rFonts w:ascii="Courier New" w:hAnsi="Courier New" w:cs="Courier New"/>
                <w:lang w:val="en-US" w:eastAsia="fr-FR"/>
                <w:rPrChange w:id="1151" w:author="RANNOU Jean-Philippe" w:date="2020-02-11T17:24:00Z">
                  <w:rPr>
                    <w:rFonts w:ascii="Courier New" w:hAnsi="Courier New" w:cs="Courier New"/>
                    <w:lang w:eastAsia="fr-FR"/>
                  </w:rPr>
                </w:rPrChange>
              </w:rPr>
              <w:t>FLOAT_TRANSMISSION_TYPE</w:t>
            </w:r>
            <w:r w:rsidRPr="00FE6751">
              <w:rPr>
                <w:rFonts w:ascii="Arial" w:hAnsi="Arial" w:cs="Arial"/>
                <w:lang w:val="en-US" w:eastAsia="fr-FR"/>
                <w:rPrChange w:id="1152" w:author="RANNOU Jean-Philippe" w:date="2020-02-11T17:24:00Z">
                  <w:rPr>
                    <w:rFonts w:ascii="Arial" w:hAnsi="Arial" w:cs="Arial"/>
                    <w:lang w:eastAsia="fr-FR"/>
                  </w:rPr>
                </w:rPrChange>
              </w:rPr>
              <w:t xml:space="preserve"> information</w:t>
            </w:r>
            <w:r w:rsidRPr="00FE6751">
              <w:rPr>
                <w:rFonts w:ascii="Arial" w:hAnsi="Arial" w:cs="Arial"/>
                <w:lang w:val="en-US"/>
                <w:rPrChange w:id="1153" w:author="RANNOU Jean-Philippe" w:date="2020-02-11T17:24:00Z">
                  <w:rPr>
                    <w:rFonts w:ascii="Arial" w:hAnsi="Arial" w:cs="Arial"/>
                  </w:rPr>
                </w:rPrChange>
              </w:rPr>
              <w:t>).</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1154"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1155" w:author="RANNOU Jean-Philippe" w:date="2020-02-11T17:24:00Z">
                  <w:rPr>
                    <w:rFonts w:ascii="Courier New" w:hAnsi="Courier New" w:cs="Courier New"/>
                    <w:lang w:eastAsia="fr-FR"/>
                  </w:rPr>
                </w:rPrChange>
              </w:rPr>
              <w:t>DIR_INPUT_DM_BUFFER_LIST</w:t>
            </w:r>
          </w:p>
        </w:tc>
        <w:tc>
          <w:tcPr>
            <w:tcW w:w="5386" w:type="dxa"/>
          </w:tcPr>
          <w:p w:rsidR="002F08BF" w:rsidRPr="00FE6751" w:rsidRDefault="002F08BF" w:rsidP="00EF65F5">
            <w:pPr>
              <w:pStyle w:val="tablecontent"/>
              <w:rPr>
                <w:rFonts w:ascii="Arial" w:hAnsi="Arial" w:cs="Arial"/>
                <w:lang w:val="en-US"/>
                <w:rPrChange w:id="1156" w:author="RANNOU Jean-Philippe" w:date="2020-02-11T17:24:00Z">
                  <w:rPr>
                    <w:rFonts w:ascii="Arial" w:hAnsi="Arial" w:cs="Arial"/>
                  </w:rPr>
                </w:rPrChange>
              </w:rPr>
            </w:pPr>
            <w:r w:rsidRPr="00FE6751">
              <w:rPr>
                <w:rFonts w:ascii="Arial" w:hAnsi="Arial" w:cs="Arial"/>
                <w:lang w:val="en-US"/>
                <w:rPrChange w:id="1157" w:author="RANNOU Jean-Philippe" w:date="2020-02-11T17:24:00Z">
                  <w:rPr>
                    <w:rFonts w:ascii="Arial" w:hAnsi="Arial" w:cs="Arial"/>
                  </w:rPr>
                </w:rPrChange>
              </w:rPr>
              <w:t xml:space="preserve">For </w:t>
            </w:r>
            <w:r w:rsidRPr="00FE6751">
              <w:rPr>
                <w:rFonts w:ascii="Courier New" w:hAnsi="Courier New" w:cs="Courier New"/>
                <w:lang w:val="en-US" w:eastAsia="fr-FR"/>
                <w:rPrChange w:id="1158" w:author="RANNOU Jean-Philippe" w:date="2020-02-11T17:24:00Z">
                  <w:rPr>
                    <w:rFonts w:ascii="Courier New" w:hAnsi="Courier New" w:cs="Courier New"/>
                    <w:lang w:eastAsia="fr-FR"/>
                  </w:rPr>
                </w:rPrChange>
              </w:rPr>
              <w:t>FLOAT_TRANSMISSION_TYPE</w:t>
            </w:r>
            <w:r w:rsidRPr="00FE6751">
              <w:rPr>
                <w:rFonts w:ascii="Arial" w:hAnsi="Arial" w:cs="Arial"/>
                <w:lang w:val="en-US" w:eastAsia="fr-FR"/>
                <w:rPrChange w:id="1159" w:author="RANNOU Jean-Philippe" w:date="2020-02-11T17:24:00Z">
                  <w:rPr>
                    <w:rFonts w:ascii="Arial" w:hAnsi="Arial" w:cs="Arial"/>
                    <w:lang w:eastAsia="fr-FR"/>
                  </w:rPr>
                </w:rPrChange>
              </w:rPr>
              <w:t xml:space="preserve"> </w:t>
            </w:r>
            <w:r w:rsidRPr="00FE6751">
              <w:rPr>
                <w:rFonts w:ascii="Arial" w:hAnsi="Arial" w:cs="Arial"/>
                <w:lang w:val="en-US"/>
                <w:rPrChange w:id="1160" w:author="RANNOU Jean-Philippe" w:date="2020-02-11T17:24:00Z">
                  <w:rPr>
                    <w:rFonts w:ascii="Arial" w:hAnsi="Arial" w:cs="Arial"/>
                  </w:rPr>
                </w:rPrChange>
              </w:rPr>
              <w:t>#2 and #4 floats only.</w:t>
            </w:r>
          </w:p>
          <w:p w:rsidR="002F08BF" w:rsidRPr="00FE6751" w:rsidRDefault="002F08BF" w:rsidP="00EF65F5">
            <w:pPr>
              <w:pStyle w:val="tablecontent"/>
              <w:rPr>
                <w:rFonts w:ascii="Arial" w:hAnsi="Arial" w:cs="Arial"/>
                <w:lang w:val="en-US"/>
                <w:rPrChange w:id="1161" w:author="RANNOU Jean-Philippe" w:date="2020-02-11T17:24:00Z">
                  <w:rPr>
                    <w:rFonts w:ascii="Arial" w:hAnsi="Arial" w:cs="Arial"/>
                  </w:rPr>
                </w:rPrChange>
              </w:rPr>
            </w:pPr>
            <w:r w:rsidRPr="00FE6751">
              <w:rPr>
                <w:rFonts w:ascii="Arial" w:hAnsi="Arial" w:cs="Arial"/>
                <w:lang w:val="en-US"/>
                <w:rPrChange w:id="1162" w:author="RANNOU Jean-Philippe" w:date="2020-02-11T17:24:00Z">
                  <w:rPr>
                    <w:rFonts w:ascii="Arial" w:hAnsi="Arial" w:cs="Arial"/>
                  </w:rPr>
                </w:rPrChange>
              </w:rPr>
              <w:t xml:space="preserve">Set to the directory used to store the 'buffers definition' files (see Annex </w:t>
            </w:r>
            <w:r w:rsidRPr="00FE6751">
              <w:rPr>
                <w:rFonts w:ascii="Arial" w:hAnsi="Arial" w:cs="Arial"/>
                <w:lang w:val="en-US"/>
                <w:rPrChange w:id="1163" w:author="RANNOU Jean-Philippe" w:date="2020-02-11T17:24:00Z">
                  <w:rPr>
                    <w:rFonts w:ascii="Arial" w:hAnsi="Arial" w:cs="Arial"/>
                  </w:rPr>
                </w:rPrChange>
              </w:rPr>
              <w:fldChar w:fldCharType="begin"/>
            </w:r>
            <w:r w:rsidRPr="00FE6751">
              <w:rPr>
                <w:rFonts w:ascii="Arial" w:hAnsi="Arial" w:cs="Arial"/>
                <w:lang w:val="en-US"/>
                <w:rPrChange w:id="1164" w:author="RANNOU Jean-Philippe" w:date="2020-02-11T17:24:00Z">
                  <w:rPr>
                    <w:rFonts w:ascii="Arial" w:hAnsi="Arial" w:cs="Arial"/>
                  </w:rPr>
                </w:rPrChange>
              </w:rPr>
              <w:instrText xml:space="preserve"> REF AXC \h  \* MERGEFORMAT </w:instrText>
            </w:r>
            <w:r w:rsidRPr="00FE6751">
              <w:rPr>
                <w:rFonts w:ascii="Arial" w:hAnsi="Arial" w:cs="Arial"/>
                <w:lang w:val="en-US"/>
                <w:rPrChange w:id="1165" w:author="RANNOU Jean-Philippe" w:date="2020-02-11T17:24:00Z">
                  <w:rPr>
                    <w:rFonts w:ascii="Arial" w:hAnsi="Arial" w:cs="Arial"/>
                    <w:lang w:val="en-US"/>
                  </w:rPr>
                </w:rPrChange>
              </w:rPr>
            </w:r>
            <w:r w:rsidRPr="00FE6751">
              <w:rPr>
                <w:rFonts w:ascii="Arial" w:hAnsi="Arial" w:cs="Arial"/>
                <w:lang w:val="en-US"/>
                <w:rPrChange w:id="1166" w:author="RANNOU Jean-Philippe" w:date="2020-02-11T17:24:00Z">
                  <w:rPr>
                    <w:rFonts w:ascii="Arial" w:hAnsi="Arial" w:cs="Arial"/>
                  </w:rPr>
                </w:rPrChange>
              </w:rPr>
              <w:fldChar w:fldCharType="separate"/>
            </w:r>
            <w:r w:rsidR="000579E4" w:rsidRPr="00FE6751">
              <w:rPr>
                <w:lang w:val="en-US"/>
                <w:rPrChange w:id="1167" w:author="RANNOU Jean-Philippe" w:date="2020-02-11T17:24:00Z">
                  <w:rPr/>
                </w:rPrChange>
              </w:rPr>
              <w:t>C</w:t>
            </w:r>
            <w:r w:rsidRPr="00FE6751">
              <w:rPr>
                <w:rFonts w:ascii="Arial" w:hAnsi="Arial" w:cs="Arial"/>
                <w:lang w:val="en-US"/>
                <w:rPrChange w:id="1168" w:author="RANNOU Jean-Philippe" w:date="2020-02-11T17:24:00Z">
                  <w:rPr>
                    <w:rFonts w:ascii="Arial" w:hAnsi="Arial" w:cs="Arial"/>
                  </w:rPr>
                </w:rPrChange>
              </w:rPr>
              <w:fldChar w:fldCharType="end"/>
            </w:r>
            <w:r w:rsidRPr="00FE6751">
              <w:rPr>
                <w:rFonts w:ascii="Arial" w:hAnsi="Arial" w:cs="Arial"/>
                <w:lang w:val="en-US"/>
                <w:rPrChange w:id="1169" w:author="RANNOU Jean-Philippe" w:date="2020-02-11T17:24:00Z">
                  <w:rPr>
                    <w:rFonts w:ascii="Arial" w:hAnsi="Arial" w:cs="Arial"/>
                  </w:rPr>
                </w:rPrChange>
              </w:rPr>
              <w:t>).</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1170"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1171" w:author="RANNOU Jean-Philippe" w:date="2020-02-11T17:24:00Z">
                  <w:rPr>
                    <w:rFonts w:ascii="Courier New" w:hAnsi="Courier New" w:cs="Courier New"/>
                    <w:lang w:eastAsia="fr-FR"/>
                  </w:rPr>
                </w:rPrChange>
              </w:rPr>
              <w:t>IRIDIUM_DATA_DIRECTORY</w:t>
            </w:r>
          </w:p>
        </w:tc>
        <w:tc>
          <w:tcPr>
            <w:tcW w:w="5386" w:type="dxa"/>
          </w:tcPr>
          <w:p w:rsidR="002F08BF" w:rsidRPr="00FE6751" w:rsidRDefault="002F08BF" w:rsidP="00EF65F5">
            <w:pPr>
              <w:pStyle w:val="tablecontent"/>
              <w:rPr>
                <w:rFonts w:ascii="Arial" w:hAnsi="Arial" w:cs="Arial"/>
                <w:lang w:val="en-US"/>
                <w:rPrChange w:id="1172" w:author="RANNOU Jean-Philippe" w:date="2020-02-11T17:24:00Z">
                  <w:rPr>
                    <w:rFonts w:ascii="Arial" w:hAnsi="Arial" w:cs="Arial"/>
                  </w:rPr>
                </w:rPrChange>
              </w:rPr>
            </w:pPr>
            <w:r w:rsidRPr="00FE6751">
              <w:rPr>
                <w:rFonts w:ascii="Arial" w:hAnsi="Arial" w:cs="Arial"/>
                <w:lang w:val="en-US"/>
                <w:rPrChange w:id="1173" w:author="RANNOU Jean-Philippe" w:date="2020-02-11T17:24:00Z">
                  <w:rPr>
                    <w:rFonts w:ascii="Arial" w:hAnsi="Arial" w:cs="Arial"/>
                  </w:rPr>
                </w:rPrChange>
              </w:rPr>
              <w:t>For Iridium floats only.</w:t>
            </w:r>
          </w:p>
          <w:p w:rsidR="002F08BF" w:rsidRPr="00FE6751" w:rsidRDefault="002F08BF" w:rsidP="00EF65F5">
            <w:pPr>
              <w:pStyle w:val="tablecontent"/>
              <w:rPr>
                <w:rFonts w:ascii="Arial" w:hAnsi="Arial" w:cs="Arial"/>
                <w:lang w:val="en-US"/>
                <w:rPrChange w:id="1174" w:author="RANNOU Jean-Philippe" w:date="2020-02-11T17:24:00Z">
                  <w:rPr>
                    <w:rFonts w:ascii="Arial" w:hAnsi="Arial" w:cs="Arial"/>
                  </w:rPr>
                </w:rPrChange>
              </w:rPr>
            </w:pPr>
            <w:r w:rsidRPr="00FE6751">
              <w:rPr>
                <w:rFonts w:ascii="Arial" w:hAnsi="Arial" w:cs="Arial"/>
                <w:lang w:val="en-US"/>
                <w:rPrChange w:id="1175" w:author="RANNOU Jean-Philippe" w:date="2020-02-11T17:24:00Z">
                  <w:rPr>
                    <w:rFonts w:ascii="Arial" w:hAnsi="Arial" w:cs="Arial"/>
                  </w:rPr>
                </w:rPrChange>
              </w:rPr>
              <w:t>Set to the top directory of the Iridium data storage.</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1176"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1177" w:author="RANNOU Jean-Philippe" w:date="2020-02-11T17:24:00Z">
                  <w:rPr>
                    <w:rFonts w:ascii="Courier New" w:hAnsi="Courier New" w:cs="Courier New"/>
                    <w:lang w:eastAsia="fr-FR"/>
                  </w:rPr>
                </w:rPrChange>
              </w:rPr>
              <w:t>DIR_OUTPUT_LOG_FILE</w:t>
            </w:r>
          </w:p>
        </w:tc>
        <w:tc>
          <w:tcPr>
            <w:tcW w:w="5386" w:type="dxa"/>
          </w:tcPr>
          <w:p w:rsidR="002F08BF" w:rsidRPr="00FE6751" w:rsidRDefault="002F08BF" w:rsidP="00EF65F5">
            <w:pPr>
              <w:pStyle w:val="tablecontent"/>
              <w:rPr>
                <w:rFonts w:ascii="Arial" w:hAnsi="Arial" w:cs="Arial"/>
                <w:lang w:val="en-US"/>
                <w:rPrChange w:id="1178" w:author="RANNOU Jean-Philippe" w:date="2020-02-11T17:24:00Z">
                  <w:rPr>
                    <w:rFonts w:ascii="Arial" w:hAnsi="Arial" w:cs="Arial"/>
                  </w:rPr>
                </w:rPrChange>
              </w:rPr>
            </w:pPr>
            <w:r w:rsidRPr="00FE6751">
              <w:rPr>
                <w:rFonts w:ascii="Arial" w:hAnsi="Arial" w:cs="Arial"/>
                <w:lang w:val="en-US"/>
                <w:rPrChange w:id="1179" w:author="RANNOU Jean-Philippe" w:date="2020-02-11T17:24:00Z">
                  <w:rPr>
                    <w:rFonts w:ascii="Arial" w:hAnsi="Arial" w:cs="Arial"/>
                  </w:rPr>
                </w:rPrChange>
              </w:rPr>
              <w:t>Set to the directory used to store output log files.</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1180"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1181" w:author="RANNOU Jean-Philippe" w:date="2020-02-11T17:24:00Z">
                  <w:rPr>
                    <w:rFonts w:ascii="Courier New" w:hAnsi="Courier New" w:cs="Courier New"/>
                    <w:lang w:eastAsia="fr-FR"/>
                  </w:rPr>
                </w:rPrChange>
              </w:rPr>
              <w:t>DIR_OUTPUT_CSV_FILE</w:t>
            </w:r>
          </w:p>
        </w:tc>
        <w:tc>
          <w:tcPr>
            <w:tcW w:w="5386" w:type="dxa"/>
          </w:tcPr>
          <w:p w:rsidR="002F08BF" w:rsidRPr="00FE6751" w:rsidRDefault="002F08BF" w:rsidP="00EF65F5">
            <w:pPr>
              <w:pStyle w:val="tablecontent"/>
              <w:rPr>
                <w:rFonts w:ascii="Arial" w:hAnsi="Arial" w:cs="Arial"/>
                <w:lang w:val="en-US"/>
                <w:rPrChange w:id="1182" w:author="RANNOU Jean-Philippe" w:date="2020-02-11T17:24:00Z">
                  <w:rPr>
                    <w:rFonts w:ascii="Arial" w:hAnsi="Arial" w:cs="Arial"/>
                  </w:rPr>
                </w:rPrChange>
              </w:rPr>
            </w:pPr>
            <w:r w:rsidRPr="00FE6751">
              <w:rPr>
                <w:rFonts w:ascii="Arial" w:hAnsi="Arial" w:cs="Arial"/>
                <w:lang w:val="en-US"/>
                <w:rPrChange w:id="1183" w:author="RANNOU Jean-Philippe" w:date="2020-02-11T17:24:00Z">
                  <w:rPr>
                    <w:rFonts w:ascii="Arial" w:hAnsi="Arial" w:cs="Arial"/>
                  </w:rPr>
                </w:rPrChange>
              </w:rPr>
              <w:t>Set to the directory used to store output CSV files.</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1184"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1185" w:author="RANNOU Jean-Philippe" w:date="2020-02-11T17:24:00Z">
                  <w:rPr>
                    <w:rFonts w:ascii="Courier New" w:hAnsi="Courier New" w:cs="Courier New"/>
                    <w:lang w:eastAsia="fr-FR"/>
                  </w:rPr>
                </w:rPrChange>
              </w:rPr>
              <w:t>DIR_OUTPUT_XML_FILE</w:t>
            </w:r>
          </w:p>
        </w:tc>
        <w:tc>
          <w:tcPr>
            <w:tcW w:w="5386" w:type="dxa"/>
          </w:tcPr>
          <w:p w:rsidR="002F08BF" w:rsidRPr="00FE6751" w:rsidRDefault="002F08BF" w:rsidP="00EF65F5">
            <w:pPr>
              <w:pStyle w:val="tablecontent"/>
              <w:rPr>
                <w:rFonts w:ascii="Arial" w:hAnsi="Arial" w:cs="Arial"/>
                <w:lang w:val="en-US"/>
                <w:rPrChange w:id="1186" w:author="RANNOU Jean-Philippe" w:date="2020-02-11T17:24:00Z">
                  <w:rPr>
                    <w:rFonts w:ascii="Arial" w:hAnsi="Arial" w:cs="Arial"/>
                  </w:rPr>
                </w:rPrChange>
              </w:rPr>
            </w:pPr>
            <w:r w:rsidRPr="00FE6751">
              <w:rPr>
                <w:rFonts w:ascii="Arial" w:hAnsi="Arial" w:cs="Arial"/>
                <w:lang w:val="en-US"/>
                <w:rPrChange w:id="1187" w:author="RANNOU Jean-Philippe" w:date="2020-02-11T17:24:00Z">
                  <w:rPr>
                    <w:rFonts w:ascii="Arial" w:hAnsi="Arial" w:cs="Arial"/>
                  </w:rPr>
                </w:rPrChange>
              </w:rPr>
              <w:t>Set to the directory used to store output XML files.</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1188"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1189" w:author="RANNOU Jean-Philippe" w:date="2020-02-11T17:24:00Z">
                  <w:rPr>
                    <w:rFonts w:ascii="Courier New" w:hAnsi="Courier New" w:cs="Courier New"/>
                    <w:lang w:eastAsia="fr-FR"/>
                  </w:rPr>
                </w:rPrChange>
              </w:rPr>
              <w:t>DIR_OUTPUT_NETCDF_FILE</w:t>
            </w:r>
          </w:p>
        </w:tc>
        <w:tc>
          <w:tcPr>
            <w:tcW w:w="5386" w:type="dxa"/>
          </w:tcPr>
          <w:p w:rsidR="002F08BF" w:rsidRPr="00FE6751" w:rsidRDefault="002F08BF" w:rsidP="00EF65F5">
            <w:pPr>
              <w:pStyle w:val="tablecontent"/>
              <w:rPr>
                <w:rFonts w:ascii="Arial" w:hAnsi="Arial" w:cs="Arial"/>
                <w:lang w:val="en-US"/>
                <w:rPrChange w:id="1190" w:author="RANNOU Jean-Philippe" w:date="2020-02-11T17:24:00Z">
                  <w:rPr>
                    <w:rFonts w:ascii="Arial" w:hAnsi="Arial" w:cs="Arial"/>
                  </w:rPr>
                </w:rPrChange>
              </w:rPr>
            </w:pPr>
            <w:r w:rsidRPr="00FE6751">
              <w:rPr>
                <w:rFonts w:ascii="Arial" w:hAnsi="Arial" w:cs="Arial"/>
                <w:lang w:val="en-US"/>
                <w:rPrChange w:id="1191" w:author="RANNOU Jean-Philippe" w:date="2020-02-11T17:24:00Z">
                  <w:rPr>
                    <w:rFonts w:ascii="Arial" w:hAnsi="Arial" w:cs="Arial"/>
                  </w:rPr>
                </w:rPrChange>
              </w:rPr>
              <w:t>Set to the top directory used to store output NetCDF files.</w:t>
            </w:r>
          </w:p>
        </w:tc>
      </w:tr>
      <w:tr w:rsidR="00F07598" w:rsidRPr="00FE6751" w:rsidTr="00EF65F5">
        <w:trPr>
          <w:cantSplit/>
          <w:ins w:id="1192" w:author="RANNOU Jean-Philippe" w:date="2020-02-06T10:52:00Z"/>
        </w:trPr>
        <w:tc>
          <w:tcPr>
            <w:tcW w:w="3898" w:type="dxa"/>
          </w:tcPr>
          <w:p w:rsidR="00F07598" w:rsidRPr="00FE6751" w:rsidRDefault="00F07598" w:rsidP="00EF65F5">
            <w:pPr>
              <w:pStyle w:val="tablecontent"/>
              <w:rPr>
                <w:ins w:id="1193" w:author="RANNOU Jean-Philippe" w:date="2020-02-06T10:52:00Z"/>
                <w:rFonts w:ascii="Courier New" w:hAnsi="Courier New" w:cs="Courier New"/>
                <w:highlight w:val="green"/>
                <w:lang w:val="en-US" w:eastAsia="fr-FR"/>
                <w:rPrChange w:id="1194" w:author="RANNOU Jean-Philippe" w:date="2020-02-11T17:24:00Z">
                  <w:rPr>
                    <w:ins w:id="1195" w:author="RANNOU Jean-Philippe" w:date="2020-02-06T10:52:00Z"/>
                    <w:rFonts w:ascii="Courier New" w:hAnsi="Courier New" w:cs="Courier New"/>
                    <w:lang w:eastAsia="fr-FR"/>
                  </w:rPr>
                </w:rPrChange>
              </w:rPr>
            </w:pPr>
            <w:ins w:id="1196" w:author="RANNOU Jean-Philippe" w:date="2020-02-06T10:52:00Z">
              <w:r w:rsidRPr="00FE6751">
                <w:rPr>
                  <w:rFonts w:ascii="Courier New" w:hAnsi="Courier New" w:cs="Courier New"/>
                  <w:highlight w:val="green"/>
                  <w:lang w:val="en-US" w:eastAsia="fr-FR"/>
                  <w:rPrChange w:id="1197" w:author="RANNOU Jean-Philippe" w:date="2020-02-11T17:24:00Z">
                    <w:rPr>
                      <w:rFonts w:ascii="Courier New" w:hAnsi="Courier New" w:cs="Courier New"/>
                      <w:lang w:eastAsia="fr-FR"/>
                    </w:rPr>
                  </w:rPrChange>
                </w:rPr>
                <w:t>PROCESS_REMAINING_BUFFERS</w:t>
              </w:r>
            </w:ins>
          </w:p>
        </w:tc>
        <w:tc>
          <w:tcPr>
            <w:tcW w:w="5386" w:type="dxa"/>
          </w:tcPr>
          <w:p w:rsidR="00F07598" w:rsidRPr="00FE6751" w:rsidRDefault="00F07598" w:rsidP="00146E3F">
            <w:pPr>
              <w:pStyle w:val="tablecontent"/>
              <w:rPr>
                <w:ins w:id="1198" w:author="RANNOU Jean-Philippe" w:date="2020-02-06T10:52:00Z"/>
                <w:rFonts w:ascii="Arial" w:hAnsi="Arial" w:cs="Arial"/>
                <w:highlight w:val="green"/>
                <w:lang w:val="en-US"/>
                <w:rPrChange w:id="1199" w:author="RANNOU Jean-Philippe" w:date="2020-02-11T17:24:00Z">
                  <w:rPr>
                    <w:ins w:id="1200" w:author="RANNOU Jean-Philippe" w:date="2020-02-06T10:52:00Z"/>
                    <w:rFonts w:ascii="Arial" w:hAnsi="Arial" w:cs="Arial"/>
                  </w:rPr>
                </w:rPrChange>
              </w:rPr>
            </w:pPr>
            <w:ins w:id="1201" w:author="RANNOU Jean-Philippe" w:date="2020-02-06T10:53:00Z">
              <w:r w:rsidRPr="00FE6751">
                <w:rPr>
                  <w:rFonts w:ascii="Arial" w:hAnsi="Arial" w:cs="Arial"/>
                  <w:highlight w:val="green"/>
                  <w:lang w:val="en-US"/>
                  <w:rPrChange w:id="1202" w:author="RANNOU Jean-Philippe" w:date="2020-02-11T17:24:00Z">
                    <w:rPr>
                      <w:rFonts w:ascii="Arial" w:hAnsi="Arial" w:cs="Arial"/>
                    </w:rPr>
                  </w:rPrChange>
                </w:rPr>
                <w:t xml:space="preserve">Flag to choose if the not complete buffers should be </w:t>
              </w:r>
            </w:ins>
            <w:ins w:id="1203" w:author="RANNOU Jean-Philippe" w:date="2020-02-06T11:56:00Z">
              <w:r w:rsidR="00F40090" w:rsidRPr="00FE6751">
                <w:rPr>
                  <w:rFonts w:ascii="Arial" w:hAnsi="Arial" w:cs="Arial"/>
                  <w:highlight w:val="green"/>
                  <w:lang w:val="en-US"/>
                  <w:rPrChange w:id="1204" w:author="RANNOU Jean-Philippe" w:date="2020-02-11T17:24:00Z">
                    <w:rPr>
                      <w:rFonts w:ascii="Arial" w:hAnsi="Arial" w:cs="Arial"/>
                      <w:highlight w:val="green"/>
                    </w:rPr>
                  </w:rPrChange>
                </w:rPr>
                <w:t>processed</w:t>
              </w:r>
            </w:ins>
            <w:ins w:id="1205" w:author="RANNOU Jean-Philippe" w:date="2020-02-06T10:54:00Z">
              <w:r w:rsidRPr="00FE6751">
                <w:rPr>
                  <w:rFonts w:ascii="Arial" w:hAnsi="Arial" w:cs="Arial"/>
                  <w:highlight w:val="green"/>
                  <w:lang w:val="en-US"/>
                  <w:rPrChange w:id="1206" w:author="RANNOU Jean-Philippe" w:date="2020-02-11T17:24:00Z">
                    <w:rPr>
                      <w:rFonts w:ascii="Arial" w:hAnsi="Arial" w:cs="Arial"/>
                    </w:rPr>
                  </w:rPrChange>
                </w:rPr>
                <w:t xml:space="preserve"> (</w:t>
              </w:r>
            </w:ins>
            <w:ins w:id="1207" w:author="RANNOU Jean-Philippe" w:date="2020-02-06T10:55:00Z">
              <w:r w:rsidRPr="00FE6751">
                <w:rPr>
                  <w:rFonts w:ascii="Arial" w:hAnsi="Arial" w:cs="Arial"/>
                  <w:highlight w:val="green"/>
                  <w:lang w:val="en-US"/>
                  <w:rPrChange w:id="1208" w:author="RANNOU Jean-Philippe" w:date="2020-02-11T17:24:00Z">
                    <w:rPr>
                      <w:rFonts w:ascii="Arial" w:hAnsi="Arial" w:cs="Arial"/>
                    </w:rPr>
                  </w:rPrChange>
                </w:rPr>
                <w:t xml:space="preserve">see Annex </w:t>
              </w:r>
              <w:r w:rsidRPr="00FE6751">
                <w:rPr>
                  <w:rFonts w:ascii="Arial" w:hAnsi="Arial" w:cs="Arial"/>
                  <w:highlight w:val="green"/>
                  <w:lang w:val="en-US"/>
                  <w:rPrChange w:id="1209" w:author="RANNOU Jean-Philippe" w:date="2020-02-11T17:24:00Z">
                    <w:rPr>
                      <w:rFonts w:ascii="Arial" w:hAnsi="Arial" w:cs="Arial"/>
                    </w:rPr>
                  </w:rPrChange>
                </w:rPr>
                <w:fldChar w:fldCharType="begin"/>
              </w:r>
              <w:r w:rsidRPr="00FE6751">
                <w:rPr>
                  <w:rFonts w:ascii="Arial" w:hAnsi="Arial" w:cs="Arial"/>
                  <w:highlight w:val="green"/>
                  <w:lang w:val="en-US"/>
                  <w:rPrChange w:id="1210" w:author="RANNOU Jean-Philippe" w:date="2020-02-11T17:24:00Z">
                    <w:rPr>
                      <w:rFonts w:ascii="Arial" w:hAnsi="Arial" w:cs="Arial"/>
                    </w:rPr>
                  </w:rPrChange>
                </w:rPr>
                <w:instrText xml:space="preserve"> REF AXB \h </w:instrText>
              </w:r>
            </w:ins>
            <w:r w:rsidRPr="00FE6751">
              <w:rPr>
                <w:rFonts w:ascii="Arial" w:hAnsi="Arial" w:cs="Arial"/>
                <w:highlight w:val="green"/>
                <w:lang w:val="en-US"/>
                <w:rPrChange w:id="1211" w:author="RANNOU Jean-Philippe" w:date="2020-02-11T17:24:00Z">
                  <w:rPr>
                    <w:rFonts w:ascii="Arial" w:hAnsi="Arial" w:cs="Arial"/>
                    <w:highlight w:val="green"/>
                  </w:rPr>
                </w:rPrChange>
              </w:rPr>
              <w:instrText xml:space="preserve"> \* MERGEFORMAT </w:instrText>
            </w:r>
            <w:r w:rsidRPr="00FE6751">
              <w:rPr>
                <w:rFonts w:ascii="Arial" w:hAnsi="Arial" w:cs="Arial"/>
                <w:highlight w:val="green"/>
                <w:lang w:val="en-US"/>
                <w:rPrChange w:id="1212" w:author="RANNOU Jean-Philippe" w:date="2020-02-11T17:24:00Z">
                  <w:rPr>
                    <w:rFonts w:ascii="Arial" w:hAnsi="Arial" w:cs="Arial"/>
                    <w:highlight w:val="green"/>
                    <w:lang w:val="en-US"/>
                  </w:rPr>
                </w:rPrChange>
              </w:rPr>
            </w:r>
            <w:r w:rsidRPr="00FE6751">
              <w:rPr>
                <w:rFonts w:ascii="Arial" w:hAnsi="Arial" w:cs="Arial"/>
                <w:highlight w:val="green"/>
                <w:lang w:val="en-US"/>
                <w:rPrChange w:id="1213" w:author="RANNOU Jean-Philippe" w:date="2020-02-11T17:24:00Z">
                  <w:rPr>
                    <w:rFonts w:ascii="Arial" w:hAnsi="Arial" w:cs="Arial"/>
                  </w:rPr>
                </w:rPrChange>
              </w:rPr>
              <w:fldChar w:fldCharType="separate"/>
            </w:r>
            <w:ins w:id="1214" w:author="RANNOU Jean-Philippe" w:date="2020-02-06T10:55:00Z">
              <w:r w:rsidRPr="00FE6751">
                <w:rPr>
                  <w:highlight w:val="green"/>
                  <w:lang w:val="en-US"/>
                  <w:rPrChange w:id="1215" w:author="RANNOU Jean-Philippe" w:date="2020-02-11T17:24:00Z">
                    <w:rPr/>
                  </w:rPrChange>
                </w:rPr>
                <w:t>B</w:t>
              </w:r>
              <w:r w:rsidRPr="00FE6751">
                <w:rPr>
                  <w:rFonts w:ascii="Arial" w:hAnsi="Arial" w:cs="Arial"/>
                  <w:highlight w:val="green"/>
                  <w:lang w:val="en-US"/>
                  <w:rPrChange w:id="1216" w:author="RANNOU Jean-Philippe" w:date="2020-02-11T17:24:00Z">
                    <w:rPr>
                      <w:rFonts w:ascii="Arial" w:hAnsi="Arial" w:cs="Arial"/>
                    </w:rPr>
                  </w:rPrChange>
                </w:rPr>
                <w:fldChar w:fldCharType="end"/>
              </w:r>
              <w:r w:rsidRPr="00FE6751">
                <w:rPr>
                  <w:rFonts w:ascii="Arial" w:hAnsi="Arial" w:cs="Arial"/>
                  <w:highlight w:val="green"/>
                  <w:lang w:val="en-US"/>
                  <w:rPrChange w:id="1217" w:author="RANNOU Jean-Philippe" w:date="2020-02-11T17:24:00Z">
                    <w:rPr>
                      <w:rFonts w:ascii="Arial" w:hAnsi="Arial" w:cs="Arial"/>
                    </w:rPr>
                  </w:rPrChange>
                </w:rPr>
                <w:t>).</w:t>
              </w:r>
            </w:ins>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1218"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1219" w:author="RANNOU Jean-Philippe" w:date="2020-02-11T17:24:00Z">
                  <w:rPr>
                    <w:rFonts w:ascii="Courier New" w:hAnsi="Courier New" w:cs="Courier New"/>
                    <w:lang w:eastAsia="fr-FR"/>
                  </w:rPr>
                </w:rPrChange>
              </w:rPr>
              <w:t>GENERATE_NC_*</w:t>
            </w:r>
          </w:p>
        </w:tc>
        <w:tc>
          <w:tcPr>
            <w:tcW w:w="5386" w:type="dxa"/>
          </w:tcPr>
          <w:p w:rsidR="002F08BF" w:rsidRPr="00FE6751" w:rsidRDefault="002F08BF" w:rsidP="00EF65F5">
            <w:pPr>
              <w:pStyle w:val="tablecontent"/>
              <w:rPr>
                <w:rFonts w:ascii="Arial" w:hAnsi="Arial" w:cs="Arial"/>
                <w:lang w:val="en-US"/>
                <w:rPrChange w:id="1220" w:author="RANNOU Jean-Philippe" w:date="2020-02-11T17:24:00Z">
                  <w:rPr>
                    <w:rFonts w:ascii="Arial" w:hAnsi="Arial" w:cs="Arial"/>
                  </w:rPr>
                </w:rPrChange>
              </w:rPr>
            </w:pPr>
            <w:r w:rsidRPr="00FE6751">
              <w:rPr>
                <w:rFonts w:ascii="Arial" w:hAnsi="Arial" w:cs="Arial"/>
                <w:lang w:val="en-US"/>
                <w:rPrChange w:id="1221" w:author="RANNOU Jean-Philippe" w:date="2020-02-11T17:24:00Z">
                  <w:rPr>
                    <w:rFonts w:ascii="Arial" w:hAnsi="Arial" w:cs="Arial"/>
                  </w:rPr>
                </w:rPrChange>
              </w:rPr>
              <w:t>Flag to choose the generated NetCDF Argo files (1 if you want to generate it, 2 if you want a conditional generation, 0 if you don’t want to generate it).</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1222"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1223" w:author="RANNOU Jean-Philippe" w:date="2020-02-11T17:24:00Z">
                  <w:rPr>
                    <w:rFonts w:ascii="Courier New" w:hAnsi="Courier New" w:cs="Courier New"/>
                    <w:lang w:eastAsia="fr-FR"/>
                  </w:rPr>
                </w:rPrChange>
              </w:rPr>
              <w:t>APPLY_RTQC</w:t>
            </w:r>
          </w:p>
        </w:tc>
        <w:tc>
          <w:tcPr>
            <w:tcW w:w="5386" w:type="dxa"/>
          </w:tcPr>
          <w:p w:rsidR="002F08BF" w:rsidRPr="00FE6751" w:rsidRDefault="002F08BF" w:rsidP="00EF65F5">
            <w:pPr>
              <w:pStyle w:val="tablecontent"/>
              <w:rPr>
                <w:rFonts w:ascii="Arial" w:hAnsi="Arial" w:cs="Arial"/>
                <w:lang w:val="en-US"/>
                <w:rPrChange w:id="1224" w:author="RANNOU Jean-Philippe" w:date="2020-02-11T17:24:00Z">
                  <w:rPr>
                    <w:rFonts w:ascii="Arial" w:hAnsi="Arial" w:cs="Arial"/>
                  </w:rPr>
                </w:rPrChange>
              </w:rPr>
            </w:pPr>
            <w:r w:rsidRPr="00FE6751">
              <w:rPr>
                <w:rFonts w:ascii="Arial" w:hAnsi="Arial" w:cs="Arial"/>
                <w:lang w:val="en-US"/>
                <w:rPrChange w:id="1225" w:author="RANNOU Jean-Philippe" w:date="2020-02-11T17:24:00Z">
                  <w:rPr>
                    <w:rFonts w:ascii="Arial" w:hAnsi="Arial" w:cs="Arial"/>
                  </w:rPr>
                </w:rPrChange>
              </w:rPr>
              <w:t>Flag to apply RTQC tests to decoded NetCDF files (1 if you want to apply RTQC tests, 0 otherwise).</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1226"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1227" w:author="RANNOU Jean-Philippe" w:date="2020-02-11T17:24:00Z">
                  <w:rPr>
                    <w:rFonts w:ascii="Courier New" w:hAnsi="Courier New" w:cs="Courier New"/>
                    <w:lang w:eastAsia="fr-FR"/>
                  </w:rPr>
                </w:rPrChange>
              </w:rPr>
              <w:t>TESTXXX</w:t>
            </w:r>
          </w:p>
        </w:tc>
        <w:tc>
          <w:tcPr>
            <w:tcW w:w="5386" w:type="dxa"/>
          </w:tcPr>
          <w:p w:rsidR="002F08BF" w:rsidRPr="00FE6751" w:rsidRDefault="002F08BF" w:rsidP="007C4C5F">
            <w:pPr>
              <w:pStyle w:val="tablecontent"/>
              <w:rPr>
                <w:rFonts w:ascii="Arial" w:hAnsi="Arial" w:cs="Arial"/>
                <w:lang w:val="en-US"/>
                <w:rPrChange w:id="1228" w:author="RANNOU Jean-Philippe" w:date="2020-02-11T17:24:00Z">
                  <w:rPr>
                    <w:rFonts w:ascii="Arial" w:hAnsi="Arial" w:cs="Arial"/>
                  </w:rPr>
                </w:rPrChange>
              </w:rPr>
            </w:pPr>
            <w:r w:rsidRPr="00FE6751">
              <w:rPr>
                <w:rFonts w:ascii="Arial" w:hAnsi="Arial" w:cs="Arial"/>
                <w:lang w:val="en-US"/>
                <w:rPrChange w:id="1229" w:author="RANNOU Jean-Philippe" w:date="2020-02-11T17:24:00Z">
                  <w:rPr>
                    <w:rFonts w:ascii="Arial" w:hAnsi="Arial" w:cs="Arial"/>
                  </w:rPr>
                </w:rPrChange>
              </w:rPr>
              <w:t xml:space="preserve">Flag to apply this particular RTQC test (1 if you want to apply this test, 0 otherwise). See </w:t>
            </w:r>
            <w:r w:rsidR="004B1BEF" w:rsidRPr="00FE6751">
              <w:rPr>
                <w:rFonts w:ascii="Arial" w:hAnsi="Arial" w:cs="Arial"/>
                <w:lang w:val="en-US"/>
                <w:rPrChange w:id="1230" w:author="RANNOU Jean-Philippe" w:date="2020-02-11T17:24:00Z">
                  <w:rPr>
                    <w:rFonts w:ascii="Arial" w:hAnsi="Arial" w:cs="Arial"/>
                  </w:rPr>
                </w:rPrChange>
              </w:rPr>
              <w:t>[</w:t>
            </w:r>
            <w:r w:rsidR="007C4C5F" w:rsidRPr="00FE6751">
              <w:rPr>
                <w:rFonts w:ascii="Arial" w:hAnsi="Arial" w:cs="Arial"/>
                <w:lang w:val="en-US"/>
                <w:rPrChange w:id="1231" w:author="RANNOU Jean-Philippe" w:date="2020-02-11T17:24:00Z">
                  <w:rPr>
                    <w:rFonts w:ascii="Arial" w:hAnsi="Arial" w:cs="Arial"/>
                  </w:rPr>
                </w:rPrChange>
              </w:rPr>
              <w:fldChar w:fldCharType="begin"/>
            </w:r>
            <w:r w:rsidR="007C4C5F" w:rsidRPr="00FE6751">
              <w:rPr>
                <w:rFonts w:ascii="Arial" w:hAnsi="Arial" w:cs="Arial"/>
                <w:lang w:val="en-US"/>
                <w:rPrChange w:id="1232" w:author="RANNOU Jean-Philippe" w:date="2020-02-11T17:24:00Z">
                  <w:rPr>
                    <w:rFonts w:ascii="Arial" w:hAnsi="Arial" w:cs="Arial"/>
                  </w:rPr>
                </w:rPrChange>
              </w:rPr>
              <w:instrText xml:space="preserve"> REF RD2 \h  \* MERGEFORMAT </w:instrText>
            </w:r>
            <w:r w:rsidR="007C4C5F" w:rsidRPr="00FE6751">
              <w:rPr>
                <w:rFonts w:ascii="Arial" w:hAnsi="Arial" w:cs="Arial"/>
                <w:lang w:val="en-US"/>
                <w:rPrChange w:id="1233" w:author="RANNOU Jean-Philippe" w:date="2020-02-11T17:24:00Z">
                  <w:rPr>
                    <w:rFonts w:ascii="Arial" w:hAnsi="Arial" w:cs="Arial"/>
                    <w:lang w:val="en-US"/>
                  </w:rPr>
                </w:rPrChange>
              </w:rPr>
            </w:r>
            <w:r w:rsidR="007C4C5F" w:rsidRPr="00FE6751">
              <w:rPr>
                <w:rFonts w:ascii="Arial" w:hAnsi="Arial" w:cs="Arial"/>
                <w:lang w:val="en-US"/>
                <w:rPrChange w:id="1234" w:author="RANNOU Jean-Philippe" w:date="2020-02-11T17:24:00Z">
                  <w:rPr>
                    <w:rFonts w:ascii="Arial" w:hAnsi="Arial" w:cs="Arial"/>
                  </w:rPr>
                </w:rPrChange>
              </w:rPr>
              <w:fldChar w:fldCharType="separate"/>
            </w:r>
            <w:r w:rsidR="007C4C5F" w:rsidRPr="00FE6751">
              <w:rPr>
                <w:rFonts w:ascii="Arial" w:hAnsi="Arial" w:cs="Arial"/>
                <w:lang w:val="en-US" w:eastAsia="fr-FR"/>
                <w:rPrChange w:id="1235" w:author="RANNOU Jean-Philippe" w:date="2020-02-11T17:24:00Z">
                  <w:rPr>
                    <w:rFonts w:ascii="Arial" w:hAnsi="Arial" w:cs="Arial"/>
                    <w:lang w:eastAsia="fr-FR"/>
                  </w:rPr>
                </w:rPrChange>
              </w:rPr>
              <w:t>RD2</w:t>
            </w:r>
            <w:r w:rsidR="007C4C5F" w:rsidRPr="00FE6751">
              <w:rPr>
                <w:rFonts w:ascii="Arial" w:hAnsi="Arial" w:cs="Arial"/>
                <w:lang w:val="en-US"/>
                <w:rPrChange w:id="1236" w:author="RANNOU Jean-Philippe" w:date="2020-02-11T17:24:00Z">
                  <w:rPr>
                    <w:rFonts w:ascii="Arial" w:hAnsi="Arial" w:cs="Arial"/>
                  </w:rPr>
                </w:rPrChange>
              </w:rPr>
              <w:fldChar w:fldCharType="end"/>
            </w:r>
            <w:r w:rsidR="004B1BEF" w:rsidRPr="00FE6751">
              <w:rPr>
                <w:rFonts w:ascii="Arial" w:hAnsi="Arial" w:cs="Arial"/>
                <w:lang w:val="en-US"/>
                <w:rPrChange w:id="1237" w:author="RANNOU Jean-Philippe" w:date="2020-02-11T17:24:00Z">
                  <w:rPr>
                    <w:rFonts w:ascii="Arial" w:hAnsi="Arial" w:cs="Arial"/>
                  </w:rPr>
                </w:rPrChange>
              </w:rPr>
              <w:t>]</w:t>
            </w:r>
            <w:r w:rsidRPr="00FE6751">
              <w:rPr>
                <w:rFonts w:ascii="Arial" w:hAnsi="Arial" w:cs="Arial"/>
                <w:lang w:val="en-US"/>
                <w:rPrChange w:id="1238" w:author="RANNOU Jean-Philippe" w:date="2020-02-11T17:24:00Z">
                  <w:rPr>
                    <w:rFonts w:ascii="Arial" w:hAnsi="Arial" w:cs="Arial"/>
                  </w:rPr>
                </w:rPrChange>
              </w:rPr>
              <w:t xml:space="preserve"> or </w:t>
            </w:r>
            <w:r w:rsidR="004B1BEF" w:rsidRPr="00FE6751">
              <w:rPr>
                <w:rFonts w:ascii="Arial" w:hAnsi="Arial" w:cs="Arial"/>
                <w:lang w:val="en-US"/>
                <w:rPrChange w:id="1239" w:author="RANNOU Jean-Philippe" w:date="2020-02-11T17:24:00Z">
                  <w:rPr>
                    <w:rFonts w:ascii="Arial" w:hAnsi="Arial" w:cs="Arial"/>
                  </w:rPr>
                </w:rPrChange>
              </w:rPr>
              <w:t>[</w:t>
            </w:r>
            <w:r w:rsidR="007C4C5F" w:rsidRPr="00FE6751">
              <w:rPr>
                <w:rFonts w:ascii="Arial" w:hAnsi="Arial" w:cs="Arial"/>
                <w:lang w:val="en-US"/>
                <w:rPrChange w:id="1240" w:author="RANNOU Jean-Philippe" w:date="2020-02-11T17:24:00Z">
                  <w:rPr>
                    <w:rFonts w:ascii="Arial" w:hAnsi="Arial" w:cs="Arial"/>
                  </w:rPr>
                </w:rPrChange>
              </w:rPr>
              <w:fldChar w:fldCharType="begin"/>
            </w:r>
            <w:r w:rsidR="007C4C5F" w:rsidRPr="00FE6751">
              <w:rPr>
                <w:rFonts w:ascii="Arial" w:hAnsi="Arial" w:cs="Arial"/>
                <w:lang w:val="en-US"/>
                <w:rPrChange w:id="1241" w:author="RANNOU Jean-Philippe" w:date="2020-02-11T17:24:00Z">
                  <w:rPr>
                    <w:rFonts w:ascii="Arial" w:hAnsi="Arial" w:cs="Arial"/>
                  </w:rPr>
                </w:rPrChange>
              </w:rPr>
              <w:instrText xml:space="preserve"> REF RD3 \h  \* MERGEFORMAT </w:instrText>
            </w:r>
            <w:r w:rsidR="007C4C5F" w:rsidRPr="00FE6751">
              <w:rPr>
                <w:rFonts w:ascii="Arial" w:hAnsi="Arial" w:cs="Arial"/>
                <w:lang w:val="en-US"/>
                <w:rPrChange w:id="1242" w:author="RANNOU Jean-Philippe" w:date="2020-02-11T17:24:00Z">
                  <w:rPr>
                    <w:rFonts w:ascii="Arial" w:hAnsi="Arial" w:cs="Arial"/>
                    <w:lang w:val="en-US"/>
                  </w:rPr>
                </w:rPrChange>
              </w:rPr>
            </w:r>
            <w:r w:rsidR="007C4C5F" w:rsidRPr="00FE6751">
              <w:rPr>
                <w:rFonts w:ascii="Arial" w:hAnsi="Arial" w:cs="Arial"/>
                <w:lang w:val="en-US"/>
                <w:rPrChange w:id="1243" w:author="RANNOU Jean-Philippe" w:date="2020-02-11T17:24:00Z">
                  <w:rPr>
                    <w:rFonts w:ascii="Arial" w:hAnsi="Arial" w:cs="Arial"/>
                  </w:rPr>
                </w:rPrChange>
              </w:rPr>
              <w:fldChar w:fldCharType="separate"/>
            </w:r>
            <w:r w:rsidR="007C4C5F" w:rsidRPr="00FE6751">
              <w:rPr>
                <w:rFonts w:ascii="Arial" w:hAnsi="Arial" w:cs="Arial"/>
                <w:lang w:val="en-US" w:eastAsia="fr-FR"/>
                <w:rPrChange w:id="1244" w:author="RANNOU Jean-Philippe" w:date="2020-02-11T17:24:00Z">
                  <w:rPr>
                    <w:rFonts w:ascii="Arial" w:hAnsi="Arial" w:cs="Arial"/>
                    <w:lang w:eastAsia="fr-FR"/>
                  </w:rPr>
                </w:rPrChange>
              </w:rPr>
              <w:t>RD3</w:t>
            </w:r>
            <w:r w:rsidR="007C4C5F" w:rsidRPr="00FE6751">
              <w:rPr>
                <w:rFonts w:ascii="Arial" w:hAnsi="Arial" w:cs="Arial"/>
                <w:lang w:val="en-US"/>
                <w:rPrChange w:id="1245" w:author="RANNOU Jean-Philippe" w:date="2020-02-11T17:24:00Z">
                  <w:rPr>
                    <w:rFonts w:ascii="Arial" w:hAnsi="Arial" w:cs="Arial"/>
                  </w:rPr>
                </w:rPrChange>
              </w:rPr>
              <w:fldChar w:fldCharType="end"/>
            </w:r>
            <w:r w:rsidR="004B1BEF" w:rsidRPr="00FE6751">
              <w:rPr>
                <w:rFonts w:ascii="Arial" w:hAnsi="Arial" w:cs="Arial"/>
                <w:lang w:val="en-US"/>
                <w:rPrChange w:id="1246" w:author="RANNOU Jean-Philippe" w:date="2020-02-11T17:24:00Z">
                  <w:rPr>
                    <w:rFonts w:ascii="Arial" w:hAnsi="Arial" w:cs="Arial"/>
                  </w:rPr>
                </w:rPrChange>
              </w:rPr>
              <w:t>]</w:t>
            </w:r>
            <w:r w:rsidRPr="00FE6751">
              <w:rPr>
                <w:rFonts w:ascii="Arial" w:hAnsi="Arial" w:cs="Arial"/>
                <w:lang w:val="en-US"/>
                <w:rPrChange w:id="1247" w:author="RANNOU Jean-Philippe" w:date="2020-02-11T17:24:00Z">
                  <w:rPr>
                    <w:rFonts w:ascii="Arial" w:hAnsi="Arial" w:cs="Arial"/>
                  </w:rPr>
                </w:rPrChange>
              </w:rPr>
              <w:t xml:space="preserve"> for the concerned test description.</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1248"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1249" w:author="RANNOU Jean-Philippe" w:date="2020-02-11T17:24:00Z">
                  <w:rPr>
                    <w:rFonts w:ascii="Courier New" w:hAnsi="Courier New" w:cs="Courier New"/>
                    <w:lang w:eastAsia="fr-FR"/>
                  </w:rPr>
                </w:rPrChange>
              </w:rPr>
              <w:t>TEST004_ETOPO2_FILE</w:t>
            </w:r>
          </w:p>
        </w:tc>
        <w:tc>
          <w:tcPr>
            <w:tcW w:w="5386" w:type="dxa"/>
          </w:tcPr>
          <w:p w:rsidR="002F08BF" w:rsidRPr="00FE6751" w:rsidRDefault="002F08BF" w:rsidP="00EF65F5">
            <w:pPr>
              <w:pStyle w:val="tablecontent"/>
              <w:rPr>
                <w:rFonts w:ascii="Arial" w:hAnsi="Arial" w:cs="Arial"/>
                <w:lang w:val="en-US"/>
                <w:rPrChange w:id="1250" w:author="RANNOU Jean-Philippe" w:date="2020-02-11T17:24:00Z">
                  <w:rPr>
                    <w:rFonts w:ascii="Arial" w:hAnsi="Arial" w:cs="Arial"/>
                  </w:rPr>
                </w:rPrChange>
              </w:rPr>
            </w:pPr>
            <w:r w:rsidRPr="00FE6751">
              <w:rPr>
                <w:rFonts w:ascii="Arial" w:hAnsi="Arial" w:cs="Arial"/>
                <w:lang w:val="en-US"/>
                <w:rPrChange w:id="1251" w:author="RANNOU Jean-Philippe" w:date="2020-02-11T17:24:00Z">
                  <w:rPr>
                    <w:rFonts w:ascii="Arial" w:hAnsi="Arial" w:cs="Arial"/>
                  </w:rPr>
                </w:rPrChange>
              </w:rPr>
              <w:t>If RTQC test #4 should be applied, set to the ETOPO2 file path name.</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1252"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1253" w:author="RANNOU Jean-Philippe" w:date="2020-02-11T17:24:00Z">
                  <w:rPr>
                    <w:rFonts w:ascii="Courier New" w:hAnsi="Courier New" w:cs="Courier New"/>
                    <w:lang w:eastAsia="fr-FR"/>
                  </w:rPr>
                </w:rPrChange>
              </w:rPr>
              <w:t>TEST015_GREY_LIST_FILE</w:t>
            </w:r>
          </w:p>
        </w:tc>
        <w:tc>
          <w:tcPr>
            <w:tcW w:w="5386" w:type="dxa"/>
          </w:tcPr>
          <w:p w:rsidR="002F08BF" w:rsidRPr="00FE6751" w:rsidRDefault="002F08BF" w:rsidP="00EF65F5">
            <w:pPr>
              <w:pStyle w:val="tablecontent"/>
              <w:rPr>
                <w:rFonts w:ascii="Arial" w:hAnsi="Arial" w:cs="Arial"/>
                <w:lang w:val="en-US"/>
                <w:rPrChange w:id="1254" w:author="RANNOU Jean-Philippe" w:date="2020-02-11T17:24:00Z">
                  <w:rPr>
                    <w:rFonts w:ascii="Arial" w:hAnsi="Arial" w:cs="Arial"/>
                  </w:rPr>
                </w:rPrChange>
              </w:rPr>
            </w:pPr>
            <w:r w:rsidRPr="00FE6751">
              <w:rPr>
                <w:rFonts w:ascii="Arial" w:hAnsi="Arial" w:cs="Arial"/>
                <w:lang w:val="en-US"/>
                <w:rPrChange w:id="1255" w:author="RANNOU Jean-Philippe" w:date="2020-02-11T17:24:00Z">
                  <w:rPr>
                    <w:rFonts w:ascii="Arial" w:hAnsi="Arial" w:cs="Arial"/>
                  </w:rPr>
                </w:rPrChange>
              </w:rPr>
              <w:t>If RTQC test #15 should be applied, set to the greylist file path name.</w:t>
            </w:r>
          </w:p>
        </w:tc>
      </w:tr>
      <w:tr w:rsidR="002F08BF" w:rsidRPr="00FE6751" w:rsidTr="00EF65F5">
        <w:trPr>
          <w:cantSplit/>
        </w:trPr>
        <w:tc>
          <w:tcPr>
            <w:tcW w:w="3898" w:type="dxa"/>
          </w:tcPr>
          <w:p w:rsidR="002F08BF" w:rsidRPr="00FE6751" w:rsidRDefault="002F08BF" w:rsidP="00EF65F5">
            <w:pPr>
              <w:pStyle w:val="tablecontent"/>
              <w:rPr>
                <w:rFonts w:ascii="Courier New" w:hAnsi="Courier New" w:cs="Courier New"/>
                <w:lang w:val="en-US" w:eastAsia="fr-FR"/>
                <w:rPrChange w:id="1256" w:author="RANNOU Jean-Philippe" w:date="2020-02-11T17:24:00Z">
                  <w:rPr>
                    <w:rFonts w:ascii="Courier New" w:hAnsi="Courier New" w:cs="Courier New"/>
                    <w:lang w:eastAsia="fr-FR"/>
                  </w:rPr>
                </w:rPrChange>
              </w:rPr>
            </w:pPr>
            <w:r w:rsidRPr="00FE6751">
              <w:rPr>
                <w:rFonts w:ascii="Courier New" w:hAnsi="Courier New" w:cs="Courier New"/>
                <w:lang w:val="en-US" w:eastAsia="fr-FR"/>
                <w:rPrChange w:id="1257" w:author="RANNOU Jean-Philippe" w:date="2020-02-11T17:24:00Z">
                  <w:rPr>
                    <w:rFonts w:ascii="Courier New" w:hAnsi="Courier New" w:cs="Courier New"/>
                    <w:lang w:eastAsia="fr-FR"/>
                  </w:rPr>
                </w:rPrChange>
              </w:rPr>
              <w:t>ADD_THREE_MINUTES</w:t>
            </w:r>
          </w:p>
        </w:tc>
        <w:tc>
          <w:tcPr>
            <w:tcW w:w="5386" w:type="dxa"/>
          </w:tcPr>
          <w:p w:rsidR="002F08BF" w:rsidRPr="00FE6751" w:rsidRDefault="002F08BF" w:rsidP="00EF65F5">
            <w:pPr>
              <w:pStyle w:val="tablecontent"/>
              <w:rPr>
                <w:rFonts w:ascii="Arial" w:hAnsi="Arial" w:cs="Arial"/>
                <w:lang w:val="en-US"/>
                <w:rPrChange w:id="1258" w:author="RANNOU Jean-Philippe" w:date="2020-02-11T17:24:00Z">
                  <w:rPr>
                    <w:rFonts w:ascii="Arial" w:hAnsi="Arial" w:cs="Arial"/>
                  </w:rPr>
                </w:rPrChange>
              </w:rPr>
            </w:pPr>
            <w:r w:rsidRPr="00FE6751">
              <w:rPr>
                <w:rFonts w:ascii="Arial" w:hAnsi="Arial" w:cs="Arial"/>
                <w:lang w:val="en-US"/>
                <w:rPrChange w:id="1259" w:author="RANNOU Jean-Philippe" w:date="2020-02-11T17:24:00Z">
                  <w:rPr>
                    <w:rFonts w:ascii="Arial" w:hAnsi="Arial" w:cs="Arial"/>
                  </w:rPr>
                </w:rPrChange>
              </w:rPr>
              <w:t>For NKE Argos floats only.</w:t>
            </w:r>
          </w:p>
          <w:p w:rsidR="002F08BF" w:rsidRPr="00FE6751" w:rsidRDefault="002F08BF" w:rsidP="00EF65F5">
            <w:pPr>
              <w:pStyle w:val="tablecontent"/>
              <w:rPr>
                <w:rFonts w:ascii="Arial" w:hAnsi="Arial" w:cs="Arial"/>
                <w:lang w:val="en-US"/>
                <w:rPrChange w:id="1260" w:author="RANNOU Jean-Philippe" w:date="2020-02-11T17:24:00Z">
                  <w:rPr>
                    <w:rFonts w:ascii="Arial" w:hAnsi="Arial" w:cs="Arial"/>
                  </w:rPr>
                </w:rPrChange>
              </w:rPr>
            </w:pPr>
            <w:r w:rsidRPr="00FE6751">
              <w:rPr>
                <w:rFonts w:ascii="Arial" w:hAnsi="Arial" w:cs="Arial"/>
                <w:lang w:val="en-US"/>
                <w:rPrChange w:id="1261" w:author="RANNOU Jean-Philippe" w:date="2020-02-11T17:24:00Z">
                  <w:rPr>
                    <w:rFonts w:ascii="Arial" w:hAnsi="Arial" w:cs="Arial"/>
                  </w:rPr>
                </w:rPrChange>
              </w:rPr>
              <w:t>The Argos times provided by old versions of NKE Argos floats have a 6 minutes resolution, if you set this information to 1, 3 minutes will be added to some of these times (at Coriolis we usually set this item to 0, i.e. we don't apply this correction).</w:t>
            </w:r>
          </w:p>
        </w:tc>
      </w:tr>
    </w:tbl>
    <w:p w:rsidR="002F08BF" w:rsidRPr="00FE6751" w:rsidRDefault="002F08BF" w:rsidP="002F08BF">
      <w:pPr>
        <w:pStyle w:val="Corpsdetexte"/>
      </w:pPr>
    </w:p>
    <w:p w:rsidR="002F08BF" w:rsidRPr="00FE6751" w:rsidRDefault="002F08BF" w:rsidP="00715A45">
      <w:pPr>
        <w:pStyle w:val="Titre1"/>
      </w:pPr>
      <w:bookmarkStart w:id="1262" w:name="_Toc460855055"/>
      <w:bookmarkStart w:id="1263" w:name="_Toc32591923"/>
      <w:r w:rsidRPr="00FE6751">
        <w:lastRenderedPageBreak/>
        <w:t>Float configuration</w:t>
      </w:r>
      <w:bookmarkEnd w:id="1262"/>
      <w:bookmarkEnd w:id="1263"/>
    </w:p>
    <w:p w:rsidR="002F08BF" w:rsidRPr="00FE6751" w:rsidRDefault="002F08BF" w:rsidP="002F08BF">
      <w:pPr>
        <w:pStyle w:val="Corpsdetexte"/>
      </w:pPr>
      <w:r w:rsidRPr="00FE6751">
        <w:t>Information on each managed float is provided in two files:</w:t>
      </w:r>
    </w:p>
    <w:p w:rsidR="002F08BF" w:rsidRPr="00FE6751" w:rsidRDefault="002F08BF" w:rsidP="002F08BF">
      <w:pPr>
        <w:pStyle w:val="Corpsdetexte"/>
        <w:widowControl w:val="0"/>
        <w:numPr>
          <w:ilvl w:val="0"/>
          <w:numId w:val="26"/>
        </w:numPr>
        <w:suppressAutoHyphens/>
      </w:pPr>
      <w:r w:rsidRPr="00FE6751">
        <w:t>One file contains the basic decoder configuration information,</w:t>
      </w:r>
    </w:p>
    <w:p w:rsidR="002F08BF" w:rsidRPr="00FE6751" w:rsidRDefault="002F08BF" w:rsidP="002F08BF">
      <w:pPr>
        <w:pStyle w:val="Corpsdetexte"/>
        <w:widowControl w:val="0"/>
        <w:numPr>
          <w:ilvl w:val="0"/>
          <w:numId w:val="26"/>
        </w:numPr>
        <w:suppressAutoHyphens/>
      </w:pPr>
      <w:r w:rsidRPr="00FE6751">
        <w:t>One file contains the float meta-data information.</w:t>
      </w:r>
    </w:p>
    <w:p w:rsidR="002F08BF" w:rsidRPr="00FE6751" w:rsidRDefault="002F08BF" w:rsidP="00715A45">
      <w:pPr>
        <w:pStyle w:val="Titre2"/>
      </w:pPr>
      <w:bookmarkStart w:id="1264" w:name="_Toc460855056"/>
      <w:bookmarkStart w:id="1265" w:name="_Toc32591924"/>
      <w:r w:rsidRPr="00FE6751">
        <w:t>Float configuration files for PI decoder</w:t>
      </w:r>
      <w:bookmarkEnd w:id="1264"/>
      <w:bookmarkEnd w:id="1265"/>
    </w:p>
    <w:p w:rsidR="002F08BF" w:rsidRPr="00FE6751" w:rsidRDefault="002F08BF" w:rsidP="00715A45">
      <w:pPr>
        <w:pStyle w:val="Titre3"/>
      </w:pPr>
      <w:bookmarkStart w:id="1266" w:name="_Ref459295628"/>
      <w:bookmarkStart w:id="1267" w:name="_Toc460855057"/>
      <w:bookmarkStart w:id="1268" w:name="_Toc32591925"/>
      <w:r w:rsidRPr="00FE6751">
        <w:t>Float decoder configuration information</w:t>
      </w:r>
      <w:bookmarkEnd w:id="1266"/>
      <w:bookmarkEnd w:id="1267"/>
      <w:bookmarkEnd w:id="1268"/>
    </w:p>
    <w:p w:rsidR="002F08BF" w:rsidRPr="00FE6751" w:rsidRDefault="002F08BF" w:rsidP="002F08BF">
      <w:pPr>
        <w:pStyle w:val="Corpsdetexte"/>
      </w:pPr>
      <w:r w:rsidRPr="00FE6751">
        <w:t>For each managed float, 12 configuration information are needed by the decoder.</w:t>
      </w:r>
    </w:p>
    <w:p w:rsidR="002F08BF" w:rsidRPr="00FE6751" w:rsidRDefault="002F08BF" w:rsidP="002F08BF">
      <w:pPr>
        <w:pStyle w:val="Corpsdetexte"/>
      </w:pPr>
      <w:r w:rsidRPr="00FE6751">
        <w:t>These data are stored in a unique file (</w:t>
      </w:r>
      <w:r w:rsidRPr="00FE6751">
        <w:rPr>
          <w:rStyle w:val="CodeCar"/>
          <w:rFonts w:eastAsiaTheme="minorEastAsia"/>
        </w:rPr>
        <w:t>FLOAT_INFORMATION_FILE_NAME</w:t>
      </w:r>
      <w:r w:rsidRPr="00FE6751">
        <w:t>) which contains one line for each float.</w:t>
      </w:r>
    </w:p>
    <w:p w:rsidR="002F08BF" w:rsidRPr="00FE6751" w:rsidRDefault="002F08BF" w:rsidP="002F08BF">
      <w:pPr>
        <w:pStyle w:val="Corpsdetexte"/>
      </w:pPr>
      <w:r w:rsidRPr="00FE6751">
        <w:t>Note that we usually manage these data in an Excel file (</w:t>
      </w:r>
      <w:r w:rsidRPr="00FE6751">
        <w:rPr>
          <w:i/>
        </w:rPr>
        <w:t>argo_floats_information_co.xls</w:t>
      </w:r>
      <w:r w:rsidRPr="00FE6751">
        <w:t>) but the decoder uses the ASCII version of this file (</w:t>
      </w:r>
      <w:r w:rsidRPr="00FE6751">
        <w:rPr>
          <w:i/>
        </w:rPr>
        <w:t>argo_floats_information_co.txt</w:t>
      </w:r>
      <w:r w:rsidRPr="00FE6751">
        <w:t xml:space="preserve"> generated from a copy of the 12 first columns of the Excel file).</w:t>
      </w:r>
    </w:p>
    <w:p w:rsidR="002F08BF" w:rsidRPr="00FE6751" w:rsidRDefault="002F08BF" w:rsidP="002F08BF">
      <w:pPr>
        <w:pStyle w:val="Corpsdetexte"/>
      </w:pPr>
      <w:r w:rsidRPr="00FE6751">
        <w:t>The needed information is the following:</w:t>
      </w:r>
    </w:p>
    <w:p w:rsidR="002F08BF" w:rsidRPr="00FE6751" w:rsidRDefault="002F08BF" w:rsidP="002F08BF">
      <w:pPr>
        <w:pStyle w:val="Corpsdetexte"/>
        <w:widowControl w:val="0"/>
        <w:numPr>
          <w:ilvl w:val="0"/>
          <w:numId w:val="27"/>
        </w:numPr>
        <w:suppressAutoHyphens/>
      </w:pPr>
      <w:r w:rsidRPr="00FE6751">
        <w:t>Column #1: float WMO number,</w:t>
      </w:r>
    </w:p>
    <w:p w:rsidR="002F08BF" w:rsidRPr="00FE6751" w:rsidRDefault="002F08BF" w:rsidP="002F08BF">
      <w:pPr>
        <w:pStyle w:val="Corpsdetexte"/>
        <w:widowControl w:val="0"/>
        <w:numPr>
          <w:ilvl w:val="0"/>
          <w:numId w:val="27"/>
        </w:numPr>
        <w:suppressAutoHyphens/>
      </w:pPr>
      <w:r w:rsidRPr="00FE6751">
        <w:t>Column #2: decoder Id associated to the float,</w:t>
      </w:r>
    </w:p>
    <w:p w:rsidR="002F08BF" w:rsidRPr="00FE6751" w:rsidRDefault="002F08BF" w:rsidP="002F08BF">
      <w:pPr>
        <w:pStyle w:val="Corpsdetexte"/>
        <w:widowControl w:val="0"/>
        <w:numPr>
          <w:ilvl w:val="0"/>
          <w:numId w:val="27"/>
        </w:numPr>
        <w:suppressAutoHyphens/>
      </w:pPr>
      <w:r w:rsidRPr="00FE6751">
        <w:t>Column #3: Argos ptt (Argos transmission) or IMEI number (Iridium SBD transmission) or login name (Iridium RUDICS transmission) of the float,</w:t>
      </w:r>
    </w:p>
    <w:p w:rsidR="002F08BF" w:rsidRPr="00FE6751" w:rsidRDefault="002F08BF" w:rsidP="002F08BF">
      <w:pPr>
        <w:pStyle w:val="Corpsdetexte"/>
        <w:widowControl w:val="0"/>
        <w:numPr>
          <w:ilvl w:val="0"/>
          <w:numId w:val="27"/>
        </w:numPr>
        <w:suppressAutoHyphens/>
      </w:pPr>
      <w:r w:rsidRPr="00FE6751">
        <w:t>Column #4: for Argos floats only. Frame length (in bytes) of the Argos float message (it is 31 for the current Argos floats (with 28-bits Argos ids) and 32 for older Argos floats (with 20-bits Argos ids)),</w:t>
      </w:r>
    </w:p>
    <w:p w:rsidR="002F08BF" w:rsidRPr="00FE6751" w:rsidRDefault="002F08BF" w:rsidP="002F08BF">
      <w:pPr>
        <w:pStyle w:val="Corpsdetexte"/>
        <w:widowControl w:val="0"/>
        <w:numPr>
          <w:ilvl w:val="0"/>
          <w:numId w:val="27"/>
        </w:numPr>
        <w:suppressAutoHyphens/>
      </w:pPr>
      <w:r w:rsidRPr="00FE6751">
        <w:t xml:space="preserve">Column #5: </w:t>
      </w:r>
      <w:ins w:id="1269" w:author="RANNOU Jean-Philippe" w:date="2020-02-06T10:59:00Z">
        <w:r w:rsidR="000974AC" w:rsidRPr="00FE6751">
          <w:rPr>
            <w:highlight w:val="green"/>
            <w:rPrChange w:id="1270" w:author="RANNOU Jean-Philippe" w:date="2020-02-11T17:24:00Z">
              <w:rPr/>
            </w:rPrChange>
          </w:rPr>
          <w:t>for Argos floats only.</w:t>
        </w:r>
        <w:r w:rsidR="000974AC" w:rsidRPr="00FE6751">
          <w:t xml:space="preserve"> </w:t>
        </w:r>
      </w:ins>
      <w:del w:id="1271" w:author="RANNOU Jean-Philippe" w:date="2020-02-06T10:59:00Z">
        <w:r w:rsidRPr="00FE6751" w:rsidDel="000974AC">
          <w:delText>f</w:delText>
        </w:r>
      </w:del>
      <w:ins w:id="1272" w:author="RANNOU Jean-Philippe" w:date="2020-02-06T11:00:00Z">
        <w:r w:rsidR="000974AC" w:rsidRPr="00FE6751">
          <w:t>F</w:t>
        </w:r>
      </w:ins>
      <w:r w:rsidRPr="00FE6751">
        <w:t>loat cycle length (in hours),</w:t>
      </w:r>
    </w:p>
    <w:p w:rsidR="002F08BF" w:rsidRPr="00FE6751" w:rsidRDefault="002F08BF" w:rsidP="002F08BF">
      <w:pPr>
        <w:pStyle w:val="Corpsdetexte"/>
        <w:widowControl w:val="0"/>
        <w:numPr>
          <w:ilvl w:val="0"/>
          <w:numId w:val="27"/>
        </w:numPr>
        <w:suppressAutoHyphens/>
      </w:pPr>
      <w:r w:rsidRPr="00FE6751">
        <w:t xml:space="preserve">Column #6: </w:t>
      </w:r>
      <w:ins w:id="1273" w:author="RANNOU Jean-Philippe" w:date="2020-02-06T11:00:00Z">
        <w:r w:rsidR="000974AC" w:rsidRPr="00FE6751">
          <w:rPr>
            <w:highlight w:val="green"/>
          </w:rPr>
          <w:t>for Argos floats only.</w:t>
        </w:r>
        <w:r w:rsidR="000974AC" w:rsidRPr="00FE6751">
          <w:t xml:space="preserve"> Float </w:t>
        </w:r>
      </w:ins>
      <w:del w:id="1274" w:author="RANNOU Jean-Philippe" w:date="2020-02-06T11:00:00Z">
        <w:r w:rsidRPr="00FE6751" w:rsidDel="000974AC">
          <w:delText xml:space="preserve">float </w:delText>
        </w:r>
      </w:del>
      <w:r w:rsidRPr="00FE6751">
        <w:t>subsurface drift sampling period (in hours),</w:t>
      </w:r>
    </w:p>
    <w:p w:rsidR="002F08BF" w:rsidRPr="00FE6751" w:rsidRDefault="002F08BF" w:rsidP="002F08BF">
      <w:pPr>
        <w:pStyle w:val="Corpsdetexte"/>
        <w:widowControl w:val="0"/>
        <w:numPr>
          <w:ilvl w:val="0"/>
          <w:numId w:val="27"/>
        </w:numPr>
        <w:suppressAutoHyphens/>
      </w:pPr>
      <w:r w:rsidRPr="00FE6751">
        <w:t>Column #7: for NKE BIO floats only. Firmware version of the PROVOR_II type float,</w:t>
      </w:r>
    </w:p>
    <w:p w:rsidR="002F08BF" w:rsidRPr="00FE6751" w:rsidRDefault="002F08BF" w:rsidP="002F08BF">
      <w:pPr>
        <w:pStyle w:val="Corpsdetexte"/>
        <w:widowControl w:val="0"/>
        <w:numPr>
          <w:ilvl w:val="0"/>
          <w:numId w:val="27"/>
        </w:numPr>
        <w:suppressAutoHyphens/>
      </w:pPr>
      <w:r w:rsidRPr="00FE6751">
        <w:t>Column #8: float launch date,</w:t>
      </w:r>
    </w:p>
    <w:p w:rsidR="002F08BF" w:rsidRPr="00FE6751" w:rsidRDefault="002F08BF" w:rsidP="002F08BF">
      <w:pPr>
        <w:pStyle w:val="Corpsdetexte"/>
        <w:widowControl w:val="0"/>
        <w:numPr>
          <w:ilvl w:val="0"/>
          <w:numId w:val="27"/>
        </w:numPr>
        <w:suppressAutoHyphens/>
      </w:pPr>
      <w:r w:rsidRPr="00FE6751">
        <w:t>Column #9: float launch longitude,</w:t>
      </w:r>
    </w:p>
    <w:p w:rsidR="002F08BF" w:rsidRPr="00FE6751" w:rsidRDefault="002F08BF" w:rsidP="002F08BF">
      <w:pPr>
        <w:pStyle w:val="Corpsdetexte"/>
        <w:widowControl w:val="0"/>
        <w:numPr>
          <w:ilvl w:val="0"/>
          <w:numId w:val="27"/>
        </w:numPr>
        <w:suppressAutoHyphens/>
      </w:pPr>
      <w:r w:rsidRPr="00FE6751">
        <w:t>Column #10: float launch latitude,</w:t>
      </w:r>
    </w:p>
    <w:p w:rsidR="002F08BF" w:rsidRPr="00FE6751" w:rsidRDefault="002F08BF" w:rsidP="002F08BF">
      <w:pPr>
        <w:pStyle w:val="Corpsdetexte"/>
        <w:widowControl w:val="0"/>
        <w:numPr>
          <w:ilvl w:val="0"/>
          <w:numId w:val="27"/>
        </w:numPr>
        <w:suppressAutoHyphens/>
      </w:pPr>
      <w:r w:rsidRPr="00FE6751">
        <w:t>Column #11: date of the first descent of the float (day #0 of the NKE float internal calendar),</w:t>
      </w:r>
    </w:p>
    <w:p w:rsidR="002F08BF" w:rsidRPr="00FE6751" w:rsidRDefault="002F08BF" w:rsidP="002F08BF">
      <w:pPr>
        <w:pStyle w:val="Corpsdetexte"/>
        <w:widowControl w:val="0"/>
        <w:numPr>
          <w:ilvl w:val="0"/>
          <w:numId w:val="27"/>
        </w:numPr>
        <w:suppressAutoHyphens/>
      </w:pPr>
      <w:r w:rsidRPr="00FE6751">
        <w:t>Column #12: for Iridium floats only. End decoding date (used to manage received data when the same IMEI number has been used by more than one float).</w:t>
      </w:r>
    </w:p>
    <w:p w:rsidR="002F08BF" w:rsidRPr="00FE6751" w:rsidRDefault="002F08BF" w:rsidP="00715A45">
      <w:pPr>
        <w:pStyle w:val="Titre3"/>
      </w:pPr>
      <w:bookmarkStart w:id="1275" w:name="_Ref459196910"/>
      <w:bookmarkStart w:id="1276" w:name="_Toc460855058"/>
      <w:bookmarkStart w:id="1277" w:name="_Toc32591926"/>
      <w:r w:rsidRPr="00FE6751">
        <w:t>Float meta-data file</w:t>
      </w:r>
      <w:bookmarkEnd w:id="1275"/>
      <w:bookmarkEnd w:id="1276"/>
      <w:bookmarkEnd w:id="1277"/>
    </w:p>
    <w:p w:rsidR="002F08BF" w:rsidRPr="00FE6751" w:rsidRDefault="002F08BF" w:rsidP="002F08BF">
      <w:pPr>
        <w:pStyle w:val="Corpsdetexte"/>
      </w:pPr>
      <w:r w:rsidRPr="00FE6751">
        <w:t xml:space="preserve">The float meta-data are stored in a file called </w:t>
      </w:r>
      <w:r w:rsidRPr="00FE6751">
        <w:rPr>
          <w:i/>
        </w:rPr>
        <w:t>wmo_meta.json</w:t>
      </w:r>
      <w:r w:rsidRPr="00FE6751">
        <w:t xml:space="preserve">; the files of the managed floats are gathered in the </w:t>
      </w:r>
      <w:r w:rsidRPr="00FE6751">
        <w:rPr>
          <w:rStyle w:val="CodeCar"/>
          <w:rFonts w:eastAsiaTheme="minorEastAsia"/>
        </w:rPr>
        <w:t>DIR_INPUT_JSON_FLOAT_META_DATA_FILE</w:t>
      </w:r>
      <w:r w:rsidRPr="00FE6751">
        <w:t xml:space="preserve"> directory.</w:t>
      </w:r>
    </w:p>
    <w:p w:rsidR="002F08BF" w:rsidRPr="00FE6751" w:rsidRDefault="002F08BF" w:rsidP="002F08BF">
      <w:pPr>
        <w:pStyle w:val="Corpsdetexte"/>
      </w:pPr>
      <w:r w:rsidRPr="00FE6751">
        <w:rPr>
          <w:rFonts w:cs="Times New Roman"/>
        </w:rPr>
        <w:t xml:space="preserve">Most of the information has a name compliant with the Argo Metadata V3.1 format (see chapter 2.4 of </w:t>
      </w:r>
      <w:r w:rsidR="004B1BEF" w:rsidRPr="00FE6751">
        <w:rPr>
          <w:rFonts w:cs="Times New Roman"/>
        </w:rPr>
        <w:t>[</w:t>
      </w:r>
      <w:r w:rsidR="007C4C5F" w:rsidRPr="00B702B6">
        <w:rPr>
          <w:rFonts w:cs="Times New Roman"/>
        </w:rPr>
        <w:fldChar w:fldCharType="begin"/>
      </w:r>
      <w:r w:rsidR="007C4C5F" w:rsidRPr="00FE6751">
        <w:rPr>
          <w:rFonts w:cs="Times New Roman"/>
        </w:rPr>
        <w:instrText xml:space="preserve"> REF RD1 \h  \* MERGEFORMAT </w:instrText>
      </w:r>
      <w:r w:rsidR="007C4C5F" w:rsidRPr="00B702B6">
        <w:rPr>
          <w:rFonts w:cs="Times New Roman"/>
        </w:rPr>
      </w:r>
      <w:r w:rsidR="007C4C5F" w:rsidRPr="00B702B6">
        <w:rPr>
          <w:rFonts w:cs="Times New Roman"/>
          <w:rPrChange w:id="1278" w:author="RANNOU Jean-Philippe" w:date="2020-02-11T17:24:00Z">
            <w:rPr>
              <w:rFonts w:cs="Times New Roman"/>
            </w:rPr>
          </w:rPrChange>
        </w:rPr>
        <w:fldChar w:fldCharType="separate"/>
      </w:r>
      <w:r w:rsidR="007C4C5F" w:rsidRPr="00FE6751">
        <w:rPr>
          <w:rFonts w:cs="Times New Roman"/>
        </w:rPr>
        <w:t>RD1</w:t>
      </w:r>
      <w:r w:rsidR="007C4C5F" w:rsidRPr="00B702B6">
        <w:rPr>
          <w:rFonts w:cs="Times New Roman"/>
        </w:rPr>
        <w:fldChar w:fldCharType="end"/>
      </w:r>
      <w:r w:rsidR="004B1BEF" w:rsidRPr="00FE6751">
        <w:rPr>
          <w:rFonts w:cs="Times New Roman"/>
        </w:rPr>
        <w:t>]</w:t>
      </w:r>
      <w:r w:rsidR="007C4C5F" w:rsidRPr="00FE6751">
        <w:rPr>
          <w:rFonts w:cs="Times New Roman"/>
        </w:rPr>
        <w:t xml:space="preserve"> </w:t>
      </w:r>
      <w:r w:rsidRPr="00FE6751">
        <w:rPr>
          <w:rFonts w:cs="Times New Roman"/>
        </w:rPr>
        <w:t>for their detailed</w:t>
      </w:r>
      <w:r w:rsidRPr="00FE6751">
        <w:t xml:space="preserve"> description). These data will be copied by the decoded in the generated META NetCDF file.</w:t>
      </w:r>
    </w:p>
    <w:p w:rsidR="002F08BF" w:rsidRPr="00FE6751" w:rsidRDefault="002F08BF" w:rsidP="002F08BF">
      <w:pPr>
        <w:pStyle w:val="Corpsdetexte"/>
      </w:pPr>
      <w:r w:rsidRPr="00FE6751">
        <w:t>Some specific items are processed by the decoder:</w:t>
      </w:r>
    </w:p>
    <w:p w:rsidR="002F08BF" w:rsidRPr="00FE6751" w:rsidRDefault="002F08BF" w:rsidP="002F08BF">
      <w:pPr>
        <w:pStyle w:val="Corpsdetexte"/>
        <w:widowControl w:val="0"/>
        <w:numPr>
          <w:ilvl w:val="0"/>
          <w:numId w:val="28"/>
        </w:numPr>
        <w:suppressAutoHyphens/>
      </w:pPr>
      <w:r w:rsidRPr="00FE6751">
        <w:lastRenderedPageBreak/>
        <w:t>CONFIG_PARAMETER_NAME and CONFIG_PARAMETER_VALUE are used to fill the LAUNCH_CONFIG_PARAMETER_NAME and LAUNCH_CONFIG_PARAMETER_VALUE arrays of the META NetCDF file,</w:t>
      </w:r>
    </w:p>
    <w:p w:rsidR="002F08BF" w:rsidRPr="00FE6751" w:rsidRDefault="002F08BF" w:rsidP="002F08BF">
      <w:pPr>
        <w:pStyle w:val="Corpsdetexte"/>
        <w:widowControl w:val="0"/>
        <w:numPr>
          <w:ilvl w:val="0"/>
          <w:numId w:val="28"/>
        </w:numPr>
        <w:suppressAutoHyphens/>
      </w:pPr>
      <w:r w:rsidRPr="00FE6751">
        <w:t>CONFIG_REPETITION_RATE is used to fill CONFIG_PARAMETER_NAME and CONFIG_PARAMETER_VALUE arrays of the META NetCDF file for multi mission floats,</w:t>
      </w:r>
    </w:p>
    <w:p w:rsidR="002F08BF" w:rsidRPr="00FE6751" w:rsidRDefault="002F08BF" w:rsidP="002F08BF">
      <w:pPr>
        <w:pStyle w:val="Corpsdetexte"/>
        <w:widowControl w:val="0"/>
        <w:numPr>
          <w:ilvl w:val="0"/>
          <w:numId w:val="28"/>
        </w:numPr>
        <w:suppressAutoHyphens/>
      </w:pPr>
      <w:r w:rsidRPr="00FE6751">
        <w:t>CALIBRATION_COEFFICIENT is used to compute derived parameter,</w:t>
      </w:r>
    </w:p>
    <w:p w:rsidR="002F08BF" w:rsidRPr="00FE6751" w:rsidRDefault="002F08BF" w:rsidP="002F08BF">
      <w:pPr>
        <w:pStyle w:val="Corpsdetexte"/>
        <w:widowControl w:val="0"/>
        <w:numPr>
          <w:ilvl w:val="0"/>
          <w:numId w:val="28"/>
        </w:numPr>
        <w:suppressAutoHyphens/>
      </w:pPr>
      <w:r w:rsidRPr="00FE6751">
        <w:t>RT_OFFSET is used to apply RT adjustments on decoded data,</w:t>
      </w:r>
    </w:p>
    <w:p w:rsidR="002F08BF" w:rsidRPr="00FE6751" w:rsidRDefault="002F08BF" w:rsidP="002F08BF">
      <w:pPr>
        <w:pStyle w:val="Corpsdetexte"/>
        <w:widowControl w:val="0"/>
        <w:numPr>
          <w:ilvl w:val="0"/>
          <w:numId w:val="28"/>
        </w:numPr>
        <w:suppressAutoHyphens/>
      </w:pPr>
      <w:r w:rsidRPr="00FE6751">
        <w:t>CALIB_RT_PARAMETER, CALIB_RT_EQUATION, CALIB_RT_COEFFICIENT, CALIB_RT_COMMENT and CALIB_RT_DATE are used to fill PARAMETER and SCIENTIFIC_CALIB_* arrays of the PROFILE NetCDF files,</w:t>
      </w:r>
    </w:p>
    <w:p w:rsidR="002F08BF" w:rsidRPr="00FE6751" w:rsidRDefault="002F08BF" w:rsidP="002F08BF">
      <w:pPr>
        <w:pStyle w:val="Corpsdetexte"/>
        <w:widowControl w:val="0"/>
        <w:numPr>
          <w:ilvl w:val="0"/>
          <w:numId w:val="28"/>
        </w:numPr>
        <w:suppressAutoHyphens/>
      </w:pPr>
      <w:r w:rsidRPr="00FE6751">
        <w:t>SENSOR_MOUNTED_ON_FLOAT is used to store the sensor list of BIO floats.</w:t>
      </w:r>
    </w:p>
    <w:p w:rsidR="002F08BF" w:rsidRPr="00FE6751" w:rsidRDefault="002F08BF" w:rsidP="00715A45">
      <w:pPr>
        <w:pStyle w:val="Titre4"/>
      </w:pPr>
      <w:bookmarkStart w:id="1279" w:name="_Toc32591927"/>
      <w:r w:rsidRPr="00FE6751">
        <w:t>Float meta-data file generation</w:t>
      </w:r>
      <w:bookmarkEnd w:id="1279"/>
    </w:p>
    <w:p w:rsidR="002F08BF" w:rsidRPr="00FE6751" w:rsidRDefault="002F08BF" w:rsidP="002F08BF">
      <w:pPr>
        <w:pStyle w:val="Corpsdetexte"/>
      </w:pPr>
      <w:r w:rsidRPr="00FE6751">
        <w:t>It’s up to each user to generate its own meta-data file.</w:t>
      </w:r>
    </w:p>
    <w:p w:rsidR="002F08BF" w:rsidRPr="00FE6751" w:rsidRDefault="002F08BF" w:rsidP="002F08BF">
      <w:pPr>
        <w:pStyle w:val="Corpsdetexte"/>
      </w:pPr>
      <w:r w:rsidRPr="00FE6751">
        <w:t>At Coriolis we use specific tools (</w:t>
      </w:r>
      <w:r w:rsidRPr="00FE6751">
        <w:rPr>
          <w:b/>
          <w:i/>
        </w:rPr>
        <w:t>generate_json_float_meta_*</w:t>
      </w:r>
      <w:r w:rsidRPr="00FE6751">
        <w:t>) to generate the float meta-data files from data exported from the Coriolis data base.</w:t>
      </w:r>
    </w:p>
    <w:p w:rsidR="002F08BF" w:rsidRPr="00FE6751" w:rsidRDefault="002F08BF" w:rsidP="00715A45">
      <w:pPr>
        <w:pStyle w:val="Titre2"/>
      </w:pPr>
      <w:bookmarkStart w:id="1280" w:name="_Toc460855059"/>
      <w:bookmarkStart w:id="1281" w:name="_Toc32591928"/>
      <w:r w:rsidRPr="00FE6751">
        <w:t>Float configuration files for DAC decoder</w:t>
      </w:r>
      <w:bookmarkEnd w:id="1280"/>
      <w:bookmarkEnd w:id="1281"/>
    </w:p>
    <w:p w:rsidR="002F08BF" w:rsidRPr="00FE6751" w:rsidRDefault="002F08BF" w:rsidP="00715A45">
      <w:pPr>
        <w:pStyle w:val="Titre3"/>
      </w:pPr>
      <w:bookmarkStart w:id="1282" w:name="_Ref459295643"/>
      <w:bookmarkStart w:id="1283" w:name="_Ref459302655"/>
      <w:bookmarkStart w:id="1284" w:name="_Ref459302673"/>
      <w:bookmarkStart w:id="1285" w:name="_Toc460855060"/>
      <w:bookmarkStart w:id="1286" w:name="_Toc32591929"/>
      <w:r w:rsidRPr="00FE6751">
        <w:t>Float decoder configuration information</w:t>
      </w:r>
      <w:bookmarkEnd w:id="1282"/>
      <w:bookmarkEnd w:id="1283"/>
      <w:bookmarkEnd w:id="1284"/>
      <w:bookmarkEnd w:id="1285"/>
      <w:bookmarkEnd w:id="1286"/>
    </w:p>
    <w:p w:rsidR="002F08BF" w:rsidRPr="00FE6751" w:rsidRDefault="002F08BF" w:rsidP="002F08BF">
      <w:pPr>
        <w:pStyle w:val="Corpsdetexte"/>
      </w:pPr>
      <w:r w:rsidRPr="00FE6751">
        <w:t xml:space="preserve">The float decoder configuration information is stored in a file called </w:t>
      </w:r>
      <w:r w:rsidRPr="00FE6751">
        <w:rPr>
          <w:i/>
        </w:rPr>
        <w:t>wmo_emitterId_info.json</w:t>
      </w:r>
      <w:r w:rsidRPr="00FE6751">
        <w:t xml:space="preserve"> (</w:t>
      </w:r>
      <w:r w:rsidRPr="00FE6751">
        <w:rPr>
          <w:i/>
        </w:rPr>
        <w:t>emitterId</w:t>
      </w:r>
      <w:r w:rsidRPr="00FE6751">
        <w:t xml:space="preserve"> could be Argos ptt (Argos transmission) or IMEI number (Iridium SBD transmission) or login name (Iridium RUDICS transmission)); the files of the managed floats are gathered in the </w:t>
      </w:r>
      <w:r w:rsidRPr="00FE6751">
        <w:rPr>
          <w:rStyle w:val="CodeCar"/>
          <w:rFonts w:eastAsiaTheme="minorEastAsia"/>
        </w:rPr>
        <w:t>DIR_INPUT_JSON_FLOAT_DECODING_PARAMETERS_FILE</w:t>
      </w:r>
      <w:r w:rsidRPr="00FE6751">
        <w:t xml:space="preserve"> directory.</w:t>
      </w:r>
    </w:p>
    <w:p w:rsidR="002F08BF" w:rsidRPr="00FE6751" w:rsidRDefault="002F08BF" w:rsidP="002F08BF">
      <w:pPr>
        <w:pStyle w:val="Corpsdetexte"/>
      </w:pPr>
      <w:r w:rsidRPr="00FE6751">
        <w:t>For each managed float, 15 configuration information are provided in this file:</w:t>
      </w:r>
    </w:p>
    <w:p w:rsidR="002F08BF" w:rsidRPr="00FE6751" w:rsidRDefault="002F08BF" w:rsidP="002F08BF">
      <w:pPr>
        <w:pStyle w:val="Corpsdetexte"/>
        <w:widowControl w:val="0"/>
        <w:numPr>
          <w:ilvl w:val="0"/>
          <w:numId w:val="29"/>
        </w:numPr>
        <w:suppressAutoHyphens/>
      </w:pPr>
      <w:r w:rsidRPr="00FE6751">
        <w:t>WMO: float WMO number,</w:t>
      </w:r>
    </w:p>
    <w:p w:rsidR="002F08BF" w:rsidRPr="00FE6751" w:rsidRDefault="002F08BF" w:rsidP="002F08BF">
      <w:pPr>
        <w:pStyle w:val="Corpsdetexte"/>
        <w:widowControl w:val="0"/>
        <w:numPr>
          <w:ilvl w:val="0"/>
          <w:numId w:val="27"/>
        </w:numPr>
        <w:suppressAutoHyphens/>
      </w:pPr>
      <w:r w:rsidRPr="00FE6751">
        <w:t>PTT: Argos ptt (Argos transmission) or IMEI number (Iridium SBD transmission) or login name (Iridium RUDICS transmission) of the float,</w:t>
      </w:r>
    </w:p>
    <w:p w:rsidR="002F08BF" w:rsidRPr="00FE6751" w:rsidRDefault="002F08BF" w:rsidP="002F08BF">
      <w:pPr>
        <w:pStyle w:val="Corpsdetexte"/>
        <w:widowControl w:val="0"/>
        <w:numPr>
          <w:ilvl w:val="0"/>
          <w:numId w:val="29"/>
        </w:numPr>
        <w:suppressAutoHyphens/>
      </w:pPr>
      <w:r w:rsidRPr="00FE6751">
        <w:t>FLOAT_TYPE: float type (presently PROVOR, APEX or NOVA),</w:t>
      </w:r>
    </w:p>
    <w:p w:rsidR="002F08BF" w:rsidRPr="00FE6751" w:rsidRDefault="002F08BF" w:rsidP="002F08BF">
      <w:pPr>
        <w:pStyle w:val="Corpsdetexte"/>
        <w:widowControl w:val="0"/>
        <w:numPr>
          <w:ilvl w:val="0"/>
          <w:numId w:val="29"/>
        </w:numPr>
        <w:suppressAutoHyphens/>
      </w:pPr>
      <w:r w:rsidRPr="00FE6751">
        <w:t>DECODER_VERSION: Coriolis version of the float,</w:t>
      </w:r>
    </w:p>
    <w:p w:rsidR="002F08BF" w:rsidRPr="00FE6751" w:rsidRDefault="002F08BF" w:rsidP="002F08BF">
      <w:pPr>
        <w:pStyle w:val="Corpsdetexte"/>
        <w:widowControl w:val="0"/>
        <w:numPr>
          <w:ilvl w:val="0"/>
          <w:numId w:val="27"/>
        </w:numPr>
        <w:suppressAutoHyphens/>
      </w:pPr>
      <w:r w:rsidRPr="00FE6751">
        <w:t>DECODER_ID: decoder Id associated to the float,</w:t>
      </w:r>
    </w:p>
    <w:p w:rsidR="002F08BF" w:rsidRPr="00FE6751" w:rsidRDefault="002F08BF" w:rsidP="002F08BF">
      <w:pPr>
        <w:pStyle w:val="Corpsdetexte"/>
        <w:widowControl w:val="0"/>
        <w:numPr>
          <w:ilvl w:val="0"/>
          <w:numId w:val="27"/>
        </w:numPr>
        <w:suppressAutoHyphens/>
      </w:pPr>
      <w:r w:rsidRPr="00FE6751">
        <w:t>FRAME_LENGTH: for Argos floats only. Frame length (in bytes) of the Argos float message (it is 31 for the current Argos floats (with 28-bits Argos ids) and 32 for older Argos floats (with 20-bits Argos ids)),</w:t>
      </w:r>
    </w:p>
    <w:p w:rsidR="002F08BF" w:rsidRPr="00FE6751" w:rsidRDefault="002F08BF" w:rsidP="002F08BF">
      <w:pPr>
        <w:pStyle w:val="Corpsdetexte"/>
        <w:widowControl w:val="0"/>
        <w:numPr>
          <w:ilvl w:val="0"/>
          <w:numId w:val="27"/>
        </w:numPr>
        <w:suppressAutoHyphens/>
      </w:pPr>
      <w:r w:rsidRPr="00FE6751">
        <w:t xml:space="preserve">CYCLE_LENGTH: </w:t>
      </w:r>
      <w:ins w:id="1287" w:author="RANNOU Jean-Philippe" w:date="2020-02-06T11:03:00Z">
        <w:r w:rsidR="00D822FB" w:rsidRPr="00FE6751">
          <w:rPr>
            <w:highlight w:val="green"/>
            <w:rPrChange w:id="1288" w:author="RANNOU Jean-Philippe" w:date="2020-02-11T17:24:00Z">
              <w:rPr/>
            </w:rPrChange>
          </w:rPr>
          <w:t>for Argos floats only</w:t>
        </w:r>
      </w:ins>
      <w:ins w:id="1289" w:author="RANNOU Jean-Philippe" w:date="2020-02-11T17:37:00Z">
        <w:r w:rsidR="000B7052">
          <w:rPr>
            <w:highlight w:val="green"/>
          </w:rPr>
          <w:t xml:space="preserve"> (unused otherwise)</w:t>
        </w:r>
      </w:ins>
      <w:ins w:id="1290" w:author="RANNOU Jean-Philippe" w:date="2020-02-06T11:03:00Z">
        <w:r w:rsidR="00D822FB" w:rsidRPr="00FE6751">
          <w:rPr>
            <w:highlight w:val="green"/>
            <w:rPrChange w:id="1291" w:author="RANNOU Jean-Philippe" w:date="2020-02-11T17:24:00Z">
              <w:rPr/>
            </w:rPrChange>
          </w:rPr>
          <w:t>.</w:t>
        </w:r>
        <w:r w:rsidR="00D822FB" w:rsidRPr="00FE6751">
          <w:t xml:space="preserve"> </w:t>
        </w:r>
      </w:ins>
      <w:del w:id="1292" w:author="RANNOU Jean-Philippe" w:date="2020-02-06T11:03:00Z">
        <w:r w:rsidRPr="00FE6751" w:rsidDel="00D822FB">
          <w:delText>f</w:delText>
        </w:r>
      </w:del>
      <w:ins w:id="1293" w:author="RANNOU Jean-Philippe" w:date="2020-02-06T11:03:00Z">
        <w:r w:rsidR="00D822FB" w:rsidRPr="00FE6751">
          <w:t>F</w:t>
        </w:r>
      </w:ins>
      <w:r w:rsidRPr="00FE6751">
        <w:t>loat cycle length (in hours),</w:t>
      </w:r>
    </w:p>
    <w:p w:rsidR="002F08BF" w:rsidRPr="00FE6751" w:rsidRDefault="002F08BF" w:rsidP="002F08BF">
      <w:pPr>
        <w:pStyle w:val="Corpsdetexte"/>
        <w:widowControl w:val="0"/>
        <w:numPr>
          <w:ilvl w:val="0"/>
          <w:numId w:val="27"/>
        </w:numPr>
        <w:suppressAutoHyphens/>
      </w:pPr>
      <w:r w:rsidRPr="00FE6751">
        <w:t xml:space="preserve">DRIFT_SAMPLING_PERIOD: </w:t>
      </w:r>
      <w:ins w:id="1294" w:author="RANNOU Jean-Philippe" w:date="2020-02-06T11:03:00Z">
        <w:r w:rsidR="00D822FB" w:rsidRPr="00FE6751">
          <w:rPr>
            <w:highlight w:val="green"/>
            <w:rPrChange w:id="1295" w:author="RANNOU Jean-Philippe" w:date="2020-02-11T17:24:00Z">
              <w:rPr/>
            </w:rPrChange>
          </w:rPr>
          <w:t>for Argos floats only</w:t>
        </w:r>
      </w:ins>
      <w:ins w:id="1296" w:author="RANNOU Jean-Philippe" w:date="2020-02-11T17:37:00Z">
        <w:r w:rsidR="000B7052">
          <w:rPr>
            <w:highlight w:val="green"/>
          </w:rPr>
          <w:t xml:space="preserve"> (unused otherwise)</w:t>
        </w:r>
      </w:ins>
      <w:ins w:id="1297" w:author="RANNOU Jean-Philippe" w:date="2020-02-06T11:03:00Z">
        <w:r w:rsidR="00D822FB" w:rsidRPr="00FE6751">
          <w:rPr>
            <w:highlight w:val="green"/>
            <w:rPrChange w:id="1298" w:author="RANNOU Jean-Philippe" w:date="2020-02-11T17:24:00Z">
              <w:rPr/>
            </w:rPrChange>
          </w:rPr>
          <w:t>.</w:t>
        </w:r>
        <w:r w:rsidR="00D822FB" w:rsidRPr="00FE6751">
          <w:t xml:space="preserve"> </w:t>
        </w:r>
      </w:ins>
      <w:del w:id="1299" w:author="RANNOU Jean-Philippe" w:date="2020-02-06T11:03:00Z">
        <w:r w:rsidRPr="00FE6751" w:rsidDel="00D822FB">
          <w:delText>f</w:delText>
        </w:r>
      </w:del>
      <w:ins w:id="1300" w:author="RANNOU Jean-Philippe" w:date="2020-02-06T11:03:00Z">
        <w:r w:rsidR="00D822FB" w:rsidRPr="00FE6751">
          <w:t>F</w:t>
        </w:r>
      </w:ins>
      <w:r w:rsidRPr="00FE6751">
        <w:t>loat subsurface drift sampling period (in hours),</w:t>
      </w:r>
    </w:p>
    <w:p w:rsidR="002F08BF" w:rsidRPr="00FE6751" w:rsidRDefault="002F08BF" w:rsidP="002F08BF">
      <w:pPr>
        <w:pStyle w:val="Corpsdetexte"/>
        <w:widowControl w:val="0"/>
        <w:numPr>
          <w:ilvl w:val="0"/>
          <w:numId w:val="29"/>
        </w:numPr>
        <w:suppressAutoHyphens/>
      </w:pPr>
      <w:r w:rsidRPr="00FE6751">
        <w:t>DELAI: for NKE BIO floats only. Firmware version of the PROVOR_II type float,</w:t>
      </w:r>
    </w:p>
    <w:p w:rsidR="002F08BF" w:rsidRPr="00FE6751" w:rsidRDefault="002F08BF" w:rsidP="002F08BF">
      <w:pPr>
        <w:pStyle w:val="Corpsdetexte"/>
        <w:widowControl w:val="0"/>
        <w:numPr>
          <w:ilvl w:val="0"/>
          <w:numId w:val="27"/>
        </w:numPr>
        <w:suppressAutoHyphens/>
      </w:pPr>
      <w:r w:rsidRPr="00FE6751">
        <w:t>LAUNCH_DATE: float launch date,</w:t>
      </w:r>
    </w:p>
    <w:p w:rsidR="002F08BF" w:rsidRPr="00FE6751" w:rsidRDefault="002F08BF" w:rsidP="002F08BF">
      <w:pPr>
        <w:pStyle w:val="Corpsdetexte"/>
        <w:widowControl w:val="0"/>
        <w:numPr>
          <w:ilvl w:val="0"/>
          <w:numId w:val="27"/>
        </w:numPr>
        <w:suppressAutoHyphens/>
      </w:pPr>
      <w:r w:rsidRPr="00FE6751">
        <w:t>LAUNCH_LON: float launch longitude,</w:t>
      </w:r>
    </w:p>
    <w:p w:rsidR="002F08BF" w:rsidRPr="00FE6751" w:rsidRDefault="002F08BF" w:rsidP="002F08BF">
      <w:pPr>
        <w:pStyle w:val="Corpsdetexte"/>
        <w:widowControl w:val="0"/>
        <w:numPr>
          <w:ilvl w:val="0"/>
          <w:numId w:val="27"/>
        </w:numPr>
        <w:suppressAutoHyphens/>
      </w:pPr>
      <w:r w:rsidRPr="00FE6751">
        <w:t>LAUNCH_LAT: float launch latitude,</w:t>
      </w:r>
    </w:p>
    <w:p w:rsidR="002F08BF" w:rsidRPr="00FE6751" w:rsidRDefault="002F08BF" w:rsidP="002F08BF">
      <w:pPr>
        <w:pStyle w:val="Corpsdetexte"/>
        <w:widowControl w:val="0"/>
        <w:numPr>
          <w:ilvl w:val="0"/>
          <w:numId w:val="27"/>
        </w:numPr>
        <w:suppressAutoHyphens/>
      </w:pPr>
      <w:r w:rsidRPr="00FE6751">
        <w:t xml:space="preserve">END_DECODING_DATE: for Iridium floats only. End decoding date (used to manage </w:t>
      </w:r>
      <w:r w:rsidRPr="00FE6751">
        <w:lastRenderedPageBreak/>
        <w:t>received data when the same IMEI number has been used by more than one float),</w:t>
      </w:r>
    </w:p>
    <w:p w:rsidR="002F08BF" w:rsidRPr="00FE6751" w:rsidRDefault="002F08BF" w:rsidP="002F08BF">
      <w:pPr>
        <w:pStyle w:val="Corpsdetexte"/>
        <w:widowControl w:val="0"/>
        <w:numPr>
          <w:ilvl w:val="0"/>
          <w:numId w:val="27"/>
        </w:numPr>
        <w:suppressAutoHyphens/>
      </w:pPr>
      <w:r w:rsidRPr="00FE6751">
        <w:t>REFERENCE_DAY: date of the first descent of the float (day #0 of the NKE float internal calendar),</w:t>
      </w:r>
    </w:p>
    <w:p w:rsidR="002F08BF" w:rsidRPr="00FE6751" w:rsidRDefault="002F08BF" w:rsidP="002F08BF">
      <w:pPr>
        <w:pStyle w:val="Corpsdetexte"/>
        <w:widowControl w:val="0"/>
        <w:numPr>
          <w:ilvl w:val="0"/>
          <w:numId w:val="29"/>
        </w:numPr>
        <w:suppressAutoHyphens/>
      </w:pPr>
      <w:r w:rsidRPr="00FE6751">
        <w:t xml:space="preserve">DM_FLAG: float decoding Delayed Mode flag (see Annex </w:t>
      </w:r>
      <w:r w:rsidRPr="00B702B6">
        <w:fldChar w:fldCharType="begin"/>
      </w:r>
      <w:r w:rsidRPr="00FE6751">
        <w:instrText xml:space="preserve"> REF AXC \h </w:instrText>
      </w:r>
      <w:r w:rsidRPr="00B702B6">
        <w:rPr>
          <w:rPrChange w:id="1301" w:author="RANNOU Jean-Philippe" w:date="2020-02-11T17:24:00Z">
            <w:rPr/>
          </w:rPrChange>
        </w:rPr>
        <w:fldChar w:fldCharType="separate"/>
      </w:r>
      <w:r w:rsidR="000579E4" w:rsidRPr="00FE6751">
        <w:t>C</w:t>
      </w:r>
      <w:r w:rsidRPr="00B702B6">
        <w:fldChar w:fldCharType="end"/>
      </w:r>
      <w:r w:rsidRPr="00FE6751">
        <w:t>).</w:t>
      </w:r>
    </w:p>
    <w:p w:rsidR="002F08BF" w:rsidRPr="00FE6751" w:rsidRDefault="002F08BF" w:rsidP="00715A45">
      <w:pPr>
        <w:pStyle w:val="Titre4"/>
      </w:pPr>
      <w:bookmarkStart w:id="1302" w:name="_Toc32591930"/>
      <w:r w:rsidRPr="00FE6751">
        <w:t>Float configuration file generation</w:t>
      </w:r>
      <w:bookmarkEnd w:id="1302"/>
    </w:p>
    <w:p w:rsidR="002F08BF" w:rsidRPr="00FE6751" w:rsidRDefault="002F08BF" w:rsidP="002F08BF">
      <w:pPr>
        <w:pStyle w:val="Corpsdetexte"/>
      </w:pPr>
      <w:r w:rsidRPr="00FE6751">
        <w:t xml:space="preserve">The tool </w:t>
      </w:r>
      <w:r w:rsidRPr="00FE6751">
        <w:rPr>
          <w:b/>
          <w:i/>
        </w:rPr>
        <w:t>generate_json_float_info</w:t>
      </w:r>
      <w:r w:rsidRPr="00FE6751">
        <w:t xml:space="preserve"> can be used to generate the float configuration files (from an ASCII file generated from a copy of the 14 first columns of the </w:t>
      </w:r>
      <w:r w:rsidRPr="00FE6751">
        <w:rPr>
          <w:i/>
        </w:rPr>
        <w:t>argo_floats_information_co.xls</w:t>
      </w:r>
      <w:r w:rsidRPr="00FE6751">
        <w:t xml:space="preserve"> Excel file).</w:t>
      </w:r>
    </w:p>
    <w:p w:rsidR="002F08BF" w:rsidRPr="00FE6751" w:rsidRDefault="002F08BF" w:rsidP="00715A45">
      <w:pPr>
        <w:pStyle w:val="Titre3"/>
      </w:pPr>
      <w:bookmarkStart w:id="1303" w:name="_Toc460855061"/>
      <w:bookmarkStart w:id="1304" w:name="_Toc32591931"/>
      <w:r w:rsidRPr="00FE6751">
        <w:t>Float meta-data file</w:t>
      </w:r>
      <w:bookmarkEnd w:id="1303"/>
      <w:bookmarkEnd w:id="1304"/>
    </w:p>
    <w:p w:rsidR="002F08BF" w:rsidRPr="00FE6751" w:rsidRDefault="002F08BF" w:rsidP="002F08BF">
      <w:pPr>
        <w:pStyle w:val="Corpsdetexte"/>
      </w:pPr>
      <w:r w:rsidRPr="00FE6751">
        <w:t xml:space="preserve">The already described (see </w:t>
      </w:r>
      <w:r w:rsidRPr="00B702B6">
        <w:fldChar w:fldCharType="begin"/>
      </w:r>
      <w:r w:rsidRPr="00FE6751">
        <w:instrText xml:space="preserve"> REF _Ref459196910 \r \h </w:instrText>
      </w:r>
      <w:r w:rsidRPr="00B702B6">
        <w:rPr>
          <w:rPrChange w:id="1305" w:author="RANNOU Jean-Philippe" w:date="2020-02-11T17:24:00Z">
            <w:rPr/>
          </w:rPrChange>
        </w:rPr>
        <w:fldChar w:fldCharType="separate"/>
      </w:r>
      <w:r w:rsidR="000579E4" w:rsidRPr="00FE6751">
        <w:t>5.1.2</w:t>
      </w:r>
      <w:r w:rsidRPr="00B702B6">
        <w:fldChar w:fldCharType="end"/>
      </w:r>
      <w:r w:rsidRPr="00FE6751">
        <w:t>) float meta-data files are common to PI and DAC decoders.</w:t>
      </w:r>
    </w:p>
    <w:p w:rsidR="002F08BF" w:rsidRPr="00FE6751" w:rsidRDefault="002F08BF" w:rsidP="00715A45">
      <w:pPr>
        <w:pStyle w:val="Titre1"/>
      </w:pPr>
      <w:bookmarkStart w:id="1306" w:name="_Toc460855062"/>
      <w:bookmarkStart w:id="1307" w:name="_Toc32591932"/>
      <w:r w:rsidRPr="00FE6751">
        <w:lastRenderedPageBreak/>
        <w:t>Using the PI decoder</w:t>
      </w:r>
      <w:bookmarkEnd w:id="1306"/>
      <w:bookmarkEnd w:id="1307"/>
    </w:p>
    <w:p w:rsidR="002F08BF" w:rsidRPr="00FE6751" w:rsidRDefault="002F08BF" w:rsidP="00715A45">
      <w:pPr>
        <w:pStyle w:val="Titre2"/>
      </w:pPr>
      <w:bookmarkStart w:id="1308" w:name="_Toc460855063"/>
      <w:bookmarkStart w:id="1309" w:name="_Toc32591933"/>
      <w:r w:rsidRPr="00FE6751">
        <w:t>Pre-processing of float transmitted data</w:t>
      </w:r>
      <w:bookmarkEnd w:id="1308"/>
      <w:bookmarkEnd w:id="1309"/>
    </w:p>
    <w:p w:rsidR="002F08BF" w:rsidRPr="00FE6751" w:rsidRDefault="002F08BF" w:rsidP="002F08BF">
      <w:pPr>
        <w:pStyle w:val="Corpsdetexte"/>
      </w:pPr>
      <w:r w:rsidRPr="00FE6751">
        <w:t>To be decoded, the input raw data should first be pre-processed. This step depends on float transmission type.</w:t>
      </w:r>
    </w:p>
    <w:p w:rsidR="002F08BF" w:rsidRPr="00FE6751" w:rsidRDefault="002F08BF" w:rsidP="00715A45">
      <w:pPr>
        <w:pStyle w:val="Titre3"/>
      </w:pPr>
      <w:bookmarkStart w:id="1310" w:name="_Toc460855064"/>
      <w:bookmarkStart w:id="1311" w:name="_Toc32591934"/>
      <w:r w:rsidRPr="00FE6751">
        <w:t>For Argos floats</w:t>
      </w:r>
      <w:bookmarkEnd w:id="1310"/>
      <w:bookmarkEnd w:id="1311"/>
    </w:p>
    <w:p w:rsidR="002F08BF" w:rsidRPr="00FE6751" w:rsidRDefault="002F08BF" w:rsidP="002F08BF">
      <w:pPr>
        <w:pStyle w:val="Corpsdetexte"/>
      </w:pPr>
      <w:r w:rsidRPr="00FE6751">
        <w:t>The Argos Hex data, coming from CLS by e-mails or CD-ROM, need to be prepared to be used by the decoder. This process is done in the following steps.</w:t>
      </w:r>
    </w:p>
    <w:p w:rsidR="002F08BF" w:rsidRPr="00FE6751" w:rsidRDefault="002F08BF" w:rsidP="00715A45">
      <w:pPr>
        <w:pStyle w:val="Titre4"/>
      </w:pPr>
      <w:bookmarkStart w:id="1312" w:name="_Toc32591935"/>
      <w:r w:rsidRPr="00FE6751">
        <w:t>Step #0: copy all received Argos data in a unique directory</w:t>
      </w:r>
      <w:bookmarkEnd w:id="1312"/>
    </w:p>
    <w:p w:rsidR="002F08BF" w:rsidRPr="00FE6751" w:rsidRDefault="002F08BF" w:rsidP="002F08BF">
      <w:pPr>
        <w:pStyle w:val="Corpsdetexte"/>
      </w:pPr>
      <w:r w:rsidRPr="00FE6751">
        <w:t>All received data (e-mail files, CD-ROM contents, …) should be first copied in a unique directory.</w:t>
      </w:r>
    </w:p>
    <w:p w:rsidR="002F08BF" w:rsidRPr="00FE6751" w:rsidRDefault="002F08BF" w:rsidP="002F08BF">
      <w:pPr>
        <w:pStyle w:val="Corpsdetexte"/>
      </w:pPr>
      <w:r w:rsidRPr="00FE6751">
        <w:t>All these files should be at the same level of the directory (no sub-directories are allowed). Don't worry about duplicated data (step #2 will delete the duplicates).</w:t>
      </w:r>
    </w:p>
    <w:p w:rsidR="002F08BF" w:rsidRPr="00FE6751" w:rsidRDefault="002F08BF" w:rsidP="00715A45">
      <w:pPr>
        <w:pStyle w:val="Titre4"/>
      </w:pPr>
      <w:bookmarkStart w:id="1313" w:name="_Toc32591936"/>
      <w:r w:rsidRPr="00FE6751">
        <w:t>Step #1: split the data</w:t>
      </w:r>
      <w:bookmarkEnd w:id="1313"/>
    </w:p>
    <w:p w:rsidR="002F08BF" w:rsidRPr="00FE6751" w:rsidRDefault="002F08BF" w:rsidP="002F08BF">
      <w:pPr>
        <w:pStyle w:val="Corpsdetexte"/>
      </w:pPr>
      <w:r w:rsidRPr="00FE6751">
        <w:t>In this step we split the data by Argos Id number and by satellite pass.</w:t>
      </w:r>
    </w:p>
    <w:p w:rsidR="002F08BF" w:rsidRPr="00FE6751" w:rsidRDefault="002F08BF" w:rsidP="002F08BF">
      <w:pPr>
        <w:pStyle w:val="Corpsdetexte"/>
      </w:pPr>
      <w:r w:rsidRPr="00FE6751">
        <w:t>The input directory should be the one created on step #0. The output directory will contain one directory for each Argos Id and within each of these sub-directories, one file per satellite pass for the concerned Argos Id.</w:t>
      </w:r>
    </w:p>
    <w:p w:rsidR="002F08BF" w:rsidRPr="00FE6751" w:rsidRDefault="002F08BF" w:rsidP="002F08BF">
      <w:pPr>
        <w:pStyle w:val="Corpsdetexte"/>
      </w:pPr>
      <w:r w:rsidRPr="00FE6751">
        <w:t xml:space="preserve">The tool </w:t>
      </w:r>
      <w:r w:rsidRPr="00FE6751">
        <w:rPr>
          <w:b/>
          <w:i/>
        </w:rPr>
        <w:t>split_argos_cycle</w:t>
      </w:r>
      <w:r w:rsidRPr="00FE6751">
        <w:t xml:space="preserve"> is used for step #1.</w:t>
      </w:r>
    </w:p>
    <w:p w:rsidR="002F08BF" w:rsidRPr="00FE6751" w:rsidRDefault="002F08BF" w:rsidP="00715A45">
      <w:pPr>
        <w:pStyle w:val="Titre4"/>
      </w:pPr>
      <w:bookmarkStart w:id="1314" w:name="_Toc32591937"/>
      <w:r w:rsidRPr="00FE6751">
        <w:t>Step #2: delete duplicated data</w:t>
      </w:r>
      <w:bookmarkEnd w:id="1314"/>
    </w:p>
    <w:p w:rsidR="002F08BF" w:rsidRPr="00FE6751" w:rsidRDefault="002F08BF" w:rsidP="002F08BF">
      <w:pPr>
        <w:pStyle w:val="Corpsdetexte"/>
      </w:pPr>
      <w:r w:rsidRPr="00FE6751">
        <w:t>In this step we check the satellite pass files generated from step #1 and delete duplicated data.</w:t>
      </w:r>
    </w:p>
    <w:p w:rsidR="002F08BF" w:rsidRPr="00FE6751" w:rsidRDefault="002F08BF" w:rsidP="002F08BF">
      <w:pPr>
        <w:pStyle w:val="Corpsdetexte"/>
      </w:pPr>
      <w:r w:rsidRPr="00FE6751">
        <w:t xml:space="preserve">The tool </w:t>
      </w:r>
      <w:r w:rsidRPr="00FE6751">
        <w:rPr>
          <w:b/>
          <w:i/>
        </w:rPr>
        <w:t>delete_double_argos_split</w:t>
      </w:r>
      <w:r w:rsidRPr="00FE6751">
        <w:t xml:space="preserve"> is used for step #2.</w:t>
      </w:r>
    </w:p>
    <w:p w:rsidR="002F08BF" w:rsidRPr="00FE6751" w:rsidRDefault="002F08BF" w:rsidP="00715A45">
      <w:pPr>
        <w:pStyle w:val="Titre4"/>
      </w:pPr>
      <w:bookmarkStart w:id="1315" w:name="_Toc32591938"/>
      <w:r w:rsidRPr="00FE6751">
        <w:t>Step #3: create Argos cycle files</w:t>
      </w:r>
      <w:bookmarkEnd w:id="1315"/>
    </w:p>
    <w:p w:rsidR="002F08BF" w:rsidRPr="00FE6751" w:rsidRDefault="002F08BF" w:rsidP="002F08BF">
      <w:pPr>
        <w:pStyle w:val="Corpsdetexte"/>
      </w:pPr>
      <w:r w:rsidRPr="00FE6751">
        <w:t>In this step we create Argos cycle file (containing all the data transmitted by the float after each cycle) from satellite pass files obtained in step #2.</w:t>
      </w:r>
    </w:p>
    <w:p w:rsidR="00D822FB" w:rsidRPr="00FE6751" w:rsidRDefault="002F08BF">
      <w:pPr>
        <w:autoSpaceDE w:val="0"/>
        <w:autoSpaceDN w:val="0"/>
        <w:adjustRightInd w:val="0"/>
        <w:spacing w:after="0"/>
        <w:rPr>
          <w:ins w:id="1316" w:author="RANNOU Jean-Philippe" w:date="2020-02-06T11:08:00Z"/>
        </w:rPr>
        <w:pPrChange w:id="1317" w:author="RANNOU Jean-Philippe" w:date="2020-02-06T11:08:00Z">
          <w:pPr>
            <w:pStyle w:val="Corpsdetexte"/>
          </w:pPr>
        </w:pPrChange>
      </w:pPr>
      <w:r w:rsidRPr="00FE6751">
        <w:t xml:space="preserve">Each Argos cycle file contains the data of the satellite pass files concatenated and chronologically sorted. A new Argos cycle file is created each time we find a </w:t>
      </w:r>
      <w:del w:id="1318" w:author="RANNOU Jean-Philippe" w:date="2020-02-06T11:07:00Z">
        <w:r w:rsidRPr="00FE6751" w:rsidDel="00D822FB">
          <w:rPr>
            <w:highlight w:val="green"/>
            <w:rPrChange w:id="1319" w:author="RANNOU Jean-Philippe" w:date="2020-02-11T17:24:00Z">
              <w:rPr/>
            </w:rPrChange>
          </w:rPr>
          <w:delText xml:space="preserve">18 </w:delText>
        </w:r>
      </w:del>
      <w:ins w:id="1320" w:author="RANNOU Jean-Philippe" w:date="2020-02-06T11:07:00Z">
        <w:r w:rsidR="00D822FB" w:rsidRPr="00FE6751">
          <w:rPr>
            <w:highlight w:val="green"/>
            <w:rPrChange w:id="1321" w:author="RANNOU Jean-Philippe" w:date="2020-02-11T17:24:00Z">
              <w:rPr/>
            </w:rPrChange>
          </w:rPr>
          <w:t>10</w:t>
        </w:r>
        <w:r w:rsidR="00D822FB" w:rsidRPr="00FE6751">
          <w:t xml:space="preserve"> </w:t>
        </w:r>
      </w:ins>
      <w:r w:rsidRPr="00FE6751">
        <w:t>(</w:t>
      </w:r>
      <w:r w:rsidRPr="00FE6751">
        <w:rPr>
          <w:rStyle w:val="CodeCar"/>
          <w:rFonts w:eastAsiaTheme="minorEastAsia"/>
        </w:rPr>
        <w:t>g_decArgo_minNonTransDurForNewCycle</w:t>
      </w:r>
      <w:del w:id="1322" w:author="RANNOU Jean-Philippe" w:date="2020-02-06T11:08:00Z">
        <w:r w:rsidRPr="00FE6751" w:rsidDel="00D822FB">
          <w:delText>)</w:delText>
        </w:r>
      </w:del>
      <w:r w:rsidRPr="00FE6751">
        <w:t xml:space="preserve"> </w:t>
      </w:r>
      <w:ins w:id="1323" w:author="RANNOU Jean-Philippe" w:date="2020-02-06T11:08:00Z">
        <w:r w:rsidR="00D822FB" w:rsidRPr="00FE6751">
          <w:rPr>
            <w:highlight w:val="green"/>
            <w:rPrChange w:id="1324" w:author="RANNOU Jean-Philippe" w:date="2020-02-11T17:24:00Z">
              <w:rPr/>
            </w:rPrChange>
          </w:rPr>
          <w:t>global variable</w:t>
        </w:r>
        <w:r w:rsidR="00D822FB" w:rsidRPr="00FE6751">
          <w:t xml:space="preserve">) </w:t>
        </w:r>
      </w:ins>
      <w:r w:rsidRPr="00FE6751">
        <w:t>hours delay without any data transmission</w:t>
      </w:r>
      <w:ins w:id="1325" w:author="RANNOU Jean-Philippe" w:date="2020-02-06T11:08:00Z">
        <w:r w:rsidR="00D822FB" w:rsidRPr="00FE6751">
          <w:t>.</w:t>
        </w:r>
      </w:ins>
    </w:p>
    <w:p w:rsidR="002F08BF" w:rsidRPr="00FE6751" w:rsidDel="00D822FB" w:rsidRDefault="002F08BF" w:rsidP="002F08BF">
      <w:pPr>
        <w:autoSpaceDE w:val="0"/>
        <w:autoSpaceDN w:val="0"/>
        <w:adjustRightInd w:val="0"/>
        <w:spacing w:after="0"/>
        <w:rPr>
          <w:del w:id="1326" w:author="RANNOU Jean-Philippe" w:date="2020-02-06T11:08:00Z"/>
          <w:rFonts w:ascii="Courier New" w:hAnsi="Courier New" w:cs="Courier New"/>
        </w:rPr>
      </w:pPr>
      <w:del w:id="1327" w:author="RANNOU Jean-Philippe" w:date="2020-02-06T11:08:00Z">
        <w:r w:rsidRPr="00FE6751" w:rsidDel="00D822FB">
          <w:delText>.</w:delText>
        </w:r>
      </w:del>
    </w:p>
    <w:p w:rsidR="002F08BF" w:rsidRPr="00FE6751" w:rsidRDefault="002F08BF">
      <w:pPr>
        <w:autoSpaceDE w:val="0"/>
        <w:autoSpaceDN w:val="0"/>
        <w:adjustRightInd w:val="0"/>
        <w:spacing w:after="0"/>
        <w:pPrChange w:id="1328" w:author="RANNOU Jean-Philippe" w:date="2020-02-06T11:08:00Z">
          <w:pPr>
            <w:pStyle w:val="Corpsdetexte"/>
          </w:pPr>
        </w:pPrChange>
      </w:pPr>
      <w:r w:rsidRPr="00FE6751">
        <w:t xml:space="preserve">The tool </w:t>
      </w:r>
      <w:r w:rsidRPr="00FE6751">
        <w:rPr>
          <w:b/>
          <w:i/>
        </w:rPr>
        <w:t>create_argos_cycle_files</w:t>
      </w:r>
      <w:r w:rsidRPr="00FE6751">
        <w:t xml:space="preserve"> is used for step #3.</w:t>
      </w:r>
    </w:p>
    <w:p w:rsidR="002F08BF" w:rsidRPr="00FE6751" w:rsidRDefault="002F08BF" w:rsidP="00715A45">
      <w:pPr>
        <w:pStyle w:val="Titre4"/>
      </w:pPr>
      <w:bookmarkStart w:id="1329" w:name="_Toc32591939"/>
      <w:r w:rsidRPr="00FE6751">
        <w:t>Step #4: correct Argos cycle files</w:t>
      </w:r>
      <w:bookmarkEnd w:id="1329"/>
    </w:p>
    <w:p w:rsidR="002F08BF" w:rsidRPr="00FE6751" w:rsidRDefault="002F08BF" w:rsidP="002F08BF">
      <w:pPr>
        <w:pStyle w:val="Corpsdetexte"/>
      </w:pPr>
      <w:r w:rsidRPr="00FE6751">
        <w:t>In this step we check that the number of lines of each satellite pass set by CLS in the satellite pass header is consistent with the real number of lines of the satellite pass; erroneous counts are corrected in the output file.</w:t>
      </w:r>
    </w:p>
    <w:p w:rsidR="002F08BF" w:rsidRPr="00FE6751" w:rsidRDefault="002F08BF" w:rsidP="002F08BF">
      <w:pPr>
        <w:pStyle w:val="Corpsdetexte"/>
      </w:pPr>
      <w:r w:rsidRPr="00FE6751">
        <w:t xml:space="preserve">The tool </w:t>
      </w:r>
      <w:r w:rsidRPr="00FE6751">
        <w:rPr>
          <w:b/>
          <w:i/>
        </w:rPr>
        <w:t>co_cls_correct_argos_raw_file</w:t>
      </w:r>
      <w:r w:rsidRPr="00FE6751">
        <w:t xml:space="preserve"> is used for step #4.</w:t>
      </w:r>
    </w:p>
    <w:p w:rsidR="002F08BF" w:rsidRPr="00FE6751" w:rsidRDefault="002F08BF" w:rsidP="00715A45">
      <w:pPr>
        <w:pStyle w:val="Titre4"/>
      </w:pPr>
      <w:bookmarkStart w:id="1330" w:name="_Toc32591940"/>
      <w:r w:rsidRPr="00FE6751">
        <w:t>Step #5: name Argos cycle files</w:t>
      </w:r>
      <w:bookmarkEnd w:id="1330"/>
    </w:p>
    <w:p w:rsidR="002F08BF" w:rsidRPr="00FE6751" w:rsidRDefault="002F08BF" w:rsidP="002F08BF">
      <w:pPr>
        <w:pStyle w:val="Corpsdetexte"/>
      </w:pPr>
      <w:r w:rsidRPr="00FE6751">
        <w:t>In this step we compute the cycle number associated to each Argos cycle file and create the final name of the file.</w:t>
      </w:r>
    </w:p>
    <w:p w:rsidR="002F08BF" w:rsidRPr="00FE6751" w:rsidRDefault="002F08BF" w:rsidP="002F08BF">
      <w:pPr>
        <w:pStyle w:val="Corpsdetexte"/>
      </w:pPr>
      <w:r w:rsidRPr="00FE6751">
        <w:t>The name of the Argos cycle file should be:</w:t>
      </w:r>
    </w:p>
    <w:p w:rsidR="002F08BF" w:rsidRPr="00FE6751" w:rsidRDefault="002F08BF" w:rsidP="002F08BF">
      <w:pPr>
        <w:pStyle w:val="Corpsdetexte"/>
      </w:pPr>
      <w:r w:rsidRPr="00FE6751">
        <w:rPr>
          <w:i/>
        </w:rPr>
        <w:t>ArgosId_YYYY-MM-DD-hh-mm-ss_WMO_CyNum.txt</w:t>
      </w:r>
      <w:r w:rsidRPr="00FE6751">
        <w:t xml:space="preserve">, where </w:t>
      </w:r>
    </w:p>
    <w:p w:rsidR="002F08BF" w:rsidRPr="00FE6751" w:rsidRDefault="002F08BF" w:rsidP="002F08BF">
      <w:pPr>
        <w:pStyle w:val="Corpsdetexte"/>
        <w:widowControl w:val="0"/>
        <w:numPr>
          <w:ilvl w:val="0"/>
          <w:numId w:val="29"/>
        </w:numPr>
        <w:suppressAutoHyphens/>
      </w:pPr>
      <w:r w:rsidRPr="00FE6751">
        <w:rPr>
          <w:i/>
        </w:rPr>
        <w:t>ArgosId</w:t>
      </w:r>
      <w:r w:rsidRPr="00FE6751">
        <w:t>: is the float PTT number (on 6 digits),</w:t>
      </w:r>
    </w:p>
    <w:p w:rsidR="002F08BF" w:rsidRPr="00FE6751" w:rsidRDefault="002F08BF" w:rsidP="002F08BF">
      <w:pPr>
        <w:pStyle w:val="Corpsdetexte"/>
        <w:widowControl w:val="0"/>
        <w:numPr>
          <w:ilvl w:val="0"/>
          <w:numId w:val="29"/>
        </w:numPr>
        <w:suppressAutoHyphens/>
      </w:pPr>
      <w:r w:rsidRPr="00FE6751">
        <w:rPr>
          <w:i/>
        </w:rPr>
        <w:lastRenderedPageBreak/>
        <w:t>YYYY-MM-DD-hh-mm-ss</w:t>
      </w:r>
      <w:r w:rsidRPr="00FE6751">
        <w:t>: is the date of the earlier float message of the file,</w:t>
      </w:r>
    </w:p>
    <w:p w:rsidR="002F08BF" w:rsidRPr="00FE6751" w:rsidRDefault="002F08BF" w:rsidP="002F08BF">
      <w:pPr>
        <w:pStyle w:val="Corpsdetexte"/>
        <w:widowControl w:val="0"/>
        <w:numPr>
          <w:ilvl w:val="0"/>
          <w:numId w:val="29"/>
        </w:numPr>
        <w:suppressAutoHyphens/>
      </w:pPr>
      <w:r w:rsidRPr="00FE6751">
        <w:rPr>
          <w:i/>
        </w:rPr>
        <w:t>WMO</w:t>
      </w:r>
      <w:r w:rsidRPr="00FE6751">
        <w:t>: is the float WMO number,</w:t>
      </w:r>
    </w:p>
    <w:p w:rsidR="002F08BF" w:rsidRPr="00FE6751" w:rsidRDefault="002F08BF" w:rsidP="002F08BF">
      <w:pPr>
        <w:pStyle w:val="Corpsdetexte"/>
        <w:widowControl w:val="0"/>
        <w:numPr>
          <w:ilvl w:val="0"/>
          <w:numId w:val="29"/>
        </w:numPr>
        <w:suppressAutoHyphens/>
      </w:pPr>
      <w:r w:rsidRPr="00FE6751">
        <w:rPr>
          <w:i/>
        </w:rPr>
        <w:t>CyNum</w:t>
      </w:r>
      <w:r w:rsidRPr="00FE6751">
        <w:t>: is the cycle number.</w:t>
      </w:r>
    </w:p>
    <w:p w:rsidR="002F08BF" w:rsidRPr="00FE6751" w:rsidRDefault="002F08BF" w:rsidP="002F08BF">
      <w:pPr>
        <w:pStyle w:val="Corpsdetexte"/>
      </w:pPr>
      <w:r w:rsidRPr="00FE6751">
        <w:t>Note also that:</w:t>
      </w:r>
    </w:p>
    <w:p w:rsidR="002F08BF" w:rsidRPr="00FE6751" w:rsidRDefault="002F08BF" w:rsidP="002F08BF">
      <w:pPr>
        <w:pStyle w:val="Corpsdetexte"/>
        <w:widowControl w:val="0"/>
        <w:numPr>
          <w:ilvl w:val="0"/>
          <w:numId w:val="30"/>
        </w:numPr>
        <w:suppressAutoHyphens/>
      </w:pPr>
      <w:r w:rsidRPr="00FE6751">
        <w:rPr>
          <w:i/>
        </w:rPr>
        <w:t>WMO</w:t>
      </w:r>
      <w:r w:rsidRPr="00FE6751">
        <w:t xml:space="preserve"> can be equal to 'WWWWWWW' if the ArgosId to WMO link is unknown at the time of reception of the data,</w:t>
      </w:r>
    </w:p>
    <w:p w:rsidR="002F08BF" w:rsidRPr="00FE6751" w:rsidRDefault="002F08BF" w:rsidP="002F08BF">
      <w:pPr>
        <w:pStyle w:val="Corpsdetexte"/>
        <w:widowControl w:val="0"/>
        <w:numPr>
          <w:ilvl w:val="0"/>
          <w:numId w:val="30"/>
        </w:numPr>
        <w:suppressAutoHyphens/>
      </w:pPr>
      <w:r w:rsidRPr="00FE6751">
        <w:rPr>
          <w:i/>
        </w:rPr>
        <w:t>CyNum</w:t>
      </w:r>
      <w:r w:rsidRPr="00FE6751">
        <w:t xml:space="preserve"> can be equal to:</w:t>
      </w:r>
    </w:p>
    <w:p w:rsidR="002F08BF" w:rsidRPr="00FE6751" w:rsidRDefault="002F08BF" w:rsidP="002F08BF">
      <w:pPr>
        <w:pStyle w:val="Corpsdetexte"/>
        <w:widowControl w:val="0"/>
        <w:numPr>
          <w:ilvl w:val="1"/>
          <w:numId w:val="30"/>
        </w:numPr>
        <w:suppressAutoHyphens/>
      </w:pPr>
      <w:r w:rsidRPr="00FE6751">
        <w:t>'EEE': empty file (not at least one float message),</w:t>
      </w:r>
    </w:p>
    <w:p w:rsidR="002F08BF" w:rsidRPr="00FE6751" w:rsidRDefault="002F08BF" w:rsidP="002F08BF">
      <w:pPr>
        <w:pStyle w:val="Corpsdetexte"/>
        <w:widowControl w:val="0"/>
        <w:numPr>
          <w:ilvl w:val="1"/>
          <w:numId w:val="30"/>
        </w:numPr>
        <w:suppressAutoHyphens/>
      </w:pPr>
      <w:r w:rsidRPr="00FE6751">
        <w:t>'WWW': ArgosId to WMO link is unknown at the time of reception of the data,</w:t>
      </w:r>
    </w:p>
    <w:p w:rsidR="002F08BF" w:rsidRPr="00FE6751" w:rsidRDefault="002F08BF" w:rsidP="002F08BF">
      <w:pPr>
        <w:pStyle w:val="Corpsdetexte"/>
        <w:widowControl w:val="0"/>
        <w:numPr>
          <w:ilvl w:val="1"/>
          <w:numId w:val="30"/>
        </w:numPr>
        <w:suppressAutoHyphens/>
      </w:pPr>
      <w:r w:rsidRPr="00FE6751">
        <w:t>'MMM': meta-data unavailable to compute cycle number,</w:t>
      </w:r>
    </w:p>
    <w:p w:rsidR="002F08BF" w:rsidRPr="00FE6751" w:rsidRDefault="002F08BF" w:rsidP="002F08BF">
      <w:pPr>
        <w:pStyle w:val="Corpsdetexte"/>
        <w:widowControl w:val="0"/>
        <w:numPr>
          <w:ilvl w:val="1"/>
          <w:numId w:val="30"/>
        </w:numPr>
        <w:suppressAutoHyphens/>
      </w:pPr>
      <w:r w:rsidRPr="00FE6751">
        <w:t>'TTT': test data (dated before float launch date),</w:t>
      </w:r>
    </w:p>
    <w:p w:rsidR="002F08BF" w:rsidRPr="00FE6751" w:rsidRDefault="002F08BF" w:rsidP="002F08BF">
      <w:pPr>
        <w:pStyle w:val="Corpsdetexte"/>
        <w:widowControl w:val="0"/>
        <w:numPr>
          <w:ilvl w:val="1"/>
          <w:numId w:val="30"/>
        </w:numPr>
        <w:suppressAutoHyphens/>
      </w:pPr>
      <w:r w:rsidRPr="00FE6751">
        <w:t>'GGG': ghost messages,</w:t>
      </w:r>
    </w:p>
    <w:p w:rsidR="002F08BF" w:rsidRPr="00FE6751" w:rsidRDefault="002F08BF" w:rsidP="002F08BF">
      <w:pPr>
        <w:pStyle w:val="Corpsdetexte"/>
        <w:widowControl w:val="0"/>
        <w:numPr>
          <w:ilvl w:val="1"/>
          <w:numId w:val="30"/>
        </w:numPr>
        <w:suppressAutoHyphens/>
      </w:pPr>
      <w:r w:rsidRPr="00FE6751">
        <w:t>'UUU': cycle number value (manually) disabled by the user.</w:t>
      </w:r>
    </w:p>
    <w:p w:rsidR="002F08BF" w:rsidRPr="00FE6751" w:rsidRDefault="002F08BF" w:rsidP="002F08BF">
      <w:pPr>
        <w:pStyle w:val="Corpsdetexte"/>
        <w:rPr>
          <w:b/>
        </w:rPr>
      </w:pPr>
      <w:r w:rsidRPr="00FE6751">
        <w:rPr>
          <w:b/>
        </w:rPr>
        <w:t xml:space="preserve">Only 'identified' cycle files (i.e. with valid </w:t>
      </w:r>
      <w:r w:rsidRPr="00FE6751">
        <w:rPr>
          <w:b/>
          <w:i/>
        </w:rPr>
        <w:t>WMO</w:t>
      </w:r>
      <w:r w:rsidRPr="00FE6751">
        <w:rPr>
          <w:b/>
        </w:rPr>
        <w:t xml:space="preserve"> and </w:t>
      </w:r>
      <w:r w:rsidRPr="00FE6751">
        <w:rPr>
          <w:b/>
          <w:i/>
        </w:rPr>
        <w:t>CyNum</w:t>
      </w:r>
      <w:r w:rsidRPr="00FE6751">
        <w:rPr>
          <w:b/>
        </w:rPr>
        <w:t xml:space="preserve"> numbers) are processed by the decoder.</w:t>
      </w:r>
    </w:p>
    <w:p w:rsidR="002F08BF" w:rsidRPr="00FE6751" w:rsidRDefault="002F08BF" w:rsidP="002F08BF">
      <w:pPr>
        <w:pStyle w:val="Corpsdetexte"/>
      </w:pPr>
      <w:r w:rsidRPr="00FE6751">
        <w:t xml:space="preserve">The tool </w:t>
      </w:r>
      <w:r w:rsidRPr="00FE6751">
        <w:rPr>
          <w:b/>
          <w:i/>
        </w:rPr>
        <w:t>move_and_rename_prv_argos_files</w:t>
      </w:r>
      <w:r w:rsidRPr="00FE6751">
        <w:t xml:space="preserve"> or </w:t>
      </w:r>
      <w:r w:rsidRPr="00FE6751">
        <w:rPr>
          <w:b/>
          <w:i/>
        </w:rPr>
        <w:t>move_and_rename_apx_argos_files</w:t>
      </w:r>
      <w:r w:rsidRPr="00FE6751">
        <w:t xml:space="preserve"> is used for step #5. It uses </w:t>
      </w:r>
      <w:del w:id="1331" w:author="RANNOU Jean-Philippe" w:date="2020-02-06T11:09:00Z">
        <w:r w:rsidRPr="00FE6751" w:rsidDel="00D822FB">
          <w:rPr>
            <w:highlight w:val="green"/>
            <w:rPrChange w:id="1332" w:author="RANNOU Jean-Philippe" w:date="2020-02-11T17:24:00Z">
              <w:rPr/>
            </w:rPrChange>
          </w:rPr>
          <w:delText>the contents of</w:delText>
        </w:r>
      </w:del>
      <w:ins w:id="1333" w:author="RANNOU Jean-Philippe" w:date="2020-02-06T11:09:00Z">
        <w:r w:rsidR="00D822FB" w:rsidRPr="00FE6751">
          <w:rPr>
            <w:highlight w:val="green"/>
            <w:rPrChange w:id="1334" w:author="RANNOU Jean-Philippe" w:date="2020-02-11T17:24:00Z">
              <w:rPr/>
            </w:rPrChange>
          </w:rPr>
          <w:t>information from</w:t>
        </w:r>
      </w:ins>
      <w:r w:rsidRPr="00FE6751">
        <w:t xml:space="preserve"> the json meta-data files.</w:t>
      </w:r>
    </w:p>
    <w:p w:rsidR="002F08BF" w:rsidRPr="00FE6751" w:rsidRDefault="002F08BF" w:rsidP="00715A45">
      <w:pPr>
        <w:pStyle w:val="Titre4"/>
      </w:pPr>
      <w:bookmarkStart w:id="1335" w:name="_Toc32591941"/>
      <w:r w:rsidRPr="00FE6751">
        <w:t>Step #6: clean ghost data at the end of Argos cycle files</w:t>
      </w:r>
      <w:bookmarkEnd w:id="1335"/>
    </w:p>
    <w:p w:rsidR="002F08BF" w:rsidRPr="00FE6751" w:rsidRDefault="002F08BF" w:rsidP="002F08BF">
      <w:pPr>
        <w:pStyle w:val="Corpsdetexte"/>
      </w:pPr>
      <w:r w:rsidRPr="00FE6751">
        <w:t>In this step we try to detect data from a ghost transmission at the end of the cycle file and to move it to another appropriate cycle file.</w:t>
      </w:r>
    </w:p>
    <w:p w:rsidR="002F08BF" w:rsidRPr="00FE6751" w:rsidRDefault="002F08BF" w:rsidP="002F08BF">
      <w:pPr>
        <w:pStyle w:val="Corpsdetexte"/>
      </w:pPr>
      <w:r w:rsidRPr="00FE6751">
        <w:t>This step is applied to Apex data only (since a reliable Last Message Time (LMT) is crucial for the determination of the Apex cycle timings).</w:t>
      </w:r>
    </w:p>
    <w:p w:rsidR="002F08BF" w:rsidRPr="00FE6751" w:rsidRDefault="002F08BF" w:rsidP="002F08BF">
      <w:pPr>
        <w:pStyle w:val="Corpsdetexte"/>
      </w:pPr>
      <w:r w:rsidRPr="00FE6751">
        <w:t xml:space="preserve">The tool </w:t>
      </w:r>
      <w:r w:rsidRPr="00FE6751">
        <w:rPr>
          <w:b/>
          <w:i/>
        </w:rPr>
        <w:t>clean_ghost_in_apx_argos_cycle_files</w:t>
      </w:r>
      <w:r w:rsidRPr="00FE6751">
        <w:t xml:space="preserve"> is used for step #5.</w:t>
      </w:r>
    </w:p>
    <w:p w:rsidR="002F08BF" w:rsidRPr="00FE6751" w:rsidRDefault="002F08BF" w:rsidP="00715A45">
      <w:pPr>
        <w:pStyle w:val="Titre4"/>
      </w:pPr>
      <w:bookmarkStart w:id="1336" w:name="_Toc32591942"/>
      <w:r w:rsidRPr="00FE6751">
        <w:t>Final step: check the processed output files</w:t>
      </w:r>
      <w:bookmarkEnd w:id="1336"/>
    </w:p>
    <w:p w:rsidR="002F08BF" w:rsidRPr="00FE6751" w:rsidRDefault="002F08BF" w:rsidP="002F08BF">
      <w:pPr>
        <w:pStyle w:val="Corpsdetexte"/>
      </w:pPr>
      <w:r w:rsidRPr="00FE6751">
        <w:t xml:space="preserve">Use the tool </w:t>
      </w:r>
      <w:r w:rsidRPr="00FE6751">
        <w:rPr>
          <w:b/>
          <w:i/>
        </w:rPr>
        <w:t>check_argos_cycle_files</w:t>
      </w:r>
      <w:r w:rsidRPr="00FE6751">
        <w:t xml:space="preserve"> to check the work done and the file contents (particularly in columns 'D' to 'G' of the CSV file generated by this tool).</w:t>
      </w:r>
    </w:p>
    <w:p w:rsidR="002F08BF" w:rsidRPr="00FE6751" w:rsidRDefault="002F08BF" w:rsidP="002F08BF">
      <w:pPr>
        <w:pStyle w:val="Corpsdetexte"/>
      </w:pPr>
    </w:p>
    <w:p w:rsidR="002F08BF" w:rsidRPr="00FE6751" w:rsidRDefault="002F08BF" w:rsidP="002F08BF">
      <w:pPr>
        <w:pStyle w:val="Corpsdetexte"/>
      </w:pPr>
      <w:r w:rsidRPr="00FE6751">
        <w:t>The output files can be used for decoding (</w:t>
      </w:r>
      <w:r w:rsidRPr="00FE6751">
        <w:rPr>
          <w:rStyle w:val="CodeCar"/>
          <w:rFonts w:eastAsiaTheme="minorEastAsia"/>
        </w:rPr>
        <w:t>DIR_INPUT_HEX_ARGOS_FILE_FORMAT_1</w:t>
      </w:r>
      <w:r w:rsidRPr="00FE6751">
        <w:t xml:space="preserve"> directory).</w:t>
      </w:r>
    </w:p>
    <w:p w:rsidR="002F08BF" w:rsidRPr="00FE6751" w:rsidRDefault="002F08BF" w:rsidP="002F08BF">
      <w:pPr>
        <w:pStyle w:val="Corpsdetexte"/>
      </w:pPr>
    </w:p>
    <w:p w:rsidR="002F08BF" w:rsidRPr="00FE6751" w:rsidRDefault="002F08BF" w:rsidP="002F08BF">
      <w:pPr>
        <w:pStyle w:val="Corpsdetexte"/>
        <w:rPr>
          <w:b/>
        </w:rPr>
      </w:pPr>
      <w:r w:rsidRPr="00FE6751">
        <w:rPr>
          <w:b/>
        </w:rPr>
        <w:t xml:space="preserve">Note also that the tool </w:t>
      </w:r>
      <w:r w:rsidRPr="00FE6751">
        <w:rPr>
          <w:b/>
          <w:i/>
        </w:rPr>
        <w:t>process_argos_data_prv</w:t>
      </w:r>
      <w:r w:rsidRPr="00FE6751">
        <w:rPr>
          <w:b/>
        </w:rPr>
        <w:t xml:space="preserve"> (for NKE and Metocean floats) or </w:t>
      </w:r>
      <w:r w:rsidRPr="00FE6751">
        <w:rPr>
          <w:b/>
          <w:i/>
        </w:rPr>
        <w:t>process_argos_data_apx</w:t>
      </w:r>
      <w:r w:rsidRPr="00FE6751">
        <w:rPr>
          <w:b/>
        </w:rPr>
        <w:t xml:space="preserve"> (for Apex floats) can be used to process these steps.</w:t>
      </w:r>
    </w:p>
    <w:p w:rsidR="002F08BF" w:rsidRPr="00FE6751" w:rsidRDefault="002F08BF" w:rsidP="00715A45">
      <w:pPr>
        <w:pStyle w:val="Titre3"/>
      </w:pPr>
      <w:bookmarkStart w:id="1337" w:name="_Toc460855065"/>
      <w:bookmarkStart w:id="1338" w:name="_Toc32591943"/>
      <w:r w:rsidRPr="00FE6751">
        <w:t>For Iridium SBD floats</w:t>
      </w:r>
      <w:bookmarkEnd w:id="1337"/>
      <w:bookmarkEnd w:id="1338"/>
    </w:p>
    <w:p w:rsidR="002F08BF" w:rsidRPr="00FE6751" w:rsidRDefault="002F08BF" w:rsidP="00715A45">
      <w:pPr>
        <w:pStyle w:val="Titre4"/>
      </w:pPr>
      <w:bookmarkStart w:id="1339" w:name="_Ref459295885"/>
      <w:bookmarkStart w:id="1340" w:name="_Toc32591944"/>
      <w:r w:rsidRPr="00FE6751">
        <w:t>Rename the mail files</w:t>
      </w:r>
      <w:bookmarkEnd w:id="1339"/>
      <w:bookmarkEnd w:id="1340"/>
    </w:p>
    <w:p w:rsidR="002F08BF" w:rsidRPr="00FE6751" w:rsidRDefault="002F08BF" w:rsidP="002F08BF">
      <w:pPr>
        <w:pStyle w:val="Corpsdetexte"/>
      </w:pPr>
      <w:r w:rsidRPr="00FE6751">
        <w:t xml:space="preserve">The incoming Iridium mail files should be renamed to be used by the decoder. This can be done with the tool </w:t>
      </w:r>
      <w:r w:rsidRPr="00FE6751">
        <w:rPr>
          <w:b/>
          <w:i/>
        </w:rPr>
        <w:t>move_and_rename_iridium_sbd_mail_files</w:t>
      </w:r>
      <w:r w:rsidRPr="00FE6751">
        <w:t>.</w:t>
      </w:r>
    </w:p>
    <w:p w:rsidR="002F08BF" w:rsidRPr="00FE6751" w:rsidRDefault="002F08BF" w:rsidP="002F08BF">
      <w:pPr>
        <w:pStyle w:val="Corpsdetexte"/>
      </w:pPr>
      <w:r w:rsidRPr="00FE6751">
        <w:t>Each processed file will be renamed:</w:t>
      </w:r>
    </w:p>
    <w:p w:rsidR="002F08BF" w:rsidRPr="00FE6751" w:rsidRDefault="002F08BF" w:rsidP="002F08BF">
      <w:pPr>
        <w:pStyle w:val="Corpsdetexte"/>
      </w:pPr>
      <w:r w:rsidRPr="00FE6751">
        <w:rPr>
          <w:i/>
        </w:rPr>
        <w:t>co_YYYYMMDDThhmmss_IMEI_MOMSN_MTMSN_PID.txt</w:t>
      </w:r>
      <w:r w:rsidRPr="00FE6751">
        <w:t>, where</w:t>
      </w:r>
    </w:p>
    <w:p w:rsidR="002F08BF" w:rsidRPr="00FE6751" w:rsidRDefault="002F08BF" w:rsidP="002F08BF">
      <w:pPr>
        <w:pStyle w:val="Corpsdetexte"/>
        <w:widowControl w:val="0"/>
        <w:numPr>
          <w:ilvl w:val="0"/>
          <w:numId w:val="31"/>
        </w:numPr>
        <w:suppressAutoHyphens/>
      </w:pPr>
      <w:r w:rsidRPr="00FE6751">
        <w:rPr>
          <w:i/>
        </w:rPr>
        <w:t>YYYYMMDDThhmmss</w:t>
      </w:r>
      <w:r w:rsidRPr="00FE6751">
        <w:t>: is the date of the Iridium session,</w:t>
      </w:r>
    </w:p>
    <w:p w:rsidR="002F08BF" w:rsidRPr="00FE6751" w:rsidRDefault="002F08BF" w:rsidP="002F08BF">
      <w:pPr>
        <w:pStyle w:val="Corpsdetexte"/>
        <w:widowControl w:val="0"/>
        <w:numPr>
          <w:ilvl w:val="0"/>
          <w:numId w:val="31"/>
        </w:numPr>
        <w:suppressAutoHyphens/>
      </w:pPr>
      <w:r w:rsidRPr="00FE6751">
        <w:rPr>
          <w:i/>
        </w:rPr>
        <w:t>IMEI</w:t>
      </w:r>
      <w:r w:rsidRPr="00FE6751">
        <w:t>: is the float IMEI number,</w:t>
      </w:r>
    </w:p>
    <w:p w:rsidR="002F08BF" w:rsidRPr="00FE6751" w:rsidRDefault="002F08BF" w:rsidP="002F08BF">
      <w:pPr>
        <w:pStyle w:val="Corpsdetexte"/>
        <w:widowControl w:val="0"/>
        <w:numPr>
          <w:ilvl w:val="0"/>
          <w:numId w:val="31"/>
        </w:numPr>
        <w:suppressAutoHyphens/>
      </w:pPr>
      <w:r w:rsidRPr="00FE6751">
        <w:rPr>
          <w:i/>
        </w:rPr>
        <w:lastRenderedPageBreak/>
        <w:t>MOMSN</w:t>
      </w:r>
      <w:r w:rsidRPr="00FE6751">
        <w:t xml:space="preserve">, </w:t>
      </w:r>
      <w:r w:rsidRPr="00FE6751">
        <w:rPr>
          <w:i/>
        </w:rPr>
        <w:t>MTMSN</w:t>
      </w:r>
      <w:r w:rsidRPr="00FE6751">
        <w:t>: are the MOMSN and MTMSN numbers of the transmission,</w:t>
      </w:r>
    </w:p>
    <w:p w:rsidR="002F08BF" w:rsidRPr="00FE6751" w:rsidRDefault="002F08BF" w:rsidP="002F08BF">
      <w:pPr>
        <w:pStyle w:val="Corpsdetexte"/>
        <w:widowControl w:val="0"/>
        <w:numPr>
          <w:ilvl w:val="0"/>
          <w:numId w:val="31"/>
        </w:numPr>
        <w:suppressAutoHyphens/>
      </w:pPr>
      <w:r w:rsidRPr="00FE6751">
        <w:rPr>
          <w:i/>
        </w:rPr>
        <w:t>PID</w:t>
      </w:r>
      <w:r w:rsidRPr="00FE6751">
        <w:t>: is the PID of the process that collected the mail (unused</w:t>
      </w:r>
      <w:ins w:id="1341" w:author="RANNOU Jean-Philippe" w:date="2020-02-06T11:11:00Z">
        <w:r w:rsidR="00D822FB" w:rsidRPr="00FE6751">
          <w:t xml:space="preserve"> </w:t>
        </w:r>
        <w:r w:rsidR="00D822FB" w:rsidRPr="00FE6751">
          <w:rPr>
            <w:highlight w:val="green"/>
            <w:rPrChange w:id="1342" w:author="RANNOU Jean-Philippe" w:date="2020-02-11T17:24:00Z">
              <w:rPr/>
            </w:rPrChange>
          </w:rPr>
          <w:t>by the decoder</w:t>
        </w:r>
      </w:ins>
      <w:r w:rsidRPr="00FE6751">
        <w:t>).</w:t>
      </w:r>
    </w:p>
    <w:p w:rsidR="002F08BF" w:rsidRPr="00FE6751" w:rsidRDefault="002F08BF" w:rsidP="002F08BF">
      <w:pPr>
        <w:pStyle w:val="Corpsdetexte"/>
      </w:pPr>
      <w:r w:rsidRPr="00FE6751">
        <w:t>The newly named files can then be moved to the repository (</w:t>
      </w:r>
      <w:r w:rsidRPr="00FE6751">
        <w:rPr>
          <w:rStyle w:val="CodeCar"/>
          <w:rFonts w:eastAsiaTheme="minorEastAsia"/>
        </w:rPr>
        <w:t>DIR_INPUT_RSYNC_DATA</w:t>
      </w:r>
      <w:r w:rsidRPr="00FE6751">
        <w:t xml:space="preserve"> directory).</w:t>
      </w:r>
    </w:p>
    <w:p w:rsidR="002F08BF" w:rsidRPr="00FE6751" w:rsidRDefault="002F08BF" w:rsidP="00715A45">
      <w:pPr>
        <w:pStyle w:val="Titre4"/>
      </w:pPr>
      <w:bookmarkStart w:id="1343" w:name="_Ref459295204"/>
      <w:bookmarkStart w:id="1344" w:name="_Toc32591945"/>
      <w:r w:rsidRPr="00FE6751">
        <w:t>Duplicate the mail files</w:t>
      </w:r>
      <w:bookmarkEnd w:id="1343"/>
      <w:bookmarkEnd w:id="1344"/>
    </w:p>
    <w:p w:rsidR="002F08BF" w:rsidRPr="00FE6751" w:rsidRDefault="002F08BF" w:rsidP="002F08BF">
      <w:pPr>
        <w:pStyle w:val="Corpsdetexte"/>
      </w:pPr>
      <w:r w:rsidRPr="00FE6751">
        <w:t>To be decoded, the Iridium mail files should be duplicated from the repository (</w:t>
      </w:r>
      <w:r w:rsidRPr="00FE6751">
        <w:rPr>
          <w:rStyle w:val="CodeCar"/>
          <w:rFonts w:eastAsiaTheme="minorEastAsia"/>
        </w:rPr>
        <w:t>DIR_INPUT_RSYNC_DATA</w:t>
      </w:r>
      <w:r w:rsidRPr="00FE6751">
        <w:t xml:space="preserve"> directory) to the decoder specific directory (</w:t>
      </w:r>
      <w:r w:rsidRPr="00FE6751">
        <w:rPr>
          <w:rStyle w:val="CodeCar"/>
          <w:rFonts w:eastAsiaTheme="minorEastAsia"/>
        </w:rPr>
        <w:t>IRIDIUM_DATA_DIRECTORY</w:t>
      </w:r>
      <w:r w:rsidRPr="00FE6751">
        <w:t xml:space="preserve"> directory). This can be done with the tool </w:t>
      </w:r>
      <w:r w:rsidRPr="00FE6751">
        <w:rPr>
          <w:b/>
          <w:i/>
        </w:rPr>
        <w:t>copy_iridium_mail_files</w:t>
      </w:r>
      <w:r w:rsidRPr="00FE6751">
        <w:t>.</w:t>
      </w:r>
    </w:p>
    <w:p w:rsidR="002F08BF" w:rsidRPr="00FE6751" w:rsidRDefault="002F08BF" w:rsidP="00715A45">
      <w:pPr>
        <w:pStyle w:val="Titre3"/>
      </w:pPr>
      <w:bookmarkStart w:id="1345" w:name="_Toc460855066"/>
      <w:bookmarkStart w:id="1346" w:name="_Toc32591946"/>
      <w:r w:rsidRPr="00FE6751">
        <w:t>For Iridium RUDICS floats</w:t>
      </w:r>
      <w:bookmarkEnd w:id="1345"/>
      <w:bookmarkEnd w:id="1346"/>
    </w:p>
    <w:p w:rsidR="002F08BF" w:rsidRPr="00FE6751" w:rsidRDefault="002F08BF" w:rsidP="00715A45">
      <w:pPr>
        <w:pStyle w:val="Titre4"/>
      </w:pPr>
      <w:bookmarkStart w:id="1347" w:name="_Toc32591947"/>
      <w:r w:rsidRPr="00FE6751">
        <w:t>Duplicate the Iridium files</w:t>
      </w:r>
      <w:bookmarkEnd w:id="1347"/>
    </w:p>
    <w:p w:rsidR="002F08BF" w:rsidRPr="00FE6751" w:rsidRDefault="002F08BF" w:rsidP="002F08BF">
      <w:pPr>
        <w:pStyle w:val="Corpsdetexte"/>
      </w:pPr>
      <w:r w:rsidRPr="00FE6751">
        <w:t>To be decoded, the Iridium files should be duplicated from the repository (</w:t>
      </w:r>
      <w:r w:rsidRPr="00FE6751">
        <w:rPr>
          <w:rStyle w:val="CodeCar"/>
          <w:rFonts w:eastAsiaTheme="minorEastAsia"/>
        </w:rPr>
        <w:t>DIR_INPUT_RSYNC_DATA</w:t>
      </w:r>
      <w:r w:rsidRPr="00FE6751">
        <w:t xml:space="preserve"> directory) to the decoder specific directory (</w:t>
      </w:r>
      <w:r w:rsidRPr="00FE6751">
        <w:rPr>
          <w:rStyle w:val="CodeCar"/>
          <w:rFonts w:eastAsiaTheme="minorEastAsia"/>
        </w:rPr>
        <w:t>IRIDIUM_DATA_DIRECTORY</w:t>
      </w:r>
      <w:r w:rsidRPr="00FE6751">
        <w:t xml:space="preserve"> directory). This can be done with the tool</w:t>
      </w:r>
      <w:r w:rsidR="00C255B6" w:rsidRPr="00FE6751">
        <w:t>s</w:t>
      </w:r>
      <w:r w:rsidRPr="00FE6751">
        <w:t xml:space="preserve"> </w:t>
      </w:r>
      <w:r w:rsidRPr="00FE6751">
        <w:rPr>
          <w:b/>
          <w:i/>
        </w:rPr>
        <w:t>copy_remocean_sbd_files</w:t>
      </w:r>
      <w:r w:rsidR="00C255B6" w:rsidRPr="00FE6751">
        <w:rPr>
          <w:b/>
        </w:rPr>
        <w:t xml:space="preserve"> </w:t>
      </w:r>
      <w:r w:rsidR="00C255B6" w:rsidRPr="00FE6751">
        <w:t>or</w:t>
      </w:r>
      <w:r w:rsidR="00C255B6" w:rsidRPr="00FE6751">
        <w:rPr>
          <w:b/>
        </w:rPr>
        <w:t xml:space="preserve"> </w:t>
      </w:r>
      <w:r w:rsidR="00C255B6" w:rsidRPr="00FE6751">
        <w:rPr>
          <w:b/>
          <w:i/>
        </w:rPr>
        <w:t>copy_cts5_files</w:t>
      </w:r>
      <w:ins w:id="1348" w:author="RANNOU Jean-Philippe" w:date="2020-02-06T11:14:00Z">
        <w:r w:rsidR="00A30358" w:rsidRPr="00FE6751">
          <w:t xml:space="preserve"> </w:t>
        </w:r>
        <w:r w:rsidR="00A30358" w:rsidRPr="00FE6751">
          <w:rPr>
            <w:highlight w:val="green"/>
            <w:rPrChange w:id="1349" w:author="RANNOU Jean-Philippe" w:date="2020-02-11T17:24:00Z">
              <w:rPr/>
            </w:rPrChange>
          </w:rPr>
          <w:t xml:space="preserve">or </w:t>
        </w:r>
        <w:r w:rsidR="00A30358" w:rsidRPr="00FE6751">
          <w:rPr>
            <w:b/>
            <w:i/>
            <w:highlight w:val="green"/>
            <w:rPrChange w:id="1350" w:author="RANNOU Jean-Philippe" w:date="2020-02-11T17:24:00Z">
              <w:rPr/>
            </w:rPrChange>
          </w:rPr>
          <w:t>copy_apx_iridium_rudics_files</w:t>
        </w:r>
        <w:r w:rsidR="00A30358" w:rsidRPr="00FE6751">
          <w:rPr>
            <w:highlight w:val="green"/>
            <w:rPrChange w:id="1351" w:author="RANNOU Jean-Philippe" w:date="2020-02-11T17:24:00Z">
              <w:rPr/>
            </w:rPrChange>
          </w:rPr>
          <w:t xml:space="preserve"> or </w:t>
        </w:r>
      </w:ins>
      <w:ins w:id="1352" w:author="RANNOU Jean-Philippe" w:date="2020-02-06T11:15:00Z">
        <w:r w:rsidR="00A30358" w:rsidRPr="00FE6751">
          <w:rPr>
            <w:b/>
            <w:i/>
            <w:highlight w:val="green"/>
            <w:rPrChange w:id="1353" w:author="RANNOU Jean-Philippe" w:date="2020-02-11T17:24:00Z">
              <w:rPr/>
            </w:rPrChange>
          </w:rPr>
          <w:t>copy_apx_apf11_iridium_rudics_files</w:t>
        </w:r>
        <w:r w:rsidR="00A30358" w:rsidRPr="00FE6751">
          <w:rPr>
            <w:highlight w:val="green"/>
            <w:rPrChange w:id="1354" w:author="RANNOU Jean-Philippe" w:date="2020-02-11T17:24:00Z">
              <w:rPr/>
            </w:rPrChange>
          </w:rPr>
          <w:t xml:space="preserve"> or </w:t>
        </w:r>
        <w:r w:rsidR="00A30358" w:rsidRPr="00FE6751">
          <w:rPr>
            <w:b/>
            <w:i/>
            <w:highlight w:val="green"/>
            <w:rPrChange w:id="1355" w:author="RANNOU Jean-Philippe" w:date="2020-02-11T17:24:00Z">
              <w:rPr/>
            </w:rPrChange>
          </w:rPr>
          <w:t>copy_nemo_files</w:t>
        </w:r>
      </w:ins>
      <w:r w:rsidRPr="00FE6751">
        <w:t>.</w:t>
      </w:r>
    </w:p>
    <w:p w:rsidR="002F08BF" w:rsidRPr="00FE6751" w:rsidRDefault="002F08BF" w:rsidP="00715A45">
      <w:pPr>
        <w:pStyle w:val="Titre2"/>
      </w:pPr>
      <w:r w:rsidRPr="00FE6751">
        <w:br w:type="page"/>
      </w:r>
      <w:bookmarkStart w:id="1356" w:name="_Toc460855067"/>
      <w:bookmarkStart w:id="1357" w:name="_Toc32591948"/>
      <w:r w:rsidRPr="00FE6751">
        <w:lastRenderedPageBreak/>
        <w:t>Decoding of float transmitted data</w:t>
      </w:r>
      <w:bookmarkEnd w:id="1356"/>
      <w:bookmarkEnd w:id="1357"/>
    </w:p>
    <w:p w:rsidR="002F08BF" w:rsidRPr="00FE6751" w:rsidRDefault="002F08BF" w:rsidP="002F08BF">
      <w:pPr>
        <w:pStyle w:val="Corpsdetexte"/>
      </w:pPr>
      <w:r w:rsidRPr="00FE6751">
        <w:t>To use the decoder you can type, in the Matlab command window:</w:t>
      </w:r>
    </w:p>
    <w:p w:rsidR="002F08BF" w:rsidRPr="00FE6751" w:rsidRDefault="002F08BF" w:rsidP="002F08BF">
      <w:pPr>
        <w:pStyle w:val="Corpsdetexte"/>
        <w:widowControl w:val="0"/>
        <w:numPr>
          <w:ilvl w:val="0"/>
          <w:numId w:val="24"/>
        </w:numPr>
        <w:suppressAutoHyphens/>
      </w:pPr>
      <w:r w:rsidRPr="00FE6751">
        <w:rPr>
          <w:b/>
          <w:i/>
        </w:rPr>
        <w:t>decode_provor_2_csv</w:t>
      </w:r>
      <w:r w:rsidRPr="00FE6751">
        <w:t xml:space="preserve"> or </w:t>
      </w:r>
      <w:r w:rsidRPr="00FE6751">
        <w:rPr>
          <w:b/>
          <w:i/>
        </w:rPr>
        <w:t>decode_provor_2_nc</w:t>
      </w:r>
      <w:r w:rsidRPr="00FE6751">
        <w:t xml:space="preserve"> to decode NKE floats,</w:t>
      </w:r>
    </w:p>
    <w:p w:rsidR="002F08BF" w:rsidRPr="00FE6751" w:rsidRDefault="002F08BF" w:rsidP="002F08BF">
      <w:pPr>
        <w:pStyle w:val="Corpsdetexte"/>
        <w:widowControl w:val="0"/>
        <w:numPr>
          <w:ilvl w:val="0"/>
          <w:numId w:val="24"/>
        </w:numPr>
        <w:suppressAutoHyphens/>
      </w:pPr>
      <w:r w:rsidRPr="00FE6751">
        <w:rPr>
          <w:b/>
          <w:i/>
        </w:rPr>
        <w:t>decode_apex_2_csv</w:t>
      </w:r>
      <w:r w:rsidRPr="00FE6751">
        <w:t xml:space="preserve"> or </w:t>
      </w:r>
      <w:r w:rsidRPr="00FE6751">
        <w:rPr>
          <w:b/>
          <w:i/>
        </w:rPr>
        <w:t>decode_apex_2_nc</w:t>
      </w:r>
      <w:r w:rsidRPr="00FE6751">
        <w:t xml:space="preserve"> to decode TWR floats,</w:t>
      </w:r>
    </w:p>
    <w:p w:rsidR="00C75A16" w:rsidRPr="00FE6751" w:rsidRDefault="002F08BF" w:rsidP="002F08BF">
      <w:pPr>
        <w:pStyle w:val="Corpsdetexte"/>
        <w:widowControl w:val="0"/>
        <w:numPr>
          <w:ilvl w:val="0"/>
          <w:numId w:val="24"/>
        </w:numPr>
        <w:suppressAutoHyphens/>
        <w:rPr>
          <w:ins w:id="1358" w:author="RANNOU Jean-Philippe" w:date="2020-02-06T11:16:00Z"/>
        </w:rPr>
      </w:pPr>
      <w:r w:rsidRPr="00FE6751">
        <w:rPr>
          <w:b/>
          <w:i/>
        </w:rPr>
        <w:t>decode_nova_2_csv</w:t>
      </w:r>
      <w:r w:rsidRPr="00FE6751">
        <w:t xml:space="preserve"> or </w:t>
      </w:r>
      <w:r w:rsidRPr="00FE6751">
        <w:rPr>
          <w:b/>
          <w:i/>
        </w:rPr>
        <w:t>decode_nova_2_nc</w:t>
      </w:r>
      <w:r w:rsidRPr="00FE6751">
        <w:t xml:space="preserve"> to decode MetOcean floats</w:t>
      </w:r>
      <w:ins w:id="1359" w:author="RANNOU Jean-Philippe" w:date="2020-02-06T11:16:00Z">
        <w:r w:rsidR="00C75A16" w:rsidRPr="00FE6751">
          <w:t>,</w:t>
        </w:r>
      </w:ins>
    </w:p>
    <w:p w:rsidR="002F08BF" w:rsidRPr="00FE6751" w:rsidRDefault="00C75A16" w:rsidP="00146E3F">
      <w:pPr>
        <w:pStyle w:val="Corpsdetexte"/>
        <w:widowControl w:val="0"/>
        <w:numPr>
          <w:ilvl w:val="0"/>
          <w:numId w:val="24"/>
        </w:numPr>
        <w:suppressAutoHyphens/>
        <w:rPr>
          <w:highlight w:val="green"/>
          <w:rPrChange w:id="1360" w:author="RANNOU Jean-Philippe" w:date="2020-02-11T17:24:00Z">
            <w:rPr/>
          </w:rPrChange>
        </w:rPr>
      </w:pPr>
      <w:ins w:id="1361" w:author="RANNOU Jean-Philippe" w:date="2020-02-06T11:16:00Z">
        <w:r w:rsidRPr="00FE6751">
          <w:rPr>
            <w:b/>
            <w:i/>
            <w:highlight w:val="green"/>
            <w:rPrChange w:id="1362" w:author="RANNOU Jean-Philippe" w:date="2020-02-11T17:24:00Z">
              <w:rPr>
                <w:b/>
                <w:i/>
              </w:rPr>
            </w:rPrChange>
          </w:rPr>
          <w:t>decode_nemo_2_csv</w:t>
        </w:r>
        <w:r w:rsidRPr="00FE6751">
          <w:rPr>
            <w:highlight w:val="green"/>
            <w:rPrChange w:id="1363" w:author="RANNOU Jean-Philippe" w:date="2020-02-11T17:24:00Z">
              <w:rPr/>
            </w:rPrChange>
          </w:rPr>
          <w:t xml:space="preserve"> or </w:t>
        </w:r>
        <w:r w:rsidRPr="00FE6751">
          <w:rPr>
            <w:b/>
            <w:i/>
            <w:highlight w:val="green"/>
            <w:rPrChange w:id="1364" w:author="RANNOU Jean-Philippe" w:date="2020-02-11T17:24:00Z">
              <w:rPr>
                <w:b/>
                <w:i/>
              </w:rPr>
            </w:rPrChange>
          </w:rPr>
          <w:t>decode_nemo_2_nc</w:t>
        </w:r>
        <w:r w:rsidRPr="00FE6751">
          <w:rPr>
            <w:highlight w:val="green"/>
            <w:rPrChange w:id="1365" w:author="RANNOU Jean-Philippe" w:date="2020-02-11T17:24:00Z">
              <w:rPr/>
            </w:rPrChange>
          </w:rPr>
          <w:t xml:space="preserve"> to decode </w:t>
        </w:r>
      </w:ins>
      <w:ins w:id="1366" w:author="RANNOU Jean-Philippe" w:date="2020-02-06T11:17:00Z">
        <w:r w:rsidRPr="00FE6751">
          <w:rPr>
            <w:highlight w:val="green"/>
            <w:rPrChange w:id="1367" w:author="RANNOU Jean-Philippe" w:date="2020-02-11T17:24:00Z">
              <w:rPr/>
            </w:rPrChange>
          </w:rPr>
          <w:t>OPTIMARE</w:t>
        </w:r>
      </w:ins>
      <w:ins w:id="1368" w:author="RANNOU Jean-Philippe" w:date="2020-02-06T11:16:00Z">
        <w:r w:rsidRPr="00FE6751">
          <w:rPr>
            <w:highlight w:val="green"/>
            <w:rPrChange w:id="1369" w:author="RANNOU Jean-Philippe" w:date="2020-02-11T17:24:00Z">
              <w:rPr/>
            </w:rPrChange>
          </w:rPr>
          <w:t xml:space="preserve"> floats.</w:t>
        </w:r>
      </w:ins>
      <w:del w:id="1370" w:author="RANNOU Jean-Philippe" w:date="2020-02-06T11:16:00Z">
        <w:r w:rsidR="002F08BF" w:rsidRPr="00FE6751" w:rsidDel="00C75A16">
          <w:rPr>
            <w:highlight w:val="green"/>
            <w:rPrChange w:id="1371" w:author="RANNOU Jean-Philippe" w:date="2020-02-11T17:24:00Z">
              <w:rPr/>
            </w:rPrChange>
          </w:rPr>
          <w:delText>.</w:delText>
        </w:r>
      </w:del>
    </w:p>
    <w:p w:rsidR="002F08BF" w:rsidRPr="00FE6751" w:rsidRDefault="002F08BF" w:rsidP="002F08BF">
      <w:pPr>
        <w:pStyle w:val="Corpsdetexte"/>
      </w:pPr>
    </w:p>
    <w:p w:rsidR="00C75A16" w:rsidRPr="00FE6751" w:rsidRDefault="002F08BF" w:rsidP="002F08BF">
      <w:pPr>
        <w:pStyle w:val="Corpsdetexte"/>
        <w:rPr>
          <w:ins w:id="1372" w:author="RANNOU Jean-Philippe" w:date="2020-02-06T11:18:00Z"/>
        </w:rPr>
      </w:pPr>
      <w:r w:rsidRPr="00FE6751">
        <w:t xml:space="preserve">Doing so, all the float of the </w:t>
      </w:r>
      <w:r w:rsidRPr="00FE6751">
        <w:rPr>
          <w:rStyle w:val="CodeCar"/>
          <w:rFonts w:eastAsiaTheme="minorEastAsia"/>
        </w:rPr>
        <w:t>FLOAT_LIST_FILE_NAME</w:t>
      </w:r>
      <w:r w:rsidRPr="00FE6751">
        <w:t xml:space="preserve"> file will be decoded.</w:t>
      </w:r>
    </w:p>
    <w:p w:rsidR="002F08BF" w:rsidRPr="00FE6751" w:rsidRDefault="002F08BF" w:rsidP="002F08BF">
      <w:pPr>
        <w:pStyle w:val="Corpsdetexte"/>
      </w:pPr>
      <w:del w:id="1373" w:author="RANNOU Jean-Philippe" w:date="2020-02-06T11:18:00Z">
        <w:r w:rsidRPr="00FE6751" w:rsidDel="00C75A16">
          <w:delText xml:space="preserve"> </w:delText>
        </w:r>
      </w:del>
      <w:r w:rsidRPr="00FE6751">
        <w:t xml:space="preserve">You can also choose to decode only few floats by providing their WMO numbers as input parameters: </w:t>
      </w:r>
      <w:r w:rsidRPr="00FE6751">
        <w:rPr>
          <w:b/>
          <w:i/>
        </w:rPr>
        <w:t>decode_provor_2_csv(2902077)</w:t>
      </w:r>
      <w:r w:rsidRPr="00FE6751">
        <w:t xml:space="preserve"> or </w:t>
      </w:r>
      <w:r w:rsidRPr="00FE6751">
        <w:rPr>
          <w:b/>
          <w:i/>
        </w:rPr>
        <w:t>decode_provor_2_nc(2902089, 2902118, 2902086)</w:t>
      </w:r>
      <w:r w:rsidRPr="00FE6751">
        <w:t xml:space="preserve"> for example.</w:t>
      </w:r>
    </w:p>
    <w:p w:rsidR="002F08BF" w:rsidRPr="00FE6751" w:rsidRDefault="002F08BF" w:rsidP="002F08BF">
      <w:pPr>
        <w:pStyle w:val="Corpsdetexte"/>
      </w:pPr>
      <w:r w:rsidRPr="00FE6751">
        <w:t xml:space="preserve">The </w:t>
      </w:r>
      <w:r w:rsidRPr="00FE6751">
        <w:rPr>
          <w:b/>
          <w:i/>
        </w:rPr>
        <w:t>decode_*_2_csv</w:t>
      </w:r>
      <w:r w:rsidRPr="00FE6751">
        <w:t xml:space="preserve"> decoders perform a ‘raw’ decoding of the input data (decoding of the transmitted float messages). The decoded data are stored in a CSV file (one per decoder session).</w:t>
      </w:r>
    </w:p>
    <w:p w:rsidR="002F08BF" w:rsidRPr="00FE6751" w:rsidRDefault="002F08BF" w:rsidP="002F08BF">
      <w:pPr>
        <w:pStyle w:val="Corpsdetexte"/>
      </w:pPr>
      <w:r w:rsidRPr="00FE6751">
        <w:t xml:space="preserve">The </w:t>
      </w:r>
      <w:r w:rsidRPr="00FE6751">
        <w:rPr>
          <w:b/>
          <w:i/>
        </w:rPr>
        <w:t>decode_*_2_nc</w:t>
      </w:r>
      <w:r w:rsidRPr="00FE6751">
        <w:t xml:space="preserve"> decoders perform the ‘full’ decoding of the input data (decoding of the transmitted float messages, processing of derived parameters, application of Argo rules). The decoded data are stored in NetCDF files compliant with the Argo V3.1 format.</w:t>
      </w:r>
    </w:p>
    <w:p w:rsidR="002F08BF" w:rsidRPr="00FE6751" w:rsidDel="00985E56" w:rsidRDefault="002F08BF" w:rsidP="002F08BF">
      <w:pPr>
        <w:pStyle w:val="Corpsdetexte"/>
        <w:rPr>
          <w:del w:id="1374" w:author="RANNOU Jean-Philippe" w:date="2020-02-11T15:47:00Z"/>
        </w:rPr>
      </w:pPr>
      <w:bookmarkStart w:id="1375" w:name="_Toc32334928"/>
      <w:bookmarkStart w:id="1376" w:name="_Toc32335223"/>
      <w:bookmarkStart w:id="1377" w:name="_Toc32591949"/>
      <w:bookmarkEnd w:id="1375"/>
      <w:bookmarkEnd w:id="1376"/>
      <w:bookmarkEnd w:id="1377"/>
    </w:p>
    <w:p w:rsidR="002F08BF" w:rsidRPr="00FE6751" w:rsidDel="00985E56" w:rsidRDefault="002F08BF" w:rsidP="002F08BF">
      <w:pPr>
        <w:pStyle w:val="Corpsdetexte"/>
        <w:rPr>
          <w:del w:id="1378" w:author="RANNOU Jean-Philippe" w:date="2020-02-11T15:47:00Z"/>
          <w:b/>
        </w:rPr>
      </w:pPr>
      <w:del w:id="1379" w:author="RANNOU Jean-Philippe" w:date="2020-02-11T15:47:00Z">
        <w:r w:rsidRPr="00FE6751" w:rsidDel="00985E56">
          <w:rPr>
            <w:b/>
          </w:rPr>
          <w:delText>If the decoder crashes while decoding Iridium data</w:delText>
        </w:r>
        <w:r w:rsidR="00C255B6" w:rsidRPr="00FE6751" w:rsidDel="00985E56">
          <w:rPr>
            <w:b/>
          </w:rPr>
          <w:delText xml:space="preserve"> with physical buffers</w:delText>
        </w:r>
        <w:r w:rsidRPr="00FE6751" w:rsidDel="00985E56">
          <w:rPr>
            <w:b/>
          </w:rPr>
          <w:delText xml:space="preserve">, you should use the tool </w:delText>
        </w:r>
        <w:r w:rsidRPr="00FE6751" w:rsidDel="00985E56">
          <w:rPr>
            <w:b/>
            <w:i/>
          </w:rPr>
          <w:delText>clean_spool_and_buff</w:delText>
        </w:r>
        <w:r w:rsidRPr="00FE6751" w:rsidDel="00985E56">
          <w:rPr>
            <w:b/>
          </w:rPr>
          <w:delText xml:space="preserve"> before the next decoding session of the same float (see Annex </w:delText>
        </w:r>
        <w:r w:rsidRPr="00FE6751" w:rsidDel="00985E56">
          <w:rPr>
            <w:b/>
          </w:rPr>
          <w:fldChar w:fldCharType="begin"/>
        </w:r>
        <w:r w:rsidRPr="00FE6751" w:rsidDel="00985E56">
          <w:rPr>
            <w:b/>
          </w:rPr>
          <w:delInstrText xml:space="preserve"> REF AXB \h  \* MERGEFORMAT </w:delInstrText>
        </w:r>
        <w:r w:rsidRPr="00FE6751" w:rsidDel="00985E56">
          <w:rPr>
            <w:b/>
          </w:rPr>
        </w:r>
        <w:r w:rsidRPr="00FE6751" w:rsidDel="00985E56">
          <w:rPr>
            <w:b/>
            <w:rPrChange w:id="1380" w:author="RANNOU Jean-Philippe" w:date="2020-02-11T17:24:00Z">
              <w:rPr>
                <w:b/>
              </w:rPr>
            </w:rPrChange>
          </w:rPr>
          <w:fldChar w:fldCharType="separate"/>
        </w:r>
        <w:r w:rsidR="000579E4" w:rsidRPr="00FE6751" w:rsidDel="00985E56">
          <w:rPr>
            <w:b/>
          </w:rPr>
          <w:delText>B</w:delText>
        </w:r>
        <w:r w:rsidRPr="004E186F" w:rsidDel="00985E56">
          <w:rPr>
            <w:b/>
          </w:rPr>
          <w:fldChar w:fldCharType="end"/>
        </w:r>
        <w:r w:rsidRPr="00FE6751" w:rsidDel="00985E56">
          <w:rPr>
            <w:b/>
          </w:rPr>
          <w:delText xml:space="preserve"> for details).</w:delText>
        </w:r>
        <w:bookmarkStart w:id="1381" w:name="_Toc32334929"/>
        <w:bookmarkStart w:id="1382" w:name="_Toc32335224"/>
        <w:bookmarkStart w:id="1383" w:name="_Toc32591950"/>
        <w:bookmarkEnd w:id="1381"/>
        <w:bookmarkEnd w:id="1382"/>
        <w:bookmarkEnd w:id="1383"/>
      </w:del>
    </w:p>
    <w:p w:rsidR="002F08BF" w:rsidRPr="00FE6751" w:rsidRDefault="002F08BF" w:rsidP="00715A45">
      <w:pPr>
        <w:pStyle w:val="Titre2"/>
      </w:pPr>
      <w:bookmarkStart w:id="1384" w:name="_Toc460855068"/>
      <w:bookmarkStart w:id="1385" w:name="_Toc32591951"/>
      <w:r w:rsidRPr="00FE6751">
        <w:t>Decoder input and output files</w:t>
      </w:r>
      <w:bookmarkEnd w:id="1384"/>
      <w:bookmarkEnd w:id="1385"/>
    </w:p>
    <w:p w:rsidR="002F08BF" w:rsidRPr="00FE6751" w:rsidRDefault="002F08BF" w:rsidP="002F08BF">
      <w:pPr>
        <w:pStyle w:val="Corpsdetexte"/>
      </w:pPr>
      <w:r w:rsidRPr="00FE6751">
        <w:t>The files associated to the decoder are:</w:t>
      </w:r>
    </w:p>
    <w:p w:rsidR="002F08BF" w:rsidRPr="00FE6751" w:rsidRDefault="002F08BF" w:rsidP="002F08BF">
      <w:pPr>
        <w:pStyle w:val="Corpsdetexte"/>
        <w:widowControl w:val="0"/>
        <w:numPr>
          <w:ilvl w:val="0"/>
          <w:numId w:val="32"/>
        </w:numPr>
        <w:suppressAutoHyphens/>
      </w:pPr>
      <w:r w:rsidRPr="00FE6751">
        <w:t>Input files:</w:t>
      </w:r>
    </w:p>
    <w:p w:rsidR="002F08BF" w:rsidRPr="00FE6751" w:rsidRDefault="002F08BF" w:rsidP="002F08BF">
      <w:pPr>
        <w:pStyle w:val="Corpsdetexte"/>
        <w:widowControl w:val="0"/>
        <w:numPr>
          <w:ilvl w:val="1"/>
          <w:numId w:val="32"/>
        </w:numPr>
        <w:suppressAutoHyphens/>
      </w:pPr>
      <w:r w:rsidRPr="00FE6751">
        <w:t>Decoder configuration file (</w:t>
      </w:r>
      <w:r w:rsidRPr="00FE6751">
        <w:rPr>
          <w:i/>
        </w:rPr>
        <w:t>_argo_decoder</w:t>
      </w:r>
      <w:r w:rsidR="004B1BEF" w:rsidRPr="00FE6751">
        <w:rPr>
          <w:i/>
        </w:rPr>
        <w:t>_</w:t>
      </w:r>
      <w:r w:rsidRPr="00FE6751">
        <w:rPr>
          <w:i/>
        </w:rPr>
        <w:t>conf</w:t>
      </w:r>
      <w:r w:rsidR="004B1BEF" w:rsidRPr="00FE6751">
        <w:rPr>
          <w:i/>
        </w:rPr>
        <w:t>.txt</w:t>
      </w:r>
      <w:r w:rsidRPr="00FE6751">
        <w:t>),</w:t>
      </w:r>
    </w:p>
    <w:p w:rsidR="002F08BF" w:rsidRPr="00FE6751" w:rsidRDefault="002F08BF" w:rsidP="002F08BF">
      <w:pPr>
        <w:pStyle w:val="Corpsdetexte"/>
        <w:widowControl w:val="0"/>
        <w:numPr>
          <w:ilvl w:val="1"/>
          <w:numId w:val="32"/>
        </w:numPr>
        <w:suppressAutoHyphens/>
      </w:pPr>
      <w:r w:rsidRPr="00FE6751">
        <w:t>Float decoder configuration file (</w:t>
      </w:r>
      <w:r w:rsidRPr="00FE6751">
        <w:rPr>
          <w:rStyle w:val="CodeCar"/>
          <w:rFonts w:eastAsiaTheme="minorEastAsia"/>
        </w:rPr>
        <w:t>FLOAT_INFORMATION_FILE_NAME</w:t>
      </w:r>
      <w:r w:rsidRPr="00FE6751">
        <w:t>),</w:t>
      </w:r>
    </w:p>
    <w:p w:rsidR="002F08BF" w:rsidRPr="00FE6751" w:rsidRDefault="002F08BF" w:rsidP="002F08BF">
      <w:pPr>
        <w:pStyle w:val="Corpsdetexte"/>
        <w:widowControl w:val="0"/>
        <w:numPr>
          <w:ilvl w:val="1"/>
          <w:numId w:val="32"/>
        </w:numPr>
        <w:suppressAutoHyphens/>
      </w:pPr>
      <w:r w:rsidRPr="00FE6751">
        <w:t>Float meta-data file (</w:t>
      </w:r>
      <w:r w:rsidRPr="00FE6751">
        <w:rPr>
          <w:i/>
        </w:rPr>
        <w:t>wmo_meta.json</w:t>
      </w:r>
      <w:r w:rsidRPr="00FE6751">
        <w:t>),</w:t>
      </w:r>
    </w:p>
    <w:p w:rsidR="002F08BF" w:rsidRPr="00FE6751" w:rsidRDefault="002F08BF" w:rsidP="002F08BF">
      <w:pPr>
        <w:pStyle w:val="Corpsdetexte"/>
        <w:widowControl w:val="0"/>
        <w:numPr>
          <w:ilvl w:val="1"/>
          <w:numId w:val="32"/>
        </w:numPr>
        <w:suppressAutoHyphens/>
      </w:pPr>
      <w:r w:rsidRPr="00FE6751">
        <w:t>Float transmitted data:</w:t>
      </w:r>
    </w:p>
    <w:p w:rsidR="002F08BF" w:rsidRPr="00FE6751" w:rsidRDefault="002F08BF" w:rsidP="002F08BF">
      <w:pPr>
        <w:pStyle w:val="Corpsdetexte"/>
        <w:widowControl w:val="0"/>
        <w:numPr>
          <w:ilvl w:val="2"/>
          <w:numId w:val="32"/>
        </w:numPr>
        <w:suppressAutoHyphens/>
      </w:pPr>
      <w:r w:rsidRPr="00FE6751">
        <w:t xml:space="preserve">Argos data: ‘identified’ cycle files (stored in </w:t>
      </w:r>
      <w:r w:rsidRPr="00FE6751">
        <w:rPr>
          <w:rStyle w:val="CodeCar"/>
          <w:rFonts w:eastAsiaTheme="minorEastAsia"/>
        </w:rPr>
        <w:t>DIR_INPUT_HEX_ARGOS_FILE_FORMAT_1</w:t>
      </w:r>
      <w:r w:rsidRPr="00FE6751">
        <w:t>/</w:t>
      </w:r>
      <w:r w:rsidRPr="00FE6751">
        <w:rPr>
          <w:i/>
        </w:rPr>
        <w:t>Argos_Id</w:t>
      </w:r>
      <w:r w:rsidRPr="00FE6751">
        <w:t>),</w:t>
      </w:r>
    </w:p>
    <w:p w:rsidR="002F08BF" w:rsidRPr="00FE6751" w:rsidRDefault="002F08BF" w:rsidP="002F08BF">
      <w:pPr>
        <w:pStyle w:val="Corpsdetexte"/>
        <w:widowControl w:val="0"/>
        <w:numPr>
          <w:ilvl w:val="2"/>
          <w:numId w:val="32"/>
        </w:numPr>
        <w:suppressAutoHyphens/>
      </w:pPr>
      <w:r w:rsidRPr="00FE6751">
        <w:t xml:space="preserve">Iridium data: Iridium files (stored in </w:t>
      </w:r>
      <w:r w:rsidRPr="00FE6751">
        <w:rPr>
          <w:rStyle w:val="CodeCar"/>
          <w:rFonts w:eastAsiaTheme="minorEastAsia"/>
        </w:rPr>
        <w:t>IRIDIUM_DATA_DIRECTORY</w:t>
      </w:r>
      <w:r w:rsidRPr="00FE6751">
        <w:t>/</w:t>
      </w:r>
      <w:r w:rsidRPr="00FE6751">
        <w:rPr>
          <w:i/>
        </w:rPr>
        <w:t>IMEI_WMO</w:t>
      </w:r>
      <w:r w:rsidRPr="00FE6751">
        <w:t xml:space="preserve"> or </w:t>
      </w:r>
      <w:r w:rsidRPr="00FE6751">
        <w:rPr>
          <w:rStyle w:val="CodeCar"/>
          <w:rFonts w:eastAsiaTheme="minorEastAsia"/>
        </w:rPr>
        <w:t>IRIDIUM_DATA_DIRECTORY</w:t>
      </w:r>
      <w:r w:rsidRPr="00FE6751">
        <w:t>/</w:t>
      </w:r>
      <w:r w:rsidRPr="00FE6751">
        <w:rPr>
          <w:i/>
        </w:rPr>
        <w:t>LoginName_WMO</w:t>
      </w:r>
      <w:del w:id="1386" w:author="RANNOU Jean-Philippe" w:date="2020-02-06T11:20:00Z">
        <w:r w:rsidRPr="00FE6751" w:rsidDel="005E3015">
          <w:delText xml:space="preserve"> directory</w:delText>
        </w:r>
      </w:del>
      <w:r w:rsidRPr="00FE6751">
        <w:t>).</w:t>
      </w:r>
    </w:p>
    <w:p w:rsidR="002F08BF" w:rsidRPr="00FE6751" w:rsidRDefault="002F08BF" w:rsidP="002F08BF">
      <w:pPr>
        <w:pStyle w:val="Corpsdetexte"/>
        <w:widowControl w:val="0"/>
        <w:numPr>
          <w:ilvl w:val="0"/>
          <w:numId w:val="32"/>
        </w:numPr>
        <w:suppressAutoHyphens/>
      </w:pPr>
      <w:r w:rsidRPr="00FE6751">
        <w:t>Output files:</w:t>
      </w:r>
    </w:p>
    <w:p w:rsidR="002F08BF" w:rsidRPr="00FE6751" w:rsidRDefault="002F08BF" w:rsidP="002F08BF">
      <w:pPr>
        <w:pStyle w:val="Corpsdetexte"/>
        <w:widowControl w:val="0"/>
        <w:numPr>
          <w:ilvl w:val="1"/>
          <w:numId w:val="32"/>
        </w:numPr>
        <w:suppressAutoHyphens/>
      </w:pPr>
      <w:r w:rsidRPr="00FE6751">
        <w:t xml:space="preserve">Log file of the session (stored in </w:t>
      </w:r>
      <w:r w:rsidRPr="00FE6751">
        <w:rPr>
          <w:rStyle w:val="CodeCar"/>
          <w:rFonts w:eastAsiaTheme="minorEastAsia"/>
        </w:rPr>
        <w:t>DIR_OUTPUT_LOG_FILE</w:t>
      </w:r>
      <w:r w:rsidRPr="00FE6751">
        <w:t>),</w:t>
      </w:r>
    </w:p>
    <w:p w:rsidR="002F08BF" w:rsidRPr="00FE6751" w:rsidRDefault="002F08BF" w:rsidP="002F08BF">
      <w:pPr>
        <w:pStyle w:val="Corpsdetexte"/>
        <w:widowControl w:val="0"/>
        <w:numPr>
          <w:ilvl w:val="1"/>
          <w:numId w:val="32"/>
        </w:numPr>
        <w:suppressAutoHyphens/>
      </w:pPr>
      <w:r w:rsidRPr="00FE6751">
        <w:t xml:space="preserve">For </w:t>
      </w:r>
      <w:r w:rsidRPr="00FE6751">
        <w:rPr>
          <w:b/>
          <w:i/>
        </w:rPr>
        <w:t>decode_*_2_csv</w:t>
      </w:r>
      <w:r w:rsidRPr="00FE6751">
        <w:t xml:space="preserve"> programs: CSV file of the decoded data (stored in </w:t>
      </w:r>
      <w:r w:rsidRPr="00FE6751">
        <w:rPr>
          <w:rStyle w:val="CodeCar"/>
          <w:rFonts w:eastAsiaTheme="minorEastAsia"/>
        </w:rPr>
        <w:t>DIR_OUTPUT_CSV_FILE</w:t>
      </w:r>
      <w:ins w:id="1387" w:author="RANNOU Jean-Philippe" w:date="2020-02-11T17:20:00Z">
        <w:r w:rsidR="009B295B" w:rsidRPr="00FE6751">
          <w:t>),</w:t>
        </w:r>
      </w:ins>
      <w:del w:id="1388" w:author="RANNOU Jean-Philippe" w:date="2020-02-11T17:20:00Z">
        <w:r w:rsidRPr="00FE6751" w:rsidDel="009B295B">
          <w:delText>),</w:delText>
        </w:r>
      </w:del>
    </w:p>
    <w:p w:rsidR="002F08BF" w:rsidRPr="00FE6751" w:rsidRDefault="002F08BF" w:rsidP="002F08BF">
      <w:pPr>
        <w:pStyle w:val="Corpsdetexte"/>
        <w:widowControl w:val="0"/>
        <w:numPr>
          <w:ilvl w:val="1"/>
          <w:numId w:val="32"/>
        </w:numPr>
        <w:suppressAutoHyphens/>
      </w:pPr>
      <w:r w:rsidRPr="00FE6751">
        <w:t xml:space="preserve">For </w:t>
      </w:r>
      <w:r w:rsidRPr="00FE6751">
        <w:rPr>
          <w:b/>
          <w:i/>
        </w:rPr>
        <w:t>decode_*_2_nc</w:t>
      </w:r>
      <w:r w:rsidRPr="00FE6751">
        <w:t xml:space="preserve"> programs: Argo NetCDF file of the decoded data (stored in </w:t>
      </w:r>
      <w:r w:rsidRPr="00FE6751">
        <w:rPr>
          <w:rStyle w:val="CodeCar"/>
          <w:rFonts w:eastAsiaTheme="minorEastAsia"/>
        </w:rPr>
        <w:t>DIR_OUTPUT_NETCDF_FILE</w:t>
      </w:r>
      <w:r w:rsidRPr="00FE6751">
        <w:t>).</w:t>
      </w:r>
    </w:p>
    <w:p w:rsidR="002F08BF" w:rsidRPr="00FE6751" w:rsidRDefault="002F08BF" w:rsidP="00715A45">
      <w:pPr>
        <w:pStyle w:val="Titre1"/>
      </w:pPr>
      <w:bookmarkStart w:id="1389" w:name="_Toc460855069"/>
      <w:bookmarkStart w:id="1390" w:name="_Toc32591952"/>
      <w:r w:rsidRPr="00FE6751">
        <w:lastRenderedPageBreak/>
        <w:t>Using the DAC decoder</w:t>
      </w:r>
      <w:bookmarkEnd w:id="1389"/>
      <w:bookmarkEnd w:id="1390"/>
    </w:p>
    <w:p w:rsidR="002F08BF" w:rsidRPr="00FE6751" w:rsidRDefault="002F08BF" w:rsidP="002F08BF">
      <w:pPr>
        <w:pStyle w:val="Corpsdetexte"/>
      </w:pPr>
      <w:r w:rsidRPr="00FE6751">
        <w:t>The DAC decoder is designed to be deployed in a Real Time data flux. Its deployment depends on each DAC infrastructure; we will describe what is done in the Coriolis one.</w:t>
      </w:r>
    </w:p>
    <w:p w:rsidR="002F08BF" w:rsidRPr="00FE6751" w:rsidRDefault="002F08BF" w:rsidP="00715A45">
      <w:pPr>
        <w:pStyle w:val="Titre2"/>
      </w:pPr>
      <w:bookmarkStart w:id="1391" w:name="_Toc460855070"/>
      <w:bookmarkStart w:id="1392" w:name="_Toc32591953"/>
      <w:r w:rsidRPr="00FE6751">
        <w:t>Decoder input parameters</w:t>
      </w:r>
      <w:bookmarkEnd w:id="1391"/>
      <w:bookmarkEnd w:id="1392"/>
    </w:p>
    <w:p w:rsidR="002F08BF" w:rsidRPr="00FE6751" w:rsidRDefault="002F08BF" w:rsidP="002F08BF">
      <w:pPr>
        <w:pStyle w:val="Corpsdetexte"/>
      </w:pPr>
      <w:r w:rsidRPr="00FE6751">
        <w:t>Remember that the PI decoder is used to decode already received data of a given float. Thus the only input parameter allowed is the WMO numbers of the floats to decode.</w:t>
      </w:r>
    </w:p>
    <w:p w:rsidR="002F08BF" w:rsidRPr="00FE6751" w:rsidRDefault="002F08BF" w:rsidP="002F08BF">
      <w:pPr>
        <w:pStyle w:val="Corpsdetexte"/>
      </w:pPr>
      <w:r w:rsidRPr="00FE6751">
        <w:t>The needs of a DAC for real time processing can be more complex, it can be:</w:t>
      </w:r>
    </w:p>
    <w:p w:rsidR="002F08BF" w:rsidRPr="00FE6751" w:rsidRDefault="002F08BF" w:rsidP="002F08BF">
      <w:pPr>
        <w:pStyle w:val="Corpsdetexte"/>
        <w:widowControl w:val="0"/>
        <w:numPr>
          <w:ilvl w:val="0"/>
          <w:numId w:val="33"/>
        </w:numPr>
        <w:suppressAutoHyphens/>
      </w:pPr>
      <w:r w:rsidRPr="00FE6751">
        <w:t>To decode new incoming data (thus HEX Argos data or a list of Iridium files),</w:t>
      </w:r>
    </w:p>
    <w:p w:rsidR="002F08BF" w:rsidRPr="00FE6751" w:rsidRDefault="002F08BF" w:rsidP="002F08BF">
      <w:pPr>
        <w:pStyle w:val="Corpsdetexte"/>
        <w:widowControl w:val="0"/>
        <w:numPr>
          <w:ilvl w:val="0"/>
          <w:numId w:val="33"/>
        </w:numPr>
        <w:suppressAutoHyphens/>
      </w:pPr>
      <w:r w:rsidRPr="00FE6751">
        <w:t>To reprocess all the data received for a given float (thus a float provided by its WMO number).</w:t>
      </w:r>
    </w:p>
    <w:p w:rsidR="002F08BF" w:rsidRPr="00FE6751" w:rsidRDefault="002F08BF" w:rsidP="002F08BF">
      <w:pPr>
        <w:pStyle w:val="Corpsdetexte"/>
      </w:pPr>
      <w:r w:rsidRPr="00FE6751">
        <w:t>Moreover, the frequency of the NetCDF file update can depend on Argo file types:</w:t>
      </w:r>
    </w:p>
    <w:p w:rsidR="002F08BF" w:rsidRPr="00FE6751" w:rsidRDefault="002F08BF" w:rsidP="002F08BF">
      <w:pPr>
        <w:pStyle w:val="Corpsdetexte"/>
        <w:widowControl w:val="0"/>
        <w:numPr>
          <w:ilvl w:val="0"/>
          <w:numId w:val="34"/>
        </w:numPr>
        <w:suppressAutoHyphens/>
      </w:pPr>
      <w:r w:rsidRPr="00FE6751">
        <w:t>High frequency for profile files (i.e. each time data is received from the float),</w:t>
      </w:r>
    </w:p>
    <w:p w:rsidR="002F08BF" w:rsidRPr="00FE6751" w:rsidRDefault="002F08BF" w:rsidP="002F08BF">
      <w:pPr>
        <w:pStyle w:val="Corpsdetexte"/>
        <w:widowControl w:val="0"/>
        <w:numPr>
          <w:ilvl w:val="0"/>
          <w:numId w:val="34"/>
        </w:numPr>
        <w:suppressAutoHyphens/>
      </w:pPr>
      <w:r w:rsidRPr="00FE6751">
        <w:t>Low frequency for trajectory, meta-data and technical files (i.e. only when the float has ended its surface transmission).</w:t>
      </w:r>
    </w:p>
    <w:p w:rsidR="002F08BF" w:rsidRPr="00FE6751" w:rsidRDefault="002F08BF" w:rsidP="002F08BF">
      <w:pPr>
        <w:pStyle w:val="Corpsdetexte"/>
      </w:pPr>
      <w:r w:rsidRPr="00FE6751">
        <w:t>Consequently, the DAC decoder needs specific input parameters.</w:t>
      </w:r>
    </w:p>
    <w:p w:rsidR="002F08BF" w:rsidRPr="00FE6751" w:rsidRDefault="002F08BF" w:rsidP="002F08BF">
      <w:pPr>
        <w:pStyle w:val="Corpsdetexte"/>
      </w:pPr>
      <w:r w:rsidRPr="00FE6751">
        <w:t xml:space="preserve">These parameters should be provided in pairs: </w:t>
      </w:r>
      <w:r w:rsidRPr="00FE6751">
        <w:rPr>
          <w:i/>
        </w:rPr>
        <w:t>'parameterName'</w:t>
      </w:r>
      <w:r w:rsidRPr="00FE6751">
        <w:t xml:space="preserve">, </w:t>
      </w:r>
      <w:r w:rsidRPr="00FE6751">
        <w:rPr>
          <w:i/>
        </w:rPr>
        <w:t>'parameterValue'</w:t>
      </w:r>
      <w:r w:rsidRPr="00FE6751">
        <w:t>.</w:t>
      </w:r>
    </w:p>
    <w:p w:rsidR="002F08BF" w:rsidRPr="00FE6751" w:rsidRDefault="002F08BF" w:rsidP="002F08BF">
      <w:pPr>
        <w:pStyle w:val="Corpsdetexte"/>
      </w:pPr>
      <w:r w:rsidRPr="00FE6751">
        <w:t>The allowed parameters depend on float transmission type.</w:t>
      </w:r>
    </w:p>
    <w:p w:rsidR="002F08BF" w:rsidRPr="00FE6751" w:rsidRDefault="002F08BF" w:rsidP="00715A45">
      <w:pPr>
        <w:pStyle w:val="Titre3"/>
      </w:pPr>
      <w:bookmarkStart w:id="1393" w:name="_Toc460855071"/>
      <w:bookmarkStart w:id="1394" w:name="_Toc32591954"/>
      <w:r w:rsidRPr="00FE6751">
        <w:t>For Argos floats</w:t>
      </w:r>
      <w:bookmarkEnd w:id="1393"/>
      <w:bookmarkEnd w:id="1394"/>
    </w:p>
    <w:p w:rsidR="002F08BF" w:rsidRPr="00FE6751" w:rsidRDefault="002F08BF" w:rsidP="002F08BF">
      <w:pPr>
        <w:pStyle w:val="Corpsdetexte"/>
        <w:widowControl w:val="0"/>
        <w:numPr>
          <w:ilvl w:val="0"/>
          <w:numId w:val="35"/>
        </w:numPr>
        <w:suppressAutoHyphens/>
      </w:pPr>
      <w:r w:rsidRPr="00FE6751">
        <w:rPr>
          <w:b/>
        </w:rPr>
        <w:t>'processmode'</w:t>
      </w:r>
      <w:r w:rsidRPr="00FE6751">
        <w:t xml:space="preserve">: this parameter name is used to choose the data you want to decode and the NetCDF files you want to generate. This </w:t>
      </w:r>
      <w:r w:rsidRPr="00FE6751">
        <w:rPr>
          <w:i/>
        </w:rPr>
        <w:t>'parameterName'</w:t>
      </w:r>
      <w:r w:rsidRPr="00FE6751">
        <w:t xml:space="preserve"> can be associated to one of the 3 following </w:t>
      </w:r>
      <w:r w:rsidRPr="00FE6751">
        <w:rPr>
          <w:i/>
        </w:rPr>
        <w:t>'parameterValue'</w:t>
      </w:r>
      <w:r w:rsidRPr="00FE6751">
        <w:t>:</w:t>
      </w:r>
    </w:p>
    <w:p w:rsidR="002F08BF" w:rsidRPr="00FE6751" w:rsidRDefault="002F08BF" w:rsidP="002F08BF">
      <w:pPr>
        <w:pStyle w:val="Corpsdetexte"/>
        <w:widowControl w:val="0"/>
        <w:numPr>
          <w:ilvl w:val="1"/>
          <w:numId w:val="35"/>
        </w:numPr>
        <w:suppressAutoHyphens/>
      </w:pPr>
      <w:r w:rsidRPr="00FE6751">
        <w:rPr>
          <w:b/>
        </w:rPr>
        <w:t>'all'</w:t>
      </w:r>
      <w:r w:rsidRPr="00FE6751">
        <w:t xml:space="preserve">: in this mode the new HEX Argos data file (provided with the </w:t>
      </w:r>
      <w:r w:rsidRPr="00FE6751">
        <w:rPr>
          <w:b/>
        </w:rPr>
        <w:t>'argosfile'</w:t>
      </w:r>
      <w:r w:rsidRPr="00FE6751">
        <w:t xml:space="preserve"> parameter) and all the already received data (stored in the </w:t>
      </w:r>
      <w:r w:rsidRPr="00FE6751">
        <w:rPr>
          <w:rStyle w:val="CodeCar"/>
          <w:rFonts w:eastAsiaTheme="minorEastAsia"/>
        </w:rPr>
        <w:t>DIR_INPUT_HEX_ARGOS_FILE_FORMAT_1</w:t>
      </w:r>
      <w:r w:rsidRPr="00FE6751">
        <w:t>/</w:t>
      </w:r>
      <w:r w:rsidRPr="00FE6751">
        <w:rPr>
          <w:i/>
        </w:rPr>
        <w:t>ArgosId</w:t>
      </w:r>
      <w:r w:rsidRPr="00FE6751">
        <w:t xml:space="preserve"> directory) are processed and all the NetCDF files are generated (according to the </w:t>
      </w:r>
      <w:r w:rsidRPr="00FE6751">
        <w:rPr>
          <w:rStyle w:val="CodeCar"/>
          <w:rFonts w:eastAsiaTheme="minorEastAsia"/>
        </w:rPr>
        <w:t>GENERATE_NC_*</w:t>
      </w:r>
      <w:r w:rsidRPr="00FE6751">
        <w:t xml:space="preserve"> configuration flags). After that, the new HEX Argos data file is archived in the </w:t>
      </w:r>
      <w:r w:rsidRPr="00FE6751">
        <w:rPr>
          <w:rStyle w:val="CodeCar"/>
          <w:rFonts w:eastAsiaTheme="minorEastAsia"/>
        </w:rPr>
        <w:t>DIR_INPUT_HEX_ARGOS_FILE_FORMAT_1</w:t>
      </w:r>
      <w:r w:rsidRPr="00FE6751">
        <w:t>/</w:t>
      </w:r>
      <w:r w:rsidRPr="00FE6751">
        <w:rPr>
          <w:i/>
        </w:rPr>
        <w:t>ArgosId</w:t>
      </w:r>
      <w:r w:rsidRPr="00FE6751">
        <w:t xml:space="preserve"> directory. This mode is used at Coriolis, once per cycle at the end of the transmission to generate the TRAJ file and to be sure that all the received data has been exploited for the profile.</w:t>
      </w:r>
    </w:p>
    <w:p w:rsidR="002F08BF" w:rsidRPr="00FE6751" w:rsidRDefault="002F08BF" w:rsidP="002F08BF">
      <w:pPr>
        <w:pStyle w:val="Corpsdetexte"/>
        <w:widowControl w:val="0"/>
        <w:numPr>
          <w:ilvl w:val="1"/>
          <w:numId w:val="35"/>
        </w:numPr>
        <w:suppressAutoHyphens/>
      </w:pPr>
      <w:r w:rsidRPr="00FE6751">
        <w:rPr>
          <w:b/>
        </w:rPr>
        <w:t>'profile'</w:t>
      </w:r>
      <w:r w:rsidRPr="00FE6751">
        <w:t xml:space="preserve">: in this mode only the new HEX Argos data file (provided with the </w:t>
      </w:r>
      <w:r w:rsidRPr="00FE6751">
        <w:rPr>
          <w:b/>
        </w:rPr>
        <w:t>'argosfile'</w:t>
      </w:r>
      <w:r w:rsidRPr="00FE6751">
        <w:t xml:space="preserve"> parameter) is processed. Moreover, the </w:t>
      </w:r>
      <w:r w:rsidRPr="00FE6751">
        <w:rPr>
          <w:rStyle w:val="CodeCar"/>
          <w:rFonts w:eastAsiaTheme="minorEastAsia"/>
        </w:rPr>
        <w:t>GENERATE_NC_TRAJ</w:t>
      </w:r>
      <w:r w:rsidRPr="00FE6751">
        <w:t xml:space="preserve">, </w:t>
      </w:r>
      <w:r w:rsidRPr="00FE6751">
        <w:rPr>
          <w:rStyle w:val="CodeCar"/>
          <w:rFonts w:eastAsiaTheme="minorEastAsia"/>
        </w:rPr>
        <w:t>GENERATE_NC_MULTI_PROF</w:t>
      </w:r>
      <w:r w:rsidRPr="00FE6751">
        <w:t xml:space="preserve">, </w:t>
      </w:r>
      <w:r w:rsidRPr="00FE6751">
        <w:rPr>
          <w:rStyle w:val="CodeCar"/>
          <w:rFonts w:eastAsiaTheme="minorEastAsia"/>
        </w:rPr>
        <w:t>GENERATE_NC_TECH</w:t>
      </w:r>
      <w:r w:rsidRPr="00FE6751">
        <w:t xml:space="preserve"> and </w:t>
      </w:r>
      <w:r w:rsidRPr="00FE6751">
        <w:rPr>
          <w:rStyle w:val="CodeCar"/>
          <w:rFonts w:eastAsiaTheme="minorEastAsia"/>
        </w:rPr>
        <w:t>GENERATE_NC_TRAJ</w:t>
      </w:r>
      <w:r w:rsidRPr="00FE6751">
        <w:t xml:space="preserve"> flags are (temporarily) set to 0 and the </w:t>
      </w:r>
      <w:r w:rsidRPr="00FE6751">
        <w:rPr>
          <w:rStyle w:val="CodeCar"/>
          <w:rFonts w:eastAsiaTheme="minorEastAsia"/>
        </w:rPr>
        <w:t>GENERATE_NC_MONO_PROF</w:t>
      </w:r>
      <w:r w:rsidRPr="00FE6751">
        <w:t xml:space="preserve"> flag is set to 2. Consequently, only the mono-profile NetCDF file associated to the provided new HEX Argos data file is created or updated (if needed). This mode is used at Coriolis each time (once per hour) HEX data are received from CLS to create a complete version of the corresponding mono-profile file.</w:t>
      </w:r>
    </w:p>
    <w:p w:rsidR="002F08BF" w:rsidRPr="00FE6751" w:rsidRDefault="002F08BF" w:rsidP="002F08BF">
      <w:pPr>
        <w:pStyle w:val="Corpsdetexte"/>
        <w:widowControl w:val="0"/>
        <w:numPr>
          <w:ilvl w:val="1"/>
          <w:numId w:val="35"/>
        </w:numPr>
        <w:suppressAutoHyphens/>
      </w:pPr>
      <w:r w:rsidRPr="00FE6751">
        <w:rPr>
          <w:b/>
        </w:rPr>
        <w:t>'redecode'</w:t>
      </w:r>
      <w:r w:rsidRPr="00FE6751">
        <w:t xml:space="preserve">: in this mode all the already received data of given float (provided with the </w:t>
      </w:r>
      <w:r w:rsidRPr="00FE6751">
        <w:rPr>
          <w:b/>
        </w:rPr>
        <w:t>'floatwmo'</w:t>
      </w:r>
      <w:r w:rsidRPr="00FE6751">
        <w:t xml:space="preserve"> parameter) are processed and all the NetCDF files are generated (according to the </w:t>
      </w:r>
      <w:r w:rsidRPr="00FE6751">
        <w:rPr>
          <w:rStyle w:val="CodeCar"/>
          <w:rFonts w:eastAsiaTheme="minorEastAsia"/>
        </w:rPr>
        <w:t>GENERATE_NC_*</w:t>
      </w:r>
      <w:r w:rsidRPr="00FE6751">
        <w:t xml:space="preserve"> configuration flags). This mode is used at Coriolis to re-decode the data of dead floats each time a new version of the decoder is </w:t>
      </w:r>
      <w:r w:rsidRPr="00FE6751">
        <w:lastRenderedPageBreak/>
        <w:t>available (with updates or corrections that concern the Argos decoding chain or the NetCDF files generation).</w:t>
      </w:r>
    </w:p>
    <w:p w:rsidR="002F08BF" w:rsidRPr="00FE6751" w:rsidRDefault="002F08BF" w:rsidP="002F08BF">
      <w:pPr>
        <w:pStyle w:val="Corpsdetexte"/>
        <w:widowControl w:val="0"/>
        <w:numPr>
          <w:ilvl w:val="0"/>
          <w:numId w:val="35"/>
        </w:numPr>
        <w:suppressAutoHyphens/>
      </w:pPr>
      <w:r w:rsidRPr="00FE6751">
        <w:rPr>
          <w:b/>
        </w:rPr>
        <w:t>'argosfile'</w:t>
      </w:r>
      <w:r w:rsidRPr="00FE6751">
        <w:t xml:space="preserve">: this parameter name is used to provide the name of the file containing the new incoming HEX Argos data. The associated </w:t>
      </w:r>
      <w:r w:rsidRPr="00FE6751">
        <w:rPr>
          <w:i/>
        </w:rPr>
        <w:t>'parameterValue'</w:t>
      </w:r>
      <w:r w:rsidRPr="00FE6751">
        <w:t xml:space="preserve"> is the absolute file path name of the concerned file.</w:t>
      </w:r>
    </w:p>
    <w:p w:rsidR="002F08BF" w:rsidRPr="00FE6751" w:rsidRDefault="002F08BF" w:rsidP="002F08BF">
      <w:pPr>
        <w:pStyle w:val="Corpsdetexte"/>
        <w:widowControl w:val="0"/>
        <w:numPr>
          <w:ilvl w:val="0"/>
          <w:numId w:val="35"/>
        </w:numPr>
        <w:suppressAutoHyphens/>
      </w:pPr>
      <w:r w:rsidRPr="00FE6751">
        <w:rPr>
          <w:b/>
        </w:rPr>
        <w:t>'floatwmo'</w:t>
      </w:r>
      <w:r w:rsidRPr="00FE6751">
        <w:t xml:space="preserve">: this parameter name is used to provide a float WMO number. The associated </w:t>
      </w:r>
      <w:r w:rsidRPr="00FE6751">
        <w:rPr>
          <w:i/>
        </w:rPr>
        <w:t>'parameterValue'</w:t>
      </w:r>
      <w:r w:rsidRPr="00FE6751">
        <w:t xml:space="preserve"> is the float WMO number.</w:t>
      </w:r>
    </w:p>
    <w:p w:rsidR="002F08BF" w:rsidRPr="00FE6751" w:rsidRDefault="002F08BF" w:rsidP="002F08BF">
      <w:pPr>
        <w:pStyle w:val="Corpsdetexte"/>
        <w:rPr>
          <w:b/>
        </w:rPr>
      </w:pPr>
      <w:r w:rsidRPr="00FE6751">
        <w:rPr>
          <w:b/>
        </w:rPr>
        <w:t>The 'processmode' parameter is mandatory.</w:t>
      </w:r>
    </w:p>
    <w:p w:rsidR="002F08BF" w:rsidRPr="00FE6751" w:rsidRDefault="002F08BF" w:rsidP="002F08BF">
      <w:pPr>
        <w:pStyle w:val="Corpsdetexte"/>
        <w:rPr>
          <w:b/>
        </w:rPr>
      </w:pPr>
      <w:r w:rsidRPr="00FE6751">
        <w:rPr>
          <w:b/>
        </w:rPr>
        <w:t>When 'processmode' is associated to 'all' or 'profile', the parameter 'argosfile' is mandatory.</w:t>
      </w:r>
    </w:p>
    <w:p w:rsidR="002F08BF" w:rsidRPr="00FE6751" w:rsidRDefault="002F08BF" w:rsidP="002F08BF">
      <w:pPr>
        <w:pStyle w:val="Corpsdetexte"/>
        <w:rPr>
          <w:b/>
        </w:rPr>
      </w:pPr>
      <w:r w:rsidRPr="00FE6751">
        <w:rPr>
          <w:b/>
        </w:rPr>
        <w:t>When 'processmode' is associated to 'redecode', the parameter 'floatwmo' is mandatory.</w:t>
      </w:r>
    </w:p>
    <w:p w:rsidR="002F08BF" w:rsidRPr="00FE6751" w:rsidRDefault="002F08BF" w:rsidP="00715A45">
      <w:pPr>
        <w:pStyle w:val="Titre3"/>
      </w:pPr>
      <w:bookmarkStart w:id="1395" w:name="_Toc460855072"/>
      <w:bookmarkStart w:id="1396" w:name="_Toc32591955"/>
      <w:r w:rsidRPr="00FE6751">
        <w:t>For Iridium floats</w:t>
      </w:r>
      <w:bookmarkEnd w:id="1395"/>
      <w:bookmarkEnd w:id="1396"/>
    </w:p>
    <w:p w:rsidR="002F08BF" w:rsidRPr="00FE6751" w:rsidRDefault="002F08BF" w:rsidP="002F08BF">
      <w:pPr>
        <w:pStyle w:val="Corpsdetexte"/>
        <w:widowControl w:val="0"/>
        <w:numPr>
          <w:ilvl w:val="0"/>
          <w:numId w:val="36"/>
        </w:numPr>
        <w:suppressAutoHyphens/>
      </w:pPr>
      <w:r w:rsidRPr="00FE6751">
        <w:rPr>
          <w:b/>
        </w:rPr>
        <w:t>'rsynclog'</w:t>
      </w:r>
      <w:r w:rsidRPr="00FE6751">
        <w:t xml:space="preserve">: this parameter name is used to select a log generated by the rsync tool used to identify the new incoming Iridium files. This </w:t>
      </w:r>
      <w:r w:rsidRPr="00FE6751">
        <w:rPr>
          <w:i/>
        </w:rPr>
        <w:t>'parameterName'</w:t>
      </w:r>
      <w:r w:rsidRPr="00FE6751">
        <w:t xml:space="preserve"> can be associated to one of the 2 following </w:t>
      </w:r>
      <w:r w:rsidRPr="00FE6751">
        <w:rPr>
          <w:i/>
        </w:rPr>
        <w:t>'parameterValue'</w:t>
      </w:r>
      <w:r w:rsidRPr="00FE6751">
        <w:t>:</w:t>
      </w:r>
    </w:p>
    <w:p w:rsidR="002F08BF" w:rsidRPr="00FE6751" w:rsidRDefault="002F08BF" w:rsidP="002F08BF">
      <w:pPr>
        <w:pStyle w:val="Corpsdetexte"/>
        <w:widowControl w:val="0"/>
        <w:numPr>
          <w:ilvl w:val="1"/>
          <w:numId w:val="36"/>
        </w:numPr>
        <w:suppressAutoHyphens/>
      </w:pPr>
      <w:r w:rsidRPr="00FE6751">
        <w:rPr>
          <w:b/>
        </w:rPr>
        <w:t>'all'</w:t>
      </w:r>
      <w:r w:rsidRPr="00FE6751">
        <w:t xml:space="preserve">: in this mode, all the log files stored in the </w:t>
      </w:r>
      <w:r w:rsidRPr="00FE6751">
        <w:rPr>
          <w:rStyle w:val="CodeCar"/>
          <w:rFonts w:eastAsiaTheme="minorEastAsia"/>
        </w:rPr>
        <w:t>DIR_INPUT_RSYNC_LOG</w:t>
      </w:r>
      <w:r w:rsidRPr="00FE6751">
        <w:t xml:space="preserve"> directory are considered.</w:t>
      </w:r>
    </w:p>
    <w:p w:rsidR="002F08BF" w:rsidRPr="00FE6751" w:rsidRDefault="002F08BF" w:rsidP="002F08BF">
      <w:pPr>
        <w:pStyle w:val="Corpsdetexte"/>
        <w:widowControl w:val="0"/>
        <w:numPr>
          <w:ilvl w:val="1"/>
          <w:numId w:val="36"/>
        </w:numPr>
        <w:suppressAutoHyphens/>
      </w:pPr>
      <w:r w:rsidRPr="00FE6751">
        <w:t xml:space="preserve">The name (without any path) of one rsync log file stored in the </w:t>
      </w:r>
      <w:r w:rsidRPr="00FE6751">
        <w:rPr>
          <w:rStyle w:val="CodeCar"/>
          <w:rFonts w:eastAsiaTheme="minorEastAsia"/>
        </w:rPr>
        <w:t>DIR_INPUT_RSYNC_LOG</w:t>
      </w:r>
      <w:r w:rsidRPr="00FE6751">
        <w:t xml:space="preserve"> directory.</w:t>
      </w:r>
    </w:p>
    <w:p w:rsidR="002F08BF" w:rsidRPr="00FE6751" w:rsidRDefault="002F08BF" w:rsidP="002F08BF">
      <w:pPr>
        <w:pStyle w:val="Corpsdetexte"/>
        <w:widowControl w:val="0"/>
        <w:numPr>
          <w:ilvl w:val="0"/>
          <w:numId w:val="36"/>
        </w:numPr>
        <w:suppressAutoHyphens/>
      </w:pPr>
      <w:r w:rsidRPr="00FE6751">
        <w:rPr>
          <w:b/>
        </w:rPr>
        <w:t>'floatwmo'</w:t>
      </w:r>
      <w:r w:rsidRPr="00FE6751">
        <w:t xml:space="preserve">: this parameter name is used to provide a float WMO number. The associated </w:t>
      </w:r>
      <w:r w:rsidRPr="00FE6751">
        <w:rPr>
          <w:i/>
        </w:rPr>
        <w:t>'parameterValue'</w:t>
      </w:r>
      <w:r w:rsidRPr="00FE6751">
        <w:t xml:space="preserve"> is the float WMO number.</w:t>
      </w:r>
    </w:p>
    <w:p w:rsidR="002F08BF" w:rsidRPr="00FE6751" w:rsidRDefault="002F08BF" w:rsidP="002F08BF">
      <w:pPr>
        <w:pStyle w:val="Corpsdetexte"/>
        <w:rPr>
          <w:b/>
        </w:rPr>
      </w:pPr>
      <w:r w:rsidRPr="00FE6751">
        <w:rPr>
          <w:b/>
        </w:rPr>
        <w:t>The 'rsynclog' and 'floatwmo' parameters are mandatory.</w:t>
      </w:r>
    </w:p>
    <w:p w:rsidR="002F08BF" w:rsidRPr="00FE6751" w:rsidRDefault="002F08BF" w:rsidP="002F08BF">
      <w:pPr>
        <w:pStyle w:val="Corpsdetexte"/>
      </w:pPr>
    </w:p>
    <w:p w:rsidR="00620DE3" w:rsidRPr="00FE6751" w:rsidRDefault="002F08BF" w:rsidP="002F08BF">
      <w:pPr>
        <w:pStyle w:val="Corpsdetexte"/>
      </w:pPr>
      <w:r w:rsidRPr="00FE6751">
        <w:t>Note that when an Iridium float is decode</w:t>
      </w:r>
      <w:r w:rsidR="00620DE3" w:rsidRPr="00FE6751">
        <w:t>d:</w:t>
      </w:r>
    </w:p>
    <w:p w:rsidR="002F08BF" w:rsidRPr="00FE6751" w:rsidRDefault="00620DE3" w:rsidP="00D036B0">
      <w:pPr>
        <w:pStyle w:val="Corpsdetexte"/>
        <w:numPr>
          <w:ilvl w:val="0"/>
          <w:numId w:val="59"/>
        </w:numPr>
      </w:pPr>
      <w:r w:rsidRPr="00FE6751">
        <w:t>T</w:t>
      </w:r>
      <w:r w:rsidR="002F08BF" w:rsidRPr="00FE6751">
        <w:t xml:space="preserve">he list of rsync log files checked is stored in the </w:t>
      </w:r>
      <w:r w:rsidR="002F08BF" w:rsidRPr="00FE6751">
        <w:rPr>
          <w:rStyle w:val="CodeCar"/>
          <w:rFonts w:eastAsiaTheme="minorEastAsia"/>
        </w:rPr>
        <w:t>IRIDIUM_DATA_DIRECTORY</w:t>
      </w:r>
      <w:r w:rsidR="002F08BF" w:rsidRPr="00FE6751">
        <w:t>/</w:t>
      </w:r>
      <w:r w:rsidR="002F08BF" w:rsidRPr="00FE6751">
        <w:rPr>
          <w:i/>
        </w:rPr>
        <w:t>IMEI_WMO/</w:t>
      </w:r>
      <w:r w:rsidR="006F61CB" w:rsidRPr="00FE6751">
        <w:rPr>
          <w:i/>
        </w:rPr>
        <w:t>history_of_processed_data</w:t>
      </w:r>
      <w:r w:rsidR="0026045A" w:rsidRPr="00FE6751">
        <w:rPr>
          <w:i/>
        </w:rPr>
        <w:t>/processed_rsync_log_wmo.txt</w:t>
      </w:r>
      <w:r w:rsidR="0026045A" w:rsidRPr="00FE6751" w:rsidDel="006F61CB">
        <w:rPr>
          <w:i/>
        </w:rPr>
        <w:t xml:space="preserve"> </w:t>
      </w:r>
      <w:r w:rsidR="002F08BF" w:rsidRPr="00FE6751">
        <w:t xml:space="preserve"> </w:t>
      </w:r>
      <w:r w:rsidR="0026045A" w:rsidRPr="00FE6751">
        <w:t xml:space="preserve">file </w:t>
      </w:r>
      <w:r w:rsidR="002F08BF" w:rsidRPr="00FE6751">
        <w:t xml:space="preserve">(for </w:t>
      </w:r>
      <w:r w:rsidR="002F08BF" w:rsidRPr="00FE6751">
        <w:rPr>
          <w:rStyle w:val="CodeCar"/>
          <w:rFonts w:eastAsiaTheme="minorEastAsia"/>
        </w:rPr>
        <w:t>FLOAT_TRANSMISSION_TYPE</w:t>
      </w:r>
      <w:r w:rsidR="002F08BF" w:rsidRPr="00FE6751">
        <w:t xml:space="preserve"> #3 </w:t>
      </w:r>
      <w:r w:rsidR="0026045A" w:rsidRPr="00FE6751">
        <w:t xml:space="preserve">or #4 </w:t>
      </w:r>
      <w:r w:rsidR="002F08BF" w:rsidRPr="00FE6751">
        <w:t xml:space="preserve">floats) or </w:t>
      </w:r>
      <w:r w:rsidR="0026045A" w:rsidRPr="00FE6751">
        <w:rPr>
          <w:rStyle w:val="CodeCar"/>
          <w:rFonts w:eastAsiaTheme="minorEastAsia"/>
        </w:rPr>
        <w:t>IRIDIUM_DATA_DIRECTORY</w:t>
      </w:r>
      <w:r w:rsidR="0026045A" w:rsidRPr="00FE6751">
        <w:t>/</w:t>
      </w:r>
      <w:r w:rsidR="0026045A" w:rsidRPr="00FE6751">
        <w:rPr>
          <w:i/>
        </w:rPr>
        <w:t>LoginName_WMO/history_of_processed_data/processed_rsync_log_wmo.txt</w:t>
      </w:r>
      <w:r w:rsidR="0026045A" w:rsidRPr="00FE6751" w:rsidDel="0026045A">
        <w:rPr>
          <w:rStyle w:val="CodeCar"/>
          <w:rFonts w:eastAsiaTheme="minorEastAsia"/>
        </w:rPr>
        <w:t xml:space="preserve"> </w:t>
      </w:r>
      <w:r w:rsidR="0026045A" w:rsidRPr="00FE6751">
        <w:t xml:space="preserve">file </w:t>
      </w:r>
      <w:r w:rsidR="002F08BF" w:rsidRPr="00FE6751">
        <w:t xml:space="preserve">(for </w:t>
      </w:r>
      <w:r w:rsidR="002F08BF" w:rsidRPr="00FE6751">
        <w:rPr>
          <w:rStyle w:val="CodeCar"/>
          <w:rFonts w:eastAsiaTheme="minorEastAsia"/>
        </w:rPr>
        <w:t>FLOAT_TRANSMISSION_TYPE</w:t>
      </w:r>
      <w:r w:rsidR="002F08BF" w:rsidRPr="00FE6751">
        <w:t xml:space="preserve"> #2 floats)</w:t>
      </w:r>
      <w:r w:rsidRPr="00FE6751">
        <w:t>. These rsync log files will not be considered during the next sessions of the decoder,</w:t>
      </w:r>
    </w:p>
    <w:p w:rsidR="00620DE3" w:rsidRPr="00FE6751" w:rsidRDefault="00620DE3" w:rsidP="00620DE3">
      <w:pPr>
        <w:pStyle w:val="Corpsdetexte"/>
        <w:numPr>
          <w:ilvl w:val="0"/>
          <w:numId w:val="59"/>
        </w:numPr>
      </w:pPr>
      <w:r w:rsidRPr="00FE6751">
        <w:t xml:space="preserve">The list of rsync log files used (i.e. that report at least one float mail or SBD file)  is stored in the </w:t>
      </w:r>
      <w:r w:rsidRPr="00FE6751">
        <w:rPr>
          <w:rStyle w:val="CodeCar"/>
          <w:rFonts w:eastAsiaTheme="minorEastAsia"/>
        </w:rPr>
        <w:t>IRIDIUM_DATA_DIRECTORY</w:t>
      </w:r>
      <w:r w:rsidRPr="00FE6751">
        <w:t>/</w:t>
      </w:r>
      <w:r w:rsidRPr="00FE6751">
        <w:rPr>
          <w:i/>
        </w:rPr>
        <w:t>IMEI_WMO/history_of_processed_data/used_rsync_log_wmo.txt</w:t>
      </w:r>
      <w:r w:rsidRPr="00FE6751" w:rsidDel="006F61CB">
        <w:rPr>
          <w:i/>
        </w:rPr>
        <w:t xml:space="preserve"> </w:t>
      </w:r>
      <w:r w:rsidRPr="00FE6751">
        <w:t xml:space="preserve"> file (for </w:t>
      </w:r>
      <w:r w:rsidRPr="00FE6751">
        <w:rPr>
          <w:rStyle w:val="CodeCar"/>
          <w:rFonts w:eastAsiaTheme="minorEastAsia"/>
        </w:rPr>
        <w:t>FLOAT_TRANSMISSION_TYPE</w:t>
      </w:r>
      <w:r w:rsidRPr="00FE6751">
        <w:t xml:space="preserve"> #3 or #4 floats) or </w:t>
      </w:r>
      <w:r w:rsidRPr="00FE6751">
        <w:rPr>
          <w:rStyle w:val="CodeCar"/>
          <w:rFonts w:eastAsiaTheme="minorEastAsia"/>
        </w:rPr>
        <w:t>IRIDIUM_DATA_DIRECTORY</w:t>
      </w:r>
      <w:r w:rsidRPr="00FE6751">
        <w:t>/</w:t>
      </w:r>
      <w:r w:rsidRPr="00FE6751">
        <w:rPr>
          <w:i/>
        </w:rPr>
        <w:t>LoginName_WMO/history_of_processed_data/used_rsync_log_wmo.txt</w:t>
      </w:r>
      <w:r w:rsidRPr="00FE6751" w:rsidDel="0026045A">
        <w:rPr>
          <w:rStyle w:val="CodeCar"/>
          <w:rFonts w:eastAsiaTheme="minorEastAsia"/>
        </w:rPr>
        <w:t xml:space="preserve"> </w:t>
      </w:r>
      <w:r w:rsidRPr="00FE6751">
        <w:t xml:space="preserve">file (for </w:t>
      </w:r>
      <w:r w:rsidRPr="00FE6751">
        <w:rPr>
          <w:rStyle w:val="CodeCar"/>
          <w:rFonts w:eastAsiaTheme="minorEastAsia"/>
        </w:rPr>
        <w:t>FLOAT_TRANSMISSION_TYPE</w:t>
      </w:r>
      <w:r w:rsidRPr="00FE6751">
        <w:t xml:space="preserve"> #2 floats). These rsync log files are stored for debugging purposes only,</w:t>
      </w:r>
    </w:p>
    <w:p w:rsidR="00620DE3" w:rsidRPr="00FE6751" w:rsidRDefault="00620DE3" w:rsidP="00620DE3">
      <w:pPr>
        <w:pStyle w:val="Corpsdetexte"/>
        <w:numPr>
          <w:ilvl w:val="0"/>
          <w:numId w:val="59"/>
        </w:numPr>
      </w:pPr>
      <w:r w:rsidRPr="00FE6751">
        <w:t xml:space="preserve">The list of decoded buffers is stored in the </w:t>
      </w:r>
      <w:r w:rsidRPr="00FE6751">
        <w:rPr>
          <w:rStyle w:val="CodeCar"/>
          <w:rFonts w:eastAsiaTheme="minorEastAsia"/>
        </w:rPr>
        <w:t>IRIDIUM_DATA_DIRECTORY</w:t>
      </w:r>
      <w:r w:rsidRPr="00FE6751">
        <w:t>/</w:t>
      </w:r>
      <w:r w:rsidRPr="00FE6751">
        <w:rPr>
          <w:i/>
        </w:rPr>
        <w:t>IMEI_WMO/history_of_processed_data/</w:t>
      </w:r>
      <w:r w:rsidR="00F34629" w:rsidRPr="00FE6751">
        <w:rPr>
          <w:i/>
        </w:rPr>
        <w:t>wmo_buffers</w:t>
      </w:r>
      <w:r w:rsidRPr="00FE6751">
        <w:rPr>
          <w:i/>
        </w:rPr>
        <w:t>.txt</w:t>
      </w:r>
      <w:r w:rsidRPr="00FE6751" w:rsidDel="006F61CB">
        <w:rPr>
          <w:i/>
        </w:rPr>
        <w:t xml:space="preserve"> </w:t>
      </w:r>
      <w:r w:rsidRPr="00FE6751">
        <w:t xml:space="preserve"> file (for </w:t>
      </w:r>
      <w:r w:rsidRPr="00FE6751">
        <w:rPr>
          <w:rStyle w:val="CodeCar"/>
          <w:rFonts w:eastAsiaTheme="minorEastAsia"/>
        </w:rPr>
        <w:t>FLOAT_TRANSMISSION_TYPE</w:t>
      </w:r>
      <w:r w:rsidRPr="00FE6751">
        <w:t xml:space="preserve"> #3 or #4 floats) or </w:t>
      </w:r>
      <w:r w:rsidRPr="00FE6751">
        <w:rPr>
          <w:rStyle w:val="CodeCar"/>
          <w:rFonts w:eastAsiaTheme="minorEastAsia"/>
        </w:rPr>
        <w:t>IRIDIUM_DATA_DIRECTORY</w:t>
      </w:r>
      <w:r w:rsidRPr="00FE6751">
        <w:t>/</w:t>
      </w:r>
      <w:r w:rsidRPr="00FE6751">
        <w:rPr>
          <w:i/>
        </w:rPr>
        <w:t>LoginName_WMO/history_of_processed_data/wmo</w:t>
      </w:r>
      <w:r w:rsidR="00F34629" w:rsidRPr="00FE6751">
        <w:rPr>
          <w:i/>
        </w:rPr>
        <w:t>_buffers</w:t>
      </w:r>
      <w:r w:rsidRPr="00FE6751">
        <w:rPr>
          <w:i/>
        </w:rPr>
        <w:t>.txt</w:t>
      </w:r>
      <w:r w:rsidRPr="00FE6751" w:rsidDel="0026045A">
        <w:rPr>
          <w:rStyle w:val="CodeCar"/>
          <w:rFonts w:eastAsiaTheme="minorEastAsia"/>
        </w:rPr>
        <w:t xml:space="preserve"> </w:t>
      </w:r>
      <w:r w:rsidRPr="00FE6751">
        <w:t xml:space="preserve">file (for </w:t>
      </w:r>
      <w:r w:rsidRPr="00FE6751">
        <w:rPr>
          <w:rStyle w:val="CodeCar"/>
          <w:rFonts w:eastAsiaTheme="minorEastAsia"/>
        </w:rPr>
        <w:t>FLOAT_TRANSMISSION_TYPE</w:t>
      </w:r>
      <w:r w:rsidRPr="00FE6751">
        <w:t xml:space="preserve"> #2 floats). These buffers will be used during the next sessions of the decoder,</w:t>
      </w:r>
    </w:p>
    <w:p w:rsidR="002F08BF" w:rsidRPr="00FE6751" w:rsidRDefault="002F08BF" w:rsidP="002F08BF">
      <w:pPr>
        <w:pStyle w:val="Corpsdetexte"/>
      </w:pPr>
      <w:r w:rsidRPr="00FE6751">
        <w:t>Consequently:</w:t>
      </w:r>
    </w:p>
    <w:p w:rsidR="002F08BF" w:rsidRPr="00FE6751" w:rsidRDefault="002F08BF" w:rsidP="002F08BF">
      <w:pPr>
        <w:pStyle w:val="Corpsdetexte"/>
        <w:widowControl w:val="0"/>
        <w:numPr>
          <w:ilvl w:val="0"/>
          <w:numId w:val="37"/>
        </w:numPr>
        <w:suppressAutoHyphens/>
      </w:pPr>
      <w:r w:rsidRPr="00FE6751">
        <w:t xml:space="preserve">When you need to reprocess a float, you should clean its </w:t>
      </w:r>
      <w:r w:rsidRPr="00FE6751">
        <w:rPr>
          <w:rStyle w:val="CodeCar"/>
          <w:rFonts w:eastAsiaTheme="minorEastAsia"/>
        </w:rPr>
        <w:lastRenderedPageBreak/>
        <w:t>IRIDIUM_DATA_DIRECTORY</w:t>
      </w:r>
      <w:r w:rsidRPr="00FE6751">
        <w:t>/</w:t>
      </w:r>
      <w:r w:rsidRPr="00FE6751">
        <w:rPr>
          <w:i/>
        </w:rPr>
        <w:t>IMEI_WMO</w:t>
      </w:r>
      <w:r w:rsidRPr="00FE6751">
        <w:t xml:space="preserve"> or </w:t>
      </w:r>
      <w:r w:rsidRPr="00FE6751">
        <w:rPr>
          <w:rStyle w:val="CodeCar"/>
          <w:rFonts w:eastAsiaTheme="minorEastAsia"/>
        </w:rPr>
        <w:t>IRIDIUM_DATA_DIRECTORY</w:t>
      </w:r>
      <w:r w:rsidRPr="00FE6751">
        <w:t>/</w:t>
      </w:r>
      <w:r w:rsidRPr="00FE6751">
        <w:rPr>
          <w:i/>
        </w:rPr>
        <w:t>LoginName_WMO</w:t>
      </w:r>
      <w:r w:rsidRPr="00FE6751">
        <w:t xml:space="preserve"> directory.</w:t>
      </w:r>
    </w:p>
    <w:p w:rsidR="002F08BF" w:rsidRPr="00FE6751" w:rsidRDefault="002F08BF" w:rsidP="00715A45">
      <w:pPr>
        <w:pStyle w:val="Titre3"/>
      </w:pPr>
      <w:bookmarkStart w:id="1397" w:name="_Toc460855073"/>
      <w:bookmarkStart w:id="1398" w:name="_Toc32591956"/>
      <w:r w:rsidRPr="00FE6751">
        <w:t>Additional parameters of the decoder</w:t>
      </w:r>
      <w:bookmarkEnd w:id="1397"/>
      <w:bookmarkEnd w:id="1398"/>
    </w:p>
    <w:p w:rsidR="002F08BF" w:rsidRPr="00FE6751" w:rsidRDefault="002F08BF" w:rsidP="002F08BF">
      <w:pPr>
        <w:pStyle w:val="Corpsdetexte"/>
      </w:pPr>
      <w:r w:rsidRPr="00FE6751">
        <w:t xml:space="preserve">Each configuration value of the </w:t>
      </w:r>
      <w:r w:rsidRPr="00FE6751">
        <w:rPr>
          <w:i/>
        </w:rPr>
        <w:t>_argo_decoder_conf.json</w:t>
      </w:r>
      <w:r w:rsidRPr="00FE6751">
        <w:t xml:space="preserve"> configuration file can be modified through an input parameter. The input </w:t>
      </w:r>
      <w:r w:rsidRPr="00FE6751">
        <w:rPr>
          <w:i/>
        </w:rPr>
        <w:t>'parameterName'</w:t>
      </w:r>
      <w:r w:rsidRPr="00FE6751">
        <w:t xml:space="preserve"> should be the name of the configuration variable and the input </w:t>
      </w:r>
      <w:r w:rsidRPr="00FE6751">
        <w:rPr>
          <w:i/>
        </w:rPr>
        <w:t>'parameterValue'</w:t>
      </w:r>
      <w:r w:rsidRPr="00FE6751">
        <w:t xml:space="preserve"> should be the new associated configuration value.</w:t>
      </w:r>
    </w:p>
    <w:p w:rsidR="002F08BF" w:rsidRPr="00FE6751" w:rsidRDefault="002F08BF" w:rsidP="002F08BF">
      <w:pPr>
        <w:pStyle w:val="Corpsdetexte"/>
      </w:pPr>
      <w:r w:rsidRPr="00FE6751">
        <w:t>Two optional parameters can also be used by the decoder:</w:t>
      </w:r>
    </w:p>
    <w:p w:rsidR="002F08BF" w:rsidRPr="00FE6751" w:rsidRDefault="002F08BF" w:rsidP="002F08BF">
      <w:pPr>
        <w:pStyle w:val="Corpsdetexte"/>
        <w:widowControl w:val="0"/>
        <w:numPr>
          <w:ilvl w:val="0"/>
          <w:numId w:val="38"/>
        </w:numPr>
        <w:suppressAutoHyphens/>
      </w:pPr>
      <w:r w:rsidRPr="00FE6751">
        <w:rPr>
          <w:b/>
        </w:rPr>
        <w:t>'configfile'</w:t>
      </w:r>
      <w:r w:rsidRPr="00FE6751">
        <w:t xml:space="preserve">: this parameter name is used to provide the name of the configuration file to use. The associated </w:t>
      </w:r>
      <w:r w:rsidRPr="00FE6751">
        <w:rPr>
          <w:i/>
        </w:rPr>
        <w:t>'parameterValue'</w:t>
      </w:r>
      <w:r w:rsidRPr="00FE6751">
        <w:t xml:space="preserve"> is the absolute file path name of the .json configuration file you want to use. You can provide more than one configuration file in the parameters of the decoder; in this case it chooses the first that matches the float WMO number (provided by the </w:t>
      </w:r>
      <w:r w:rsidRPr="00FE6751">
        <w:rPr>
          <w:b/>
        </w:rPr>
        <w:t>'floatwmo'</w:t>
      </w:r>
      <w:r w:rsidRPr="00FE6751">
        <w:t xml:space="preserve"> parameter).</w:t>
      </w:r>
    </w:p>
    <w:p w:rsidR="002F08BF" w:rsidRPr="00FE6751" w:rsidRDefault="002F08BF" w:rsidP="002F08BF">
      <w:pPr>
        <w:pStyle w:val="Corpsdetexte"/>
        <w:widowControl w:val="0"/>
        <w:numPr>
          <w:ilvl w:val="0"/>
          <w:numId w:val="38"/>
        </w:numPr>
        <w:suppressAutoHyphens/>
      </w:pPr>
      <w:r w:rsidRPr="00FE6751">
        <w:rPr>
          <w:b/>
        </w:rPr>
        <w:t>'xmlreport'</w:t>
      </w:r>
      <w:r w:rsidRPr="00FE6751">
        <w:t xml:space="preserve">: this parameter name is used to provide the name of the XML report file. The associated </w:t>
      </w:r>
      <w:r w:rsidRPr="00FE6751">
        <w:rPr>
          <w:i/>
        </w:rPr>
        <w:t>'parameterValue'</w:t>
      </w:r>
      <w:r w:rsidRPr="00FE6751">
        <w:t xml:space="preserve"> is the file name of the concerned file that will be stored in the directory </w:t>
      </w:r>
      <w:r w:rsidRPr="00FE6751">
        <w:rPr>
          <w:rStyle w:val="CodeCar"/>
          <w:rFonts w:eastAsiaTheme="minorEastAsia"/>
        </w:rPr>
        <w:t>DIR_OUTPUT_XML_FILE</w:t>
      </w:r>
      <w:r w:rsidRPr="00FE6751">
        <w:t xml:space="preserve">. To be consistent with the Coriolis infrastructure and naming conventions, this name is expected to have the pattern </w:t>
      </w:r>
      <w:r w:rsidRPr="00FE6751">
        <w:rPr>
          <w:i/>
        </w:rPr>
        <w:t>co041404_yyyymmddTHHMMSSZ[_PID].xml</w:t>
      </w:r>
      <w:r w:rsidRPr="00FE6751">
        <w:t>.</w:t>
      </w:r>
    </w:p>
    <w:p w:rsidR="002F08BF" w:rsidRPr="00FE6751" w:rsidRDefault="002F08BF" w:rsidP="002F08BF">
      <w:pPr>
        <w:pStyle w:val="Corpsdetexte"/>
        <w:ind w:left="709"/>
      </w:pPr>
      <w:r w:rsidRPr="00FE6751">
        <w:t>If you don't use this parameter, the log file (</w:t>
      </w:r>
      <w:r w:rsidRPr="00FE6751">
        <w:rPr>
          <w:i/>
        </w:rPr>
        <w:t>decode_argo_2_nc_rt_yyyymmddTHHMMSSZ.log</w:t>
      </w:r>
      <w:r w:rsidRPr="00FE6751">
        <w:t>) and the XML report file (</w:t>
      </w:r>
      <w:r w:rsidRPr="00FE6751">
        <w:rPr>
          <w:i/>
        </w:rPr>
        <w:t>co041404_yyyymmddTHHMMSSZ.xml</w:t>
      </w:r>
      <w:r w:rsidRPr="00FE6751">
        <w:t>) will have the same time stamp which corresponds to the start of the decoder (not precisely known by the script that starts the decoding session). This parameter has been added to be sure to get the right XML report for the post-processing operations.</w:t>
      </w:r>
    </w:p>
    <w:p w:rsidR="002F08BF" w:rsidRPr="00FE6751" w:rsidRDefault="002F08BF" w:rsidP="00715A45">
      <w:pPr>
        <w:pStyle w:val="Titre2"/>
      </w:pPr>
      <w:bookmarkStart w:id="1399" w:name="_Toc460855074"/>
      <w:bookmarkStart w:id="1400" w:name="_Toc32591957"/>
      <w:r w:rsidRPr="00FE6751">
        <w:t>Decoder input and output files</w:t>
      </w:r>
      <w:bookmarkEnd w:id="1399"/>
      <w:bookmarkEnd w:id="1400"/>
    </w:p>
    <w:p w:rsidR="002F08BF" w:rsidRPr="00FE6751" w:rsidRDefault="002F08BF" w:rsidP="002F08BF">
      <w:pPr>
        <w:pStyle w:val="Corpsdetexte"/>
      </w:pPr>
      <w:r w:rsidRPr="00FE6751">
        <w:t>The files associated to the decoder are:</w:t>
      </w:r>
    </w:p>
    <w:p w:rsidR="002F08BF" w:rsidRPr="00FE6751" w:rsidRDefault="002F08BF" w:rsidP="002F08BF">
      <w:pPr>
        <w:pStyle w:val="Corpsdetexte"/>
        <w:widowControl w:val="0"/>
        <w:numPr>
          <w:ilvl w:val="0"/>
          <w:numId w:val="32"/>
        </w:numPr>
        <w:suppressAutoHyphens/>
      </w:pPr>
      <w:r w:rsidRPr="00FE6751">
        <w:t>Input files:</w:t>
      </w:r>
    </w:p>
    <w:p w:rsidR="002F08BF" w:rsidRPr="00FE6751" w:rsidRDefault="002F08BF" w:rsidP="002F08BF">
      <w:pPr>
        <w:pStyle w:val="Corpsdetexte"/>
        <w:widowControl w:val="0"/>
        <w:numPr>
          <w:ilvl w:val="1"/>
          <w:numId w:val="32"/>
        </w:numPr>
        <w:suppressAutoHyphens/>
      </w:pPr>
      <w:r w:rsidRPr="00FE6751">
        <w:t>Decoder configuration file (</w:t>
      </w:r>
      <w:r w:rsidRPr="00FE6751">
        <w:rPr>
          <w:i/>
        </w:rPr>
        <w:t>_argo_decoder_conf.json</w:t>
      </w:r>
      <w:r w:rsidRPr="00FE6751">
        <w:t>),</w:t>
      </w:r>
    </w:p>
    <w:p w:rsidR="002F08BF" w:rsidRPr="00FE6751" w:rsidRDefault="002F08BF" w:rsidP="002F08BF">
      <w:pPr>
        <w:pStyle w:val="Corpsdetexte"/>
        <w:widowControl w:val="0"/>
        <w:numPr>
          <w:ilvl w:val="1"/>
          <w:numId w:val="32"/>
        </w:numPr>
        <w:suppressAutoHyphens/>
      </w:pPr>
      <w:r w:rsidRPr="00FE6751">
        <w:t>Float decoder configuration file (</w:t>
      </w:r>
      <w:r w:rsidRPr="00FE6751">
        <w:rPr>
          <w:i/>
        </w:rPr>
        <w:t>wmo_emitterId_info.json</w:t>
      </w:r>
      <w:r w:rsidRPr="00FE6751">
        <w:t>),</w:t>
      </w:r>
    </w:p>
    <w:p w:rsidR="002F08BF" w:rsidRPr="00FE6751" w:rsidRDefault="002F08BF" w:rsidP="002F08BF">
      <w:pPr>
        <w:pStyle w:val="Corpsdetexte"/>
        <w:widowControl w:val="0"/>
        <w:numPr>
          <w:ilvl w:val="1"/>
          <w:numId w:val="32"/>
        </w:numPr>
        <w:suppressAutoHyphens/>
      </w:pPr>
      <w:r w:rsidRPr="00FE6751">
        <w:t>Float meta-data file (</w:t>
      </w:r>
      <w:r w:rsidRPr="00FE6751">
        <w:rPr>
          <w:i/>
        </w:rPr>
        <w:t>wmo_meta.json</w:t>
      </w:r>
      <w:r w:rsidRPr="00FE6751">
        <w:t>),</w:t>
      </w:r>
    </w:p>
    <w:p w:rsidR="002F08BF" w:rsidRPr="00FE6751" w:rsidRDefault="002F08BF" w:rsidP="002F08BF">
      <w:pPr>
        <w:pStyle w:val="Corpsdetexte"/>
        <w:widowControl w:val="0"/>
        <w:numPr>
          <w:ilvl w:val="1"/>
          <w:numId w:val="32"/>
        </w:numPr>
        <w:suppressAutoHyphens/>
      </w:pPr>
      <w:r w:rsidRPr="00FE6751">
        <w:t>Float transmitted data:</w:t>
      </w:r>
    </w:p>
    <w:p w:rsidR="002F08BF" w:rsidRPr="00FE6751" w:rsidRDefault="002F08BF" w:rsidP="002F08BF">
      <w:pPr>
        <w:pStyle w:val="Corpsdetexte"/>
        <w:widowControl w:val="0"/>
        <w:numPr>
          <w:ilvl w:val="2"/>
          <w:numId w:val="32"/>
        </w:numPr>
        <w:suppressAutoHyphens/>
      </w:pPr>
      <w:r w:rsidRPr="00FE6751">
        <w:t xml:space="preserve">Argos data: </w:t>
      </w:r>
    </w:p>
    <w:p w:rsidR="002F08BF" w:rsidRPr="00FE6751" w:rsidRDefault="002F08BF" w:rsidP="002F08BF">
      <w:pPr>
        <w:pStyle w:val="Corpsdetexte"/>
        <w:widowControl w:val="0"/>
        <w:numPr>
          <w:ilvl w:val="3"/>
          <w:numId w:val="32"/>
        </w:numPr>
        <w:suppressAutoHyphens/>
      </w:pPr>
      <w:r w:rsidRPr="00FE6751">
        <w:t xml:space="preserve">If </w:t>
      </w:r>
      <w:r w:rsidRPr="00FE6751">
        <w:rPr>
          <w:b/>
        </w:rPr>
        <w:t>'processmode'</w:t>
      </w:r>
      <w:r w:rsidRPr="00FE6751">
        <w:t xml:space="preserve"> = </w:t>
      </w:r>
      <w:r w:rsidRPr="00FE6751">
        <w:rPr>
          <w:b/>
        </w:rPr>
        <w:t>'all'</w:t>
      </w:r>
      <w:r w:rsidRPr="00FE6751">
        <w:t xml:space="preserve">: </w:t>
      </w:r>
    </w:p>
    <w:p w:rsidR="002F08BF" w:rsidRPr="00FE6751" w:rsidRDefault="002F08BF" w:rsidP="002F08BF">
      <w:pPr>
        <w:pStyle w:val="Corpsdetexte"/>
        <w:widowControl w:val="0"/>
        <w:numPr>
          <w:ilvl w:val="4"/>
          <w:numId w:val="32"/>
        </w:numPr>
        <w:suppressAutoHyphens/>
      </w:pPr>
      <w:r w:rsidRPr="00FE6751">
        <w:t xml:space="preserve">‘identified’ cycle files (stored in </w:t>
      </w:r>
      <w:r w:rsidRPr="00FE6751">
        <w:rPr>
          <w:rStyle w:val="CodeCar"/>
          <w:rFonts w:eastAsiaTheme="minorEastAsia"/>
        </w:rPr>
        <w:t>DIR_INPUT_HEX_ARGOS_FILE_FORMAT_1</w:t>
      </w:r>
      <w:r w:rsidRPr="00FE6751">
        <w:t>/</w:t>
      </w:r>
      <w:r w:rsidRPr="00FE6751">
        <w:rPr>
          <w:i/>
        </w:rPr>
        <w:t>Argos_Id</w:t>
      </w:r>
      <w:r w:rsidRPr="00FE6751">
        <w:t>),</w:t>
      </w:r>
    </w:p>
    <w:p w:rsidR="002F08BF" w:rsidRPr="00FE6751" w:rsidRDefault="002F08BF" w:rsidP="002F08BF">
      <w:pPr>
        <w:pStyle w:val="Corpsdetexte"/>
        <w:widowControl w:val="0"/>
        <w:numPr>
          <w:ilvl w:val="4"/>
          <w:numId w:val="32"/>
        </w:numPr>
        <w:suppressAutoHyphens/>
      </w:pPr>
      <w:r w:rsidRPr="00FE6751">
        <w:t xml:space="preserve">New incoming HEX Argos data (sent through the </w:t>
      </w:r>
      <w:r w:rsidRPr="00FE6751">
        <w:rPr>
          <w:b/>
        </w:rPr>
        <w:t>'argosfile'</w:t>
      </w:r>
      <w:r w:rsidRPr="00FE6751">
        <w:t xml:space="preserve"> parameter).</w:t>
      </w:r>
    </w:p>
    <w:p w:rsidR="002F08BF" w:rsidRPr="00FE6751" w:rsidRDefault="002F08BF" w:rsidP="002F08BF">
      <w:pPr>
        <w:pStyle w:val="Corpsdetexte"/>
        <w:widowControl w:val="0"/>
        <w:numPr>
          <w:ilvl w:val="3"/>
          <w:numId w:val="32"/>
        </w:numPr>
        <w:suppressAutoHyphens/>
      </w:pPr>
      <w:r w:rsidRPr="00FE6751">
        <w:t xml:space="preserve">If </w:t>
      </w:r>
      <w:r w:rsidRPr="00FE6751">
        <w:rPr>
          <w:b/>
        </w:rPr>
        <w:t>'processmode'</w:t>
      </w:r>
      <w:r w:rsidRPr="00FE6751">
        <w:t xml:space="preserve"> = </w:t>
      </w:r>
      <w:r w:rsidRPr="00FE6751">
        <w:rPr>
          <w:b/>
        </w:rPr>
        <w:t>'profile'</w:t>
      </w:r>
      <w:r w:rsidRPr="00FE6751">
        <w:t>:</w:t>
      </w:r>
    </w:p>
    <w:p w:rsidR="002F08BF" w:rsidRPr="00FE6751" w:rsidRDefault="002F08BF" w:rsidP="002F08BF">
      <w:pPr>
        <w:pStyle w:val="Corpsdetexte"/>
        <w:widowControl w:val="0"/>
        <w:numPr>
          <w:ilvl w:val="4"/>
          <w:numId w:val="32"/>
        </w:numPr>
        <w:suppressAutoHyphens/>
      </w:pPr>
      <w:r w:rsidRPr="00FE6751">
        <w:t xml:space="preserve">New incoming HEX Argos data (sent through the </w:t>
      </w:r>
      <w:r w:rsidRPr="00FE6751">
        <w:rPr>
          <w:b/>
        </w:rPr>
        <w:t>'argosfile'</w:t>
      </w:r>
      <w:r w:rsidRPr="00FE6751">
        <w:t xml:space="preserve"> parameter).</w:t>
      </w:r>
    </w:p>
    <w:p w:rsidR="002F08BF" w:rsidRPr="00FE6751" w:rsidRDefault="002F08BF" w:rsidP="002F08BF">
      <w:pPr>
        <w:pStyle w:val="Corpsdetexte"/>
        <w:widowControl w:val="0"/>
        <w:numPr>
          <w:ilvl w:val="3"/>
          <w:numId w:val="32"/>
        </w:numPr>
        <w:suppressAutoHyphens/>
      </w:pPr>
      <w:r w:rsidRPr="00FE6751">
        <w:t xml:space="preserve">If </w:t>
      </w:r>
      <w:r w:rsidRPr="00FE6751">
        <w:rPr>
          <w:b/>
        </w:rPr>
        <w:t>'processmode'</w:t>
      </w:r>
      <w:r w:rsidRPr="00FE6751">
        <w:t xml:space="preserve"> = </w:t>
      </w:r>
      <w:r w:rsidRPr="00FE6751">
        <w:rPr>
          <w:b/>
        </w:rPr>
        <w:t>'redecode'</w:t>
      </w:r>
      <w:r w:rsidRPr="00FE6751">
        <w:t>:</w:t>
      </w:r>
    </w:p>
    <w:p w:rsidR="002F08BF" w:rsidRPr="00FE6751" w:rsidRDefault="002F08BF" w:rsidP="002F08BF">
      <w:pPr>
        <w:pStyle w:val="Corpsdetexte"/>
        <w:widowControl w:val="0"/>
        <w:numPr>
          <w:ilvl w:val="4"/>
          <w:numId w:val="32"/>
        </w:numPr>
        <w:suppressAutoHyphens/>
      </w:pPr>
      <w:r w:rsidRPr="00FE6751">
        <w:t xml:space="preserve">‘identified’ cycle files (stored in </w:t>
      </w:r>
      <w:r w:rsidRPr="00FE6751">
        <w:rPr>
          <w:rStyle w:val="CodeCar"/>
          <w:rFonts w:eastAsiaTheme="minorEastAsia"/>
        </w:rPr>
        <w:lastRenderedPageBreak/>
        <w:t>DIR_INPUT_HEX_ARGOS_FILE_FORMAT_1</w:t>
      </w:r>
      <w:r w:rsidRPr="00FE6751">
        <w:t>/</w:t>
      </w:r>
      <w:r w:rsidRPr="00FE6751">
        <w:rPr>
          <w:i/>
        </w:rPr>
        <w:t>Argos_Id</w:t>
      </w:r>
      <w:r w:rsidRPr="00FE6751">
        <w:t>).</w:t>
      </w:r>
    </w:p>
    <w:p w:rsidR="002F08BF" w:rsidRPr="00FE6751" w:rsidRDefault="002F08BF" w:rsidP="002F08BF">
      <w:pPr>
        <w:pStyle w:val="Corpsdetexte"/>
        <w:widowControl w:val="0"/>
        <w:numPr>
          <w:ilvl w:val="2"/>
          <w:numId w:val="32"/>
        </w:numPr>
        <w:suppressAutoHyphens/>
      </w:pPr>
      <w:r w:rsidRPr="00FE6751">
        <w:t xml:space="preserve">Iridium data: Iridium files listed in the rsync log files set (sent through the </w:t>
      </w:r>
      <w:r w:rsidRPr="00FE6751">
        <w:rPr>
          <w:b/>
        </w:rPr>
        <w:t xml:space="preserve">'rsynclog' </w:t>
      </w:r>
      <w:r w:rsidRPr="00FE6751">
        <w:t>parameter) excluding already processed files.</w:t>
      </w:r>
    </w:p>
    <w:p w:rsidR="002F08BF" w:rsidRPr="00FE6751" w:rsidRDefault="002F08BF" w:rsidP="002F08BF">
      <w:pPr>
        <w:pStyle w:val="Corpsdetexte"/>
        <w:widowControl w:val="0"/>
        <w:numPr>
          <w:ilvl w:val="0"/>
          <w:numId w:val="32"/>
        </w:numPr>
        <w:suppressAutoHyphens/>
      </w:pPr>
      <w:r w:rsidRPr="00FE6751">
        <w:t>Output files:</w:t>
      </w:r>
    </w:p>
    <w:p w:rsidR="002F08BF" w:rsidRPr="00FE6751" w:rsidRDefault="002F08BF" w:rsidP="002F08BF">
      <w:pPr>
        <w:pStyle w:val="Corpsdetexte"/>
        <w:widowControl w:val="0"/>
        <w:numPr>
          <w:ilvl w:val="1"/>
          <w:numId w:val="32"/>
        </w:numPr>
        <w:suppressAutoHyphens/>
      </w:pPr>
      <w:r w:rsidRPr="00FE6751">
        <w:t xml:space="preserve">Log file of the session (stored in </w:t>
      </w:r>
      <w:r w:rsidRPr="00FE6751">
        <w:rPr>
          <w:rStyle w:val="CodeCar"/>
          <w:rFonts w:eastAsiaTheme="minorEastAsia"/>
        </w:rPr>
        <w:t>DIR_OUTPUT_LOG_FILE</w:t>
      </w:r>
      <w:r w:rsidRPr="00FE6751">
        <w:t>),</w:t>
      </w:r>
    </w:p>
    <w:p w:rsidR="002F08BF" w:rsidRPr="00FE6751" w:rsidRDefault="002F08BF" w:rsidP="002F08BF">
      <w:pPr>
        <w:pStyle w:val="Corpsdetexte"/>
        <w:widowControl w:val="0"/>
        <w:numPr>
          <w:ilvl w:val="1"/>
          <w:numId w:val="32"/>
        </w:numPr>
        <w:suppressAutoHyphens/>
      </w:pPr>
      <w:r w:rsidRPr="00FE6751">
        <w:t xml:space="preserve">Argo NetCDF files of the decoded data (stored in </w:t>
      </w:r>
      <w:r w:rsidRPr="00FE6751">
        <w:rPr>
          <w:rStyle w:val="CodeCar"/>
          <w:rFonts w:eastAsiaTheme="minorEastAsia"/>
        </w:rPr>
        <w:t>DIR_OUTPUT_NETCDF_FILE</w:t>
      </w:r>
      <w:r w:rsidRPr="00FE6751">
        <w:t xml:space="preserve">). They are updated according to </w:t>
      </w:r>
      <w:r w:rsidRPr="00FE6751">
        <w:rPr>
          <w:rStyle w:val="CodeCar"/>
          <w:rFonts w:eastAsiaTheme="minorEastAsia"/>
        </w:rPr>
        <w:t>GENERATE_NC_*</w:t>
      </w:r>
      <w:r w:rsidRPr="00FE6751">
        <w:t xml:space="preserve"> flag configuration values and </w:t>
      </w:r>
      <w:r w:rsidRPr="00FE6751">
        <w:rPr>
          <w:b/>
        </w:rPr>
        <w:t xml:space="preserve">'processmode' </w:t>
      </w:r>
      <w:r w:rsidRPr="00FE6751">
        <w:t>input parameter (for Argos floats only),</w:t>
      </w:r>
    </w:p>
    <w:p w:rsidR="002F08BF" w:rsidRPr="00FE6751" w:rsidRDefault="002F08BF" w:rsidP="002F08BF">
      <w:pPr>
        <w:pStyle w:val="Corpsdetexte"/>
        <w:widowControl w:val="0"/>
        <w:numPr>
          <w:ilvl w:val="1"/>
          <w:numId w:val="32"/>
        </w:numPr>
        <w:suppressAutoHyphens/>
      </w:pPr>
      <w:r w:rsidRPr="00FE6751">
        <w:t xml:space="preserve">XML report of the session (stored in </w:t>
      </w:r>
      <w:r w:rsidRPr="00FE6751">
        <w:rPr>
          <w:rStyle w:val="CodeCar"/>
          <w:rFonts w:eastAsiaTheme="minorEastAsia"/>
        </w:rPr>
        <w:t>DIR_OUTPUT_XML_FILE</w:t>
      </w:r>
      <w:r w:rsidRPr="00FE6751">
        <w:t>). It summarizes what has been done and report the ‘INFO’, ‘WARNING’ and ‘ERROR’ information listed in the log file. This report is used at Coriolis to monitor the decoding step and to initiate the post-processing steps.</w:t>
      </w:r>
    </w:p>
    <w:p w:rsidR="002F08BF" w:rsidRPr="00FE6751" w:rsidRDefault="002F08BF" w:rsidP="00715A45">
      <w:pPr>
        <w:pStyle w:val="Titre2"/>
      </w:pPr>
      <w:bookmarkStart w:id="1401" w:name="_Toc460855075"/>
      <w:bookmarkStart w:id="1402" w:name="_Toc32591958"/>
      <w:r w:rsidRPr="00FE6751">
        <w:t>Deployment of the DAC decoder in the Coriolis infrastructure</w:t>
      </w:r>
      <w:bookmarkEnd w:id="1401"/>
      <w:bookmarkEnd w:id="1402"/>
    </w:p>
    <w:p w:rsidR="002F08BF" w:rsidRPr="00FE6751" w:rsidRDefault="002F08BF" w:rsidP="002F08BF">
      <w:pPr>
        <w:pStyle w:val="Corpsdetexte"/>
      </w:pPr>
      <w:r w:rsidRPr="00FE6751">
        <w:t>The scripts used at Coriolis to deploy the DAC decoder can be sent on demand.</w:t>
      </w:r>
    </w:p>
    <w:p w:rsidR="002F08BF" w:rsidRPr="00FE6751" w:rsidRDefault="002F08BF" w:rsidP="002F08BF">
      <w:pPr>
        <w:pStyle w:val="Corpsdetexte"/>
      </w:pPr>
      <w:r w:rsidRPr="00FE6751">
        <w:t>The main philosophy of the processing is the following.</w:t>
      </w:r>
    </w:p>
    <w:p w:rsidR="002F08BF" w:rsidRPr="00FE6751" w:rsidRDefault="002F08BF" w:rsidP="00715A45">
      <w:pPr>
        <w:pStyle w:val="Titre3"/>
      </w:pPr>
      <w:bookmarkStart w:id="1403" w:name="_Toc460855076"/>
      <w:bookmarkStart w:id="1404" w:name="_Toc32591959"/>
      <w:r w:rsidRPr="00FE6751">
        <w:t>Argos floats processing</w:t>
      </w:r>
      <w:bookmarkEnd w:id="1403"/>
      <w:bookmarkEnd w:id="1404"/>
    </w:p>
    <w:p w:rsidR="002F08BF" w:rsidRPr="00FE6751" w:rsidRDefault="002F08BF" w:rsidP="002F08BF">
      <w:pPr>
        <w:pStyle w:val="Corpsdetexte"/>
      </w:pPr>
      <w:r w:rsidRPr="00FE6751">
        <w:t>The CLS service has been asked to send Argos data through e-mail to Coriolis once per hour (at HH:00).</w:t>
      </w:r>
    </w:p>
    <w:p w:rsidR="002F08BF" w:rsidRPr="00FE6751" w:rsidRDefault="002F08BF" w:rsidP="002F08BF">
      <w:pPr>
        <w:pStyle w:val="Corpsdetexte"/>
      </w:pPr>
      <w:r w:rsidRPr="00FE6751">
        <w:t>Each time an Argos e-mail is received from CLS, a process</w:t>
      </w:r>
    </w:p>
    <w:p w:rsidR="002F08BF" w:rsidRPr="00FE6751" w:rsidRDefault="002F08BF" w:rsidP="002F08BF">
      <w:pPr>
        <w:pStyle w:val="Corpsdetexte"/>
        <w:widowControl w:val="0"/>
        <w:numPr>
          <w:ilvl w:val="0"/>
          <w:numId w:val="39"/>
        </w:numPr>
        <w:suppressAutoHyphens/>
      </w:pPr>
      <w:r w:rsidRPr="00FE6751">
        <w:t>Catches it,</w:t>
      </w:r>
    </w:p>
    <w:p w:rsidR="002F08BF" w:rsidRPr="00FE6751" w:rsidRDefault="002F08BF" w:rsidP="002F08BF">
      <w:pPr>
        <w:pStyle w:val="Corpsdetexte"/>
        <w:widowControl w:val="0"/>
        <w:numPr>
          <w:ilvl w:val="0"/>
          <w:numId w:val="39"/>
        </w:numPr>
        <w:suppressAutoHyphens/>
      </w:pPr>
      <w:r w:rsidRPr="00FE6751">
        <w:t xml:space="preserve">Duplicates it in the </w:t>
      </w:r>
      <w:r w:rsidRPr="00FE6751">
        <w:rPr>
          <w:i/>
        </w:rPr>
        <w:t>archive</w:t>
      </w:r>
      <w:r w:rsidRPr="00FE6751">
        <w:t xml:space="preserve"> directory,</w:t>
      </w:r>
    </w:p>
    <w:p w:rsidR="002F08BF" w:rsidRPr="00FE6751" w:rsidRDefault="002F08BF" w:rsidP="002F08BF">
      <w:pPr>
        <w:pStyle w:val="Corpsdetexte"/>
        <w:widowControl w:val="0"/>
        <w:numPr>
          <w:ilvl w:val="0"/>
          <w:numId w:val="39"/>
        </w:numPr>
        <w:suppressAutoHyphens/>
      </w:pPr>
      <w:r w:rsidRPr="00FE6751">
        <w:t xml:space="preserve">Moves it in the </w:t>
      </w:r>
      <w:r w:rsidRPr="00FE6751">
        <w:rPr>
          <w:i/>
        </w:rPr>
        <w:t>spool_message</w:t>
      </w:r>
      <w:r w:rsidRPr="00FE6751">
        <w:t xml:space="preserve"> directory.</w:t>
      </w:r>
    </w:p>
    <w:p w:rsidR="002F08BF" w:rsidRPr="00FE6751" w:rsidRDefault="002F08BF" w:rsidP="002F08BF">
      <w:pPr>
        <w:pStyle w:val="Corpsdetexte"/>
      </w:pPr>
      <w:r w:rsidRPr="00FE6751">
        <w:t>Each hour (at HH:15), a process is launched:</w:t>
      </w:r>
    </w:p>
    <w:p w:rsidR="002F08BF" w:rsidRPr="00FE6751" w:rsidRDefault="002F08BF" w:rsidP="002F08BF">
      <w:pPr>
        <w:pStyle w:val="Corpsdetexte"/>
        <w:widowControl w:val="0"/>
        <w:numPr>
          <w:ilvl w:val="0"/>
          <w:numId w:val="40"/>
        </w:numPr>
        <w:suppressAutoHyphens/>
      </w:pPr>
      <w:r w:rsidRPr="00FE6751">
        <w:t xml:space="preserve">It processes the files of the </w:t>
      </w:r>
      <w:r w:rsidRPr="00FE6751">
        <w:rPr>
          <w:i/>
        </w:rPr>
        <w:t>spool_message</w:t>
      </w:r>
      <w:r w:rsidRPr="00FE6751">
        <w:t xml:space="preserve"> directory:</w:t>
      </w:r>
    </w:p>
    <w:p w:rsidR="002F08BF" w:rsidRPr="00FE6751" w:rsidRDefault="002F08BF" w:rsidP="002F08BF">
      <w:pPr>
        <w:pStyle w:val="Corpsdetexte"/>
        <w:widowControl w:val="0"/>
        <w:numPr>
          <w:ilvl w:val="1"/>
          <w:numId w:val="40"/>
        </w:numPr>
        <w:suppressAutoHyphens/>
      </w:pPr>
      <w:r w:rsidRPr="00FE6751">
        <w:t>It split the HEX data of the files according to the Argos Id and create a specific file for this Argos Id Hex data,</w:t>
      </w:r>
    </w:p>
    <w:p w:rsidR="002F08BF" w:rsidRPr="00FE6751" w:rsidRDefault="002F08BF" w:rsidP="002F08BF">
      <w:pPr>
        <w:pStyle w:val="Corpsdetexte"/>
        <w:widowControl w:val="0"/>
        <w:numPr>
          <w:ilvl w:val="1"/>
          <w:numId w:val="40"/>
        </w:numPr>
        <w:suppressAutoHyphens/>
      </w:pPr>
      <w:r w:rsidRPr="00FE6751">
        <w:t xml:space="preserve">These files are stored in the </w:t>
      </w:r>
      <w:r w:rsidRPr="00FE6751">
        <w:rPr>
          <w:i/>
        </w:rPr>
        <w:t>spool_cycle</w:t>
      </w:r>
      <w:r w:rsidRPr="00FE6751">
        <w:t xml:space="preserve"> directory,</w:t>
      </w:r>
    </w:p>
    <w:p w:rsidR="002F08BF" w:rsidRPr="00FE6751" w:rsidRDefault="002F08BF" w:rsidP="002F08BF">
      <w:pPr>
        <w:pStyle w:val="Corpsdetexte"/>
        <w:widowControl w:val="0"/>
        <w:numPr>
          <w:ilvl w:val="1"/>
          <w:numId w:val="40"/>
        </w:numPr>
        <w:suppressAutoHyphens/>
      </w:pPr>
      <w:r w:rsidRPr="00FE6751">
        <w:t>When the transmission stops for more than 18 hours, a new file is created,</w:t>
      </w:r>
    </w:p>
    <w:p w:rsidR="002F08BF" w:rsidRPr="00FE6751" w:rsidRDefault="002F08BF" w:rsidP="002F08BF">
      <w:pPr>
        <w:pStyle w:val="Corpsdetexte"/>
        <w:widowControl w:val="0"/>
        <w:numPr>
          <w:ilvl w:val="1"/>
          <w:numId w:val="40"/>
        </w:numPr>
        <w:suppressAutoHyphens/>
      </w:pPr>
      <w:r w:rsidRPr="00FE6751">
        <w:t xml:space="preserve">The </w:t>
      </w:r>
      <w:r w:rsidRPr="00FE6751">
        <w:rPr>
          <w:i/>
        </w:rPr>
        <w:t>spool_cycle</w:t>
      </w:r>
      <w:r w:rsidRPr="00FE6751">
        <w:t xml:space="preserve"> directory finally contains files:</w:t>
      </w:r>
    </w:p>
    <w:p w:rsidR="002F08BF" w:rsidRPr="00FE6751" w:rsidRDefault="002F08BF" w:rsidP="002F08BF">
      <w:pPr>
        <w:pStyle w:val="Corpsdetexte"/>
        <w:widowControl w:val="0"/>
        <w:numPr>
          <w:ilvl w:val="2"/>
          <w:numId w:val="40"/>
        </w:numPr>
        <w:suppressAutoHyphens/>
      </w:pPr>
      <w:r w:rsidRPr="00FE6751">
        <w:t>With the HEX data of a unique Argos Id,</w:t>
      </w:r>
    </w:p>
    <w:p w:rsidR="002F08BF" w:rsidRPr="00FE6751" w:rsidRDefault="002F08BF" w:rsidP="002F08BF">
      <w:pPr>
        <w:pStyle w:val="Corpsdetexte"/>
        <w:widowControl w:val="0"/>
        <w:numPr>
          <w:ilvl w:val="2"/>
          <w:numId w:val="40"/>
        </w:numPr>
        <w:suppressAutoHyphens/>
      </w:pPr>
      <w:r w:rsidRPr="00FE6751">
        <w:t>With gaps in the transmission less than 18 hours.</w:t>
      </w:r>
    </w:p>
    <w:p w:rsidR="002F08BF" w:rsidRPr="00FE6751" w:rsidRDefault="002F08BF" w:rsidP="002F08BF">
      <w:pPr>
        <w:pStyle w:val="Corpsdetexte"/>
        <w:widowControl w:val="0"/>
        <w:numPr>
          <w:ilvl w:val="0"/>
          <w:numId w:val="40"/>
        </w:numPr>
        <w:suppressAutoHyphens/>
      </w:pPr>
      <w:r w:rsidRPr="00FE6751">
        <w:t xml:space="preserve">It processes the files of the </w:t>
      </w:r>
      <w:r w:rsidRPr="00FE6751">
        <w:rPr>
          <w:i/>
        </w:rPr>
        <w:t>spool_cycle</w:t>
      </w:r>
      <w:r w:rsidRPr="00FE6751">
        <w:t xml:space="preserve"> directory:</w:t>
      </w:r>
    </w:p>
    <w:p w:rsidR="002F08BF" w:rsidRPr="00FE6751" w:rsidRDefault="002F08BF" w:rsidP="002F08BF">
      <w:pPr>
        <w:pStyle w:val="Corpsdetexte"/>
        <w:widowControl w:val="0"/>
        <w:numPr>
          <w:ilvl w:val="1"/>
          <w:numId w:val="40"/>
        </w:numPr>
        <w:suppressAutoHyphens/>
      </w:pPr>
      <w:r w:rsidRPr="00FE6751">
        <w:t xml:space="preserve">It looks for files where the last HEX data have been received for more than 24 hours (assuming that, in this case, the surface transmission ended). These files are process with the </w:t>
      </w:r>
      <w:r w:rsidRPr="00FE6751">
        <w:rPr>
          <w:b/>
        </w:rPr>
        <w:t>'processmode'</w:t>
      </w:r>
      <w:r w:rsidRPr="00FE6751">
        <w:t xml:space="preserve"> = </w:t>
      </w:r>
      <w:r w:rsidRPr="00FE6751">
        <w:rPr>
          <w:b/>
        </w:rPr>
        <w:t>'all'</w:t>
      </w:r>
      <w:r w:rsidRPr="00FE6751">
        <w:t xml:space="preserve"> and then processed and archived by the decoder,</w:t>
      </w:r>
    </w:p>
    <w:p w:rsidR="002F08BF" w:rsidRPr="00FE6751" w:rsidRDefault="002F08BF" w:rsidP="002F08BF">
      <w:pPr>
        <w:pStyle w:val="Corpsdetexte"/>
        <w:widowControl w:val="0"/>
        <w:numPr>
          <w:ilvl w:val="1"/>
          <w:numId w:val="40"/>
        </w:numPr>
        <w:suppressAutoHyphens/>
      </w:pPr>
      <w:r w:rsidRPr="00FE6751">
        <w:t xml:space="preserve">It processes the remaining files with the </w:t>
      </w:r>
      <w:r w:rsidRPr="00FE6751">
        <w:rPr>
          <w:b/>
        </w:rPr>
        <w:t>'processmode'</w:t>
      </w:r>
      <w:r w:rsidRPr="00FE6751">
        <w:t xml:space="preserve"> = </w:t>
      </w:r>
      <w:r w:rsidRPr="00FE6751">
        <w:rPr>
          <w:b/>
        </w:rPr>
        <w:t>'profile'</w:t>
      </w:r>
      <w:r w:rsidRPr="00FE6751">
        <w:t>.</w:t>
      </w:r>
    </w:p>
    <w:p w:rsidR="002F08BF" w:rsidRPr="00FE6751" w:rsidRDefault="002F08BF" w:rsidP="00715A45">
      <w:pPr>
        <w:pStyle w:val="Titre3"/>
      </w:pPr>
      <w:bookmarkStart w:id="1405" w:name="_Toc460855077"/>
      <w:bookmarkStart w:id="1406" w:name="_Toc32591960"/>
      <w:r w:rsidRPr="00FE6751">
        <w:lastRenderedPageBreak/>
        <w:t>Iridium floats processing</w:t>
      </w:r>
      <w:bookmarkEnd w:id="1405"/>
      <w:bookmarkEnd w:id="1406"/>
    </w:p>
    <w:p w:rsidR="002F08BF" w:rsidRPr="00FE6751" w:rsidRDefault="002F08BF" w:rsidP="002F08BF">
      <w:pPr>
        <w:pStyle w:val="Corpsdetexte"/>
      </w:pPr>
      <w:r w:rsidRPr="00FE6751">
        <w:t>Each time an e-mail is received from Iridium, a first process:</w:t>
      </w:r>
    </w:p>
    <w:p w:rsidR="002F08BF" w:rsidRPr="00FE6751" w:rsidRDefault="002F08BF" w:rsidP="002F08BF">
      <w:pPr>
        <w:pStyle w:val="Corpsdetexte"/>
        <w:widowControl w:val="0"/>
        <w:numPr>
          <w:ilvl w:val="0"/>
          <w:numId w:val="41"/>
        </w:numPr>
        <w:suppressAutoHyphens/>
      </w:pPr>
      <w:r w:rsidRPr="00FE6751">
        <w:t>Catches it,</w:t>
      </w:r>
    </w:p>
    <w:p w:rsidR="002F08BF" w:rsidRPr="00FE6751" w:rsidRDefault="002F08BF" w:rsidP="002F08BF">
      <w:pPr>
        <w:pStyle w:val="Corpsdetexte"/>
        <w:widowControl w:val="0"/>
        <w:numPr>
          <w:ilvl w:val="0"/>
          <w:numId w:val="41"/>
        </w:numPr>
        <w:suppressAutoHyphens/>
      </w:pPr>
      <w:r w:rsidRPr="00FE6751">
        <w:t xml:space="preserve">Duplicates it in the </w:t>
      </w:r>
      <w:r w:rsidRPr="00FE6751">
        <w:rPr>
          <w:i/>
        </w:rPr>
        <w:t>archive</w:t>
      </w:r>
      <w:r w:rsidRPr="00FE6751">
        <w:t xml:space="preserve"> directory,</w:t>
      </w:r>
    </w:p>
    <w:p w:rsidR="002F08BF" w:rsidRPr="00FE6751" w:rsidRDefault="002F08BF" w:rsidP="002F08BF">
      <w:pPr>
        <w:pStyle w:val="Corpsdetexte"/>
        <w:widowControl w:val="0"/>
        <w:numPr>
          <w:ilvl w:val="0"/>
          <w:numId w:val="41"/>
        </w:numPr>
        <w:suppressAutoHyphens/>
      </w:pPr>
      <w:r w:rsidRPr="00FE6751">
        <w:t xml:space="preserve">Moves it in the </w:t>
      </w:r>
      <w:r w:rsidRPr="00FE6751">
        <w:rPr>
          <w:i/>
        </w:rPr>
        <w:t>spool_message</w:t>
      </w:r>
      <w:r w:rsidRPr="00FE6751">
        <w:t xml:space="preserve"> directory.</w:t>
      </w:r>
    </w:p>
    <w:p w:rsidR="002F08BF" w:rsidRPr="00FE6751" w:rsidRDefault="002F08BF" w:rsidP="002F08BF">
      <w:pPr>
        <w:pStyle w:val="Corpsdetexte"/>
      </w:pPr>
      <w:r w:rsidRPr="00FE6751">
        <w:t>Four times per day, a process is launched:</w:t>
      </w:r>
    </w:p>
    <w:p w:rsidR="002F08BF" w:rsidRPr="00FE6751" w:rsidRDefault="002F08BF" w:rsidP="002F08BF">
      <w:pPr>
        <w:pStyle w:val="Corpsdetexte"/>
        <w:widowControl w:val="0"/>
        <w:numPr>
          <w:ilvl w:val="0"/>
          <w:numId w:val="42"/>
        </w:numPr>
        <w:suppressAutoHyphens/>
      </w:pPr>
      <w:r w:rsidRPr="00FE6751">
        <w:t xml:space="preserve">It launches a </w:t>
      </w:r>
      <w:r w:rsidRPr="00FE6751">
        <w:rPr>
          <w:b/>
          <w:i/>
        </w:rPr>
        <w:t>rsync</w:t>
      </w:r>
      <w:r w:rsidRPr="00FE6751">
        <w:t xml:space="preserve"> command on the </w:t>
      </w:r>
      <w:r w:rsidRPr="00FE6751">
        <w:rPr>
          <w:i/>
        </w:rPr>
        <w:t>spool_message</w:t>
      </w:r>
      <w:r w:rsidRPr="00FE6751">
        <w:t xml:space="preserve"> directory (for Iridium SBD floats) or on the repository of the RUDICS server (for Iridium RUDICS floats),</w:t>
      </w:r>
    </w:p>
    <w:p w:rsidR="002F08BF" w:rsidRPr="00FE6751" w:rsidRDefault="002F08BF" w:rsidP="00116B68">
      <w:pPr>
        <w:pStyle w:val="Corpsdetexte"/>
        <w:widowControl w:val="0"/>
        <w:numPr>
          <w:ilvl w:val="0"/>
          <w:numId w:val="42"/>
        </w:numPr>
        <w:suppressAutoHyphens/>
        <w:rPr>
          <w:ins w:id="1407" w:author="RANNOU Jean-Philippe" w:date="2020-02-06T14:11:00Z"/>
        </w:rPr>
      </w:pPr>
      <w:r w:rsidRPr="00FE6751">
        <w:t xml:space="preserve">It launches one instance of the decoder for each managed float with the </w:t>
      </w:r>
      <w:r w:rsidRPr="00FE6751">
        <w:rPr>
          <w:b/>
        </w:rPr>
        <w:t>'rsynclog'</w:t>
      </w:r>
      <w:r w:rsidRPr="00FE6751">
        <w:t xml:space="preserve"> = </w:t>
      </w:r>
      <w:r w:rsidRPr="00FE6751">
        <w:rPr>
          <w:b/>
        </w:rPr>
        <w:t>'all'</w:t>
      </w:r>
      <w:r w:rsidRPr="00FE6751">
        <w:t xml:space="preserve"> and </w:t>
      </w:r>
      <w:r w:rsidRPr="00FE6751">
        <w:rPr>
          <w:b/>
        </w:rPr>
        <w:t>'floatwmo'</w:t>
      </w:r>
      <w:r w:rsidRPr="00FE6751">
        <w:t xml:space="preserve"> = concerned float WMO number.</w:t>
      </w:r>
    </w:p>
    <w:p w:rsidR="00CC5610" w:rsidRPr="00FE6751" w:rsidRDefault="00CC5610">
      <w:pPr>
        <w:pStyle w:val="Corpsdetexte"/>
        <w:widowControl w:val="0"/>
        <w:suppressAutoHyphens/>
        <w:pPrChange w:id="1408" w:author="RANNOU Jean-Philippe" w:date="2020-02-06T14:11:00Z">
          <w:pPr>
            <w:pStyle w:val="Corpsdetexte"/>
            <w:widowControl w:val="0"/>
            <w:numPr>
              <w:numId w:val="42"/>
            </w:numPr>
            <w:suppressAutoHyphens/>
            <w:ind w:left="720" w:hanging="360"/>
          </w:pPr>
        </w:pPrChange>
      </w:pPr>
    </w:p>
    <w:p w:rsidR="002F08BF" w:rsidRPr="00FE6751" w:rsidRDefault="002F08BF" w:rsidP="00715A45">
      <w:pPr>
        <w:pStyle w:val="Titre1"/>
      </w:pPr>
      <w:bookmarkStart w:id="1409" w:name="_Toc460855078"/>
      <w:bookmarkStart w:id="1410" w:name="_Toc32591961"/>
      <w:r w:rsidRPr="00FE6751">
        <w:lastRenderedPageBreak/>
        <w:t xml:space="preserve">ANNEX </w:t>
      </w:r>
      <w:bookmarkStart w:id="1411" w:name="AXA"/>
      <w:r w:rsidRPr="00FE6751">
        <w:t>A</w:t>
      </w:r>
      <w:bookmarkEnd w:id="1411"/>
      <w:r w:rsidRPr="00FE6751">
        <w:t>: detailed description of the decoder package</w:t>
      </w:r>
      <w:bookmarkEnd w:id="1409"/>
      <w:bookmarkEnd w:id="1410"/>
    </w:p>
    <w:p w:rsidR="002F08BF" w:rsidRPr="00FE6751" w:rsidRDefault="002F08BF" w:rsidP="002F08BF">
      <w:pPr>
        <w:pStyle w:val="Corpsdetexte"/>
      </w:pPr>
      <w:r w:rsidRPr="00FE6751">
        <w:t>The tree diagram of the decoder package is illustrated in the following figure.</w:t>
      </w:r>
    </w:p>
    <w:p w:rsidR="002F08BF" w:rsidRPr="00FE6751" w:rsidRDefault="00116B68" w:rsidP="002F08BF">
      <w:pPr>
        <w:pStyle w:val="Corpsdetexte"/>
        <w:jc w:val="center"/>
      </w:pPr>
      <w:del w:id="1412" w:author="RANNOU Jean-Philippe" w:date="2020-02-14T16:50:00Z">
        <w:r w:rsidRPr="00B702B6" w:rsidDel="00B702B6">
          <w:rPr>
            <w:noProof/>
            <w:lang w:val="fr-FR"/>
          </w:rPr>
          <w:drawing>
            <wp:inline distT="0" distB="0" distL="0" distR="0" wp14:anchorId="44986E07" wp14:editId="26C1EBAB">
              <wp:extent cx="2964815" cy="6407785"/>
              <wp:effectExtent l="0" t="0" r="6985" b="0"/>
              <wp:docPr id="10" name="Image 10" descr="C:\Users\jprannou\Desktop\ScreenHunter_60 Sep. 16 16.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prannou\Desktop\ScreenHunter_60 Sep. 16 16.1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4815" cy="6407785"/>
                      </a:xfrm>
                      <a:prstGeom prst="rect">
                        <a:avLst/>
                      </a:prstGeom>
                      <a:noFill/>
                      <a:ln>
                        <a:noFill/>
                      </a:ln>
                    </pic:spPr>
                  </pic:pic>
                </a:graphicData>
              </a:graphic>
            </wp:inline>
          </w:drawing>
        </w:r>
      </w:del>
      <w:ins w:id="1413" w:author="RANNOU Jean-Philippe" w:date="2020-02-14T16:50:00Z">
        <w:r w:rsidR="00B702B6">
          <w:rPr>
            <w:noProof/>
            <w:lang w:val="fr-FR"/>
          </w:rPr>
          <w:drawing>
            <wp:inline distT="0" distB="0" distL="0" distR="0">
              <wp:extent cx="3540641" cy="7657170"/>
              <wp:effectExtent l="0" t="0" r="3175"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3558815" cy="7696473"/>
                      </a:xfrm>
                      <a:prstGeom prst="rect">
                        <a:avLst/>
                      </a:prstGeom>
                    </pic:spPr>
                  </pic:pic>
                </a:graphicData>
              </a:graphic>
            </wp:inline>
          </w:drawing>
        </w:r>
      </w:ins>
    </w:p>
    <w:p w:rsidR="002F08BF" w:rsidRPr="00FE6751" w:rsidRDefault="002F08BF" w:rsidP="002F08BF">
      <w:pPr>
        <w:pStyle w:val="Corpsdetexte"/>
      </w:pPr>
    </w:p>
    <w:p w:rsidR="002F08BF" w:rsidRPr="00FE6751" w:rsidRDefault="002F08BF" w:rsidP="002F08BF">
      <w:pPr>
        <w:pStyle w:val="Corpsdetexte"/>
      </w:pPr>
      <w:r w:rsidRPr="00FE6751">
        <w:t>Three main directories are provided:</w:t>
      </w:r>
      <w:r w:rsidRPr="00FE6751">
        <w:rPr>
          <w:i/>
        </w:rPr>
        <w:t xml:space="preserve"> decArgo_soft</w:t>
      </w:r>
      <w:r w:rsidRPr="00FE6751">
        <w:t xml:space="preserve">, </w:t>
      </w:r>
      <w:r w:rsidRPr="00FE6751">
        <w:rPr>
          <w:i/>
        </w:rPr>
        <w:t>decArgo_doc</w:t>
      </w:r>
      <w:r w:rsidRPr="00FE6751">
        <w:t xml:space="preserve"> and </w:t>
      </w:r>
      <w:r w:rsidRPr="00FE6751">
        <w:rPr>
          <w:i/>
        </w:rPr>
        <w:t>decArgo_config_floats</w:t>
      </w:r>
      <w:r w:rsidRPr="00FE6751">
        <w:t>.</w:t>
      </w:r>
    </w:p>
    <w:p w:rsidR="002F08BF" w:rsidRPr="00FE6751" w:rsidRDefault="002F08BF" w:rsidP="00715A45">
      <w:pPr>
        <w:pStyle w:val="Titre2"/>
      </w:pPr>
      <w:r w:rsidRPr="00FE6751">
        <w:br w:type="page"/>
      </w:r>
      <w:bookmarkStart w:id="1414" w:name="_Toc460855079"/>
      <w:bookmarkStart w:id="1415" w:name="_Toc32591962"/>
      <w:r w:rsidRPr="00FE6751">
        <w:lastRenderedPageBreak/>
        <w:t>The decArgo_soft directory</w:t>
      </w:r>
      <w:bookmarkEnd w:id="1414"/>
      <w:bookmarkEnd w:id="1415"/>
    </w:p>
    <w:p w:rsidR="002F08BF" w:rsidRPr="00FE6751" w:rsidRDefault="002F08BF" w:rsidP="002F08BF">
      <w:pPr>
        <w:pStyle w:val="Corpsdetexte"/>
      </w:pPr>
      <w:r w:rsidRPr="00FE6751">
        <w:t xml:space="preserve">The </w:t>
      </w:r>
      <w:r w:rsidRPr="00FE6751">
        <w:rPr>
          <w:i/>
        </w:rPr>
        <w:t>decArgo_soft</w:t>
      </w:r>
      <w:r w:rsidRPr="00FE6751">
        <w:t xml:space="preserve"> directory contains the decoder software and configuration.</w:t>
      </w:r>
    </w:p>
    <w:p w:rsidR="002F08BF" w:rsidRPr="00FE6751" w:rsidRDefault="002F08BF" w:rsidP="00715A45">
      <w:pPr>
        <w:pStyle w:val="Titre3"/>
      </w:pPr>
      <w:bookmarkStart w:id="1416" w:name="_Toc460855080"/>
      <w:bookmarkStart w:id="1417" w:name="_Toc32591963"/>
      <w:r w:rsidRPr="00FE6751">
        <w:t>The decArgo_soft/soft directory</w:t>
      </w:r>
      <w:bookmarkEnd w:id="1416"/>
      <w:bookmarkEnd w:id="1417"/>
    </w:p>
    <w:p w:rsidR="002F08BF" w:rsidRPr="00FE6751" w:rsidRDefault="002F08BF" w:rsidP="002F08BF">
      <w:pPr>
        <w:pStyle w:val="Corpsdetexte"/>
      </w:pPr>
      <w:r w:rsidRPr="00FE6751">
        <w:t>In this directory you can find:</w:t>
      </w:r>
    </w:p>
    <w:p w:rsidR="002F08BF" w:rsidRPr="00FE6751" w:rsidRDefault="002F08BF" w:rsidP="002F08BF">
      <w:pPr>
        <w:pStyle w:val="Corpsdetexte"/>
        <w:widowControl w:val="0"/>
        <w:numPr>
          <w:ilvl w:val="0"/>
          <w:numId w:val="22"/>
        </w:numPr>
        <w:suppressAutoHyphens/>
      </w:pPr>
      <w:r w:rsidRPr="00FE6751">
        <w:t xml:space="preserve">The decoder programs: </w:t>
      </w:r>
      <w:r w:rsidRPr="00FE6751">
        <w:rPr>
          <w:b/>
          <w:i/>
        </w:rPr>
        <w:t>decode_provor_2_csv</w:t>
      </w:r>
      <w:r w:rsidRPr="00FE6751">
        <w:t xml:space="preserve">, </w:t>
      </w:r>
      <w:r w:rsidRPr="00FE6751">
        <w:rPr>
          <w:b/>
          <w:i/>
        </w:rPr>
        <w:t>decode_provor_2_nc</w:t>
      </w:r>
      <w:r w:rsidRPr="00FE6751">
        <w:t xml:space="preserve">, </w:t>
      </w:r>
      <w:r w:rsidRPr="00FE6751">
        <w:rPr>
          <w:b/>
          <w:i/>
        </w:rPr>
        <w:t>decode_apex_2_csv</w:t>
      </w:r>
      <w:r w:rsidRPr="00FE6751">
        <w:t xml:space="preserve">, </w:t>
      </w:r>
      <w:r w:rsidRPr="00FE6751">
        <w:rPr>
          <w:b/>
          <w:i/>
        </w:rPr>
        <w:t>decode_apex_2_nc</w:t>
      </w:r>
      <w:r w:rsidRPr="00FE6751">
        <w:t xml:space="preserve">, </w:t>
      </w:r>
      <w:r w:rsidRPr="00FE6751">
        <w:rPr>
          <w:b/>
          <w:i/>
        </w:rPr>
        <w:t>decode_nova_2_csv</w:t>
      </w:r>
      <w:r w:rsidRPr="00FE6751">
        <w:rPr>
          <w:b/>
          <w:i/>
          <w:rPrChange w:id="1418" w:author="RANNOU Jean-Philippe" w:date="2020-02-11T17:24:00Z">
            <w:rPr/>
          </w:rPrChange>
        </w:rPr>
        <w:t xml:space="preserve">, </w:t>
      </w:r>
      <w:r w:rsidRPr="00FE6751">
        <w:rPr>
          <w:b/>
          <w:i/>
        </w:rPr>
        <w:t>decode_nova_2_nc</w:t>
      </w:r>
      <w:r w:rsidRPr="00FE6751">
        <w:rPr>
          <w:b/>
          <w:i/>
          <w:rPrChange w:id="1419" w:author="RANNOU Jean-Philippe" w:date="2020-02-11T17:24:00Z">
            <w:rPr/>
          </w:rPrChange>
        </w:rPr>
        <w:t xml:space="preserve">, </w:t>
      </w:r>
      <w:ins w:id="1420" w:author="RANNOU Jean-Philippe" w:date="2020-02-06T11:31:00Z">
        <w:r w:rsidR="005D0EE6" w:rsidRPr="00FE6751">
          <w:rPr>
            <w:b/>
            <w:i/>
            <w:highlight w:val="green"/>
            <w:rPrChange w:id="1421" w:author="RANNOU Jean-Philippe" w:date="2020-02-11T17:24:00Z">
              <w:rPr/>
            </w:rPrChange>
          </w:rPr>
          <w:t>decode_nemo_2_csv, decode_nemo_2_nc,</w:t>
        </w:r>
        <w:r w:rsidR="005D0EE6" w:rsidRPr="00FE6751">
          <w:rPr>
            <w:b/>
            <w:i/>
            <w:rPrChange w:id="1422" w:author="RANNOU Jean-Philippe" w:date="2020-02-11T17:24:00Z">
              <w:rPr/>
            </w:rPrChange>
          </w:rPr>
          <w:t xml:space="preserve"> </w:t>
        </w:r>
      </w:ins>
      <w:r w:rsidRPr="00FE6751">
        <w:rPr>
          <w:b/>
          <w:i/>
        </w:rPr>
        <w:t>decode_argo_2_nc_rt</w:t>
      </w:r>
      <w:r w:rsidRPr="00FE6751">
        <w:t xml:space="preserve"> and </w:t>
      </w:r>
      <w:r w:rsidRPr="00FE6751">
        <w:rPr>
          <w:b/>
          <w:i/>
        </w:rPr>
        <w:t>decode_provor_2_nc_dm</w:t>
      </w:r>
      <w:r w:rsidRPr="00FE6751">
        <w:t>,</w:t>
      </w:r>
    </w:p>
    <w:p w:rsidR="002F08BF" w:rsidRPr="00FE6751" w:rsidRDefault="002F08BF" w:rsidP="002F08BF">
      <w:pPr>
        <w:pStyle w:val="Corpsdetexte"/>
        <w:widowControl w:val="0"/>
        <w:numPr>
          <w:ilvl w:val="0"/>
          <w:numId w:val="22"/>
        </w:numPr>
        <w:suppressAutoHyphens/>
      </w:pPr>
      <w:r w:rsidRPr="00FE6751">
        <w:t xml:space="preserve">The decoder configuration files: </w:t>
      </w:r>
      <w:r w:rsidRPr="00FE6751">
        <w:rPr>
          <w:i/>
        </w:rPr>
        <w:t>_argo_decoder</w:t>
      </w:r>
      <w:r w:rsidR="004B1BEF" w:rsidRPr="00FE6751">
        <w:rPr>
          <w:i/>
        </w:rPr>
        <w:t>_</w:t>
      </w:r>
      <w:r w:rsidRPr="00FE6751">
        <w:rPr>
          <w:i/>
        </w:rPr>
        <w:t>conf</w:t>
      </w:r>
      <w:r w:rsidR="004B1BEF" w:rsidRPr="00FE6751">
        <w:rPr>
          <w:i/>
        </w:rPr>
        <w:t>.txt</w:t>
      </w:r>
      <w:r w:rsidRPr="00FE6751">
        <w:t xml:space="preserve"> and </w:t>
      </w:r>
      <w:r w:rsidRPr="00FE6751">
        <w:rPr>
          <w:i/>
        </w:rPr>
        <w:t>_argo_decoder_conf.json</w:t>
      </w:r>
      <w:r w:rsidRPr="00FE6751">
        <w:t>,</w:t>
      </w:r>
    </w:p>
    <w:p w:rsidR="002F08BF" w:rsidRPr="00FE6751" w:rsidRDefault="002F08BF" w:rsidP="002F08BF">
      <w:pPr>
        <w:pStyle w:val="Corpsdetexte"/>
        <w:widowControl w:val="0"/>
        <w:numPr>
          <w:ilvl w:val="0"/>
          <w:numId w:val="22"/>
        </w:numPr>
        <w:suppressAutoHyphens/>
      </w:pPr>
      <w:r w:rsidRPr="00FE6751">
        <w:t xml:space="preserve">The software sub-directories: </w:t>
      </w:r>
      <w:r w:rsidRPr="00FE6751">
        <w:rPr>
          <w:i/>
        </w:rPr>
        <w:t>sub</w:t>
      </w:r>
      <w:r w:rsidRPr="00FE6751">
        <w:t xml:space="preserve"> for the implemented functions and </w:t>
      </w:r>
      <w:r w:rsidRPr="00FE6751">
        <w:rPr>
          <w:i/>
        </w:rPr>
        <w:t>sub_foreign</w:t>
      </w:r>
      <w:r w:rsidRPr="00FE6751">
        <w:t xml:space="preserve"> for the part of code coming from other people than the Coriolis development team,</w:t>
      </w:r>
    </w:p>
    <w:p w:rsidR="002F08BF" w:rsidRPr="00FE6751" w:rsidRDefault="002F08BF" w:rsidP="002F08BF">
      <w:pPr>
        <w:pStyle w:val="Corpsdetexte"/>
        <w:widowControl w:val="0"/>
        <w:numPr>
          <w:ilvl w:val="0"/>
          <w:numId w:val="22"/>
        </w:numPr>
        <w:suppressAutoHyphens/>
      </w:pPr>
      <w:r w:rsidRPr="00FE6751">
        <w:t xml:space="preserve">The tools directories: </w:t>
      </w:r>
      <w:r w:rsidRPr="00FE6751">
        <w:rPr>
          <w:i/>
        </w:rPr>
        <w:t>util</w:t>
      </w:r>
      <w:r w:rsidRPr="00FE6751">
        <w:t xml:space="preserve"> for the user tools and </w:t>
      </w:r>
      <w:r w:rsidRPr="00FE6751">
        <w:rPr>
          <w:i/>
        </w:rPr>
        <w:t>util2</w:t>
      </w:r>
      <w:r w:rsidRPr="00FE6751">
        <w:t xml:space="preserve"> for the specialized operator tools.</w:t>
      </w:r>
    </w:p>
    <w:p w:rsidR="002F08BF" w:rsidRPr="00FE6751" w:rsidRDefault="002F08BF" w:rsidP="00715A45">
      <w:pPr>
        <w:pStyle w:val="Titre3"/>
      </w:pPr>
      <w:bookmarkStart w:id="1423" w:name="_Toc460855081"/>
      <w:bookmarkStart w:id="1424" w:name="_Toc32591964"/>
      <w:r w:rsidRPr="00FE6751">
        <w:t>The decArgo_soft/config directory</w:t>
      </w:r>
      <w:bookmarkEnd w:id="1423"/>
      <w:bookmarkEnd w:id="1424"/>
    </w:p>
    <w:p w:rsidR="002F08BF" w:rsidRPr="00FE6751" w:rsidRDefault="002F08BF" w:rsidP="002F08BF">
      <w:pPr>
        <w:pStyle w:val="Corpsdetexte"/>
      </w:pPr>
      <w:r w:rsidRPr="00FE6751">
        <w:t>In this directory you can find:</w:t>
      </w:r>
    </w:p>
    <w:p w:rsidR="002F08BF" w:rsidRPr="00FE6751" w:rsidRDefault="002F08BF" w:rsidP="002F08BF">
      <w:pPr>
        <w:pStyle w:val="Corpsdetexte"/>
        <w:widowControl w:val="0"/>
        <w:numPr>
          <w:ilvl w:val="0"/>
          <w:numId w:val="22"/>
        </w:numPr>
        <w:suppressAutoHyphens/>
      </w:pPr>
      <w:r w:rsidRPr="00FE6751">
        <w:t xml:space="preserve">The </w:t>
      </w:r>
      <w:r w:rsidRPr="00FE6751">
        <w:rPr>
          <w:i/>
        </w:rPr>
        <w:t>configParamNames</w:t>
      </w:r>
      <w:r w:rsidRPr="00FE6751">
        <w:t xml:space="preserve"> and </w:t>
      </w:r>
      <w:r w:rsidRPr="00FE6751">
        <w:rPr>
          <w:i/>
        </w:rPr>
        <w:t>techParamNames</w:t>
      </w:r>
      <w:r w:rsidRPr="00FE6751">
        <w:t xml:space="preserve"> sub-directories used to store configuration and technical labels information (see Annex </w:t>
      </w:r>
      <w:r w:rsidRPr="00FE6751">
        <w:fldChar w:fldCharType="begin"/>
      </w:r>
      <w:r w:rsidRPr="00FE6751">
        <w:instrText xml:space="preserve"> REF AXG \h </w:instrText>
      </w:r>
      <w:r w:rsidRPr="00FE6751">
        <w:rPr>
          <w:rPrChange w:id="1425" w:author="RANNOU Jean-Philippe" w:date="2020-02-11T17:24:00Z">
            <w:rPr/>
          </w:rPrChange>
        </w:rPr>
        <w:fldChar w:fldCharType="separate"/>
      </w:r>
      <w:r w:rsidR="000579E4" w:rsidRPr="00FE6751">
        <w:t>G</w:t>
      </w:r>
      <w:r w:rsidRPr="004E186F">
        <w:fldChar w:fldCharType="end"/>
      </w:r>
      <w:r w:rsidRPr="00FE6751">
        <w:t>),</w:t>
      </w:r>
    </w:p>
    <w:p w:rsidR="002F08BF" w:rsidRPr="00FE6751" w:rsidRDefault="002F08BF" w:rsidP="002F08BF">
      <w:pPr>
        <w:pStyle w:val="Corpsdetexte"/>
        <w:widowControl w:val="0"/>
        <w:numPr>
          <w:ilvl w:val="0"/>
          <w:numId w:val="22"/>
        </w:numPr>
        <w:suppressAutoHyphens/>
      </w:pPr>
      <w:r w:rsidRPr="00FE6751">
        <w:t xml:space="preserve">The </w:t>
      </w:r>
      <w:r w:rsidRPr="00FE6751">
        <w:rPr>
          <w:i/>
        </w:rPr>
        <w:t>configuration_sample_files</w:t>
      </w:r>
      <w:r w:rsidRPr="00FE6751">
        <w:t xml:space="preserve"> sub-directory which provides examples of configuration files.</w:t>
      </w:r>
    </w:p>
    <w:p w:rsidR="002F08BF" w:rsidRPr="00FE6751" w:rsidRDefault="002F08BF" w:rsidP="00715A45">
      <w:pPr>
        <w:pStyle w:val="Titre2"/>
      </w:pPr>
      <w:bookmarkStart w:id="1426" w:name="_Ref460577154"/>
      <w:bookmarkStart w:id="1427" w:name="_Toc460855082"/>
      <w:bookmarkStart w:id="1428" w:name="_Toc32591965"/>
      <w:r w:rsidRPr="00FE6751">
        <w:t>The decArgo_doc directory</w:t>
      </w:r>
      <w:bookmarkEnd w:id="1426"/>
      <w:bookmarkEnd w:id="1427"/>
      <w:bookmarkEnd w:id="1428"/>
    </w:p>
    <w:p w:rsidR="002F08BF" w:rsidRPr="00FE6751" w:rsidRDefault="002F08BF" w:rsidP="002F08BF">
      <w:pPr>
        <w:pStyle w:val="Corpsdetexte"/>
      </w:pPr>
      <w:r w:rsidRPr="00FE6751">
        <w:t xml:space="preserve">The </w:t>
      </w:r>
      <w:r w:rsidRPr="00FE6751">
        <w:rPr>
          <w:i/>
        </w:rPr>
        <w:t>decArgo_doc</w:t>
      </w:r>
      <w:r w:rsidRPr="00FE6751">
        <w:t xml:space="preserve"> directory contains:</w:t>
      </w:r>
    </w:p>
    <w:p w:rsidR="002F08BF" w:rsidRPr="00FE6751" w:rsidRDefault="002F08BF" w:rsidP="002F08BF">
      <w:pPr>
        <w:pStyle w:val="Corpsdetexte"/>
        <w:widowControl w:val="0"/>
        <w:numPr>
          <w:ilvl w:val="0"/>
          <w:numId w:val="57"/>
        </w:numPr>
        <w:suppressAutoHyphens/>
      </w:pPr>
      <w:r w:rsidRPr="00FE6751">
        <w:t xml:space="preserve">The </w:t>
      </w:r>
      <w:r w:rsidRPr="00FE6751">
        <w:rPr>
          <w:i/>
        </w:rPr>
        <w:t>decoder_user_manual</w:t>
      </w:r>
      <w:r w:rsidRPr="00FE6751">
        <w:t xml:space="preserve"> sub-directory to store this User Manual and the </w:t>
      </w:r>
      <w:r w:rsidRPr="00FE6751">
        <w:rPr>
          <w:i/>
        </w:rPr>
        <w:t>_CoriolisArgoFloatVersions_YYYYMMDD.xlsx</w:t>
      </w:r>
      <w:r w:rsidRPr="00FE6751">
        <w:t xml:space="preserve"> file,</w:t>
      </w:r>
    </w:p>
    <w:p w:rsidR="002F08BF" w:rsidRPr="00FE6751" w:rsidRDefault="002F08BF" w:rsidP="002F08BF">
      <w:pPr>
        <w:pStyle w:val="Corpsdetexte"/>
        <w:widowControl w:val="0"/>
        <w:numPr>
          <w:ilvl w:val="0"/>
          <w:numId w:val="57"/>
        </w:numPr>
        <w:suppressAutoHyphens/>
      </w:pPr>
      <w:r w:rsidRPr="00FE6751">
        <w:t xml:space="preserve">The </w:t>
      </w:r>
      <w:r w:rsidRPr="00FE6751">
        <w:rPr>
          <w:i/>
        </w:rPr>
        <w:t>decoder_versions</w:t>
      </w:r>
      <w:r w:rsidRPr="00FE6751">
        <w:t xml:space="preserve"> sub-directory to store information on the different versions of the decoder code,</w:t>
      </w:r>
    </w:p>
    <w:p w:rsidR="00B702B6" w:rsidRDefault="002F08BF" w:rsidP="002F08BF">
      <w:pPr>
        <w:pStyle w:val="Corpsdetexte"/>
        <w:widowControl w:val="0"/>
        <w:numPr>
          <w:ilvl w:val="0"/>
          <w:numId w:val="57"/>
        </w:numPr>
        <w:suppressAutoHyphens/>
        <w:rPr>
          <w:ins w:id="1429" w:author="RANNOU Jean-Philippe" w:date="2020-02-14T16:53:00Z"/>
        </w:rPr>
      </w:pPr>
      <w:r w:rsidRPr="00FE6751">
        <w:t xml:space="preserve">The </w:t>
      </w:r>
      <w:r w:rsidRPr="00FE6751">
        <w:rPr>
          <w:i/>
        </w:rPr>
        <w:t>float_user_manuals</w:t>
      </w:r>
      <w:r w:rsidRPr="00FE6751">
        <w:t xml:space="preserve"> sub-directory to store User Manuals of the managed float versions</w:t>
      </w:r>
      <w:ins w:id="1430" w:author="RANNOU Jean-Philippe" w:date="2020-02-14T16:53:00Z">
        <w:r w:rsidR="00B702B6">
          <w:t>,</w:t>
        </w:r>
      </w:ins>
    </w:p>
    <w:p w:rsidR="002F08BF" w:rsidRPr="0031447A" w:rsidRDefault="00B702B6" w:rsidP="00B702B6">
      <w:pPr>
        <w:pStyle w:val="Corpsdetexte"/>
        <w:widowControl w:val="0"/>
        <w:numPr>
          <w:ilvl w:val="0"/>
          <w:numId w:val="57"/>
        </w:numPr>
        <w:suppressAutoHyphens/>
        <w:rPr>
          <w:highlight w:val="green"/>
          <w:rPrChange w:id="1431" w:author="RANNOU Jean-Philippe" w:date="2020-02-14T16:57:00Z">
            <w:rPr/>
          </w:rPrChange>
        </w:rPr>
      </w:pPr>
      <w:ins w:id="1432" w:author="RANNOU Jean-Philippe" w:date="2020-02-14T16:53:00Z">
        <w:r w:rsidRPr="0031447A">
          <w:rPr>
            <w:highlight w:val="green"/>
            <w:rPrChange w:id="1433" w:author="RANNOU Jean-Philippe" w:date="2020-02-14T16:57:00Z">
              <w:rPr/>
            </w:rPrChange>
          </w:rPr>
          <w:t xml:space="preserve">The </w:t>
        </w:r>
      </w:ins>
      <w:ins w:id="1434" w:author="RANNOU Jean-Philippe" w:date="2020-02-14T16:54:00Z">
        <w:r w:rsidRPr="0031447A">
          <w:rPr>
            <w:i/>
            <w:highlight w:val="green"/>
            <w:rPrChange w:id="1435" w:author="RANNOU Jean-Philippe" w:date="2020-02-14T16:57:00Z">
              <w:rPr/>
            </w:rPrChange>
          </w:rPr>
          <w:t>Coriolis_aux_format</w:t>
        </w:r>
        <w:r w:rsidRPr="0031447A">
          <w:rPr>
            <w:highlight w:val="green"/>
            <w:rPrChange w:id="1436" w:author="RANNOU Jean-Philippe" w:date="2020-02-14T16:57:00Z">
              <w:rPr/>
            </w:rPrChange>
          </w:rPr>
          <w:t xml:space="preserve">, </w:t>
        </w:r>
        <w:r w:rsidRPr="0031447A">
          <w:rPr>
            <w:i/>
            <w:highlight w:val="green"/>
            <w:rPrChange w:id="1437" w:author="RANNOU Jean-Philippe" w:date="2020-02-14T16:57:00Z">
              <w:rPr/>
            </w:rPrChange>
          </w:rPr>
          <w:t>implementation_of_RTQC_at_coriolis</w:t>
        </w:r>
      </w:ins>
      <w:ins w:id="1438" w:author="RANNOU Jean-Philippe" w:date="2020-02-14T16:55:00Z">
        <w:r w:rsidRPr="0031447A">
          <w:rPr>
            <w:highlight w:val="green"/>
            <w:rPrChange w:id="1439" w:author="RANNOU Jean-Philippe" w:date="2020-02-14T16:57:00Z">
              <w:rPr/>
            </w:rPrChange>
          </w:rPr>
          <w:t xml:space="preserve"> and </w:t>
        </w:r>
        <w:r w:rsidRPr="0031447A">
          <w:rPr>
            <w:i/>
            <w:highlight w:val="green"/>
            <w:rPrChange w:id="1440" w:author="RANNOU Jean-Philippe" w:date="2020-02-14T16:57:00Z">
              <w:rPr/>
            </w:rPrChange>
          </w:rPr>
          <w:t>near_surface_&amp;_in_air_data_processing_at_coriolis</w:t>
        </w:r>
        <w:r w:rsidRPr="0031447A">
          <w:rPr>
            <w:highlight w:val="green"/>
            <w:rPrChange w:id="1441" w:author="RANNOU Jean-Philippe" w:date="2020-02-14T16:57:00Z">
              <w:rPr/>
            </w:rPrChange>
          </w:rPr>
          <w:t xml:space="preserve"> </w:t>
        </w:r>
        <w:r w:rsidR="0031447A" w:rsidRPr="0031447A">
          <w:rPr>
            <w:highlight w:val="green"/>
            <w:rPrChange w:id="1442" w:author="RANNOU Jean-Philippe" w:date="2020-02-14T16:57:00Z">
              <w:rPr/>
            </w:rPrChange>
          </w:rPr>
          <w:t xml:space="preserve">sub-directories to store information to explain how the decoder </w:t>
        </w:r>
      </w:ins>
      <w:ins w:id="1443" w:author="RANNOU Jean-Philippe" w:date="2020-02-14T16:57:00Z">
        <w:r w:rsidR="0031447A" w:rsidRPr="0031447A">
          <w:rPr>
            <w:highlight w:val="green"/>
            <w:rPrChange w:id="1444" w:author="RANNOU Jean-Philippe" w:date="2020-02-14T16:57:00Z">
              <w:rPr/>
            </w:rPrChange>
          </w:rPr>
          <w:t>manages</w:t>
        </w:r>
      </w:ins>
      <w:ins w:id="1445" w:author="RANNOU Jean-Philippe" w:date="2020-02-14T16:55:00Z">
        <w:r w:rsidR="0031447A" w:rsidRPr="0031447A">
          <w:rPr>
            <w:highlight w:val="green"/>
            <w:rPrChange w:id="1446" w:author="RANNOU Jean-Philippe" w:date="2020-02-14T16:57:00Z">
              <w:rPr/>
            </w:rPrChange>
          </w:rPr>
          <w:t xml:space="preserve"> these particular topics.</w:t>
        </w:r>
      </w:ins>
      <w:del w:id="1447" w:author="RANNOU Jean-Philippe" w:date="2020-02-14T16:53:00Z">
        <w:r w:rsidR="002F08BF" w:rsidRPr="0031447A" w:rsidDel="00B702B6">
          <w:rPr>
            <w:highlight w:val="green"/>
            <w:rPrChange w:id="1448" w:author="RANNOU Jean-Philippe" w:date="2020-02-14T16:57:00Z">
              <w:rPr/>
            </w:rPrChange>
          </w:rPr>
          <w:delText xml:space="preserve">. </w:delText>
        </w:r>
      </w:del>
    </w:p>
    <w:p w:rsidR="002F08BF" w:rsidRPr="00FE6751" w:rsidRDefault="002F08BF" w:rsidP="00715A45">
      <w:pPr>
        <w:pStyle w:val="Titre2"/>
      </w:pPr>
      <w:bookmarkStart w:id="1449" w:name="_Toc460855083"/>
      <w:bookmarkStart w:id="1450" w:name="_Toc32591966"/>
      <w:r w:rsidRPr="00FE6751">
        <w:t>The decArgo_config_floats directory</w:t>
      </w:r>
      <w:bookmarkEnd w:id="1449"/>
      <w:bookmarkEnd w:id="1450"/>
    </w:p>
    <w:p w:rsidR="002F08BF" w:rsidRPr="00FE6751" w:rsidRDefault="002F08BF" w:rsidP="002F08BF">
      <w:pPr>
        <w:pStyle w:val="Corpsdetexte"/>
      </w:pPr>
      <w:r w:rsidRPr="00FE6751">
        <w:t xml:space="preserve">The </w:t>
      </w:r>
      <w:r w:rsidRPr="00FE6751">
        <w:rPr>
          <w:i/>
        </w:rPr>
        <w:t xml:space="preserve">decArgo_config_floats </w:t>
      </w:r>
      <w:r w:rsidRPr="00FE6751">
        <w:t>directory contains:</w:t>
      </w:r>
    </w:p>
    <w:p w:rsidR="002F08BF" w:rsidRPr="00FE6751" w:rsidRDefault="002F08BF" w:rsidP="002F08BF">
      <w:pPr>
        <w:pStyle w:val="Corpsdetexte"/>
        <w:widowControl w:val="0"/>
        <w:numPr>
          <w:ilvl w:val="0"/>
          <w:numId w:val="57"/>
        </w:numPr>
        <w:suppressAutoHyphens/>
      </w:pPr>
      <w:r w:rsidRPr="00FE6751">
        <w:t xml:space="preserve">The </w:t>
      </w:r>
      <w:r w:rsidRPr="00FE6751">
        <w:rPr>
          <w:i/>
        </w:rPr>
        <w:t>argoFloatInfo</w:t>
      </w:r>
      <w:r w:rsidRPr="00FE6751">
        <w:t xml:space="preserve"> sub-directory to store an example of float decoder configuration information file (for the PI decoder),</w:t>
      </w:r>
    </w:p>
    <w:p w:rsidR="002F08BF" w:rsidRPr="00FE6751" w:rsidRDefault="002F08BF" w:rsidP="002F08BF">
      <w:pPr>
        <w:pStyle w:val="Corpsdetexte"/>
        <w:widowControl w:val="0"/>
        <w:numPr>
          <w:ilvl w:val="0"/>
          <w:numId w:val="57"/>
        </w:numPr>
        <w:suppressAutoHyphens/>
      </w:pPr>
      <w:r w:rsidRPr="00FE6751">
        <w:t xml:space="preserve">The </w:t>
      </w:r>
      <w:r w:rsidRPr="00FE6751">
        <w:rPr>
          <w:i/>
        </w:rPr>
        <w:t>json_float_info</w:t>
      </w:r>
      <w:r w:rsidRPr="00FE6751">
        <w:t xml:space="preserve"> sub-directory to store examples of float decoder configuration information files (for the DAC decoder),</w:t>
      </w:r>
    </w:p>
    <w:p w:rsidR="002F08BF" w:rsidRPr="00FE6751" w:rsidRDefault="002F08BF" w:rsidP="002F08BF">
      <w:pPr>
        <w:pStyle w:val="Corpsdetexte"/>
        <w:widowControl w:val="0"/>
        <w:numPr>
          <w:ilvl w:val="0"/>
          <w:numId w:val="57"/>
        </w:numPr>
        <w:suppressAutoHyphens/>
      </w:pPr>
      <w:r w:rsidRPr="00FE6751">
        <w:t xml:space="preserve">The </w:t>
      </w:r>
      <w:r w:rsidRPr="00FE6751">
        <w:rPr>
          <w:i/>
        </w:rPr>
        <w:t>json_float_meta_*</w:t>
      </w:r>
      <w:r w:rsidRPr="00FE6751">
        <w:t xml:space="preserve"> sub-directories to store examples of float meta-data files.</w:t>
      </w:r>
    </w:p>
    <w:p w:rsidR="002F08BF" w:rsidRPr="00FE6751" w:rsidRDefault="002F08BF" w:rsidP="002F08BF">
      <w:pPr>
        <w:pStyle w:val="Corpsdetexte"/>
      </w:pPr>
      <w:r w:rsidRPr="00FE6751">
        <w:rPr>
          <w:b/>
        </w:rPr>
        <w:t>Note that, in these sample files, the IMEI float numbers have been replaced by ‘xxxxxxxxxxxxxxx’.</w:t>
      </w:r>
    </w:p>
    <w:p w:rsidR="002F08BF" w:rsidRPr="00FE6751" w:rsidRDefault="002F08BF" w:rsidP="00715A45">
      <w:pPr>
        <w:pStyle w:val="Titre1"/>
      </w:pPr>
      <w:bookmarkStart w:id="1451" w:name="_Toc460855084"/>
      <w:bookmarkStart w:id="1452" w:name="_Toc32591967"/>
      <w:r w:rsidRPr="00FE6751">
        <w:lastRenderedPageBreak/>
        <w:t xml:space="preserve">ANNEX </w:t>
      </w:r>
      <w:bookmarkStart w:id="1453" w:name="AXB"/>
      <w:r w:rsidRPr="00FE6751">
        <w:t>B</w:t>
      </w:r>
      <w:bookmarkEnd w:id="1453"/>
      <w:r w:rsidRPr="00FE6751">
        <w:t>: specificities of Iridium data decoder</w:t>
      </w:r>
      <w:bookmarkEnd w:id="1451"/>
      <w:bookmarkEnd w:id="1452"/>
    </w:p>
    <w:p w:rsidR="002F08BF" w:rsidRPr="00FE6751" w:rsidRDefault="002F08BF" w:rsidP="002F08BF">
      <w:pPr>
        <w:pStyle w:val="Corpsdetexte"/>
      </w:pPr>
      <w:r w:rsidRPr="00FE6751">
        <w:t>This Annex aims at describing the management of the Iridium files during a session of the decoder</w:t>
      </w:r>
      <w:ins w:id="1454" w:author="RANNOU Jean-Philippe" w:date="2020-02-11T17:16:00Z">
        <w:r w:rsidR="009B295B" w:rsidRPr="00FE6751">
          <w:t xml:space="preserve"> </w:t>
        </w:r>
      </w:ins>
      <w:ins w:id="1455" w:author="RANNOU Jean-Philippe" w:date="2020-02-11T17:17:00Z">
        <w:r w:rsidR="009B295B" w:rsidRPr="00D8159A">
          <w:rPr>
            <w:b/>
            <w:highlight w:val="green"/>
            <w:rPrChange w:id="1456" w:author="RANNOU Jean-Philippe" w:date="2020-02-11T17:32:00Z">
              <w:rPr/>
            </w:rPrChange>
          </w:rPr>
          <w:t>on</w:t>
        </w:r>
      </w:ins>
      <w:ins w:id="1457" w:author="RANNOU Jean-Philippe" w:date="2020-02-11T17:16:00Z">
        <w:r w:rsidR="009B295B" w:rsidRPr="00D8159A">
          <w:rPr>
            <w:b/>
            <w:highlight w:val="green"/>
            <w:rPrChange w:id="1458" w:author="RANNOU Jean-Philippe" w:date="2020-02-11T17:32:00Z">
              <w:rPr/>
            </w:rPrChange>
          </w:rPr>
          <w:t xml:space="preserve"> NKE float data</w:t>
        </w:r>
      </w:ins>
      <w:r w:rsidRPr="00D8159A">
        <w:rPr>
          <w:highlight w:val="green"/>
          <w:rPrChange w:id="1459" w:author="RANNOU Jean-Philippe" w:date="2020-02-11T17:32:00Z">
            <w:rPr/>
          </w:rPrChange>
        </w:rPr>
        <w:t>.</w:t>
      </w:r>
    </w:p>
    <w:p w:rsidR="002F08BF" w:rsidRPr="00FE6751" w:rsidRDefault="002F08BF" w:rsidP="001A45DF">
      <w:pPr>
        <w:pStyle w:val="Titre2"/>
      </w:pPr>
      <w:bookmarkStart w:id="1460" w:name="_Toc460855085"/>
      <w:bookmarkStart w:id="1461" w:name="_Toc32591968"/>
      <w:r w:rsidRPr="00FE6751">
        <w:t>Management of Iridium mail files received from FLOAT_TRANSMISSION_TYPE #3 or #4 floats</w:t>
      </w:r>
      <w:bookmarkEnd w:id="1460"/>
      <w:bookmarkEnd w:id="1461"/>
    </w:p>
    <w:p w:rsidR="00010CFE" w:rsidRPr="00D8159A" w:rsidRDefault="00010CFE" w:rsidP="00D036B0">
      <w:pPr>
        <w:rPr>
          <w:highlight w:val="green"/>
          <w:rPrChange w:id="1462" w:author="RANNOU Jean-Philippe" w:date="2020-02-11T17:32:00Z">
            <w:rPr/>
          </w:rPrChange>
        </w:rPr>
      </w:pPr>
      <w:r w:rsidRPr="00D8159A">
        <w:rPr>
          <w:highlight w:val="green"/>
          <w:rPrChange w:id="1463" w:author="RANNOU Jean-Philippe" w:date="2020-02-11T17:32:00Z">
            <w:rPr/>
          </w:rPrChange>
        </w:rPr>
        <w:t>T</w:t>
      </w:r>
      <w:r w:rsidR="009B4163" w:rsidRPr="00D8159A">
        <w:rPr>
          <w:highlight w:val="green"/>
          <w:rPrChange w:id="1464" w:author="RANNOU Jean-Philippe" w:date="2020-02-11T17:32:00Z">
            <w:rPr/>
          </w:rPrChange>
        </w:rPr>
        <w:t>o be decoded, t</w:t>
      </w:r>
      <w:r w:rsidRPr="00D8159A">
        <w:rPr>
          <w:highlight w:val="green"/>
          <w:rPrChange w:id="1465" w:author="RANNOU Jean-Philippe" w:date="2020-02-11T17:32:00Z">
            <w:rPr/>
          </w:rPrChange>
        </w:rPr>
        <w:t xml:space="preserve">he set of all received Iridium mail files should be split in sets of files that correspond to one received </w:t>
      </w:r>
      <w:r w:rsidR="009B4163" w:rsidRPr="00D8159A">
        <w:rPr>
          <w:highlight w:val="green"/>
          <w:rPrChange w:id="1466" w:author="RANNOU Jean-Philippe" w:date="2020-02-11T17:32:00Z">
            <w:rPr/>
          </w:rPrChange>
        </w:rPr>
        <w:t>cycle. We call “buffer (of data)” the SBD attachment files of each such set of mail files.</w:t>
      </w:r>
    </w:p>
    <w:p w:rsidR="009B4163" w:rsidRPr="00D8159A" w:rsidRDefault="009B4163" w:rsidP="00D036B0">
      <w:pPr>
        <w:rPr>
          <w:highlight w:val="green"/>
          <w:rPrChange w:id="1467" w:author="RANNOU Jean-Philippe" w:date="2020-02-11T17:32:00Z">
            <w:rPr/>
          </w:rPrChange>
        </w:rPr>
      </w:pPr>
      <w:del w:id="1468" w:author="RANNOU Jean-Philippe" w:date="2020-02-11T16:35:00Z">
        <w:r w:rsidRPr="00D8159A" w:rsidDel="0064433B">
          <w:rPr>
            <w:highlight w:val="green"/>
            <w:rPrChange w:id="1469" w:author="RANNOU Jean-Philippe" w:date="2020-02-11T17:32:00Z">
              <w:rPr/>
            </w:rPrChange>
          </w:rPr>
          <w:delText xml:space="preserve">These buffers </w:delText>
        </w:r>
      </w:del>
      <w:del w:id="1470" w:author="RANNOU Jean-Philippe" w:date="2020-02-11T15:44:00Z">
        <w:r w:rsidRPr="00D8159A" w:rsidDel="00D41B60">
          <w:rPr>
            <w:highlight w:val="green"/>
            <w:rPrChange w:id="1471" w:author="RANNOU Jean-Philippe" w:date="2020-02-11T17:32:00Z">
              <w:rPr/>
            </w:rPrChange>
          </w:rPr>
          <w:delText>can be</w:delText>
        </w:r>
      </w:del>
      <w:del w:id="1472" w:author="RANNOU Jean-Philippe" w:date="2020-02-11T16:35:00Z">
        <w:r w:rsidRPr="00D8159A" w:rsidDel="0064433B">
          <w:rPr>
            <w:highlight w:val="green"/>
            <w:rPrChange w:id="1473" w:author="RANNOU Jean-Philippe" w:date="2020-02-11T17:32:00Z">
              <w:rPr/>
            </w:rPrChange>
          </w:rPr>
          <w:delText xml:space="preserve"> mannaged</w:delText>
        </w:r>
      </w:del>
      <w:del w:id="1474" w:author="RANNOU Jean-Philippe" w:date="2020-02-11T15:45:00Z">
        <w:r w:rsidRPr="00D8159A" w:rsidDel="00D41B60">
          <w:rPr>
            <w:highlight w:val="green"/>
            <w:rPrChange w:id="1475" w:author="RANNOU Jean-Philippe" w:date="2020-02-11T17:32:00Z">
              <w:rPr/>
            </w:rPrChange>
          </w:rPr>
          <w:delText xml:space="preserve"> </w:delText>
        </w:r>
      </w:del>
      <w:del w:id="1476" w:author="RANNOU Jean-Philippe" w:date="2020-02-11T15:44:00Z">
        <w:r w:rsidRPr="00D8159A" w:rsidDel="00D41B60">
          <w:rPr>
            <w:highlight w:val="green"/>
            <w:rPrChange w:id="1477" w:author="RANNOU Jean-Philippe" w:date="2020-02-11T17:32:00Z">
              <w:rPr/>
            </w:rPrChange>
          </w:rPr>
          <w:delText xml:space="preserve">virtually </w:delText>
        </w:r>
      </w:del>
      <w:del w:id="1478" w:author="RANNOU Jean-Philippe" w:date="2020-02-11T15:45:00Z">
        <w:r w:rsidRPr="00D8159A" w:rsidDel="00D41B60">
          <w:rPr>
            <w:highlight w:val="green"/>
            <w:rPrChange w:id="1479" w:author="RANNOU Jean-Philippe" w:date="2020-02-11T17:32:00Z">
              <w:rPr/>
            </w:rPrChange>
          </w:rPr>
          <w:delText>(</w:delText>
        </w:r>
      </w:del>
      <w:del w:id="1480" w:author="RANNOU Jean-Philippe" w:date="2020-02-11T16:35:00Z">
        <w:r w:rsidRPr="00D8159A" w:rsidDel="0064433B">
          <w:rPr>
            <w:highlight w:val="green"/>
            <w:rPrChange w:id="1481" w:author="RANNOU Jean-Philippe" w:date="2020-02-11T17:32:00Z">
              <w:rPr/>
            </w:rPrChange>
          </w:rPr>
          <w:delText>through lists of files</w:delText>
        </w:r>
      </w:del>
      <w:del w:id="1482" w:author="RANNOU Jean-Philippe" w:date="2020-02-11T15:45:00Z">
        <w:r w:rsidRPr="00D8159A" w:rsidDel="00D41B60">
          <w:rPr>
            <w:highlight w:val="green"/>
            <w:rPrChange w:id="1483" w:author="RANNOU Jean-Philippe" w:date="2020-02-11T17:32:00Z">
              <w:rPr/>
            </w:rPrChange>
          </w:rPr>
          <w:delText>)</w:delText>
        </w:r>
      </w:del>
      <w:ins w:id="1484" w:author="RANNOU Jean-Philippe" w:date="2020-02-11T15:49:00Z">
        <w:r w:rsidR="001455CD" w:rsidRPr="00D8159A">
          <w:rPr>
            <w:highlight w:val="green"/>
            <w:rPrChange w:id="1485" w:author="RANNOU Jean-Philippe" w:date="2020-02-11T17:32:00Z">
              <w:rPr/>
            </w:rPrChange>
          </w:rPr>
          <w:t xml:space="preserve">The management of these buffers depends on </w:t>
        </w:r>
      </w:ins>
      <w:ins w:id="1486" w:author="RANNOU Jean-Philippe" w:date="2020-02-11T15:59:00Z">
        <w:r w:rsidR="001F56DC" w:rsidRPr="00D8159A">
          <w:rPr>
            <w:highlight w:val="green"/>
            <w:rPrChange w:id="1487" w:author="RANNOU Jean-Philippe" w:date="2020-02-11T17:32:00Z">
              <w:rPr/>
            </w:rPrChange>
          </w:rPr>
          <w:t xml:space="preserve">the </w:t>
        </w:r>
      </w:ins>
      <w:ins w:id="1488" w:author="RANNOU Jean-Philippe" w:date="2020-02-11T15:49:00Z">
        <w:r w:rsidR="001455CD" w:rsidRPr="00D8159A">
          <w:rPr>
            <w:highlight w:val="green"/>
            <w:rPrChange w:id="1489" w:author="RANNOU Jean-Philippe" w:date="2020-02-11T17:32:00Z">
              <w:rPr/>
            </w:rPrChange>
          </w:rPr>
          <w:t>float ability to store non-</w:t>
        </w:r>
      </w:ins>
      <w:ins w:id="1490" w:author="RANNOU Jean-Philippe" w:date="2020-02-11T17:25:00Z">
        <w:r w:rsidR="00D92BF6" w:rsidRPr="00D8159A">
          <w:rPr>
            <w:highlight w:val="green"/>
            <w:rPrChange w:id="1491" w:author="RANNOU Jean-Philippe" w:date="2020-02-11T17:32:00Z">
              <w:rPr/>
            </w:rPrChange>
          </w:rPr>
          <w:t>transmitted</w:t>
        </w:r>
      </w:ins>
      <w:ins w:id="1492" w:author="RANNOU Jean-Philippe" w:date="2020-02-11T15:49:00Z">
        <w:r w:rsidR="001455CD" w:rsidRPr="00D8159A">
          <w:rPr>
            <w:highlight w:val="green"/>
            <w:rPrChange w:id="1493" w:author="RANNOU Jean-Philippe" w:date="2020-02-11T17:32:00Z">
              <w:rPr/>
            </w:rPrChange>
          </w:rPr>
          <w:t xml:space="preserve"> data </w:t>
        </w:r>
      </w:ins>
      <w:ins w:id="1494" w:author="RANNOU Jean-Philippe" w:date="2020-02-11T15:51:00Z">
        <w:r w:rsidR="001455CD" w:rsidRPr="00D8159A">
          <w:rPr>
            <w:highlight w:val="green"/>
            <w:rPrChange w:id="1495" w:author="RANNOU Jean-Philippe" w:date="2020-02-11T17:32:00Z">
              <w:rPr/>
            </w:rPrChange>
          </w:rPr>
          <w:t>in</w:t>
        </w:r>
      </w:ins>
      <w:ins w:id="1496" w:author="RANNOU Jean-Philippe" w:date="2020-02-11T17:28:00Z">
        <w:r w:rsidR="00D92BF6" w:rsidRPr="00D8159A">
          <w:rPr>
            <w:highlight w:val="green"/>
            <w:rPrChange w:id="1497" w:author="RANNOU Jean-Philippe" w:date="2020-02-11T17:32:00Z">
              <w:rPr/>
            </w:rPrChange>
          </w:rPr>
          <w:t>to</w:t>
        </w:r>
      </w:ins>
      <w:ins w:id="1498" w:author="RANNOU Jean-Philippe" w:date="2020-02-11T15:49:00Z">
        <w:r w:rsidR="001455CD" w:rsidRPr="00D8159A">
          <w:rPr>
            <w:highlight w:val="green"/>
            <w:rPrChange w:id="1499" w:author="RANNOU Jean-Philippe" w:date="2020-02-11T17:32:00Z">
              <w:rPr/>
            </w:rPrChange>
          </w:rPr>
          <w:t xml:space="preserve"> an internal memory card (Ice floats) or not </w:t>
        </w:r>
      </w:ins>
      <w:ins w:id="1500" w:author="RANNOU Jean-Philippe" w:date="2020-02-11T15:51:00Z">
        <w:r w:rsidR="001455CD" w:rsidRPr="00D8159A">
          <w:rPr>
            <w:highlight w:val="green"/>
            <w:rPrChange w:id="1501" w:author="RANNOU Jean-Philippe" w:date="2020-02-11T17:32:00Z">
              <w:rPr/>
            </w:rPrChange>
          </w:rPr>
          <w:t>(non Ice floats).</w:t>
        </w:r>
      </w:ins>
      <w:del w:id="1502" w:author="RANNOU Jean-Philippe" w:date="2020-02-11T15:44:00Z">
        <w:r w:rsidRPr="00D8159A" w:rsidDel="00D41B60">
          <w:rPr>
            <w:highlight w:val="green"/>
            <w:rPrChange w:id="1503" w:author="RANNOU Jean-Philippe" w:date="2020-02-11T17:32:00Z">
              <w:rPr/>
            </w:rPrChange>
          </w:rPr>
          <w:delText xml:space="preserve"> or physically (by moving files in directories). Th</w:delText>
        </w:r>
        <w:r w:rsidR="006F61CB" w:rsidRPr="00D8159A" w:rsidDel="00D41B60">
          <w:rPr>
            <w:highlight w:val="green"/>
            <w:rPrChange w:id="1504" w:author="RANNOU Jean-Philippe" w:date="2020-02-11T17:32:00Z">
              <w:rPr/>
            </w:rPrChange>
          </w:rPr>
          <w:delText>is</w:delText>
        </w:r>
        <w:r w:rsidRPr="00D8159A" w:rsidDel="00D41B60">
          <w:rPr>
            <w:highlight w:val="green"/>
            <w:rPrChange w:id="1505" w:author="RANNOU Jean-Philippe" w:date="2020-02-11T17:32:00Z">
              <w:rPr/>
            </w:rPrChange>
          </w:rPr>
          <w:delText xml:space="preserve"> later case is used for debugging purposes only.</w:delText>
        </w:r>
      </w:del>
    </w:p>
    <w:p w:rsidR="00010CFE" w:rsidRPr="00D8159A" w:rsidRDefault="00010CFE" w:rsidP="00D036B0">
      <w:pPr>
        <w:pStyle w:val="Titre3"/>
        <w:rPr>
          <w:ins w:id="1506" w:author="RANNOU Jean-Philippe" w:date="2020-02-11T16:35:00Z"/>
          <w:highlight w:val="green"/>
          <w:rPrChange w:id="1507" w:author="RANNOU Jean-Philippe" w:date="2020-02-11T17:32:00Z">
            <w:rPr>
              <w:ins w:id="1508" w:author="RANNOU Jean-Philippe" w:date="2020-02-11T16:35:00Z"/>
            </w:rPr>
          </w:rPrChange>
        </w:rPr>
      </w:pPr>
      <w:del w:id="1509" w:author="RANNOU Jean-Philippe" w:date="2020-02-11T15:51:00Z">
        <w:r w:rsidRPr="00D8159A" w:rsidDel="001455CD">
          <w:rPr>
            <w:highlight w:val="green"/>
            <w:rPrChange w:id="1510" w:author="RANNOU Jean-Philippe" w:date="2020-02-11T17:32:00Z">
              <w:rPr/>
            </w:rPrChange>
          </w:rPr>
          <w:delText>Using physical buffers</w:delText>
        </w:r>
      </w:del>
      <w:bookmarkStart w:id="1511" w:name="_Toc32591969"/>
      <w:ins w:id="1512" w:author="RANNOU Jean-Philippe" w:date="2020-02-11T15:51:00Z">
        <w:r w:rsidR="001455CD" w:rsidRPr="00D8159A">
          <w:rPr>
            <w:highlight w:val="green"/>
            <w:rPrChange w:id="1513" w:author="RANNOU Jean-Philippe" w:date="2020-02-11T17:32:00Z">
              <w:rPr/>
            </w:rPrChange>
          </w:rPr>
          <w:t>For non Ice floats</w:t>
        </w:r>
      </w:ins>
      <w:bookmarkEnd w:id="1511"/>
    </w:p>
    <w:p w:rsidR="0064433B" w:rsidRPr="00D8159A" w:rsidRDefault="00526943" w:rsidP="0064433B">
      <w:pPr>
        <w:rPr>
          <w:ins w:id="1514" w:author="RANNOU Jean-Philippe" w:date="2020-02-11T16:35:00Z"/>
          <w:highlight w:val="green"/>
          <w:rPrChange w:id="1515" w:author="RANNOU Jean-Philippe" w:date="2020-02-11T17:32:00Z">
            <w:rPr>
              <w:ins w:id="1516" w:author="RANNOU Jean-Philippe" w:date="2020-02-11T16:35:00Z"/>
            </w:rPr>
          </w:rPrChange>
        </w:rPr>
      </w:pPr>
      <w:ins w:id="1517" w:author="RANNOU Jean-Philippe" w:date="2020-02-11T16:36:00Z">
        <w:r w:rsidRPr="00D8159A">
          <w:rPr>
            <w:highlight w:val="green"/>
            <w:rPrChange w:id="1518" w:author="RANNOU Jean-Philippe" w:date="2020-02-11T17:32:00Z">
              <w:rPr/>
            </w:rPrChange>
          </w:rPr>
          <w:t>Non Ice floats have no</w:t>
        </w:r>
        <w:r w:rsidR="0064433B" w:rsidRPr="00D8159A">
          <w:rPr>
            <w:highlight w:val="green"/>
            <w:rPrChange w:id="1519" w:author="RANNOU Jean-Philippe" w:date="2020-02-11T17:32:00Z">
              <w:rPr/>
            </w:rPrChange>
          </w:rPr>
          <w:t xml:space="preserve"> storage capabilities; the data to be transmitted should be sent</w:t>
        </w:r>
      </w:ins>
      <w:ins w:id="1520" w:author="RANNOU Jean-Philippe" w:date="2020-02-11T16:37:00Z">
        <w:r w:rsidR="0064433B" w:rsidRPr="00D8159A">
          <w:rPr>
            <w:highlight w:val="green"/>
            <w:rPrChange w:id="1521" w:author="RANNOU Jean-Philippe" w:date="2020-02-11T17:32:00Z">
              <w:rPr/>
            </w:rPrChange>
          </w:rPr>
          <w:t xml:space="preserve"> during the transmission </w:t>
        </w:r>
        <w:r w:rsidRPr="00D8159A">
          <w:rPr>
            <w:highlight w:val="green"/>
            <w:rPrChange w:id="1522" w:author="RANNOU Jean-Philippe" w:date="2020-02-11T17:32:00Z">
              <w:rPr/>
            </w:rPrChange>
          </w:rPr>
          <w:t xml:space="preserve">session that </w:t>
        </w:r>
      </w:ins>
      <w:ins w:id="1523" w:author="RANNOU Jean-Philippe" w:date="2020-02-11T17:28:00Z">
        <w:r w:rsidR="00D8159A" w:rsidRPr="00D8159A">
          <w:rPr>
            <w:highlight w:val="green"/>
            <w:rPrChange w:id="1524" w:author="RANNOU Jean-Philippe" w:date="2020-02-11T17:32:00Z">
              <w:rPr/>
            </w:rPrChange>
          </w:rPr>
          <w:t>follows</w:t>
        </w:r>
      </w:ins>
      <w:ins w:id="1525" w:author="RANNOU Jean-Philippe" w:date="2020-02-11T16:37:00Z">
        <w:r w:rsidRPr="00D8159A">
          <w:rPr>
            <w:highlight w:val="green"/>
            <w:rPrChange w:id="1526" w:author="RANNOU Jean-Philippe" w:date="2020-02-11T17:32:00Z">
              <w:rPr/>
            </w:rPrChange>
          </w:rPr>
          <w:t xml:space="preserve"> each cycle</w:t>
        </w:r>
      </w:ins>
      <w:ins w:id="1527" w:author="RANNOU Jean-Philippe" w:date="2020-02-11T17:28:00Z">
        <w:r w:rsidR="00D8159A" w:rsidRPr="00D8159A">
          <w:rPr>
            <w:highlight w:val="green"/>
            <w:rPrChange w:id="1528" w:author="RANNOU Jean-Philippe" w:date="2020-02-11T17:32:00Z">
              <w:rPr/>
            </w:rPrChange>
          </w:rPr>
          <w:t xml:space="preserve"> surfacing</w:t>
        </w:r>
      </w:ins>
      <w:ins w:id="1529" w:author="RANNOU Jean-Philippe" w:date="2020-02-11T16:37:00Z">
        <w:r w:rsidRPr="00D8159A">
          <w:rPr>
            <w:highlight w:val="green"/>
            <w:rPrChange w:id="1530" w:author="RANNOU Jean-Philippe" w:date="2020-02-11T17:32:00Z">
              <w:rPr/>
            </w:rPrChange>
          </w:rPr>
          <w:t>.</w:t>
        </w:r>
      </w:ins>
    </w:p>
    <w:p w:rsidR="0064433B" w:rsidRPr="00D8159A" w:rsidRDefault="00526943">
      <w:pPr>
        <w:rPr>
          <w:ins w:id="1531" w:author="RANNOU Jean-Philippe" w:date="2020-02-11T16:20:00Z"/>
          <w:highlight w:val="green"/>
          <w:rPrChange w:id="1532" w:author="RANNOU Jean-Philippe" w:date="2020-02-11T17:32:00Z">
            <w:rPr>
              <w:ins w:id="1533" w:author="RANNOU Jean-Philippe" w:date="2020-02-11T16:20:00Z"/>
            </w:rPr>
          </w:rPrChange>
        </w:rPr>
        <w:pPrChange w:id="1534" w:author="RANNOU Jean-Philippe" w:date="2020-02-11T16:35:00Z">
          <w:pPr>
            <w:pStyle w:val="Titre3"/>
          </w:pPr>
        </w:pPrChange>
      </w:pPr>
      <w:ins w:id="1535" w:author="RANNOU Jean-Philippe" w:date="2020-02-11T16:37:00Z">
        <w:r w:rsidRPr="00D8159A">
          <w:rPr>
            <w:highlight w:val="green"/>
            <w:rPrChange w:id="1536" w:author="RANNOU Jean-Philippe" w:date="2020-02-11T17:32:00Z">
              <w:rPr/>
            </w:rPrChange>
          </w:rPr>
          <w:t>In that case, the</w:t>
        </w:r>
      </w:ins>
      <w:ins w:id="1537" w:author="RANNOU Jean-Philippe" w:date="2020-02-11T16:35:00Z">
        <w:r w:rsidR="0064433B" w:rsidRPr="00D8159A">
          <w:rPr>
            <w:highlight w:val="green"/>
            <w:rPrChange w:id="1538" w:author="RANNOU Jean-Philippe" w:date="2020-02-11T17:32:00Z">
              <w:rPr/>
            </w:rPrChange>
          </w:rPr>
          <w:t xml:space="preserve"> buffers are virtually </w:t>
        </w:r>
      </w:ins>
      <w:ins w:id="1539" w:author="RANNOU Jean-Philippe" w:date="2020-02-11T17:28:00Z">
        <w:r w:rsidR="00D8159A" w:rsidRPr="00D8159A">
          <w:rPr>
            <w:highlight w:val="green"/>
            <w:rPrChange w:id="1540" w:author="RANNOU Jean-Philippe" w:date="2020-02-11T17:32:00Z">
              <w:rPr/>
            </w:rPrChange>
          </w:rPr>
          <w:t>managed</w:t>
        </w:r>
      </w:ins>
      <w:ins w:id="1541" w:author="RANNOU Jean-Philippe" w:date="2020-02-11T16:35:00Z">
        <w:r w:rsidR="0064433B" w:rsidRPr="00D8159A">
          <w:rPr>
            <w:highlight w:val="green"/>
            <w:rPrChange w:id="1542" w:author="RANNOU Jean-Philippe" w:date="2020-02-11T17:32:00Z">
              <w:rPr/>
            </w:rPrChange>
          </w:rPr>
          <w:t xml:space="preserve"> through two lists of files: </w:t>
        </w:r>
        <w:r w:rsidR="0064433B" w:rsidRPr="00D8159A">
          <w:rPr>
            <w:i/>
            <w:highlight w:val="green"/>
            <w:rPrChange w:id="1543" w:author="RANNOU Jean-Philippe" w:date="2020-02-11T17:32:00Z">
              <w:rPr>
                <w:i/>
              </w:rPr>
            </w:rPrChange>
          </w:rPr>
          <w:t>‘spool’</w:t>
        </w:r>
        <w:r w:rsidR="0064433B" w:rsidRPr="00D8159A">
          <w:rPr>
            <w:highlight w:val="green"/>
            <w:rPrChange w:id="1544" w:author="RANNOU Jean-Philippe" w:date="2020-02-11T17:32:00Z">
              <w:rPr/>
            </w:rPrChange>
          </w:rPr>
          <w:t xml:space="preserve"> and </w:t>
        </w:r>
        <w:r w:rsidR="0064433B" w:rsidRPr="00D8159A">
          <w:rPr>
            <w:i/>
            <w:highlight w:val="green"/>
            <w:rPrChange w:id="1545" w:author="RANNOU Jean-Philippe" w:date="2020-02-11T17:32:00Z">
              <w:rPr>
                <w:i/>
              </w:rPr>
            </w:rPrChange>
          </w:rPr>
          <w:t>‘buffer’</w:t>
        </w:r>
        <w:r w:rsidR="0064433B" w:rsidRPr="00D8159A">
          <w:rPr>
            <w:highlight w:val="green"/>
            <w:rPrChange w:id="1546" w:author="RANNOU Jean-Philippe" w:date="2020-02-11T17:32:00Z">
              <w:rPr/>
            </w:rPrChange>
          </w:rPr>
          <w:t>.</w:t>
        </w:r>
      </w:ins>
    </w:p>
    <w:p w:rsidR="0044568A" w:rsidRPr="00D8159A" w:rsidDel="0044568A" w:rsidRDefault="0044568A">
      <w:pPr>
        <w:rPr>
          <w:del w:id="1547" w:author="RANNOU Jean-Philippe" w:date="2020-02-11T16:21:00Z"/>
          <w:highlight w:val="green"/>
          <w:rPrChange w:id="1548" w:author="RANNOU Jean-Philippe" w:date="2020-02-11T17:32:00Z">
            <w:rPr>
              <w:del w:id="1549" w:author="RANNOU Jean-Philippe" w:date="2020-02-11T16:21:00Z"/>
            </w:rPr>
          </w:rPrChange>
        </w:rPr>
        <w:pPrChange w:id="1550" w:author="RANNOU Jean-Philippe" w:date="2020-02-11T16:20:00Z">
          <w:pPr>
            <w:pStyle w:val="Titre3"/>
          </w:pPr>
        </w:pPrChange>
      </w:pPr>
    </w:p>
    <w:p w:rsidR="00AA0F58" w:rsidRPr="00D8159A" w:rsidRDefault="00AA0F58" w:rsidP="00AA0F58">
      <w:pPr>
        <w:pStyle w:val="Corpsdetexte"/>
        <w:rPr>
          <w:moveTo w:id="1551" w:author="RANNOU Jean-Philippe" w:date="2020-02-11T15:57:00Z"/>
          <w:highlight w:val="green"/>
          <w:rPrChange w:id="1552" w:author="RANNOU Jean-Philippe" w:date="2020-02-11T17:32:00Z">
            <w:rPr>
              <w:moveTo w:id="1553" w:author="RANNOU Jean-Philippe" w:date="2020-02-11T15:57:00Z"/>
            </w:rPr>
          </w:rPrChange>
        </w:rPr>
      </w:pPr>
      <w:moveToRangeStart w:id="1554" w:author="RANNOU Jean-Philippe" w:date="2020-02-11T15:57:00Z" w:name="move32329064"/>
      <w:moveTo w:id="1555" w:author="RANNOU Jean-Philippe" w:date="2020-02-11T15:57:00Z">
        <w:r w:rsidRPr="00D8159A">
          <w:rPr>
            <w:highlight w:val="green"/>
            <w:rPrChange w:id="1556" w:author="RANNOU Jean-Philippe" w:date="2020-02-11T17:32:00Z">
              <w:rPr/>
            </w:rPrChange>
          </w:rPr>
          <w:t>Just before decoding, all the received Iridium mail files are in the ‘</w:t>
        </w:r>
      </w:moveTo>
      <w:ins w:id="1557" w:author="RANNOU Jean-Philippe" w:date="2020-02-11T16:00:00Z">
        <w:r w:rsidR="001F56DC" w:rsidRPr="00D8159A">
          <w:rPr>
            <w:rStyle w:val="CodeCar"/>
            <w:rFonts w:eastAsiaTheme="minorEastAsia"/>
            <w:highlight w:val="green"/>
            <w:rPrChange w:id="1558" w:author="RANNOU Jean-Philippe" w:date="2020-02-11T17:32:00Z">
              <w:rPr>
                <w:rStyle w:val="CodeCar"/>
                <w:rFonts w:eastAsiaTheme="minorEastAsia"/>
              </w:rPr>
            </w:rPrChange>
          </w:rPr>
          <w:t>IRIDIUM_DATA_DIRECTORY</w:t>
        </w:r>
        <w:r w:rsidR="001F56DC" w:rsidRPr="00D8159A">
          <w:rPr>
            <w:highlight w:val="green"/>
            <w:rPrChange w:id="1559" w:author="RANNOU Jean-Philippe" w:date="2020-02-11T17:32:00Z">
              <w:rPr/>
            </w:rPrChange>
          </w:rPr>
          <w:t>/</w:t>
        </w:r>
        <w:r w:rsidR="001F56DC" w:rsidRPr="00D8159A">
          <w:rPr>
            <w:i/>
            <w:highlight w:val="green"/>
            <w:rPrChange w:id="1560" w:author="RANNOU Jean-Philippe" w:date="2020-02-11T17:32:00Z">
              <w:rPr>
                <w:i/>
              </w:rPr>
            </w:rPrChange>
          </w:rPr>
          <w:t>IMEI_WMO</w:t>
        </w:r>
        <w:r w:rsidR="001F56DC" w:rsidRPr="00D8159A">
          <w:rPr>
            <w:highlight w:val="green"/>
            <w:rPrChange w:id="1561" w:author="RANNOU Jean-Philippe" w:date="2020-02-11T17:32:00Z">
              <w:rPr/>
            </w:rPrChange>
          </w:rPr>
          <w:t>/</w:t>
        </w:r>
      </w:ins>
      <w:moveTo w:id="1562" w:author="RANNOU Jean-Philippe" w:date="2020-02-11T15:57:00Z">
        <w:r w:rsidRPr="00D8159A">
          <w:rPr>
            <w:i/>
            <w:highlight w:val="green"/>
            <w:rPrChange w:id="1563" w:author="RANNOU Jean-Philippe" w:date="2020-02-11T17:32:00Z">
              <w:rPr>
                <w:i/>
              </w:rPr>
            </w:rPrChange>
          </w:rPr>
          <w:t>archive’</w:t>
        </w:r>
        <w:r w:rsidRPr="00D8159A">
          <w:rPr>
            <w:highlight w:val="green"/>
            <w:rPrChange w:id="1564" w:author="RANNOU Jean-Philippe" w:date="2020-02-11T17:32:00Z">
              <w:rPr/>
            </w:rPrChange>
          </w:rPr>
          <w:t xml:space="preserve"> directory. This has been done:</w:t>
        </w:r>
      </w:moveTo>
    </w:p>
    <w:p w:rsidR="00AA0F58" w:rsidRPr="00D8159A" w:rsidRDefault="00AA0F58" w:rsidP="00AA0F58">
      <w:pPr>
        <w:pStyle w:val="Corpsdetexte"/>
        <w:widowControl w:val="0"/>
        <w:numPr>
          <w:ilvl w:val="0"/>
          <w:numId w:val="47"/>
        </w:numPr>
        <w:suppressAutoHyphens/>
        <w:rPr>
          <w:moveTo w:id="1565" w:author="RANNOU Jean-Philippe" w:date="2020-02-11T15:57:00Z"/>
          <w:highlight w:val="green"/>
          <w:rPrChange w:id="1566" w:author="RANNOU Jean-Philippe" w:date="2020-02-11T17:32:00Z">
            <w:rPr>
              <w:moveTo w:id="1567" w:author="RANNOU Jean-Philippe" w:date="2020-02-11T15:57:00Z"/>
            </w:rPr>
          </w:rPrChange>
        </w:rPr>
      </w:pPr>
      <w:moveTo w:id="1568" w:author="RANNOU Jean-Philippe" w:date="2020-02-11T15:57:00Z">
        <w:r w:rsidRPr="00D8159A">
          <w:rPr>
            <w:highlight w:val="green"/>
            <w:rPrChange w:id="1569" w:author="RANNOU Jean-Philippe" w:date="2020-02-11T17:32:00Z">
              <w:rPr/>
            </w:rPrChange>
          </w:rPr>
          <w:t xml:space="preserve">By the operator (with the tool </w:t>
        </w:r>
        <w:r w:rsidRPr="00D8159A">
          <w:rPr>
            <w:b/>
            <w:i/>
            <w:highlight w:val="green"/>
            <w:rPrChange w:id="1570" w:author="RANNOU Jean-Philippe" w:date="2020-02-11T17:32:00Z">
              <w:rPr>
                <w:b/>
                <w:i/>
              </w:rPr>
            </w:rPrChange>
          </w:rPr>
          <w:t>copy_iridium_mail_files</w:t>
        </w:r>
        <w:r w:rsidRPr="00D8159A">
          <w:rPr>
            <w:highlight w:val="green"/>
            <w:rPrChange w:id="1571" w:author="RANNOU Jean-Philippe" w:date="2020-02-11T17:32:00Z">
              <w:rPr/>
            </w:rPrChange>
          </w:rPr>
          <w:t xml:space="preserve">, see </w:t>
        </w:r>
        <w:r w:rsidRPr="00D8159A">
          <w:rPr>
            <w:highlight w:val="green"/>
            <w:rPrChange w:id="1572" w:author="RANNOU Jean-Philippe" w:date="2020-02-11T17:32:00Z">
              <w:rPr/>
            </w:rPrChange>
          </w:rPr>
          <w:fldChar w:fldCharType="begin"/>
        </w:r>
        <w:r w:rsidRPr="00D8159A">
          <w:rPr>
            <w:highlight w:val="green"/>
            <w:rPrChange w:id="1573" w:author="RANNOU Jean-Philippe" w:date="2020-02-11T17:32:00Z">
              <w:rPr/>
            </w:rPrChange>
          </w:rPr>
          <w:instrText xml:space="preserve"> REF _Ref459295204 \r \h </w:instrText>
        </w:r>
      </w:moveTo>
      <w:r w:rsidR="009B295B" w:rsidRPr="00D8159A">
        <w:rPr>
          <w:highlight w:val="green"/>
          <w:rPrChange w:id="1574" w:author="RANNOU Jean-Philippe" w:date="2020-02-11T17:32:00Z">
            <w:rPr/>
          </w:rPrChange>
        </w:rPr>
        <w:instrText xml:space="preserve"> \* MERGEFORMAT </w:instrText>
      </w:r>
      <w:r w:rsidRPr="00D8159A">
        <w:rPr>
          <w:highlight w:val="green"/>
          <w:rPrChange w:id="1575" w:author="RANNOU Jean-Philippe" w:date="2020-02-11T17:32:00Z">
            <w:rPr>
              <w:highlight w:val="green"/>
            </w:rPr>
          </w:rPrChange>
        </w:rPr>
      </w:r>
      <w:moveTo w:id="1576" w:author="RANNOU Jean-Philippe" w:date="2020-02-11T15:57:00Z">
        <w:r w:rsidRPr="00D8159A">
          <w:rPr>
            <w:highlight w:val="green"/>
            <w:rPrChange w:id="1577" w:author="RANNOU Jean-Philippe" w:date="2020-02-11T17:32:00Z">
              <w:rPr/>
            </w:rPrChange>
          </w:rPr>
          <w:fldChar w:fldCharType="separate"/>
        </w:r>
        <w:r w:rsidRPr="00D8159A">
          <w:rPr>
            <w:highlight w:val="green"/>
            <w:rPrChange w:id="1578" w:author="RANNOU Jean-Philippe" w:date="2020-02-11T17:32:00Z">
              <w:rPr/>
            </w:rPrChange>
          </w:rPr>
          <w:t>6.1.2.2</w:t>
        </w:r>
        <w:r w:rsidRPr="00D8159A">
          <w:rPr>
            <w:highlight w:val="green"/>
            <w:rPrChange w:id="1579" w:author="RANNOU Jean-Philippe" w:date="2020-02-11T17:32:00Z">
              <w:rPr/>
            </w:rPrChange>
          </w:rPr>
          <w:fldChar w:fldCharType="end"/>
        </w:r>
        <w:r w:rsidRPr="00D8159A">
          <w:rPr>
            <w:highlight w:val="green"/>
            <w:rPrChange w:id="1580" w:author="RANNOU Jean-Philippe" w:date="2020-02-11T17:32:00Z">
              <w:rPr/>
            </w:rPrChange>
          </w:rPr>
          <w:t>) before using the PI decoder,</w:t>
        </w:r>
      </w:moveTo>
    </w:p>
    <w:p w:rsidR="00AA0F58" w:rsidRPr="00D8159A" w:rsidRDefault="00AA0F58" w:rsidP="00AA0F58">
      <w:pPr>
        <w:pStyle w:val="Corpsdetexte"/>
        <w:widowControl w:val="0"/>
        <w:numPr>
          <w:ilvl w:val="0"/>
          <w:numId w:val="47"/>
        </w:numPr>
        <w:suppressAutoHyphens/>
        <w:rPr>
          <w:moveTo w:id="1581" w:author="RANNOU Jean-Philippe" w:date="2020-02-11T15:57:00Z"/>
          <w:highlight w:val="green"/>
          <w:rPrChange w:id="1582" w:author="RANNOU Jean-Philippe" w:date="2020-02-11T17:32:00Z">
            <w:rPr>
              <w:moveTo w:id="1583" w:author="RANNOU Jean-Philippe" w:date="2020-02-11T15:57:00Z"/>
            </w:rPr>
          </w:rPrChange>
        </w:rPr>
      </w:pPr>
      <w:moveTo w:id="1584" w:author="RANNOU Jean-Philippe" w:date="2020-02-11T15:57:00Z">
        <w:r w:rsidRPr="00D8159A">
          <w:rPr>
            <w:highlight w:val="green"/>
            <w:rPrChange w:id="1585" w:author="RANNOU Jean-Philippe" w:date="2020-02-11T17:32:00Z">
              <w:rPr/>
            </w:rPrChange>
          </w:rPr>
          <w:t>By the DAC decoder (after analysis of the rsync log files to identify new incoming Iridium mail files).</w:t>
        </w:r>
      </w:moveTo>
    </w:p>
    <w:moveToRangeEnd w:id="1554"/>
    <w:p w:rsidR="00880D5A" w:rsidRPr="00D8159A" w:rsidRDefault="00880D5A" w:rsidP="00AA0F58">
      <w:pPr>
        <w:pStyle w:val="Corpsdetexte"/>
        <w:rPr>
          <w:ins w:id="1586" w:author="RANNOU Jean-Philippe" w:date="2020-02-11T16:09:00Z"/>
          <w:highlight w:val="green"/>
          <w:rPrChange w:id="1587" w:author="RANNOU Jean-Philippe" w:date="2020-02-11T17:32:00Z">
            <w:rPr>
              <w:ins w:id="1588" w:author="RANNOU Jean-Philippe" w:date="2020-02-11T16:09:00Z"/>
            </w:rPr>
          </w:rPrChange>
        </w:rPr>
      </w:pPr>
    </w:p>
    <w:p w:rsidR="00AA0F58" w:rsidRPr="00D8159A" w:rsidRDefault="00AA0F58" w:rsidP="00AA0F58">
      <w:pPr>
        <w:pStyle w:val="Corpsdetexte"/>
        <w:rPr>
          <w:ins w:id="1589" w:author="RANNOU Jean-Philippe" w:date="2020-02-11T15:58:00Z"/>
          <w:highlight w:val="green"/>
          <w:rPrChange w:id="1590" w:author="RANNOU Jean-Philippe" w:date="2020-02-11T17:32:00Z">
            <w:rPr>
              <w:ins w:id="1591" w:author="RANNOU Jean-Philippe" w:date="2020-02-11T15:58:00Z"/>
            </w:rPr>
          </w:rPrChange>
        </w:rPr>
      </w:pPr>
      <w:ins w:id="1592" w:author="RANNOU Jean-Philippe" w:date="2020-02-11T15:58:00Z">
        <w:r w:rsidRPr="00D8159A">
          <w:rPr>
            <w:highlight w:val="green"/>
            <w:rPrChange w:id="1593" w:author="RANNOU Jean-Philippe" w:date="2020-02-11T17:32:00Z">
              <w:rPr/>
            </w:rPrChange>
          </w:rPr>
          <w:t>At the beginning of the decoding session, the Iridium mail files dated in the interval [</w:t>
        </w:r>
        <w:r w:rsidRPr="00D8159A">
          <w:rPr>
            <w:i/>
            <w:highlight w:val="green"/>
            <w:rPrChange w:id="1594" w:author="RANNOU Jean-Philippe" w:date="2020-02-11T17:32:00Z">
              <w:rPr>
                <w:i/>
              </w:rPr>
            </w:rPrChange>
          </w:rPr>
          <w:t>float_launch_date</w:t>
        </w:r>
        <w:r w:rsidRPr="00D8159A">
          <w:rPr>
            <w:highlight w:val="green"/>
            <w:rPrChange w:id="1595" w:author="RANNOU Jean-Philippe" w:date="2020-02-11T17:32:00Z">
              <w:rPr/>
            </w:rPrChange>
          </w:rPr>
          <w:t xml:space="preserve">, </w:t>
        </w:r>
        <w:r w:rsidRPr="00D8159A">
          <w:rPr>
            <w:i/>
            <w:highlight w:val="green"/>
            <w:rPrChange w:id="1596" w:author="RANNOU Jean-Philippe" w:date="2020-02-11T17:32:00Z">
              <w:rPr>
                <w:i/>
              </w:rPr>
            </w:rPrChange>
          </w:rPr>
          <w:t>end_decoding_date</w:t>
        </w:r>
        <w:r w:rsidRPr="00D8159A">
          <w:rPr>
            <w:highlight w:val="green"/>
            <w:rPrChange w:id="1597" w:author="RANNOU Jean-Philippe" w:date="2020-02-11T17:32:00Z">
              <w:rPr/>
            </w:rPrChange>
          </w:rPr>
          <w:t xml:space="preserve">] (see </w:t>
        </w:r>
        <w:r w:rsidRPr="00D8159A">
          <w:rPr>
            <w:highlight w:val="green"/>
            <w:rPrChange w:id="1598" w:author="RANNOU Jean-Philippe" w:date="2020-02-11T17:32:00Z">
              <w:rPr/>
            </w:rPrChange>
          </w:rPr>
          <w:fldChar w:fldCharType="begin"/>
        </w:r>
        <w:r w:rsidRPr="00D8159A">
          <w:rPr>
            <w:highlight w:val="green"/>
            <w:rPrChange w:id="1599" w:author="RANNOU Jean-Philippe" w:date="2020-02-11T17:32:00Z">
              <w:rPr/>
            </w:rPrChange>
          </w:rPr>
          <w:instrText xml:space="preserve"> REF _Ref459295628 \r \h </w:instrText>
        </w:r>
      </w:ins>
      <w:r w:rsidR="009B295B" w:rsidRPr="00D8159A">
        <w:rPr>
          <w:highlight w:val="green"/>
          <w:rPrChange w:id="1600" w:author="RANNOU Jean-Philippe" w:date="2020-02-11T17:32:00Z">
            <w:rPr/>
          </w:rPrChange>
        </w:rPr>
        <w:instrText xml:space="preserve"> \* MERGEFORMAT </w:instrText>
      </w:r>
      <w:r w:rsidRPr="00D8159A">
        <w:rPr>
          <w:highlight w:val="green"/>
          <w:rPrChange w:id="1601" w:author="RANNOU Jean-Philippe" w:date="2020-02-11T17:32:00Z">
            <w:rPr>
              <w:highlight w:val="green"/>
            </w:rPr>
          </w:rPrChange>
        </w:rPr>
      </w:r>
      <w:ins w:id="1602" w:author="RANNOU Jean-Philippe" w:date="2020-02-11T15:58:00Z">
        <w:r w:rsidRPr="00D8159A">
          <w:rPr>
            <w:highlight w:val="green"/>
            <w:rPrChange w:id="1603" w:author="RANNOU Jean-Philippe" w:date="2020-02-11T17:32:00Z">
              <w:rPr/>
            </w:rPrChange>
          </w:rPr>
          <w:fldChar w:fldCharType="separate"/>
        </w:r>
        <w:r w:rsidRPr="00D8159A">
          <w:rPr>
            <w:highlight w:val="green"/>
            <w:rPrChange w:id="1604" w:author="RANNOU Jean-Philippe" w:date="2020-02-11T17:32:00Z">
              <w:rPr/>
            </w:rPrChange>
          </w:rPr>
          <w:t>5.1.1</w:t>
        </w:r>
        <w:r w:rsidRPr="00D8159A">
          <w:rPr>
            <w:highlight w:val="green"/>
            <w:rPrChange w:id="1605" w:author="RANNOU Jean-Philippe" w:date="2020-02-11T17:32:00Z">
              <w:rPr/>
            </w:rPrChange>
          </w:rPr>
          <w:fldChar w:fldCharType="end"/>
        </w:r>
        <w:r w:rsidRPr="00D8159A">
          <w:rPr>
            <w:highlight w:val="green"/>
            <w:rPrChange w:id="1606" w:author="RANNOU Jean-Philippe" w:date="2020-02-11T17:32:00Z">
              <w:rPr/>
            </w:rPrChange>
          </w:rPr>
          <w:t xml:space="preserve"> or </w:t>
        </w:r>
        <w:r w:rsidRPr="00D8159A">
          <w:rPr>
            <w:highlight w:val="green"/>
            <w:rPrChange w:id="1607" w:author="RANNOU Jean-Philippe" w:date="2020-02-11T17:32:00Z">
              <w:rPr/>
            </w:rPrChange>
          </w:rPr>
          <w:fldChar w:fldCharType="begin"/>
        </w:r>
        <w:r w:rsidRPr="00D8159A">
          <w:rPr>
            <w:highlight w:val="green"/>
            <w:rPrChange w:id="1608" w:author="RANNOU Jean-Philippe" w:date="2020-02-11T17:32:00Z">
              <w:rPr/>
            </w:rPrChange>
          </w:rPr>
          <w:instrText xml:space="preserve"> REF _Ref459295643 \r \h </w:instrText>
        </w:r>
      </w:ins>
      <w:r w:rsidR="009B295B" w:rsidRPr="00D8159A">
        <w:rPr>
          <w:highlight w:val="green"/>
          <w:rPrChange w:id="1609" w:author="RANNOU Jean-Philippe" w:date="2020-02-11T17:32:00Z">
            <w:rPr/>
          </w:rPrChange>
        </w:rPr>
        <w:instrText xml:space="preserve"> \* MERGEFORMAT </w:instrText>
      </w:r>
      <w:r w:rsidRPr="00D8159A">
        <w:rPr>
          <w:highlight w:val="green"/>
          <w:rPrChange w:id="1610" w:author="RANNOU Jean-Philippe" w:date="2020-02-11T17:32:00Z">
            <w:rPr>
              <w:highlight w:val="green"/>
            </w:rPr>
          </w:rPrChange>
        </w:rPr>
      </w:r>
      <w:ins w:id="1611" w:author="RANNOU Jean-Philippe" w:date="2020-02-11T15:58:00Z">
        <w:r w:rsidRPr="00D8159A">
          <w:rPr>
            <w:highlight w:val="green"/>
            <w:rPrChange w:id="1612" w:author="RANNOU Jean-Philippe" w:date="2020-02-11T17:32:00Z">
              <w:rPr/>
            </w:rPrChange>
          </w:rPr>
          <w:fldChar w:fldCharType="separate"/>
        </w:r>
        <w:r w:rsidRPr="00D8159A">
          <w:rPr>
            <w:highlight w:val="green"/>
            <w:rPrChange w:id="1613" w:author="RANNOU Jean-Philippe" w:date="2020-02-11T17:32:00Z">
              <w:rPr/>
            </w:rPrChange>
          </w:rPr>
          <w:t>5.2.1</w:t>
        </w:r>
        <w:r w:rsidRPr="00D8159A">
          <w:rPr>
            <w:highlight w:val="green"/>
            <w:rPrChange w:id="1614" w:author="RANNOU Jean-Philippe" w:date="2020-02-11T17:32:00Z">
              <w:rPr/>
            </w:rPrChange>
          </w:rPr>
          <w:fldChar w:fldCharType="end"/>
        </w:r>
        <w:r w:rsidRPr="00D8159A">
          <w:rPr>
            <w:highlight w:val="green"/>
            <w:rPrChange w:id="1615" w:author="RANNOU Jean-Philippe" w:date="2020-02-11T17:32:00Z">
              <w:rPr/>
            </w:rPrChange>
          </w:rPr>
          <w:t xml:space="preserve">) are </w:t>
        </w:r>
      </w:ins>
      <w:ins w:id="1616" w:author="RANNOU Jean-Philippe" w:date="2020-02-11T16:19:00Z">
        <w:r w:rsidR="0044568A" w:rsidRPr="00D8159A">
          <w:rPr>
            <w:highlight w:val="green"/>
            <w:rPrChange w:id="1617" w:author="RANNOU Jean-Philippe" w:date="2020-02-11T17:32:00Z">
              <w:rPr/>
            </w:rPrChange>
          </w:rPr>
          <w:t>loaded in the</w:t>
        </w:r>
      </w:ins>
      <w:ins w:id="1618" w:author="RANNOU Jean-Philippe" w:date="2020-02-11T15:58:00Z">
        <w:r w:rsidRPr="00D8159A">
          <w:rPr>
            <w:highlight w:val="green"/>
            <w:rPrChange w:id="1619" w:author="RANNOU Jean-Philippe" w:date="2020-02-11T17:32:00Z">
              <w:rPr/>
            </w:rPrChange>
          </w:rPr>
          <w:t xml:space="preserve"> ‘</w:t>
        </w:r>
        <w:r w:rsidRPr="00D8159A">
          <w:rPr>
            <w:i/>
            <w:highlight w:val="green"/>
            <w:rPrChange w:id="1620" w:author="RANNOU Jean-Philippe" w:date="2020-02-11T17:32:00Z">
              <w:rPr>
                <w:i/>
              </w:rPr>
            </w:rPrChange>
          </w:rPr>
          <w:t>spool’</w:t>
        </w:r>
        <w:r w:rsidRPr="00D8159A">
          <w:rPr>
            <w:highlight w:val="green"/>
            <w:rPrChange w:id="1621" w:author="RANNOU Jean-Philippe" w:date="2020-02-11T17:32:00Z">
              <w:rPr/>
            </w:rPrChange>
          </w:rPr>
          <w:t xml:space="preserve"> </w:t>
        </w:r>
      </w:ins>
      <w:ins w:id="1622" w:author="RANNOU Jean-Philippe" w:date="2020-02-11T16:19:00Z">
        <w:r w:rsidR="0044568A" w:rsidRPr="00D8159A">
          <w:rPr>
            <w:highlight w:val="green"/>
            <w:rPrChange w:id="1623" w:author="RANNOU Jean-Philippe" w:date="2020-02-11T17:32:00Z">
              <w:rPr/>
            </w:rPrChange>
          </w:rPr>
          <w:t>list</w:t>
        </w:r>
      </w:ins>
      <w:ins w:id="1624" w:author="RANNOU Jean-Philippe" w:date="2020-02-11T15:58:00Z">
        <w:r w:rsidRPr="00D8159A">
          <w:rPr>
            <w:highlight w:val="green"/>
            <w:rPrChange w:id="1625" w:author="RANNOU Jean-Philippe" w:date="2020-02-11T17:32:00Z">
              <w:rPr/>
            </w:rPrChange>
          </w:rPr>
          <w:t xml:space="preserve"> (the date used is the date of the Iridium session, also stored in the Iridium mail file name, see </w:t>
        </w:r>
        <w:r w:rsidRPr="00D8159A">
          <w:rPr>
            <w:highlight w:val="green"/>
            <w:rPrChange w:id="1626" w:author="RANNOU Jean-Philippe" w:date="2020-02-11T17:32:00Z">
              <w:rPr/>
            </w:rPrChange>
          </w:rPr>
          <w:fldChar w:fldCharType="begin"/>
        </w:r>
        <w:r w:rsidRPr="00D8159A">
          <w:rPr>
            <w:highlight w:val="green"/>
            <w:rPrChange w:id="1627" w:author="RANNOU Jean-Philippe" w:date="2020-02-11T17:32:00Z">
              <w:rPr/>
            </w:rPrChange>
          </w:rPr>
          <w:instrText xml:space="preserve"> REF _Ref459295885 \r \h </w:instrText>
        </w:r>
      </w:ins>
      <w:r w:rsidR="009B295B" w:rsidRPr="00D8159A">
        <w:rPr>
          <w:highlight w:val="green"/>
          <w:rPrChange w:id="1628" w:author="RANNOU Jean-Philippe" w:date="2020-02-11T17:32:00Z">
            <w:rPr/>
          </w:rPrChange>
        </w:rPr>
        <w:instrText xml:space="preserve"> \* MERGEFORMAT </w:instrText>
      </w:r>
      <w:r w:rsidRPr="00D8159A">
        <w:rPr>
          <w:highlight w:val="green"/>
          <w:rPrChange w:id="1629" w:author="RANNOU Jean-Philippe" w:date="2020-02-11T17:32:00Z">
            <w:rPr>
              <w:highlight w:val="green"/>
            </w:rPr>
          </w:rPrChange>
        </w:rPr>
      </w:r>
      <w:ins w:id="1630" w:author="RANNOU Jean-Philippe" w:date="2020-02-11T15:58:00Z">
        <w:r w:rsidRPr="00D8159A">
          <w:rPr>
            <w:highlight w:val="green"/>
            <w:rPrChange w:id="1631" w:author="RANNOU Jean-Philippe" w:date="2020-02-11T17:32:00Z">
              <w:rPr/>
            </w:rPrChange>
          </w:rPr>
          <w:fldChar w:fldCharType="separate"/>
        </w:r>
        <w:r w:rsidRPr="00D8159A">
          <w:rPr>
            <w:highlight w:val="green"/>
            <w:rPrChange w:id="1632" w:author="RANNOU Jean-Philippe" w:date="2020-02-11T17:32:00Z">
              <w:rPr/>
            </w:rPrChange>
          </w:rPr>
          <w:t>6.1.2.1</w:t>
        </w:r>
        <w:r w:rsidRPr="00D8159A">
          <w:rPr>
            <w:highlight w:val="green"/>
            <w:rPrChange w:id="1633" w:author="RANNOU Jean-Philippe" w:date="2020-02-11T17:32:00Z">
              <w:rPr/>
            </w:rPrChange>
          </w:rPr>
          <w:fldChar w:fldCharType="end"/>
        </w:r>
        <w:r w:rsidRPr="00D8159A">
          <w:rPr>
            <w:highlight w:val="green"/>
            <w:rPrChange w:id="1634" w:author="RANNOU Jean-Philippe" w:date="2020-02-11T17:32:00Z">
              <w:rPr/>
            </w:rPrChange>
          </w:rPr>
          <w:t>).</w:t>
        </w:r>
      </w:ins>
    </w:p>
    <w:p w:rsidR="00880D5A" w:rsidRPr="00D8159A" w:rsidRDefault="00880D5A" w:rsidP="001F56DC">
      <w:pPr>
        <w:pStyle w:val="Corpsdetexte"/>
        <w:rPr>
          <w:ins w:id="1635" w:author="RANNOU Jean-Philippe" w:date="2020-02-11T16:09:00Z"/>
          <w:highlight w:val="green"/>
          <w:rPrChange w:id="1636" w:author="RANNOU Jean-Philippe" w:date="2020-02-11T17:32:00Z">
            <w:rPr>
              <w:ins w:id="1637" w:author="RANNOU Jean-Philippe" w:date="2020-02-11T16:09:00Z"/>
            </w:rPr>
          </w:rPrChange>
        </w:rPr>
      </w:pPr>
    </w:p>
    <w:p w:rsidR="001F56DC" w:rsidRPr="00D8159A" w:rsidRDefault="001F56DC" w:rsidP="001F56DC">
      <w:pPr>
        <w:pStyle w:val="Corpsdetexte"/>
        <w:rPr>
          <w:moveTo w:id="1638" w:author="RANNOU Jean-Philippe" w:date="2020-02-11T16:01:00Z"/>
          <w:highlight w:val="green"/>
          <w:rPrChange w:id="1639" w:author="RANNOU Jean-Philippe" w:date="2020-02-11T17:32:00Z">
            <w:rPr>
              <w:moveTo w:id="1640" w:author="RANNOU Jean-Philippe" w:date="2020-02-11T16:01:00Z"/>
            </w:rPr>
          </w:rPrChange>
        </w:rPr>
      </w:pPr>
      <w:moveToRangeStart w:id="1641" w:author="RANNOU Jean-Philippe" w:date="2020-02-11T16:01:00Z" w:name="move32329327"/>
      <w:moveTo w:id="1642" w:author="RANNOU Jean-Philippe" w:date="2020-02-11T16:01:00Z">
        <w:r w:rsidRPr="00D8159A">
          <w:rPr>
            <w:highlight w:val="green"/>
            <w:rPrChange w:id="1643" w:author="RANNOU Jean-Philippe" w:date="2020-02-11T17:32:00Z">
              <w:rPr/>
            </w:rPrChange>
          </w:rPr>
          <w:t>During the decoding session, each file of the ‘</w:t>
        </w:r>
        <w:r w:rsidRPr="00D8159A">
          <w:rPr>
            <w:i/>
            <w:highlight w:val="green"/>
            <w:rPrChange w:id="1644" w:author="RANNOU Jean-Philippe" w:date="2020-02-11T17:32:00Z">
              <w:rPr>
                <w:i/>
              </w:rPr>
            </w:rPrChange>
          </w:rPr>
          <w:t>spool’</w:t>
        </w:r>
        <w:r w:rsidRPr="00D8159A">
          <w:rPr>
            <w:highlight w:val="green"/>
            <w:rPrChange w:id="1645" w:author="RANNOU Jean-Philippe" w:date="2020-02-11T17:32:00Z">
              <w:rPr/>
            </w:rPrChange>
          </w:rPr>
          <w:t xml:space="preserve"> </w:t>
        </w:r>
        <w:del w:id="1646" w:author="RANNOU Jean-Philippe" w:date="2020-02-11T16:02:00Z">
          <w:r w:rsidRPr="00D8159A" w:rsidDel="001F56DC">
            <w:rPr>
              <w:highlight w:val="green"/>
              <w:rPrChange w:id="1647" w:author="RANNOU Jean-Philippe" w:date="2020-02-11T17:32:00Z">
                <w:rPr/>
              </w:rPrChange>
            </w:rPr>
            <w:delText>directory</w:delText>
          </w:r>
        </w:del>
      </w:moveTo>
      <w:ins w:id="1648" w:author="RANNOU Jean-Philippe" w:date="2020-02-11T16:02:00Z">
        <w:r w:rsidRPr="00D8159A">
          <w:rPr>
            <w:highlight w:val="green"/>
            <w:rPrChange w:id="1649" w:author="RANNOU Jean-Philippe" w:date="2020-02-11T17:32:00Z">
              <w:rPr/>
            </w:rPrChange>
          </w:rPr>
          <w:t>list</w:t>
        </w:r>
      </w:ins>
      <w:moveTo w:id="1650" w:author="RANNOU Jean-Philippe" w:date="2020-02-11T16:01:00Z">
        <w:r w:rsidRPr="00D8159A">
          <w:rPr>
            <w:highlight w:val="green"/>
            <w:rPrChange w:id="1651" w:author="RANNOU Jean-Philippe" w:date="2020-02-11T17:32:00Z">
              <w:rPr/>
            </w:rPrChange>
          </w:rPr>
          <w:t xml:space="preserve"> is processed in chronological order. The processing steps are the following:</w:t>
        </w:r>
      </w:moveTo>
    </w:p>
    <w:p w:rsidR="001F56DC" w:rsidRPr="00D8159A" w:rsidRDefault="001F56DC" w:rsidP="001F56DC">
      <w:pPr>
        <w:pStyle w:val="Corpsdetexte"/>
        <w:widowControl w:val="0"/>
        <w:numPr>
          <w:ilvl w:val="0"/>
          <w:numId w:val="48"/>
        </w:numPr>
        <w:suppressAutoHyphens/>
        <w:rPr>
          <w:moveTo w:id="1652" w:author="RANNOU Jean-Philippe" w:date="2020-02-11T16:01:00Z"/>
          <w:highlight w:val="green"/>
          <w:rPrChange w:id="1653" w:author="RANNOU Jean-Philippe" w:date="2020-02-11T17:32:00Z">
            <w:rPr>
              <w:moveTo w:id="1654" w:author="RANNOU Jean-Philippe" w:date="2020-02-11T16:01:00Z"/>
            </w:rPr>
          </w:rPrChange>
        </w:rPr>
      </w:pPr>
      <w:moveTo w:id="1655" w:author="RANNOU Jean-Philippe" w:date="2020-02-11T16:01:00Z">
        <w:r w:rsidRPr="00D8159A">
          <w:rPr>
            <w:highlight w:val="green"/>
            <w:rPrChange w:id="1656" w:author="RANNOU Jean-Philippe" w:date="2020-02-11T17:32:00Z">
              <w:rPr/>
            </w:rPrChange>
          </w:rPr>
          <w:t>Move the mail file to the ‘</w:t>
        </w:r>
        <w:r w:rsidRPr="00D8159A">
          <w:rPr>
            <w:i/>
            <w:highlight w:val="green"/>
            <w:rPrChange w:id="1657" w:author="RANNOU Jean-Philippe" w:date="2020-02-11T17:32:00Z">
              <w:rPr>
                <w:i/>
              </w:rPr>
            </w:rPrChange>
          </w:rPr>
          <w:t>buffer’</w:t>
        </w:r>
        <w:r w:rsidRPr="00D8159A">
          <w:rPr>
            <w:highlight w:val="green"/>
            <w:rPrChange w:id="1658" w:author="RANNOU Jean-Philippe" w:date="2020-02-11T17:32:00Z">
              <w:rPr/>
            </w:rPrChange>
          </w:rPr>
          <w:t xml:space="preserve"> </w:t>
        </w:r>
        <w:del w:id="1659" w:author="RANNOU Jean-Philippe" w:date="2020-02-11T16:02:00Z">
          <w:r w:rsidRPr="00D8159A" w:rsidDel="001F56DC">
            <w:rPr>
              <w:highlight w:val="green"/>
              <w:rPrChange w:id="1660" w:author="RANNOU Jean-Philippe" w:date="2020-02-11T17:32:00Z">
                <w:rPr/>
              </w:rPrChange>
            </w:rPr>
            <w:delText>directory</w:delText>
          </w:r>
        </w:del>
      </w:moveTo>
      <w:ins w:id="1661" w:author="RANNOU Jean-Philippe" w:date="2020-02-11T16:02:00Z">
        <w:r w:rsidRPr="00D8159A">
          <w:rPr>
            <w:highlight w:val="green"/>
            <w:rPrChange w:id="1662" w:author="RANNOU Jean-Philippe" w:date="2020-02-11T17:32:00Z">
              <w:rPr/>
            </w:rPrChange>
          </w:rPr>
          <w:t>list</w:t>
        </w:r>
      </w:ins>
      <w:moveTo w:id="1663" w:author="RANNOU Jean-Philippe" w:date="2020-02-11T16:01:00Z">
        <w:r w:rsidRPr="00D8159A">
          <w:rPr>
            <w:highlight w:val="green"/>
            <w:rPrChange w:id="1664" w:author="RANNOU Jean-Philippe" w:date="2020-02-11T17:32:00Z">
              <w:rPr/>
            </w:rPrChange>
          </w:rPr>
          <w:t>.</w:t>
        </w:r>
      </w:moveTo>
    </w:p>
    <w:p w:rsidR="00481559" w:rsidRPr="00D8159A" w:rsidRDefault="00481559" w:rsidP="001F56DC">
      <w:pPr>
        <w:pStyle w:val="Corpsdetexte"/>
        <w:widowControl w:val="0"/>
        <w:numPr>
          <w:ilvl w:val="0"/>
          <w:numId w:val="48"/>
        </w:numPr>
        <w:suppressAutoHyphens/>
        <w:rPr>
          <w:ins w:id="1665" w:author="RANNOU Jean-Philippe" w:date="2020-02-11T16:06:00Z"/>
          <w:highlight w:val="green"/>
          <w:rPrChange w:id="1666" w:author="RANNOU Jean-Philippe" w:date="2020-02-11T17:32:00Z">
            <w:rPr>
              <w:ins w:id="1667" w:author="RANNOU Jean-Philippe" w:date="2020-02-11T16:06:00Z"/>
            </w:rPr>
          </w:rPrChange>
        </w:rPr>
      </w:pPr>
      <w:ins w:id="1668" w:author="RANNOU Jean-Philippe" w:date="2020-02-11T16:06:00Z">
        <w:r w:rsidRPr="00D8159A">
          <w:rPr>
            <w:highlight w:val="green"/>
            <w:rPrChange w:id="1669" w:author="RANNOU Jean-Philippe" w:date="2020-02-11T17:32:00Z">
              <w:rPr/>
            </w:rPrChange>
          </w:rPr>
          <w:t>Process the mail</w:t>
        </w:r>
      </w:ins>
      <w:ins w:id="1670" w:author="RANNOU Jean-Philippe" w:date="2020-02-11T16:07:00Z">
        <w:r w:rsidRPr="00D8159A">
          <w:rPr>
            <w:highlight w:val="green"/>
            <w:rPrChange w:id="1671" w:author="RANNOU Jean-Philippe" w:date="2020-02-11T17:32:00Z">
              <w:rPr/>
            </w:rPrChange>
          </w:rPr>
          <w:t xml:space="preserve"> </w:t>
        </w:r>
      </w:ins>
      <w:ins w:id="1672" w:author="RANNOU Jean-Philippe" w:date="2020-02-11T16:06:00Z">
        <w:r w:rsidRPr="00D8159A">
          <w:rPr>
            <w:highlight w:val="green"/>
            <w:rPrChange w:id="1673" w:author="RANNOU Jean-Philippe" w:date="2020-02-11T17:32:00Z">
              <w:rPr/>
            </w:rPrChange>
          </w:rPr>
          <w:t>file, that is:</w:t>
        </w:r>
      </w:ins>
    </w:p>
    <w:p w:rsidR="00481559" w:rsidRPr="00D8159A" w:rsidRDefault="001F56DC">
      <w:pPr>
        <w:pStyle w:val="Corpsdetexte"/>
        <w:widowControl w:val="0"/>
        <w:numPr>
          <w:ilvl w:val="1"/>
          <w:numId w:val="48"/>
        </w:numPr>
        <w:suppressAutoHyphens/>
        <w:rPr>
          <w:ins w:id="1674" w:author="RANNOU Jean-Philippe" w:date="2020-02-11T16:07:00Z"/>
          <w:highlight w:val="green"/>
          <w:rPrChange w:id="1675" w:author="RANNOU Jean-Philippe" w:date="2020-02-11T17:32:00Z">
            <w:rPr>
              <w:ins w:id="1676" w:author="RANNOU Jean-Philippe" w:date="2020-02-11T16:07:00Z"/>
            </w:rPr>
          </w:rPrChange>
        </w:rPr>
        <w:pPrChange w:id="1677" w:author="RANNOU Jean-Philippe" w:date="2020-02-11T16:06:00Z">
          <w:pPr>
            <w:pStyle w:val="Corpsdetexte"/>
            <w:widowControl w:val="0"/>
            <w:numPr>
              <w:numId w:val="48"/>
            </w:numPr>
            <w:suppressAutoHyphens/>
            <w:ind w:left="720" w:hanging="360"/>
          </w:pPr>
        </w:pPrChange>
      </w:pPr>
      <w:moveTo w:id="1678" w:author="RANNOU Jean-Philippe" w:date="2020-02-11T16:01:00Z">
        <w:r w:rsidRPr="00D8159A">
          <w:rPr>
            <w:highlight w:val="green"/>
            <w:rPrChange w:id="1679" w:author="RANNOU Jean-Philippe" w:date="2020-02-11T17:32:00Z">
              <w:rPr/>
            </w:rPrChange>
          </w:rPr>
          <w:t>Store the Iridium session information (provided in the mail)</w:t>
        </w:r>
      </w:moveTo>
      <w:ins w:id="1680" w:author="RANNOU Jean-Philippe" w:date="2020-02-11T16:07:00Z">
        <w:r w:rsidR="00481559" w:rsidRPr="00D8159A">
          <w:rPr>
            <w:highlight w:val="green"/>
            <w:rPrChange w:id="1681" w:author="RANNOU Jean-Philippe" w:date="2020-02-11T17:32:00Z">
              <w:rPr/>
            </w:rPrChange>
          </w:rPr>
          <w:t>,</w:t>
        </w:r>
      </w:ins>
    </w:p>
    <w:p w:rsidR="001F56DC" w:rsidRPr="00D8159A" w:rsidRDefault="001F56DC">
      <w:pPr>
        <w:pStyle w:val="Corpsdetexte"/>
        <w:widowControl w:val="0"/>
        <w:numPr>
          <w:ilvl w:val="1"/>
          <w:numId w:val="48"/>
        </w:numPr>
        <w:suppressAutoHyphens/>
        <w:rPr>
          <w:moveTo w:id="1682" w:author="RANNOU Jean-Philippe" w:date="2020-02-11T16:01:00Z"/>
          <w:highlight w:val="green"/>
          <w:rPrChange w:id="1683" w:author="RANNOU Jean-Philippe" w:date="2020-02-11T17:32:00Z">
            <w:rPr>
              <w:moveTo w:id="1684" w:author="RANNOU Jean-Philippe" w:date="2020-02-11T16:01:00Z"/>
            </w:rPr>
          </w:rPrChange>
        </w:rPr>
        <w:pPrChange w:id="1685" w:author="RANNOU Jean-Philippe" w:date="2020-02-11T16:06:00Z">
          <w:pPr>
            <w:pStyle w:val="Corpsdetexte"/>
            <w:widowControl w:val="0"/>
            <w:numPr>
              <w:numId w:val="48"/>
            </w:numPr>
            <w:suppressAutoHyphens/>
            <w:ind w:left="720" w:hanging="360"/>
          </w:pPr>
        </w:pPrChange>
      </w:pPr>
      <w:moveTo w:id="1686" w:author="RANNOU Jean-Philippe" w:date="2020-02-11T16:01:00Z">
        <w:del w:id="1687" w:author="RANNOU Jean-Philippe" w:date="2020-02-11T16:07:00Z">
          <w:r w:rsidRPr="00D8159A" w:rsidDel="00481559">
            <w:rPr>
              <w:highlight w:val="green"/>
              <w:rPrChange w:id="1688" w:author="RANNOU Jean-Philippe" w:date="2020-02-11T17:32:00Z">
                <w:rPr/>
              </w:rPrChange>
            </w:rPr>
            <w:delText xml:space="preserve"> and e</w:delText>
          </w:r>
        </w:del>
      </w:moveTo>
      <w:ins w:id="1689" w:author="RANNOU Jean-Philippe" w:date="2020-02-11T16:07:00Z">
        <w:r w:rsidR="00481559" w:rsidRPr="00D8159A">
          <w:rPr>
            <w:highlight w:val="green"/>
            <w:rPrChange w:id="1690" w:author="RANNOU Jean-Philippe" w:date="2020-02-11T17:32:00Z">
              <w:rPr/>
            </w:rPrChange>
          </w:rPr>
          <w:t>E</w:t>
        </w:r>
      </w:ins>
      <w:moveTo w:id="1691" w:author="RANNOU Jean-Philippe" w:date="2020-02-11T16:01:00Z">
        <w:r w:rsidRPr="00D8159A">
          <w:rPr>
            <w:highlight w:val="green"/>
            <w:rPrChange w:id="1692" w:author="RANNOU Jean-Philippe" w:date="2020-02-11T17:32:00Z">
              <w:rPr/>
            </w:rPrChange>
          </w:rPr>
          <w:t>xtract the mail file attachment (the SBD file), if any.</w:t>
        </w:r>
      </w:moveTo>
    </w:p>
    <w:p w:rsidR="001F56DC" w:rsidRPr="00D8159A" w:rsidRDefault="001F56DC" w:rsidP="001F56DC">
      <w:pPr>
        <w:pStyle w:val="Corpsdetexte"/>
        <w:widowControl w:val="0"/>
        <w:numPr>
          <w:ilvl w:val="0"/>
          <w:numId w:val="48"/>
        </w:numPr>
        <w:suppressAutoHyphens/>
        <w:rPr>
          <w:moveTo w:id="1693" w:author="RANNOU Jean-Philippe" w:date="2020-02-11T16:01:00Z"/>
          <w:highlight w:val="green"/>
          <w:rPrChange w:id="1694" w:author="RANNOU Jean-Philippe" w:date="2020-02-11T17:32:00Z">
            <w:rPr>
              <w:moveTo w:id="1695" w:author="RANNOU Jean-Philippe" w:date="2020-02-11T16:01:00Z"/>
            </w:rPr>
          </w:rPrChange>
        </w:rPr>
      </w:pPr>
      <w:moveTo w:id="1696" w:author="RANNOU Jean-Philippe" w:date="2020-02-11T16:01:00Z">
        <w:r w:rsidRPr="00D8159A">
          <w:rPr>
            <w:highlight w:val="green"/>
            <w:rPrChange w:id="1697" w:author="RANNOU Jean-Philippe" w:date="2020-02-11T17:32:00Z">
              <w:rPr/>
            </w:rPrChange>
          </w:rPr>
          <w:t xml:space="preserve">Process a ‘light’ decoding of all the SBD files </w:t>
        </w:r>
        <w:del w:id="1698" w:author="RANNOU Jean-Philippe" w:date="2020-02-11T16:07:00Z">
          <w:r w:rsidRPr="00D8159A" w:rsidDel="00880D5A">
            <w:rPr>
              <w:highlight w:val="green"/>
              <w:rPrChange w:id="1699" w:author="RANNOU Jean-Philippe" w:date="2020-02-11T17:32:00Z">
                <w:rPr/>
              </w:rPrChange>
            </w:rPr>
            <w:delText>stored in</w:delText>
          </w:r>
        </w:del>
      </w:moveTo>
      <w:ins w:id="1700" w:author="RANNOU Jean-Philippe" w:date="2020-02-11T16:07:00Z">
        <w:r w:rsidR="00880D5A" w:rsidRPr="00D8159A">
          <w:rPr>
            <w:highlight w:val="green"/>
            <w:rPrChange w:id="1701" w:author="RANNOU Jean-Philippe" w:date="2020-02-11T17:32:00Z">
              <w:rPr/>
            </w:rPrChange>
          </w:rPr>
          <w:t>of</w:t>
        </w:r>
      </w:ins>
      <w:moveTo w:id="1702" w:author="RANNOU Jean-Philippe" w:date="2020-02-11T16:01:00Z">
        <w:r w:rsidRPr="00D8159A">
          <w:rPr>
            <w:highlight w:val="green"/>
            <w:rPrChange w:id="1703" w:author="RANNOU Jean-Philippe" w:date="2020-02-11T17:32:00Z">
              <w:rPr/>
            </w:rPrChange>
          </w:rPr>
          <w:t xml:space="preserve"> the ‘</w:t>
        </w:r>
        <w:r w:rsidRPr="00D8159A">
          <w:rPr>
            <w:i/>
            <w:highlight w:val="green"/>
            <w:rPrChange w:id="1704" w:author="RANNOU Jean-Philippe" w:date="2020-02-11T17:32:00Z">
              <w:rPr>
                <w:i/>
              </w:rPr>
            </w:rPrChange>
          </w:rPr>
          <w:t>buffer’</w:t>
        </w:r>
        <w:r w:rsidRPr="00D8159A">
          <w:rPr>
            <w:highlight w:val="green"/>
            <w:rPrChange w:id="1705" w:author="RANNOU Jean-Philippe" w:date="2020-02-11T17:32:00Z">
              <w:rPr/>
            </w:rPrChange>
          </w:rPr>
          <w:t xml:space="preserve"> </w:t>
        </w:r>
        <w:del w:id="1706" w:author="RANNOU Jean-Philippe" w:date="2020-02-11T16:03:00Z">
          <w:r w:rsidRPr="00D8159A" w:rsidDel="001F56DC">
            <w:rPr>
              <w:highlight w:val="green"/>
              <w:rPrChange w:id="1707" w:author="RANNOU Jean-Philippe" w:date="2020-02-11T17:32:00Z">
                <w:rPr/>
              </w:rPrChange>
            </w:rPr>
            <w:delText>directory</w:delText>
          </w:r>
        </w:del>
      </w:moveTo>
      <w:ins w:id="1708" w:author="RANNOU Jean-Philippe" w:date="2020-02-11T16:03:00Z">
        <w:r w:rsidRPr="00D8159A">
          <w:rPr>
            <w:highlight w:val="green"/>
            <w:rPrChange w:id="1709" w:author="RANNOU Jean-Philippe" w:date="2020-02-11T17:32:00Z">
              <w:rPr/>
            </w:rPrChange>
          </w:rPr>
          <w:t>list</w:t>
        </w:r>
      </w:ins>
      <w:moveTo w:id="1710" w:author="RANNOU Jean-Philippe" w:date="2020-02-11T16:01:00Z">
        <w:r w:rsidRPr="00D8159A">
          <w:rPr>
            <w:highlight w:val="green"/>
            <w:rPrChange w:id="1711" w:author="RANNOU Jean-Philippe" w:date="2020-02-11T17:32:00Z">
              <w:rPr/>
            </w:rPrChange>
          </w:rPr>
          <w:t>.</w:t>
        </w:r>
      </w:moveTo>
    </w:p>
    <w:p w:rsidR="001F56DC" w:rsidRPr="00D8159A" w:rsidRDefault="001F56DC" w:rsidP="001F56DC">
      <w:pPr>
        <w:pStyle w:val="Corpsdetexte"/>
        <w:ind w:left="709"/>
        <w:rPr>
          <w:moveTo w:id="1712" w:author="RANNOU Jean-Philippe" w:date="2020-02-11T16:01:00Z"/>
          <w:highlight w:val="green"/>
          <w:rPrChange w:id="1713" w:author="RANNOU Jean-Philippe" w:date="2020-02-11T17:32:00Z">
            <w:rPr>
              <w:moveTo w:id="1714" w:author="RANNOU Jean-Philippe" w:date="2020-02-11T16:01:00Z"/>
            </w:rPr>
          </w:rPrChange>
        </w:rPr>
      </w:pPr>
      <w:moveTo w:id="1715" w:author="RANNOU Jean-Philippe" w:date="2020-02-11T16:01:00Z">
        <w:r w:rsidRPr="00D8159A">
          <w:rPr>
            <w:highlight w:val="green"/>
            <w:rPrChange w:id="1716" w:author="RANNOU Jean-Philippe" w:date="2020-02-11T17:32:00Z">
              <w:rPr/>
            </w:rPrChange>
          </w:rPr>
          <w:t>This ‘light’ decoding consists of:</w:t>
        </w:r>
      </w:moveTo>
    </w:p>
    <w:p w:rsidR="001F56DC" w:rsidRPr="00D8159A" w:rsidRDefault="001F56DC" w:rsidP="001F56DC">
      <w:pPr>
        <w:pStyle w:val="Corpsdetexte"/>
        <w:widowControl w:val="0"/>
        <w:numPr>
          <w:ilvl w:val="1"/>
          <w:numId w:val="48"/>
        </w:numPr>
        <w:suppressAutoHyphens/>
        <w:rPr>
          <w:moveTo w:id="1717" w:author="RANNOU Jean-Philippe" w:date="2020-02-11T16:01:00Z"/>
          <w:highlight w:val="green"/>
          <w:rPrChange w:id="1718" w:author="RANNOU Jean-Philippe" w:date="2020-02-11T17:32:00Z">
            <w:rPr>
              <w:moveTo w:id="1719" w:author="RANNOU Jean-Philippe" w:date="2020-02-11T16:01:00Z"/>
            </w:rPr>
          </w:rPrChange>
        </w:rPr>
      </w:pPr>
      <w:moveTo w:id="1720" w:author="RANNOU Jean-Philippe" w:date="2020-02-11T16:01:00Z">
        <w:r w:rsidRPr="00D8159A">
          <w:rPr>
            <w:highlight w:val="green"/>
            <w:rPrChange w:id="1721" w:author="RANNOU Jean-Philippe" w:date="2020-02-11T17:32:00Z">
              <w:rPr/>
            </w:rPrChange>
          </w:rPr>
          <w:t>Retrieving from technical information the expected number of messages of each type to be received,</w:t>
        </w:r>
      </w:moveTo>
    </w:p>
    <w:p w:rsidR="001F56DC" w:rsidRPr="00D8159A" w:rsidRDefault="001F56DC" w:rsidP="001F56DC">
      <w:pPr>
        <w:pStyle w:val="Corpsdetexte"/>
        <w:widowControl w:val="0"/>
        <w:numPr>
          <w:ilvl w:val="1"/>
          <w:numId w:val="48"/>
        </w:numPr>
        <w:suppressAutoHyphens/>
        <w:rPr>
          <w:moveTo w:id="1722" w:author="RANNOU Jean-Philippe" w:date="2020-02-11T16:01:00Z"/>
          <w:highlight w:val="green"/>
          <w:rPrChange w:id="1723" w:author="RANNOU Jean-Philippe" w:date="2020-02-11T17:32:00Z">
            <w:rPr>
              <w:moveTo w:id="1724" w:author="RANNOU Jean-Philippe" w:date="2020-02-11T16:01:00Z"/>
            </w:rPr>
          </w:rPrChange>
        </w:rPr>
      </w:pPr>
      <w:moveTo w:id="1725" w:author="RANNOU Jean-Philippe" w:date="2020-02-11T16:01:00Z">
        <w:r w:rsidRPr="00D8159A">
          <w:rPr>
            <w:highlight w:val="green"/>
            <w:rPrChange w:id="1726" w:author="RANNOU Jean-Philippe" w:date="2020-02-11T17:32:00Z">
              <w:rPr/>
            </w:rPrChange>
          </w:rPr>
          <w:t>Counting the number of received messages of each type.</w:t>
        </w:r>
      </w:moveTo>
    </w:p>
    <w:p w:rsidR="001F56DC" w:rsidRPr="00D8159A" w:rsidRDefault="001F56DC" w:rsidP="001F56DC">
      <w:pPr>
        <w:pStyle w:val="Corpsdetexte"/>
        <w:widowControl w:val="0"/>
        <w:numPr>
          <w:ilvl w:val="0"/>
          <w:numId w:val="48"/>
        </w:numPr>
        <w:suppressAutoHyphens/>
        <w:rPr>
          <w:moveTo w:id="1727" w:author="RANNOU Jean-Philippe" w:date="2020-02-11T16:01:00Z"/>
          <w:highlight w:val="green"/>
          <w:rPrChange w:id="1728" w:author="RANNOU Jean-Philippe" w:date="2020-02-11T17:32:00Z">
            <w:rPr>
              <w:moveTo w:id="1729" w:author="RANNOU Jean-Philippe" w:date="2020-02-11T16:01:00Z"/>
            </w:rPr>
          </w:rPrChange>
        </w:rPr>
      </w:pPr>
      <w:moveTo w:id="1730" w:author="RANNOU Jean-Philippe" w:date="2020-02-11T16:01:00Z">
        <w:r w:rsidRPr="00D8159A">
          <w:rPr>
            <w:highlight w:val="green"/>
            <w:rPrChange w:id="1731" w:author="RANNOU Jean-Philippe" w:date="2020-02-11T17:32:00Z">
              <w:rPr/>
            </w:rPrChange>
          </w:rPr>
          <w:t xml:space="preserve">Check if all expected messages have been received (i.e. if the transmission of the cycle data is </w:t>
        </w:r>
        <w:r w:rsidRPr="00D8159A">
          <w:rPr>
            <w:highlight w:val="green"/>
            <w:rPrChange w:id="1732" w:author="RANNOU Jean-Philippe" w:date="2020-02-11T17:32:00Z">
              <w:rPr/>
            </w:rPrChange>
          </w:rPr>
          <w:lastRenderedPageBreak/>
          <w:t>completed).</w:t>
        </w:r>
      </w:moveTo>
    </w:p>
    <w:p w:rsidR="001F56DC" w:rsidRPr="00D8159A" w:rsidRDefault="001F56DC" w:rsidP="001F56DC">
      <w:pPr>
        <w:pStyle w:val="Corpsdetexte"/>
        <w:widowControl w:val="0"/>
        <w:numPr>
          <w:ilvl w:val="0"/>
          <w:numId w:val="49"/>
        </w:numPr>
        <w:suppressAutoHyphens/>
        <w:rPr>
          <w:moveTo w:id="1733" w:author="RANNOU Jean-Philippe" w:date="2020-02-11T16:01:00Z"/>
          <w:highlight w:val="green"/>
          <w:rPrChange w:id="1734" w:author="RANNOU Jean-Philippe" w:date="2020-02-11T17:32:00Z">
            <w:rPr>
              <w:moveTo w:id="1735" w:author="RANNOU Jean-Philippe" w:date="2020-02-11T16:01:00Z"/>
            </w:rPr>
          </w:rPrChange>
        </w:rPr>
      </w:pPr>
      <w:moveTo w:id="1736" w:author="RANNOU Jean-Philippe" w:date="2020-02-11T16:01:00Z">
        <w:r w:rsidRPr="00D8159A">
          <w:rPr>
            <w:highlight w:val="green"/>
            <w:rPrChange w:id="1737" w:author="RANNOU Jean-Philippe" w:date="2020-02-11T17:32:00Z">
              <w:rPr/>
            </w:rPrChange>
          </w:rPr>
          <w:t>If not: apply steps #1 to #4 to the next mail file of the ‘</w:t>
        </w:r>
        <w:r w:rsidRPr="00D8159A">
          <w:rPr>
            <w:i/>
            <w:highlight w:val="green"/>
            <w:rPrChange w:id="1738" w:author="RANNOU Jean-Philippe" w:date="2020-02-11T17:32:00Z">
              <w:rPr>
                <w:i/>
              </w:rPr>
            </w:rPrChange>
          </w:rPr>
          <w:t>spool’</w:t>
        </w:r>
        <w:r w:rsidRPr="00D8159A">
          <w:rPr>
            <w:highlight w:val="green"/>
            <w:rPrChange w:id="1739" w:author="RANNOU Jean-Philippe" w:date="2020-02-11T17:32:00Z">
              <w:rPr/>
            </w:rPrChange>
          </w:rPr>
          <w:t xml:space="preserve"> </w:t>
        </w:r>
        <w:del w:id="1740" w:author="RANNOU Jean-Philippe" w:date="2020-02-11T16:03:00Z">
          <w:r w:rsidRPr="00D8159A" w:rsidDel="001F56DC">
            <w:rPr>
              <w:highlight w:val="green"/>
              <w:rPrChange w:id="1741" w:author="RANNOU Jean-Philippe" w:date="2020-02-11T17:32:00Z">
                <w:rPr/>
              </w:rPrChange>
            </w:rPr>
            <w:delText>directory</w:delText>
          </w:r>
        </w:del>
      </w:moveTo>
      <w:ins w:id="1742" w:author="RANNOU Jean-Philippe" w:date="2020-02-11T16:03:00Z">
        <w:r w:rsidRPr="00D8159A">
          <w:rPr>
            <w:highlight w:val="green"/>
            <w:rPrChange w:id="1743" w:author="RANNOU Jean-Philippe" w:date="2020-02-11T17:32:00Z">
              <w:rPr/>
            </w:rPrChange>
          </w:rPr>
          <w:t>list</w:t>
        </w:r>
      </w:ins>
      <w:moveTo w:id="1744" w:author="RANNOU Jean-Philippe" w:date="2020-02-11T16:01:00Z">
        <w:r w:rsidRPr="00D8159A">
          <w:rPr>
            <w:highlight w:val="green"/>
            <w:rPrChange w:id="1745" w:author="RANNOU Jean-Philippe" w:date="2020-02-11T17:32:00Z">
              <w:rPr/>
            </w:rPrChange>
          </w:rPr>
          <w:t>.</w:t>
        </w:r>
      </w:moveTo>
    </w:p>
    <w:p w:rsidR="001F56DC" w:rsidRPr="00D8159A" w:rsidRDefault="001F56DC" w:rsidP="001F56DC">
      <w:pPr>
        <w:pStyle w:val="Corpsdetexte"/>
        <w:widowControl w:val="0"/>
        <w:numPr>
          <w:ilvl w:val="0"/>
          <w:numId w:val="49"/>
        </w:numPr>
        <w:suppressAutoHyphens/>
        <w:rPr>
          <w:moveTo w:id="1746" w:author="RANNOU Jean-Philippe" w:date="2020-02-11T16:01:00Z"/>
          <w:highlight w:val="green"/>
          <w:rPrChange w:id="1747" w:author="RANNOU Jean-Philippe" w:date="2020-02-11T17:32:00Z">
            <w:rPr>
              <w:moveTo w:id="1748" w:author="RANNOU Jean-Philippe" w:date="2020-02-11T16:01:00Z"/>
            </w:rPr>
          </w:rPrChange>
        </w:rPr>
      </w:pPr>
      <w:moveTo w:id="1749" w:author="RANNOU Jean-Philippe" w:date="2020-02-11T16:01:00Z">
        <w:r w:rsidRPr="00D8159A">
          <w:rPr>
            <w:highlight w:val="green"/>
            <w:rPrChange w:id="1750" w:author="RANNOU Jean-Philippe" w:date="2020-02-11T17:32:00Z">
              <w:rPr/>
            </w:rPrChange>
          </w:rPr>
          <w:t>If yes, the buffer is complete</w:t>
        </w:r>
      </w:moveTo>
      <w:ins w:id="1751" w:author="RANNOU Jean-Philippe" w:date="2020-02-11T16:08:00Z">
        <w:r w:rsidR="00880D5A" w:rsidRPr="00D8159A">
          <w:rPr>
            <w:highlight w:val="green"/>
            <w:rPrChange w:id="1752" w:author="RANNOU Jean-Philippe" w:date="2020-02-11T17:32:00Z">
              <w:rPr/>
            </w:rPrChange>
          </w:rPr>
          <w:t>;</w:t>
        </w:r>
      </w:ins>
      <w:moveTo w:id="1753" w:author="RANNOU Jean-Philippe" w:date="2020-02-11T16:01:00Z">
        <w:r w:rsidRPr="00D8159A">
          <w:rPr>
            <w:highlight w:val="green"/>
            <w:rPrChange w:id="1754" w:author="RANNOU Jean-Philippe" w:date="2020-02-11T17:32:00Z">
              <w:rPr/>
            </w:rPrChange>
          </w:rPr>
          <w:t xml:space="preserve"> we can then continue to step #5 below.</w:t>
        </w:r>
      </w:moveTo>
    </w:p>
    <w:p w:rsidR="001F56DC" w:rsidRPr="00D8159A" w:rsidRDefault="001F56DC" w:rsidP="001F56DC">
      <w:pPr>
        <w:pStyle w:val="Corpsdetexte"/>
        <w:widowControl w:val="0"/>
        <w:numPr>
          <w:ilvl w:val="0"/>
          <w:numId w:val="48"/>
        </w:numPr>
        <w:suppressAutoHyphens/>
        <w:rPr>
          <w:moveTo w:id="1755" w:author="RANNOU Jean-Philippe" w:date="2020-02-11T16:01:00Z"/>
          <w:highlight w:val="green"/>
          <w:rPrChange w:id="1756" w:author="RANNOU Jean-Philippe" w:date="2020-02-11T17:32:00Z">
            <w:rPr>
              <w:moveTo w:id="1757" w:author="RANNOU Jean-Philippe" w:date="2020-02-11T16:01:00Z"/>
            </w:rPr>
          </w:rPrChange>
        </w:rPr>
      </w:pPr>
      <w:moveTo w:id="1758" w:author="RANNOU Jean-Philippe" w:date="2020-02-11T16:01:00Z">
        <w:r w:rsidRPr="00D8159A">
          <w:rPr>
            <w:highlight w:val="green"/>
            <w:rPrChange w:id="1759" w:author="RANNOU Jean-Philippe" w:date="2020-02-11T17:32:00Z">
              <w:rPr/>
            </w:rPrChange>
          </w:rPr>
          <w:t xml:space="preserve">Process a ‘full’ decoding of all the SBD files </w:t>
        </w:r>
        <w:del w:id="1760" w:author="RANNOU Jean-Philippe" w:date="2020-02-11T16:08:00Z">
          <w:r w:rsidRPr="00D8159A" w:rsidDel="00880D5A">
            <w:rPr>
              <w:highlight w:val="green"/>
              <w:rPrChange w:id="1761" w:author="RANNOU Jean-Philippe" w:date="2020-02-11T17:32:00Z">
                <w:rPr/>
              </w:rPrChange>
            </w:rPr>
            <w:delText>stored in</w:delText>
          </w:r>
        </w:del>
      </w:moveTo>
      <w:ins w:id="1762" w:author="RANNOU Jean-Philippe" w:date="2020-02-11T16:08:00Z">
        <w:r w:rsidR="00880D5A" w:rsidRPr="00D8159A">
          <w:rPr>
            <w:highlight w:val="green"/>
            <w:rPrChange w:id="1763" w:author="RANNOU Jean-Philippe" w:date="2020-02-11T17:32:00Z">
              <w:rPr/>
            </w:rPrChange>
          </w:rPr>
          <w:t>of</w:t>
        </w:r>
      </w:ins>
      <w:moveTo w:id="1764" w:author="RANNOU Jean-Philippe" w:date="2020-02-11T16:01:00Z">
        <w:r w:rsidRPr="00D8159A">
          <w:rPr>
            <w:highlight w:val="green"/>
            <w:rPrChange w:id="1765" w:author="RANNOU Jean-Philippe" w:date="2020-02-11T17:32:00Z">
              <w:rPr/>
            </w:rPrChange>
          </w:rPr>
          <w:t xml:space="preserve"> the ‘</w:t>
        </w:r>
        <w:r w:rsidRPr="00D8159A">
          <w:rPr>
            <w:i/>
            <w:highlight w:val="green"/>
            <w:rPrChange w:id="1766" w:author="RANNOU Jean-Philippe" w:date="2020-02-11T17:32:00Z">
              <w:rPr>
                <w:i/>
              </w:rPr>
            </w:rPrChange>
          </w:rPr>
          <w:t>buffer’</w:t>
        </w:r>
        <w:r w:rsidRPr="00D8159A">
          <w:rPr>
            <w:highlight w:val="green"/>
            <w:rPrChange w:id="1767" w:author="RANNOU Jean-Philippe" w:date="2020-02-11T17:32:00Z">
              <w:rPr/>
            </w:rPrChange>
          </w:rPr>
          <w:t xml:space="preserve"> </w:t>
        </w:r>
        <w:del w:id="1768" w:author="RANNOU Jean-Philippe" w:date="2020-02-11T16:05:00Z">
          <w:r w:rsidRPr="00D8159A" w:rsidDel="00FD6AE1">
            <w:rPr>
              <w:highlight w:val="green"/>
              <w:rPrChange w:id="1769" w:author="RANNOU Jean-Philippe" w:date="2020-02-11T17:32:00Z">
                <w:rPr/>
              </w:rPrChange>
            </w:rPr>
            <w:delText>directory</w:delText>
          </w:r>
        </w:del>
      </w:moveTo>
      <w:ins w:id="1770" w:author="RANNOU Jean-Philippe" w:date="2020-02-11T16:05:00Z">
        <w:r w:rsidR="00FD6AE1" w:rsidRPr="00D8159A">
          <w:rPr>
            <w:highlight w:val="green"/>
            <w:rPrChange w:id="1771" w:author="RANNOU Jean-Philippe" w:date="2020-02-11T17:32:00Z">
              <w:rPr/>
            </w:rPrChange>
          </w:rPr>
          <w:t>list</w:t>
        </w:r>
      </w:ins>
      <w:moveTo w:id="1772" w:author="RANNOU Jean-Philippe" w:date="2020-02-11T16:01:00Z">
        <w:r w:rsidRPr="00D8159A">
          <w:rPr>
            <w:highlight w:val="green"/>
            <w:rPrChange w:id="1773" w:author="RANNOU Jean-Philippe" w:date="2020-02-11T17:32:00Z">
              <w:rPr/>
            </w:rPrChange>
          </w:rPr>
          <w:t>.</w:t>
        </w:r>
      </w:moveTo>
    </w:p>
    <w:p w:rsidR="001F56DC" w:rsidRPr="00D8159A" w:rsidRDefault="001F56DC" w:rsidP="001F56DC">
      <w:pPr>
        <w:pStyle w:val="Corpsdetexte"/>
        <w:widowControl w:val="0"/>
        <w:numPr>
          <w:ilvl w:val="0"/>
          <w:numId w:val="48"/>
        </w:numPr>
        <w:suppressAutoHyphens/>
        <w:rPr>
          <w:moveTo w:id="1774" w:author="RANNOU Jean-Philippe" w:date="2020-02-11T16:01:00Z"/>
          <w:highlight w:val="green"/>
          <w:rPrChange w:id="1775" w:author="RANNOU Jean-Philippe" w:date="2020-02-11T17:32:00Z">
            <w:rPr>
              <w:moveTo w:id="1776" w:author="RANNOU Jean-Philippe" w:date="2020-02-11T16:01:00Z"/>
            </w:rPr>
          </w:rPrChange>
        </w:rPr>
      </w:pPr>
      <w:moveTo w:id="1777" w:author="RANNOU Jean-Philippe" w:date="2020-02-11T16:01:00Z">
        <w:del w:id="1778" w:author="RANNOU Jean-Philippe" w:date="2020-02-11T16:05:00Z">
          <w:r w:rsidRPr="00D8159A" w:rsidDel="00FD6AE1">
            <w:rPr>
              <w:highlight w:val="green"/>
              <w:rPrChange w:id="1779" w:author="RANNOU Jean-Philippe" w:date="2020-02-11T17:32:00Z">
                <w:rPr/>
              </w:rPrChange>
            </w:rPr>
            <w:delText>Move</w:delText>
          </w:r>
        </w:del>
      </w:moveTo>
      <w:ins w:id="1780" w:author="RANNOU Jean-Philippe" w:date="2020-02-11T16:05:00Z">
        <w:r w:rsidR="00FD6AE1" w:rsidRPr="00D8159A">
          <w:rPr>
            <w:highlight w:val="green"/>
            <w:rPrChange w:id="1781" w:author="RANNOU Jean-Philippe" w:date="2020-02-11T17:32:00Z">
              <w:rPr/>
            </w:rPrChange>
          </w:rPr>
          <w:t>Remove</w:t>
        </w:r>
      </w:ins>
      <w:moveTo w:id="1782" w:author="RANNOU Jean-Philippe" w:date="2020-02-11T16:01:00Z">
        <w:r w:rsidRPr="00D8159A">
          <w:rPr>
            <w:highlight w:val="green"/>
            <w:rPrChange w:id="1783" w:author="RANNOU Jean-Philippe" w:date="2020-02-11T17:32:00Z">
              <w:rPr/>
            </w:rPrChange>
          </w:rPr>
          <w:t xml:space="preserve"> the decoded mail files from the ‘</w:t>
        </w:r>
        <w:r w:rsidRPr="00D8159A">
          <w:rPr>
            <w:i/>
            <w:highlight w:val="green"/>
            <w:rPrChange w:id="1784" w:author="RANNOU Jean-Philippe" w:date="2020-02-11T17:32:00Z">
              <w:rPr>
                <w:i/>
              </w:rPr>
            </w:rPrChange>
          </w:rPr>
          <w:t>buffer’</w:t>
        </w:r>
        <w:r w:rsidRPr="00D8159A">
          <w:rPr>
            <w:highlight w:val="green"/>
            <w:rPrChange w:id="1785" w:author="RANNOU Jean-Philippe" w:date="2020-02-11T17:32:00Z">
              <w:rPr/>
            </w:rPrChange>
          </w:rPr>
          <w:t xml:space="preserve"> </w:t>
        </w:r>
        <w:del w:id="1786" w:author="RANNOU Jean-Philippe" w:date="2020-02-11T16:05:00Z">
          <w:r w:rsidRPr="00D8159A" w:rsidDel="00FD6AE1">
            <w:rPr>
              <w:highlight w:val="green"/>
              <w:rPrChange w:id="1787" w:author="RANNOU Jean-Philippe" w:date="2020-02-11T17:32:00Z">
                <w:rPr/>
              </w:rPrChange>
            </w:rPr>
            <w:delText>directory</w:delText>
          </w:r>
        </w:del>
      </w:moveTo>
      <w:ins w:id="1788" w:author="RANNOU Jean-Philippe" w:date="2020-02-11T16:05:00Z">
        <w:r w:rsidR="00FD6AE1" w:rsidRPr="00D8159A">
          <w:rPr>
            <w:highlight w:val="green"/>
            <w:rPrChange w:id="1789" w:author="RANNOU Jean-Philippe" w:date="2020-02-11T17:32:00Z">
              <w:rPr/>
            </w:rPrChange>
          </w:rPr>
          <w:t>list</w:t>
        </w:r>
      </w:ins>
      <w:moveTo w:id="1790" w:author="RANNOU Jean-Philippe" w:date="2020-02-11T16:01:00Z">
        <w:r w:rsidRPr="00D8159A">
          <w:rPr>
            <w:highlight w:val="green"/>
            <w:rPrChange w:id="1791" w:author="RANNOU Jean-Philippe" w:date="2020-02-11T17:32:00Z">
              <w:rPr/>
            </w:rPrChange>
          </w:rPr>
          <w:t xml:space="preserve"> </w:t>
        </w:r>
        <w:del w:id="1792" w:author="RANNOU Jean-Philippe" w:date="2020-02-11T16:05:00Z">
          <w:r w:rsidRPr="00D8159A" w:rsidDel="00FD6AE1">
            <w:rPr>
              <w:highlight w:val="green"/>
              <w:rPrChange w:id="1793" w:author="RANNOU Jean-Philippe" w:date="2020-02-11T17:32:00Z">
                <w:rPr/>
              </w:rPrChange>
            </w:rPr>
            <w:delText>to the ‘</w:delText>
          </w:r>
          <w:r w:rsidRPr="00D8159A" w:rsidDel="00FD6AE1">
            <w:rPr>
              <w:i/>
              <w:highlight w:val="green"/>
              <w:rPrChange w:id="1794" w:author="RANNOU Jean-Philippe" w:date="2020-02-11T17:32:00Z">
                <w:rPr>
                  <w:i/>
                </w:rPr>
              </w:rPrChange>
            </w:rPr>
            <w:delText>archive’</w:delText>
          </w:r>
          <w:r w:rsidRPr="00D8159A" w:rsidDel="00FD6AE1">
            <w:rPr>
              <w:highlight w:val="green"/>
              <w:rPrChange w:id="1795" w:author="RANNOU Jean-Philippe" w:date="2020-02-11T17:32:00Z">
                <w:rPr/>
              </w:rPrChange>
            </w:rPr>
            <w:delText xml:space="preserve"> directory </w:delText>
          </w:r>
        </w:del>
        <w:r w:rsidRPr="00D8159A">
          <w:rPr>
            <w:highlight w:val="green"/>
            <w:rPrChange w:id="1796" w:author="RANNOU Jean-Philippe" w:date="2020-02-11T17:32:00Z">
              <w:rPr/>
            </w:rPrChange>
          </w:rPr>
          <w:t>and delete the decoded SBD files.</w:t>
        </w:r>
      </w:moveTo>
    </w:p>
    <w:p w:rsidR="001F56DC" w:rsidRPr="00D8159A" w:rsidRDefault="001F56DC" w:rsidP="001F56DC">
      <w:pPr>
        <w:pStyle w:val="Corpsdetexte"/>
        <w:rPr>
          <w:ins w:id="1797" w:author="RANNOU Jean-Philippe" w:date="2020-02-11T16:12:00Z"/>
          <w:highlight w:val="green"/>
          <w:rPrChange w:id="1798" w:author="RANNOU Jean-Philippe" w:date="2020-02-11T17:32:00Z">
            <w:rPr>
              <w:ins w:id="1799" w:author="RANNOU Jean-Philippe" w:date="2020-02-11T16:12:00Z"/>
            </w:rPr>
          </w:rPrChange>
        </w:rPr>
      </w:pPr>
    </w:p>
    <w:p w:rsidR="00880D5A" w:rsidRPr="00D8159A" w:rsidRDefault="00880D5A" w:rsidP="00880D5A">
      <w:pPr>
        <w:pStyle w:val="Corpsdetexte"/>
        <w:rPr>
          <w:ins w:id="1800" w:author="RANNOU Jean-Philippe" w:date="2020-02-11T16:12:00Z"/>
          <w:highlight w:val="green"/>
          <w:rPrChange w:id="1801" w:author="RANNOU Jean-Philippe" w:date="2020-02-11T17:32:00Z">
            <w:rPr>
              <w:ins w:id="1802" w:author="RANNOU Jean-Philippe" w:date="2020-02-11T16:12:00Z"/>
            </w:rPr>
          </w:rPrChange>
        </w:rPr>
      </w:pPr>
      <w:ins w:id="1803" w:author="RANNOU Jean-Philippe" w:date="2020-02-11T16:12:00Z">
        <w:r w:rsidRPr="00D8159A">
          <w:rPr>
            <w:highlight w:val="green"/>
            <w:rPrChange w:id="1804" w:author="RANNOU Jean-Philippe" w:date="2020-02-11T17:32:00Z">
              <w:rPr/>
            </w:rPrChange>
          </w:rPr>
          <w:t>This theoretical algorithm works if all the expected data have been received, i.e. if all the buffers are completed.</w:t>
        </w:r>
      </w:ins>
      <w:ins w:id="1805" w:author="RANNOU Jean-Philippe" w:date="2020-02-11T16:13:00Z">
        <w:r w:rsidRPr="00D8159A">
          <w:rPr>
            <w:highlight w:val="green"/>
            <w:rPrChange w:id="1806" w:author="RANNOU Jean-Philippe" w:date="2020-02-11T17:32:00Z">
              <w:rPr/>
            </w:rPrChange>
          </w:rPr>
          <w:t xml:space="preserve"> </w:t>
        </w:r>
      </w:ins>
      <w:ins w:id="1807" w:author="RANNOU Jean-Philippe" w:date="2020-02-11T16:12:00Z">
        <w:r w:rsidRPr="00D8159A">
          <w:rPr>
            <w:highlight w:val="green"/>
            <w:rPrChange w:id="1808" w:author="RANNOU Jean-Philippe" w:date="2020-02-11T17:32:00Z">
              <w:rPr/>
            </w:rPrChange>
          </w:rPr>
          <w:t>Unfortunately, this is not always the case.</w:t>
        </w:r>
      </w:ins>
    </w:p>
    <w:p w:rsidR="00880D5A" w:rsidRPr="00D8159A" w:rsidDel="00880D5A" w:rsidRDefault="00880D5A" w:rsidP="001F56DC">
      <w:pPr>
        <w:pStyle w:val="Corpsdetexte"/>
        <w:rPr>
          <w:del w:id="1809" w:author="RANNOU Jean-Philippe" w:date="2020-02-11T16:13:00Z"/>
          <w:moveTo w:id="1810" w:author="RANNOU Jean-Philippe" w:date="2020-02-11T16:01:00Z"/>
          <w:highlight w:val="green"/>
          <w:rPrChange w:id="1811" w:author="RANNOU Jean-Philippe" w:date="2020-02-11T17:32:00Z">
            <w:rPr>
              <w:del w:id="1812" w:author="RANNOU Jean-Philippe" w:date="2020-02-11T16:13:00Z"/>
              <w:moveTo w:id="1813" w:author="RANNOU Jean-Philippe" w:date="2020-02-11T16:01:00Z"/>
            </w:rPr>
          </w:rPrChange>
        </w:rPr>
      </w:pPr>
    </w:p>
    <w:p w:rsidR="00880D5A" w:rsidRPr="00D8159A" w:rsidRDefault="001F56DC" w:rsidP="00880D5A">
      <w:pPr>
        <w:pStyle w:val="Corpsdetexte"/>
        <w:rPr>
          <w:ins w:id="1814" w:author="RANNOU Jean-Philippe" w:date="2020-02-11T16:09:00Z"/>
          <w:highlight w:val="green"/>
          <w:rPrChange w:id="1815" w:author="RANNOU Jean-Philippe" w:date="2020-02-11T17:32:00Z">
            <w:rPr>
              <w:ins w:id="1816" w:author="RANNOU Jean-Philippe" w:date="2020-02-11T16:09:00Z"/>
            </w:rPr>
          </w:rPrChange>
        </w:rPr>
      </w:pPr>
      <w:moveTo w:id="1817" w:author="RANNOU Jean-Philippe" w:date="2020-02-11T16:01:00Z">
        <w:del w:id="1818" w:author="RANNOU Jean-Philippe" w:date="2020-02-11T16:13:00Z">
          <w:r w:rsidRPr="00D8159A" w:rsidDel="00880D5A">
            <w:rPr>
              <w:highlight w:val="green"/>
              <w:rPrChange w:id="1819" w:author="RANNOU Jean-Philippe" w:date="2020-02-11T17:32:00Z">
                <w:rPr/>
              </w:rPrChange>
            </w:rPr>
            <w:delText>This theoretical algorithm works if expected numbers are correct and if all the expected data have been received. Unfortunately, this is not always the case.</w:delText>
          </w:r>
        </w:del>
      </w:moveTo>
      <w:ins w:id="1820" w:author="RANNOU Jean-Philippe" w:date="2020-02-11T16:09:00Z">
        <w:r w:rsidR="00880D5A" w:rsidRPr="00D8159A">
          <w:rPr>
            <w:highlight w:val="green"/>
            <w:rPrChange w:id="1821" w:author="RANNOU Jean-Philippe" w:date="2020-02-11T17:32:00Z">
              <w:rPr/>
            </w:rPrChange>
          </w:rPr>
          <w:t xml:space="preserve">For </w:t>
        </w:r>
      </w:ins>
      <w:ins w:id="1822" w:author="RANNOU Jean-Philippe" w:date="2020-02-11T16:11:00Z">
        <w:r w:rsidR="00880D5A" w:rsidRPr="00D8159A">
          <w:rPr>
            <w:highlight w:val="green"/>
            <w:rPrChange w:id="1823" w:author="RANNOU Jean-Philippe" w:date="2020-02-11T17:32:00Z">
              <w:rPr/>
            </w:rPrChange>
          </w:rPr>
          <w:t xml:space="preserve">a </w:t>
        </w:r>
      </w:ins>
      <w:ins w:id="1824" w:author="RANNOU Jean-Philippe" w:date="2020-02-11T16:09:00Z">
        <w:r w:rsidR="00880D5A" w:rsidRPr="00D8159A">
          <w:rPr>
            <w:highlight w:val="green"/>
            <w:rPrChange w:id="1825" w:author="RANNOU Jean-Philippe" w:date="2020-02-11T17:32:00Z">
              <w:rPr/>
            </w:rPrChange>
          </w:rPr>
          <w:t>non Ice float, not completed buffer can be due to:</w:t>
        </w:r>
      </w:ins>
    </w:p>
    <w:p w:rsidR="00880D5A" w:rsidRPr="00D8159A" w:rsidRDefault="00880D5A" w:rsidP="00880D5A">
      <w:pPr>
        <w:pStyle w:val="Corpsdetexte"/>
        <w:numPr>
          <w:ilvl w:val="0"/>
          <w:numId w:val="61"/>
        </w:numPr>
        <w:rPr>
          <w:ins w:id="1826" w:author="RANNOU Jean-Philippe" w:date="2020-02-11T16:09:00Z"/>
          <w:highlight w:val="green"/>
          <w:rPrChange w:id="1827" w:author="RANNOU Jean-Philippe" w:date="2020-02-11T17:32:00Z">
            <w:rPr>
              <w:ins w:id="1828" w:author="RANNOU Jean-Philippe" w:date="2020-02-11T16:09:00Z"/>
            </w:rPr>
          </w:rPrChange>
        </w:rPr>
      </w:pPr>
      <w:ins w:id="1829" w:author="RANNOU Jean-Philippe" w:date="2020-02-11T16:09:00Z">
        <w:r w:rsidRPr="00D8159A">
          <w:rPr>
            <w:highlight w:val="green"/>
            <w:rPrChange w:id="1830" w:author="RANNOU Jean-Philippe" w:date="2020-02-11T17:32:00Z">
              <w:rPr/>
            </w:rPrChange>
          </w:rPr>
          <w:t>A message that has been lost (because of a float failure), or</w:t>
        </w:r>
      </w:ins>
    </w:p>
    <w:p w:rsidR="00880D5A" w:rsidRPr="00D8159A" w:rsidRDefault="00880D5A">
      <w:pPr>
        <w:pStyle w:val="Corpsdetexte"/>
        <w:numPr>
          <w:ilvl w:val="0"/>
          <w:numId w:val="61"/>
        </w:numPr>
        <w:rPr>
          <w:moveTo w:id="1831" w:author="RANNOU Jean-Philippe" w:date="2020-02-11T16:01:00Z"/>
          <w:highlight w:val="green"/>
          <w:rPrChange w:id="1832" w:author="RANNOU Jean-Philippe" w:date="2020-02-11T17:32:00Z">
            <w:rPr>
              <w:moveTo w:id="1833" w:author="RANNOU Jean-Philippe" w:date="2020-02-11T16:01:00Z"/>
            </w:rPr>
          </w:rPrChange>
        </w:rPr>
        <w:pPrChange w:id="1834" w:author="RANNOU Jean-Philippe" w:date="2020-02-11T16:14:00Z">
          <w:pPr>
            <w:pStyle w:val="Corpsdetexte"/>
          </w:pPr>
        </w:pPrChange>
      </w:pPr>
      <w:ins w:id="1835" w:author="RANNOU Jean-Philippe" w:date="2020-02-11T16:09:00Z">
        <w:r w:rsidRPr="00D8159A">
          <w:rPr>
            <w:highlight w:val="green"/>
            <w:rPrChange w:id="1836" w:author="RANNOU Jean-Philippe" w:date="2020-02-11T17:32:00Z">
              <w:rPr/>
            </w:rPrChange>
          </w:rPr>
          <w:t>A transmission that is still pending at the time of the decoding session.</w:t>
        </w:r>
      </w:ins>
    </w:p>
    <w:p w:rsidR="001F56DC" w:rsidRPr="00D8159A" w:rsidRDefault="001F56DC" w:rsidP="001F56DC">
      <w:pPr>
        <w:pStyle w:val="Corpsdetexte"/>
        <w:rPr>
          <w:moveTo w:id="1837" w:author="RANNOU Jean-Philippe" w:date="2020-02-11T16:01:00Z"/>
          <w:highlight w:val="green"/>
          <w:rPrChange w:id="1838" w:author="RANNOU Jean-Philippe" w:date="2020-02-11T17:32:00Z">
            <w:rPr>
              <w:moveTo w:id="1839" w:author="RANNOU Jean-Philippe" w:date="2020-02-11T16:01:00Z"/>
            </w:rPr>
          </w:rPrChange>
        </w:rPr>
      </w:pPr>
      <w:moveTo w:id="1840" w:author="RANNOU Jean-Philippe" w:date="2020-02-11T16:01:00Z">
        <w:r w:rsidRPr="00D8159A">
          <w:rPr>
            <w:highlight w:val="green"/>
            <w:rPrChange w:id="1841" w:author="RANNOU Jean-Philippe" w:date="2020-02-11T17:32:00Z">
              <w:rPr/>
            </w:rPrChange>
          </w:rPr>
          <w:t>Consequently, we introduced a timeout on the ‘buffer duration’ (time difference between earliest and latest SBD files).</w:t>
        </w:r>
      </w:moveTo>
    </w:p>
    <w:moveToRangeEnd w:id="1641"/>
    <w:p w:rsidR="00010CFE" w:rsidRPr="00D8159A" w:rsidDel="00880D5A" w:rsidRDefault="00010CFE" w:rsidP="002F08BF">
      <w:pPr>
        <w:pStyle w:val="Corpsdetexte"/>
        <w:rPr>
          <w:del w:id="1842" w:author="RANNOU Jean-Philippe" w:date="2020-02-11T16:14:00Z"/>
          <w:highlight w:val="green"/>
          <w:rPrChange w:id="1843" w:author="RANNOU Jean-Philippe" w:date="2020-02-11T17:32:00Z">
            <w:rPr>
              <w:del w:id="1844" w:author="RANNOU Jean-Philippe" w:date="2020-02-11T16:14:00Z"/>
            </w:rPr>
          </w:rPrChange>
        </w:rPr>
      </w:pPr>
      <w:del w:id="1845" w:author="RANNOU Jean-Philippe" w:date="2020-02-11T16:14:00Z">
        <w:r w:rsidRPr="00D8159A" w:rsidDel="00880D5A">
          <w:rPr>
            <w:highlight w:val="green"/>
            <w:rPrChange w:id="1846" w:author="RANNOU Jean-Philippe" w:date="2020-02-11T17:32:00Z">
              <w:rPr/>
            </w:rPrChange>
          </w:rPr>
          <w:delText xml:space="preserve">When the </w:delText>
        </w:r>
        <w:r w:rsidRPr="00D8159A" w:rsidDel="00880D5A">
          <w:rPr>
            <w:i/>
            <w:highlight w:val="green"/>
            <w:rPrChange w:id="1847" w:author="RANNOU Jean-Philippe" w:date="2020-02-11T17:32:00Z">
              <w:rPr>
                <w:i/>
              </w:rPr>
            </w:rPrChange>
          </w:rPr>
          <w:delText>g_decArgo_virtualBuff</w:delText>
        </w:r>
        <w:r w:rsidRPr="00D8159A" w:rsidDel="00880D5A">
          <w:rPr>
            <w:highlight w:val="green"/>
            <w:rPrChange w:id="1848" w:author="RANNOU Jean-Philippe" w:date="2020-02-11T17:32:00Z">
              <w:rPr/>
            </w:rPrChange>
          </w:rPr>
          <w:delText xml:space="preserve"> global variable is set to 0, the Iridium mail files are managed as described below.</w:delText>
        </w:r>
      </w:del>
    </w:p>
    <w:p w:rsidR="002F08BF" w:rsidRPr="00D8159A" w:rsidDel="00880D5A" w:rsidRDefault="002F08BF" w:rsidP="002F08BF">
      <w:pPr>
        <w:pStyle w:val="Corpsdetexte"/>
        <w:rPr>
          <w:del w:id="1849" w:author="RANNOU Jean-Philippe" w:date="2020-02-11T16:14:00Z"/>
          <w:highlight w:val="green"/>
          <w:rPrChange w:id="1850" w:author="RANNOU Jean-Philippe" w:date="2020-02-11T17:32:00Z">
            <w:rPr>
              <w:del w:id="1851" w:author="RANNOU Jean-Philippe" w:date="2020-02-11T16:14:00Z"/>
            </w:rPr>
          </w:rPrChange>
        </w:rPr>
      </w:pPr>
      <w:del w:id="1852" w:author="RANNOU Jean-Philippe" w:date="2020-02-11T16:14:00Z">
        <w:r w:rsidRPr="00D8159A" w:rsidDel="00880D5A">
          <w:rPr>
            <w:highlight w:val="green"/>
            <w:rPrChange w:id="1853" w:author="RANNOU Jean-Philippe" w:date="2020-02-11T17:32:00Z">
              <w:rPr/>
            </w:rPrChange>
          </w:rPr>
          <w:delText xml:space="preserve">The directory </w:delText>
        </w:r>
        <w:r w:rsidRPr="00D8159A" w:rsidDel="00880D5A">
          <w:rPr>
            <w:rStyle w:val="CodeCar"/>
            <w:rFonts w:eastAsiaTheme="minorEastAsia"/>
            <w:highlight w:val="green"/>
            <w:rPrChange w:id="1854" w:author="RANNOU Jean-Philippe" w:date="2020-02-11T17:32:00Z">
              <w:rPr>
                <w:rStyle w:val="CodeCar"/>
                <w:rFonts w:eastAsiaTheme="minorEastAsia"/>
              </w:rPr>
            </w:rPrChange>
          </w:rPr>
          <w:delText>IRIDIUM_DATA_DIRECTORY</w:delText>
        </w:r>
        <w:r w:rsidRPr="00D8159A" w:rsidDel="00880D5A">
          <w:rPr>
            <w:highlight w:val="green"/>
            <w:rPrChange w:id="1855" w:author="RANNOU Jean-Philippe" w:date="2020-02-11T17:32:00Z">
              <w:rPr/>
            </w:rPrChange>
          </w:rPr>
          <w:delText>/</w:delText>
        </w:r>
        <w:r w:rsidRPr="00D8159A" w:rsidDel="00880D5A">
          <w:rPr>
            <w:i/>
            <w:highlight w:val="green"/>
            <w:rPrChange w:id="1856" w:author="RANNOU Jean-Philippe" w:date="2020-02-11T17:32:00Z">
              <w:rPr>
                <w:i/>
              </w:rPr>
            </w:rPrChange>
          </w:rPr>
          <w:delText>IMEI_WMO</w:delText>
        </w:r>
        <w:r w:rsidRPr="00D8159A" w:rsidDel="00880D5A">
          <w:rPr>
            <w:highlight w:val="green"/>
            <w:rPrChange w:id="1857" w:author="RANNOU Jean-Philippe" w:date="2020-02-11T17:32:00Z">
              <w:rPr/>
            </w:rPrChange>
          </w:rPr>
          <w:delText xml:space="preserve"> contains the three following sub-directories:</w:delText>
        </w:r>
      </w:del>
    </w:p>
    <w:p w:rsidR="002F08BF" w:rsidRPr="00D8159A" w:rsidDel="00880D5A" w:rsidRDefault="002F08BF" w:rsidP="002F08BF">
      <w:pPr>
        <w:pStyle w:val="Corpsdetexte"/>
        <w:widowControl w:val="0"/>
        <w:numPr>
          <w:ilvl w:val="0"/>
          <w:numId w:val="50"/>
        </w:numPr>
        <w:suppressAutoHyphens/>
        <w:rPr>
          <w:del w:id="1858" w:author="RANNOU Jean-Philippe" w:date="2020-02-11T16:14:00Z"/>
          <w:highlight w:val="green"/>
          <w:rPrChange w:id="1859" w:author="RANNOU Jean-Philippe" w:date="2020-02-11T17:32:00Z">
            <w:rPr>
              <w:del w:id="1860" w:author="RANNOU Jean-Philippe" w:date="2020-02-11T16:14:00Z"/>
            </w:rPr>
          </w:rPrChange>
        </w:rPr>
      </w:pPr>
      <w:del w:id="1861" w:author="RANNOU Jean-Philippe" w:date="2020-02-11T16:14:00Z">
        <w:r w:rsidRPr="00D8159A" w:rsidDel="00880D5A">
          <w:rPr>
            <w:i/>
            <w:highlight w:val="green"/>
            <w:rPrChange w:id="1862" w:author="RANNOU Jean-Philippe" w:date="2020-02-11T17:32:00Z">
              <w:rPr>
                <w:i/>
              </w:rPr>
            </w:rPrChange>
          </w:rPr>
          <w:delText>‘archive’</w:delText>
        </w:r>
        <w:r w:rsidRPr="00D8159A" w:rsidDel="00880D5A">
          <w:rPr>
            <w:highlight w:val="green"/>
            <w:rPrChange w:id="1863" w:author="RANNOU Jean-Philippe" w:date="2020-02-11T17:32:00Z">
              <w:rPr/>
            </w:rPrChange>
          </w:rPr>
          <w:delText xml:space="preserve"> directory for archiving the received data,</w:delText>
        </w:r>
      </w:del>
    </w:p>
    <w:p w:rsidR="002F08BF" w:rsidRPr="00D8159A" w:rsidDel="00880D5A" w:rsidRDefault="002F08BF" w:rsidP="002F08BF">
      <w:pPr>
        <w:pStyle w:val="Corpsdetexte"/>
        <w:widowControl w:val="0"/>
        <w:numPr>
          <w:ilvl w:val="0"/>
          <w:numId w:val="50"/>
        </w:numPr>
        <w:suppressAutoHyphens/>
        <w:rPr>
          <w:del w:id="1864" w:author="RANNOU Jean-Philippe" w:date="2020-02-11T16:14:00Z"/>
          <w:highlight w:val="green"/>
          <w:rPrChange w:id="1865" w:author="RANNOU Jean-Philippe" w:date="2020-02-11T17:32:00Z">
            <w:rPr>
              <w:del w:id="1866" w:author="RANNOU Jean-Philippe" w:date="2020-02-11T16:14:00Z"/>
            </w:rPr>
          </w:rPrChange>
        </w:rPr>
      </w:pPr>
      <w:del w:id="1867" w:author="RANNOU Jean-Philippe" w:date="2020-02-11T16:14:00Z">
        <w:r w:rsidRPr="00D8159A" w:rsidDel="00880D5A">
          <w:rPr>
            <w:i/>
            <w:highlight w:val="green"/>
            <w:rPrChange w:id="1868" w:author="RANNOU Jean-Philippe" w:date="2020-02-11T17:32:00Z">
              <w:rPr>
                <w:i/>
              </w:rPr>
            </w:rPrChange>
          </w:rPr>
          <w:delText>‘spool’</w:delText>
        </w:r>
        <w:r w:rsidRPr="00D8159A" w:rsidDel="00880D5A">
          <w:rPr>
            <w:highlight w:val="green"/>
            <w:rPrChange w:id="1869" w:author="RANNOU Jean-Philippe" w:date="2020-02-11T17:32:00Z">
              <w:rPr/>
            </w:rPrChange>
          </w:rPr>
          <w:delText xml:space="preserve"> directory for the data to be processed during the session (this directory is empty between 2 sessions),</w:delText>
        </w:r>
      </w:del>
    </w:p>
    <w:p w:rsidR="002F08BF" w:rsidRPr="00D8159A" w:rsidDel="00880D5A" w:rsidRDefault="002F08BF" w:rsidP="002F08BF">
      <w:pPr>
        <w:pStyle w:val="Corpsdetexte"/>
        <w:widowControl w:val="0"/>
        <w:numPr>
          <w:ilvl w:val="0"/>
          <w:numId w:val="50"/>
        </w:numPr>
        <w:suppressAutoHyphens/>
        <w:rPr>
          <w:del w:id="1870" w:author="RANNOU Jean-Philippe" w:date="2020-02-11T16:14:00Z"/>
          <w:highlight w:val="green"/>
          <w:rPrChange w:id="1871" w:author="RANNOU Jean-Philippe" w:date="2020-02-11T17:32:00Z">
            <w:rPr>
              <w:del w:id="1872" w:author="RANNOU Jean-Philippe" w:date="2020-02-11T16:14:00Z"/>
            </w:rPr>
          </w:rPrChange>
        </w:rPr>
      </w:pPr>
      <w:del w:id="1873" w:author="RANNOU Jean-Philippe" w:date="2020-02-11T16:14:00Z">
        <w:r w:rsidRPr="00D8159A" w:rsidDel="00880D5A">
          <w:rPr>
            <w:i/>
            <w:highlight w:val="green"/>
            <w:rPrChange w:id="1874" w:author="RANNOU Jean-Philippe" w:date="2020-02-11T17:32:00Z">
              <w:rPr>
                <w:i/>
              </w:rPr>
            </w:rPrChange>
          </w:rPr>
          <w:delText>‘buffer’</w:delText>
        </w:r>
        <w:r w:rsidRPr="00D8159A" w:rsidDel="00880D5A">
          <w:rPr>
            <w:highlight w:val="green"/>
            <w:rPrChange w:id="1875" w:author="RANNOU Jean-Philippe" w:date="2020-02-11T17:32:00Z">
              <w:rPr/>
            </w:rPrChange>
          </w:rPr>
          <w:delText xml:space="preserve"> directory for the data currently processed (not necessary empty between 2 sessions if the last buffer contents was not completed during the last session),</w:delText>
        </w:r>
      </w:del>
    </w:p>
    <w:p w:rsidR="002F08BF" w:rsidRPr="00D8159A" w:rsidDel="00880D5A" w:rsidRDefault="002F08BF" w:rsidP="002F08BF">
      <w:pPr>
        <w:pStyle w:val="Corpsdetexte"/>
        <w:rPr>
          <w:del w:id="1876" w:author="RANNOU Jean-Philippe" w:date="2020-02-11T16:14:00Z"/>
          <w:highlight w:val="green"/>
          <w:rPrChange w:id="1877" w:author="RANNOU Jean-Philippe" w:date="2020-02-11T17:32:00Z">
            <w:rPr>
              <w:del w:id="1878" w:author="RANNOU Jean-Philippe" w:date="2020-02-11T16:14:00Z"/>
            </w:rPr>
          </w:rPrChange>
        </w:rPr>
      </w:pPr>
    </w:p>
    <w:p w:rsidR="002F08BF" w:rsidRPr="00D8159A" w:rsidDel="00880D5A" w:rsidRDefault="002F08BF" w:rsidP="002F08BF">
      <w:pPr>
        <w:pStyle w:val="Corpsdetexte"/>
        <w:rPr>
          <w:del w:id="1879" w:author="RANNOU Jean-Philippe" w:date="2020-02-11T16:14:00Z"/>
          <w:moveFrom w:id="1880" w:author="RANNOU Jean-Philippe" w:date="2020-02-11T15:57:00Z"/>
          <w:highlight w:val="green"/>
          <w:rPrChange w:id="1881" w:author="RANNOU Jean-Philippe" w:date="2020-02-11T17:32:00Z">
            <w:rPr>
              <w:del w:id="1882" w:author="RANNOU Jean-Philippe" w:date="2020-02-11T16:14:00Z"/>
              <w:moveFrom w:id="1883" w:author="RANNOU Jean-Philippe" w:date="2020-02-11T15:57:00Z"/>
            </w:rPr>
          </w:rPrChange>
        </w:rPr>
      </w:pPr>
      <w:moveFromRangeStart w:id="1884" w:author="RANNOU Jean-Philippe" w:date="2020-02-11T15:57:00Z" w:name="move32329064"/>
      <w:moveFrom w:id="1885" w:author="RANNOU Jean-Philippe" w:date="2020-02-11T15:57:00Z">
        <w:del w:id="1886" w:author="RANNOU Jean-Philippe" w:date="2020-02-11T16:14:00Z">
          <w:r w:rsidRPr="00D8159A" w:rsidDel="00880D5A">
            <w:rPr>
              <w:highlight w:val="green"/>
              <w:rPrChange w:id="1887" w:author="RANNOU Jean-Philippe" w:date="2020-02-11T17:32:00Z">
                <w:rPr/>
              </w:rPrChange>
            </w:rPr>
            <w:delText>Just before decoding, all the received Iridium mail files are in the ‘</w:delText>
          </w:r>
          <w:r w:rsidRPr="00D8159A" w:rsidDel="00880D5A">
            <w:rPr>
              <w:i/>
              <w:highlight w:val="green"/>
              <w:rPrChange w:id="1888" w:author="RANNOU Jean-Philippe" w:date="2020-02-11T17:32:00Z">
                <w:rPr>
                  <w:i/>
                </w:rPr>
              </w:rPrChange>
            </w:rPr>
            <w:delText>archive’</w:delText>
          </w:r>
          <w:r w:rsidRPr="00D8159A" w:rsidDel="00880D5A">
            <w:rPr>
              <w:highlight w:val="green"/>
              <w:rPrChange w:id="1889" w:author="RANNOU Jean-Philippe" w:date="2020-02-11T17:32:00Z">
                <w:rPr/>
              </w:rPrChange>
            </w:rPr>
            <w:delText xml:space="preserve"> directory. This has been done:</w:delText>
          </w:r>
        </w:del>
      </w:moveFrom>
    </w:p>
    <w:p w:rsidR="002F08BF" w:rsidRPr="00D8159A" w:rsidDel="00880D5A" w:rsidRDefault="002F08BF" w:rsidP="002F08BF">
      <w:pPr>
        <w:pStyle w:val="Corpsdetexte"/>
        <w:widowControl w:val="0"/>
        <w:numPr>
          <w:ilvl w:val="0"/>
          <w:numId w:val="47"/>
        </w:numPr>
        <w:suppressAutoHyphens/>
        <w:rPr>
          <w:del w:id="1890" w:author="RANNOU Jean-Philippe" w:date="2020-02-11T16:14:00Z"/>
          <w:moveFrom w:id="1891" w:author="RANNOU Jean-Philippe" w:date="2020-02-11T15:57:00Z"/>
          <w:highlight w:val="green"/>
          <w:rPrChange w:id="1892" w:author="RANNOU Jean-Philippe" w:date="2020-02-11T17:32:00Z">
            <w:rPr>
              <w:del w:id="1893" w:author="RANNOU Jean-Philippe" w:date="2020-02-11T16:14:00Z"/>
              <w:moveFrom w:id="1894" w:author="RANNOU Jean-Philippe" w:date="2020-02-11T15:57:00Z"/>
            </w:rPr>
          </w:rPrChange>
        </w:rPr>
      </w:pPr>
      <w:moveFrom w:id="1895" w:author="RANNOU Jean-Philippe" w:date="2020-02-11T15:57:00Z">
        <w:del w:id="1896" w:author="RANNOU Jean-Philippe" w:date="2020-02-11T16:14:00Z">
          <w:r w:rsidRPr="00D8159A" w:rsidDel="00880D5A">
            <w:rPr>
              <w:highlight w:val="green"/>
              <w:rPrChange w:id="1897" w:author="RANNOU Jean-Philippe" w:date="2020-02-11T17:32:00Z">
                <w:rPr/>
              </w:rPrChange>
            </w:rPr>
            <w:delText xml:space="preserve">By the operator (with the tool </w:delText>
          </w:r>
          <w:r w:rsidRPr="00D8159A" w:rsidDel="00880D5A">
            <w:rPr>
              <w:b/>
              <w:i/>
              <w:highlight w:val="green"/>
              <w:rPrChange w:id="1898" w:author="RANNOU Jean-Philippe" w:date="2020-02-11T17:32:00Z">
                <w:rPr>
                  <w:b/>
                  <w:i/>
                </w:rPr>
              </w:rPrChange>
            </w:rPr>
            <w:delText>copy_iridium_mail_files</w:delText>
          </w:r>
          <w:r w:rsidRPr="00D8159A" w:rsidDel="00880D5A">
            <w:rPr>
              <w:highlight w:val="green"/>
              <w:rPrChange w:id="1899" w:author="RANNOU Jean-Philippe" w:date="2020-02-11T17:32:00Z">
                <w:rPr/>
              </w:rPrChange>
            </w:rPr>
            <w:delText xml:space="preserve">, see </w:delText>
          </w:r>
          <w:r w:rsidRPr="00D8159A" w:rsidDel="00880D5A">
            <w:rPr>
              <w:highlight w:val="green"/>
              <w:rPrChange w:id="1900" w:author="RANNOU Jean-Philippe" w:date="2020-02-11T17:32:00Z">
                <w:rPr/>
              </w:rPrChange>
            </w:rPr>
            <w:fldChar w:fldCharType="begin"/>
          </w:r>
          <w:r w:rsidRPr="00D8159A" w:rsidDel="00880D5A">
            <w:rPr>
              <w:highlight w:val="green"/>
              <w:rPrChange w:id="1901" w:author="RANNOU Jean-Philippe" w:date="2020-02-11T17:32:00Z">
                <w:rPr/>
              </w:rPrChange>
            </w:rPr>
            <w:delInstrText xml:space="preserve"> REF _Ref459295204 \r \h </w:delInstrText>
          </w:r>
        </w:del>
      </w:moveFrom>
      <w:r w:rsidR="009B295B" w:rsidRPr="00D8159A">
        <w:rPr>
          <w:highlight w:val="green"/>
          <w:rPrChange w:id="1902" w:author="RANNOU Jean-Philippe" w:date="2020-02-11T17:32:00Z">
            <w:rPr/>
          </w:rPrChange>
        </w:rPr>
        <w:instrText xml:space="preserve"> \* MERGEFORMAT </w:instrText>
      </w:r>
      <w:del w:id="1903" w:author="RANNOU Jean-Philippe" w:date="2020-02-11T15:57:00Z">
        <w:r w:rsidRPr="00D8159A" w:rsidDel="00880D5A">
          <w:rPr>
            <w:highlight w:val="green"/>
            <w:rPrChange w:id="1904" w:author="RANNOU Jean-Philippe" w:date="2020-02-11T17:32:00Z">
              <w:rPr>
                <w:highlight w:val="green"/>
              </w:rPr>
            </w:rPrChange>
          </w:rPr>
        </w:r>
      </w:del>
      <w:moveFrom w:id="1905" w:author="RANNOU Jean-Philippe" w:date="2020-02-11T15:57:00Z">
        <w:del w:id="1906" w:author="RANNOU Jean-Philippe" w:date="2020-02-11T16:14:00Z">
          <w:r w:rsidRPr="00D8159A" w:rsidDel="00880D5A">
            <w:rPr>
              <w:highlight w:val="green"/>
              <w:rPrChange w:id="1907" w:author="RANNOU Jean-Philippe" w:date="2020-02-11T17:32:00Z">
                <w:rPr/>
              </w:rPrChange>
            </w:rPr>
            <w:fldChar w:fldCharType="separate"/>
          </w:r>
          <w:r w:rsidR="000579E4" w:rsidRPr="00D8159A" w:rsidDel="00880D5A">
            <w:rPr>
              <w:highlight w:val="green"/>
              <w:rPrChange w:id="1908" w:author="RANNOU Jean-Philippe" w:date="2020-02-11T17:32:00Z">
                <w:rPr/>
              </w:rPrChange>
            </w:rPr>
            <w:delText>6.1.2.2</w:delText>
          </w:r>
          <w:r w:rsidRPr="00D8159A" w:rsidDel="00880D5A">
            <w:rPr>
              <w:highlight w:val="green"/>
              <w:rPrChange w:id="1909" w:author="RANNOU Jean-Philippe" w:date="2020-02-11T17:32:00Z">
                <w:rPr/>
              </w:rPrChange>
            </w:rPr>
            <w:fldChar w:fldCharType="end"/>
          </w:r>
          <w:r w:rsidRPr="00D8159A" w:rsidDel="00880D5A">
            <w:rPr>
              <w:highlight w:val="green"/>
              <w:rPrChange w:id="1910" w:author="RANNOU Jean-Philippe" w:date="2020-02-11T17:32:00Z">
                <w:rPr/>
              </w:rPrChange>
            </w:rPr>
            <w:delText>) before using the PI decoder,</w:delText>
          </w:r>
        </w:del>
      </w:moveFrom>
    </w:p>
    <w:p w:rsidR="002F08BF" w:rsidRPr="00D8159A" w:rsidDel="00880D5A" w:rsidRDefault="002F08BF" w:rsidP="002F08BF">
      <w:pPr>
        <w:pStyle w:val="Corpsdetexte"/>
        <w:widowControl w:val="0"/>
        <w:numPr>
          <w:ilvl w:val="0"/>
          <w:numId w:val="47"/>
        </w:numPr>
        <w:suppressAutoHyphens/>
        <w:rPr>
          <w:del w:id="1911" w:author="RANNOU Jean-Philippe" w:date="2020-02-11T16:14:00Z"/>
          <w:moveFrom w:id="1912" w:author="RANNOU Jean-Philippe" w:date="2020-02-11T15:57:00Z"/>
          <w:highlight w:val="green"/>
          <w:rPrChange w:id="1913" w:author="RANNOU Jean-Philippe" w:date="2020-02-11T17:32:00Z">
            <w:rPr>
              <w:del w:id="1914" w:author="RANNOU Jean-Philippe" w:date="2020-02-11T16:14:00Z"/>
              <w:moveFrom w:id="1915" w:author="RANNOU Jean-Philippe" w:date="2020-02-11T15:57:00Z"/>
            </w:rPr>
          </w:rPrChange>
        </w:rPr>
      </w:pPr>
      <w:moveFrom w:id="1916" w:author="RANNOU Jean-Philippe" w:date="2020-02-11T15:57:00Z">
        <w:del w:id="1917" w:author="RANNOU Jean-Philippe" w:date="2020-02-11T16:14:00Z">
          <w:r w:rsidRPr="00D8159A" w:rsidDel="00880D5A">
            <w:rPr>
              <w:highlight w:val="green"/>
              <w:rPrChange w:id="1918" w:author="RANNOU Jean-Philippe" w:date="2020-02-11T17:32:00Z">
                <w:rPr/>
              </w:rPrChange>
            </w:rPr>
            <w:delText>By the DAC decoder (after analysis of the rsync log files to identify new incoming Iridium mail files).</w:delText>
          </w:r>
        </w:del>
      </w:moveFrom>
    </w:p>
    <w:moveFromRangeEnd w:id="1884"/>
    <w:p w:rsidR="002F08BF" w:rsidRPr="00D8159A" w:rsidDel="00880D5A" w:rsidRDefault="002F08BF" w:rsidP="002F08BF">
      <w:pPr>
        <w:pStyle w:val="Corpsdetexte"/>
        <w:rPr>
          <w:del w:id="1919" w:author="RANNOU Jean-Philippe" w:date="2020-02-11T16:14:00Z"/>
          <w:highlight w:val="green"/>
          <w:rPrChange w:id="1920" w:author="RANNOU Jean-Philippe" w:date="2020-02-11T17:32:00Z">
            <w:rPr>
              <w:del w:id="1921" w:author="RANNOU Jean-Philippe" w:date="2020-02-11T16:14:00Z"/>
            </w:rPr>
          </w:rPrChange>
        </w:rPr>
      </w:pPr>
    </w:p>
    <w:p w:rsidR="002F08BF" w:rsidRPr="00D8159A" w:rsidDel="00AA0F58" w:rsidRDefault="002F08BF" w:rsidP="002F08BF">
      <w:pPr>
        <w:pStyle w:val="Corpsdetexte"/>
        <w:rPr>
          <w:del w:id="1922" w:author="RANNOU Jean-Philippe" w:date="2020-02-11T15:58:00Z"/>
          <w:highlight w:val="green"/>
          <w:rPrChange w:id="1923" w:author="RANNOU Jean-Philippe" w:date="2020-02-11T17:32:00Z">
            <w:rPr>
              <w:del w:id="1924" w:author="RANNOU Jean-Philippe" w:date="2020-02-11T15:58:00Z"/>
            </w:rPr>
          </w:rPrChange>
        </w:rPr>
      </w:pPr>
      <w:del w:id="1925" w:author="RANNOU Jean-Philippe" w:date="2020-02-11T15:58:00Z">
        <w:r w:rsidRPr="00D8159A" w:rsidDel="00AA0F58">
          <w:rPr>
            <w:highlight w:val="green"/>
            <w:rPrChange w:id="1926" w:author="RANNOU Jean-Philippe" w:date="2020-02-11T17:32:00Z">
              <w:rPr/>
            </w:rPrChange>
          </w:rPr>
          <w:delText>At the beginning of the decoding session, the Iridium mail files dated in the interval [</w:delText>
        </w:r>
        <w:r w:rsidRPr="00D8159A" w:rsidDel="00AA0F58">
          <w:rPr>
            <w:i/>
            <w:highlight w:val="green"/>
            <w:rPrChange w:id="1927" w:author="RANNOU Jean-Philippe" w:date="2020-02-11T17:32:00Z">
              <w:rPr>
                <w:i/>
              </w:rPr>
            </w:rPrChange>
          </w:rPr>
          <w:delText>float_launch_date</w:delText>
        </w:r>
        <w:r w:rsidRPr="00D8159A" w:rsidDel="00AA0F58">
          <w:rPr>
            <w:highlight w:val="green"/>
            <w:rPrChange w:id="1928" w:author="RANNOU Jean-Philippe" w:date="2020-02-11T17:32:00Z">
              <w:rPr/>
            </w:rPrChange>
          </w:rPr>
          <w:delText xml:space="preserve">, </w:delText>
        </w:r>
        <w:r w:rsidRPr="00D8159A" w:rsidDel="00AA0F58">
          <w:rPr>
            <w:i/>
            <w:highlight w:val="green"/>
            <w:rPrChange w:id="1929" w:author="RANNOU Jean-Philippe" w:date="2020-02-11T17:32:00Z">
              <w:rPr>
                <w:i/>
              </w:rPr>
            </w:rPrChange>
          </w:rPr>
          <w:delText>end_decoding_date</w:delText>
        </w:r>
        <w:r w:rsidRPr="00D8159A" w:rsidDel="00AA0F58">
          <w:rPr>
            <w:highlight w:val="green"/>
            <w:rPrChange w:id="1930" w:author="RANNOU Jean-Philippe" w:date="2020-02-11T17:32:00Z">
              <w:rPr/>
            </w:rPrChange>
          </w:rPr>
          <w:delText xml:space="preserve">] (see </w:delText>
        </w:r>
        <w:r w:rsidRPr="00D8159A" w:rsidDel="00AA0F58">
          <w:rPr>
            <w:highlight w:val="green"/>
            <w:rPrChange w:id="1931" w:author="RANNOU Jean-Philippe" w:date="2020-02-11T17:32:00Z">
              <w:rPr/>
            </w:rPrChange>
          </w:rPr>
          <w:fldChar w:fldCharType="begin"/>
        </w:r>
        <w:r w:rsidRPr="00D8159A" w:rsidDel="00AA0F58">
          <w:rPr>
            <w:highlight w:val="green"/>
            <w:rPrChange w:id="1932" w:author="RANNOU Jean-Philippe" w:date="2020-02-11T17:32:00Z">
              <w:rPr/>
            </w:rPrChange>
          </w:rPr>
          <w:delInstrText xml:space="preserve"> REF _Ref459295628 \r \h </w:delInstrText>
        </w:r>
      </w:del>
      <w:r w:rsidR="009B295B" w:rsidRPr="00D8159A">
        <w:rPr>
          <w:highlight w:val="green"/>
          <w:rPrChange w:id="1933" w:author="RANNOU Jean-Philippe" w:date="2020-02-11T17:32:00Z">
            <w:rPr/>
          </w:rPrChange>
        </w:rPr>
        <w:instrText xml:space="preserve"> \* MERGEFORMAT </w:instrText>
      </w:r>
      <w:del w:id="1934" w:author="RANNOU Jean-Philippe" w:date="2020-02-11T15:58:00Z">
        <w:r w:rsidRPr="00D8159A" w:rsidDel="00AA0F58">
          <w:rPr>
            <w:highlight w:val="green"/>
            <w:rPrChange w:id="1935" w:author="RANNOU Jean-Philippe" w:date="2020-02-11T17:32:00Z">
              <w:rPr>
                <w:highlight w:val="green"/>
              </w:rPr>
            </w:rPrChange>
          </w:rPr>
        </w:r>
        <w:r w:rsidRPr="00D8159A" w:rsidDel="00AA0F58">
          <w:rPr>
            <w:highlight w:val="green"/>
            <w:rPrChange w:id="1936" w:author="RANNOU Jean-Philippe" w:date="2020-02-11T17:32:00Z">
              <w:rPr/>
            </w:rPrChange>
          </w:rPr>
          <w:fldChar w:fldCharType="separate"/>
        </w:r>
        <w:r w:rsidR="000579E4" w:rsidRPr="00D8159A" w:rsidDel="00AA0F58">
          <w:rPr>
            <w:highlight w:val="green"/>
            <w:rPrChange w:id="1937" w:author="RANNOU Jean-Philippe" w:date="2020-02-11T17:32:00Z">
              <w:rPr/>
            </w:rPrChange>
          </w:rPr>
          <w:delText>5.1.1</w:delText>
        </w:r>
        <w:r w:rsidRPr="00D8159A" w:rsidDel="00AA0F58">
          <w:rPr>
            <w:highlight w:val="green"/>
            <w:rPrChange w:id="1938" w:author="RANNOU Jean-Philippe" w:date="2020-02-11T17:32:00Z">
              <w:rPr/>
            </w:rPrChange>
          </w:rPr>
          <w:fldChar w:fldCharType="end"/>
        </w:r>
        <w:r w:rsidRPr="00D8159A" w:rsidDel="00AA0F58">
          <w:rPr>
            <w:highlight w:val="green"/>
            <w:rPrChange w:id="1939" w:author="RANNOU Jean-Philippe" w:date="2020-02-11T17:32:00Z">
              <w:rPr/>
            </w:rPrChange>
          </w:rPr>
          <w:delText xml:space="preserve"> or </w:delText>
        </w:r>
        <w:r w:rsidRPr="00D8159A" w:rsidDel="00AA0F58">
          <w:rPr>
            <w:highlight w:val="green"/>
            <w:rPrChange w:id="1940" w:author="RANNOU Jean-Philippe" w:date="2020-02-11T17:32:00Z">
              <w:rPr/>
            </w:rPrChange>
          </w:rPr>
          <w:fldChar w:fldCharType="begin"/>
        </w:r>
        <w:r w:rsidRPr="00D8159A" w:rsidDel="00AA0F58">
          <w:rPr>
            <w:highlight w:val="green"/>
            <w:rPrChange w:id="1941" w:author="RANNOU Jean-Philippe" w:date="2020-02-11T17:32:00Z">
              <w:rPr/>
            </w:rPrChange>
          </w:rPr>
          <w:delInstrText xml:space="preserve"> REF _Ref459295643 \r \h </w:delInstrText>
        </w:r>
      </w:del>
      <w:r w:rsidR="009B295B" w:rsidRPr="00D8159A">
        <w:rPr>
          <w:highlight w:val="green"/>
          <w:rPrChange w:id="1942" w:author="RANNOU Jean-Philippe" w:date="2020-02-11T17:32:00Z">
            <w:rPr/>
          </w:rPrChange>
        </w:rPr>
        <w:instrText xml:space="preserve"> \* MERGEFORMAT </w:instrText>
      </w:r>
      <w:del w:id="1943" w:author="RANNOU Jean-Philippe" w:date="2020-02-11T15:58:00Z">
        <w:r w:rsidRPr="00D8159A" w:rsidDel="00AA0F58">
          <w:rPr>
            <w:highlight w:val="green"/>
            <w:rPrChange w:id="1944" w:author="RANNOU Jean-Philippe" w:date="2020-02-11T17:32:00Z">
              <w:rPr>
                <w:highlight w:val="green"/>
              </w:rPr>
            </w:rPrChange>
          </w:rPr>
        </w:r>
        <w:r w:rsidRPr="00D8159A" w:rsidDel="00AA0F58">
          <w:rPr>
            <w:highlight w:val="green"/>
            <w:rPrChange w:id="1945" w:author="RANNOU Jean-Philippe" w:date="2020-02-11T17:32:00Z">
              <w:rPr/>
            </w:rPrChange>
          </w:rPr>
          <w:fldChar w:fldCharType="separate"/>
        </w:r>
        <w:r w:rsidR="000579E4" w:rsidRPr="00D8159A" w:rsidDel="00AA0F58">
          <w:rPr>
            <w:highlight w:val="green"/>
            <w:rPrChange w:id="1946" w:author="RANNOU Jean-Philippe" w:date="2020-02-11T17:32:00Z">
              <w:rPr/>
            </w:rPrChange>
          </w:rPr>
          <w:delText>5.2.1</w:delText>
        </w:r>
        <w:r w:rsidRPr="00D8159A" w:rsidDel="00AA0F58">
          <w:rPr>
            <w:highlight w:val="green"/>
            <w:rPrChange w:id="1947" w:author="RANNOU Jean-Philippe" w:date="2020-02-11T17:32:00Z">
              <w:rPr/>
            </w:rPrChange>
          </w:rPr>
          <w:fldChar w:fldCharType="end"/>
        </w:r>
        <w:r w:rsidRPr="00D8159A" w:rsidDel="00AA0F58">
          <w:rPr>
            <w:highlight w:val="green"/>
            <w:rPrChange w:id="1948" w:author="RANNOU Jean-Philippe" w:date="2020-02-11T17:32:00Z">
              <w:rPr/>
            </w:rPrChange>
          </w:rPr>
          <w:delText>) are moved from the ‘</w:delText>
        </w:r>
        <w:r w:rsidRPr="00D8159A" w:rsidDel="00AA0F58">
          <w:rPr>
            <w:i/>
            <w:highlight w:val="green"/>
            <w:rPrChange w:id="1949" w:author="RANNOU Jean-Philippe" w:date="2020-02-11T17:32:00Z">
              <w:rPr>
                <w:i/>
              </w:rPr>
            </w:rPrChange>
          </w:rPr>
          <w:delText>archive’</w:delText>
        </w:r>
        <w:r w:rsidRPr="00D8159A" w:rsidDel="00AA0F58">
          <w:rPr>
            <w:highlight w:val="green"/>
            <w:rPrChange w:id="1950" w:author="RANNOU Jean-Philippe" w:date="2020-02-11T17:32:00Z">
              <w:rPr/>
            </w:rPrChange>
          </w:rPr>
          <w:delText xml:space="preserve"> directory to the ‘</w:delText>
        </w:r>
        <w:r w:rsidRPr="00D8159A" w:rsidDel="00AA0F58">
          <w:rPr>
            <w:i/>
            <w:highlight w:val="green"/>
            <w:rPrChange w:id="1951" w:author="RANNOU Jean-Philippe" w:date="2020-02-11T17:32:00Z">
              <w:rPr>
                <w:i/>
              </w:rPr>
            </w:rPrChange>
          </w:rPr>
          <w:delText>spool’</w:delText>
        </w:r>
        <w:r w:rsidRPr="00D8159A" w:rsidDel="00AA0F58">
          <w:rPr>
            <w:highlight w:val="green"/>
            <w:rPrChange w:id="1952" w:author="RANNOU Jean-Philippe" w:date="2020-02-11T17:32:00Z">
              <w:rPr/>
            </w:rPrChange>
          </w:rPr>
          <w:delText xml:space="preserve"> directory (the date used is the date of the Iridium session, also stored in the Iridium mail file name, see </w:delText>
        </w:r>
        <w:r w:rsidRPr="00D8159A" w:rsidDel="00AA0F58">
          <w:rPr>
            <w:highlight w:val="green"/>
            <w:rPrChange w:id="1953" w:author="RANNOU Jean-Philippe" w:date="2020-02-11T17:32:00Z">
              <w:rPr/>
            </w:rPrChange>
          </w:rPr>
          <w:fldChar w:fldCharType="begin"/>
        </w:r>
        <w:r w:rsidRPr="00D8159A" w:rsidDel="00AA0F58">
          <w:rPr>
            <w:highlight w:val="green"/>
            <w:rPrChange w:id="1954" w:author="RANNOU Jean-Philippe" w:date="2020-02-11T17:32:00Z">
              <w:rPr/>
            </w:rPrChange>
          </w:rPr>
          <w:delInstrText xml:space="preserve"> REF _Ref459295885 \r \h </w:delInstrText>
        </w:r>
      </w:del>
      <w:r w:rsidR="009B295B" w:rsidRPr="00D8159A">
        <w:rPr>
          <w:highlight w:val="green"/>
          <w:rPrChange w:id="1955" w:author="RANNOU Jean-Philippe" w:date="2020-02-11T17:32:00Z">
            <w:rPr/>
          </w:rPrChange>
        </w:rPr>
        <w:instrText xml:space="preserve"> \* MERGEFORMAT </w:instrText>
      </w:r>
      <w:del w:id="1956" w:author="RANNOU Jean-Philippe" w:date="2020-02-11T15:58:00Z">
        <w:r w:rsidRPr="00D8159A" w:rsidDel="00AA0F58">
          <w:rPr>
            <w:highlight w:val="green"/>
            <w:rPrChange w:id="1957" w:author="RANNOU Jean-Philippe" w:date="2020-02-11T17:32:00Z">
              <w:rPr>
                <w:highlight w:val="green"/>
              </w:rPr>
            </w:rPrChange>
          </w:rPr>
        </w:r>
        <w:r w:rsidRPr="00D8159A" w:rsidDel="00AA0F58">
          <w:rPr>
            <w:highlight w:val="green"/>
            <w:rPrChange w:id="1958" w:author="RANNOU Jean-Philippe" w:date="2020-02-11T17:32:00Z">
              <w:rPr/>
            </w:rPrChange>
          </w:rPr>
          <w:fldChar w:fldCharType="separate"/>
        </w:r>
        <w:r w:rsidR="000579E4" w:rsidRPr="00D8159A" w:rsidDel="00AA0F58">
          <w:rPr>
            <w:highlight w:val="green"/>
            <w:rPrChange w:id="1959" w:author="RANNOU Jean-Philippe" w:date="2020-02-11T17:32:00Z">
              <w:rPr/>
            </w:rPrChange>
          </w:rPr>
          <w:delText>6.1.2.1</w:delText>
        </w:r>
        <w:r w:rsidRPr="00D8159A" w:rsidDel="00AA0F58">
          <w:rPr>
            <w:highlight w:val="green"/>
            <w:rPrChange w:id="1960" w:author="RANNOU Jean-Philippe" w:date="2020-02-11T17:32:00Z">
              <w:rPr/>
            </w:rPrChange>
          </w:rPr>
          <w:fldChar w:fldCharType="end"/>
        </w:r>
        <w:r w:rsidRPr="00D8159A" w:rsidDel="00AA0F58">
          <w:rPr>
            <w:highlight w:val="green"/>
            <w:rPrChange w:id="1961" w:author="RANNOU Jean-Philippe" w:date="2020-02-11T17:32:00Z">
              <w:rPr/>
            </w:rPrChange>
          </w:rPr>
          <w:delText>).</w:delText>
        </w:r>
      </w:del>
    </w:p>
    <w:p w:rsidR="002F08BF" w:rsidRPr="00D8159A" w:rsidDel="00880D5A" w:rsidRDefault="002F08BF" w:rsidP="002F08BF">
      <w:pPr>
        <w:pStyle w:val="Corpsdetexte"/>
        <w:rPr>
          <w:del w:id="1962" w:author="RANNOU Jean-Philippe" w:date="2020-02-11T16:14:00Z"/>
          <w:highlight w:val="green"/>
          <w:rPrChange w:id="1963" w:author="RANNOU Jean-Philippe" w:date="2020-02-11T17:32:00Z">
            <w:rPr>
              <w:del w:id="1964" w:author="RANNOU Jean-Philippe" w:date="2020-02-11T16:14:00Z"/>
            </w:rPr>
          </w:rPrChange>
        </w:rPr>
      </w:pPr>
    </w:p>
    <w:p w:rsidR="002F08BF" w:rsidRPr="00D8159A" w:rsidDel="001F56DC" w:rsidRDefault="002F08BF" w:rsidP="002F08BF">
      <w:pPr>
        <w:pStyle w:val="Corpsdetexte"/>
        <w:rPr>
          <w:moveFrom w:id="1965" w:author="RANNOU Jean-Philippe" w:date="2020-02-11T16:01:00Z"/>
          <w:highlight w:val="green"/>
          <w:rPrChange w:id="1966" w:author="RANNOU Jean-Philippe" w:date="2020-02-11T17:32:00Z">
            <w:rPr>
              <w:moveFrom w:id="1967" w:author="RANNOU Jean-Philippe" w:date="2020-02-11T16:01:00Z"/>
            </w:rPr>
          </w:rPrChange>
        </w:rPr>
      </w:pPr>
      <w:moveFromRangeStart w:id="1968" w:author="RANNOU Jean-Philippe" w:date="2020-02-11T16:01:00Z" w:name="move32329327"/>
      <w:moveFrom w:id="1969" w:author="RANNOU Jean-Philippe" w:date="2020-02-11T16:01:00Z">
        <w:r w:rsidRPr="00D8159A" w:rsidDel="001F56DC">
          <w:rPr>
            <w:highlight w:val="green"/>
            <w:rPrChange w:id="1970" w:author="RANNOU Jean-Philippe" w:date="2020-02-11T17:32:00Z">
              <w:rPr/>
            </w:rPrChange>
          </w:rPr>
          <w:t>During the decoding session, each file of the ‘</w:t>
        </w:r>
        <w:r w:rsidRPr="00D8159A" w:rsidDel="001F56DC">
          <w:rPr>
            <w:i/>
            <w:highlight w:val="green"/>
            <w:rPrChange w:id="1971" w:author="RANNOU Jean-Philippe" w:date="2020-02-11T17:32:00Z">
              <w:rPr>
                <w:i/>
              </w:rPr>
            </w:rPrChange>
          </w:rPr>
          <w:t>spool’</w:t>
        </w:r>
        <w:r w:rsidRPr="00D8159A" w:rsidDel="001F56DC">
          <w:rPr>
            <w:highlight w:val="green"/>
            <w:rPrChange w:id="1972" w:author="RANNOU Jean-Philippe" w:date="2020-02-11T17:32:00Z">
              <w:rPr/>
            </w:rPrChange>
          </w:rPr>
          <w:t xml:space="preserve"> directory is processed in chronological order. The processing steps are the following:</w:t>
        </w:r>
      </w:moveFrom>
    </w:p>
    <w:p w:rsidR="002F08BF" w:rsidRPr="00D8159A" w:rsidDel="001F56DC" w:rsidRDefault="002F08BF" w:rsidP="002F08BF">
      <w:pPr>
        <w:pStyle w:val="Corpsdetexte"/>
        <w:widowControl w:val="0"/>
        <w:numPr>
          <w:ilvl w:val="0"/>
          <w:numId w:val="48"/>
        </w:numPr>
        <w:suppressAutoHyphens/>
        <w:rPr>
          <w:moveFrom w:id="1973" w:author="RANNOU Jean-Philippe" w:date="2020-02-11T16:01:00Z"/>
          <w:highlight w:val="green"/>
          <w:rPrChange w:id="1974" w:author="RANNOU Jean-Philippe" w:date="2020-02-11T17:32:00Z">
            <w:rPr>
              <w:moveFrom w:id="1975" w:author="RANNOU Jean-Philippe" w:date="2020-02-11T16:01:00Z"/>
            </w:rPr>
          </w:rPrChange>
        </w:rPr>
      </w:pPr>
      <w:moveFrom w:id="1976" w:author="RANNOU Jean-Philippe" w:date="2020-02-11T16:01:00Z">
        <w:r w:rsidRPr="00D8159A" w:rsidDel="001F56DC">
          <w:rPr>
            <w:highlight w:val="green"/>
            <w:rPrChange w:id="1977" w:author="RANNOU Jean-Philippe" w:date="2020-02-11T17:32:00Z">
              <w:rPr/>
            </w:rPrChange>
          </w:rPr>
          <w:t>Move the mail file to the ‘</w:t>
        </w:r>
        <w:r w:rsidRPr="00D8159A" w:rsidDel="001F56DC">
          <w:rPr>
            <w:i/>
            <w:highlight w:val="green"/>
            <w:rPrChange w:id="1978" w:author="RANNOU Jean-Philippe" w:date="2020-02-11T17:32:00Z">
              <w:rPr>
                <w:i/>
              </w:rPr>
            </w:rPrChange>
          </w:rPr>
          <w:t>buffer’</w:t>
        </w:r>
        <w:r w:rsidRPr="00D8159A" w:rsidDel="001F56DC">
          <w:rPr>
            <w:highlight w:val="green"/>
            <w:rPrChange w:id="1979" w:author="RANNOU Jean-Philippe" w:date="2020-02-11T17:32:00Z">
              <w:rPr/>
            </w:rPrChange>
          </w:rPr>
          <w:t xml:space="preserve"> directory.</w:t>
        </w:r>
      </w:moveFrom>
    </w:p>
    <w:p w:rsidR="002F08BF" w:rsidRPr="00D8159A" w:rsidDel="001F56DC" w:rsidRDefault="002F08BF" w:rsidP="002F08BF">
      <w:pPr>
        <w:pStyle w:val="Corpsdetexte"/>
        <w:widowControl w:val="0"/>
        <w:numPr>
          <w:ilvl w:val="0"/>
          <w:numId w:val="48"/>
        </w:numPr>
        <w:suppressAutoHyphens/>
        <w:rPr>
          <w:moveFrom w:id="1980" w:author="RANNOU Jean-Philippe" w:date="2020-02-11T16:01:00Z"/>
          <w:highlight w:val="green"/>
          <w:rPrChange w:id="1981" w:author="RANNOU Jean-Philippe" w:date="2020-02-11T17:32:00Z">
            <w:rPr>
              <w:moveFrom w:id="1982" w:author="RANNOU Jean-Philippe" w:date="2020-02-11T16:01:00Z"/>
            </w:rPr>
          </w:rPrChange>
        </w:rPr>
      </w:pPr>
      <w:moveFrom w:id="1983" w:author="RANNOU Jean-Philippe" w:date="2020-02-11T16:01:00Z">
        <w:r w:rsidRPr="00D8159A" w:rsidDel="001F56DC">
          <w:rPr>
            <w:highlight w:val="green"/>
            <w:rPrChange w:id="1984" w:author="RANNOU Jean-Philippe" w:date="2020-02-11T17:32:00Z">
              <w:rPr/>
            </w:rPrChange>
          </w:rPr>
          <w:t>Store the Iridium session information (provided in the mail) and extract the mail file attachment (the SBD file), if any.</w:t>
        </w:r>
      </w:moveFrom>
    </w:p>
    <w:p w:rsidR="002F08BF" w:rsidRPr="00D8159A" w:rsidDel="001F56DC" w:rsidRDefault="002F08BF" w:rsidP="002F08BF">
      <w:pPr>
        <w:pStyle w:val="Corpsdetexte"/>
        <w:widowControl w:val="0"/>
        <w:numPr>
          <w:ilvl w:val="0"/>
          <w:numId w:val="48"/>
        </w:numPr>
        <w:suppressAutoHyphens/>
        <w:rPr>
          <w:moveFrom w:id="1985" w:author="RANNOU Jean-Philippe" w:date="2020-02-11T16:01:00Z"/>
          <w:highlight w:val="green"/>
          <w:rPrChange w:id="1986" w:author="RANNOU Jean-Philippe" w:date="2020-02-11T17:32:00Z">
            <w:rPr>
              <w:moveFrom w:id="1987" w:author="RANNOU Jean-Philippe" w:date="2020-02-11T16:01:00Z"/>
            </w:rPr>
          </w:rPrChange>
        </w:rPr>
      </w:pPr>
      <w:moveFrom w:id="1988" w:author="RANNOU Jean-Philippe" w:date="2020-02-11T16:01:00Z">
        <w:r w:rsidRPr="00D8159A" w:rsidDel="001F56DC">
          <w:rPr>
            <w:highlight w:val="green"/>
            <w:rPrChange w:id="1989" w:author="RANNOU Jean-Philippe" w:date="2020-02-11T17:32:00Z">
              <w:rPr/>
            </w:rPrChange>
          </w:rPr>
          <w:t>Process a ‘light’ decoding of all the SBD files stored in the ‘</w:t>
        </w:r>
        <w:r w:rsidRPr="00D8159A" w:rsidDel="001F56DC">
          <w:rPr>
            <w:i/>
            <w:highlight w:val="green"/>
            <w:rPrChange w:id="1990" w:author="RANNOU Jean-Philippe" w:date="2020-02-11T17:32:00Z">
              <w:rPr>
                <w:i/>
              </w:rPr>
            </w:rPrChange>
          </w:rPr>
          <w:t>buffer’</w:t>
        </w:r>
        <w:r w:rsidRPr="00D8159A" w:rsidDel="001F56DC">
          <w:rPr>
            <w:highlight w:val="green"/>
            <w:rPrChange w:id="1991" w:author="RANNOU Jean-Philippe" w:date="2020-02-11T17:32:00Z">
              <w:rPr/>
            </w:rPrChange>
          </w:rPr>
          <w:t xml:space="preserve"> directory.</w:t>
        </w:r>
      </w:moveFrom>
    </w:p>
    <w:p w:rsidR="002F08BF" w:rsidRPr="00D8159A" w:rsidDel="001F56DC" w:rsidRDefault="002F08BF" w:rsidP="002F08BF">
      <w:pPr>
        <w:pStyle w:val="Corpsdetexte"/>
        <w:ind w:left="709"/>
        <w:rPr>
          <w:moveFrom w:id="1992" w:author="RANNOU Jean-Philippe" w:date="2020-02-11T16:01:00Z"/>
          <w:highlight w:val="green"/>
          <w:rPrChange w:id="1993" w:author="RANNOU Jean-Philippe" w:date="2020-02-11T17:32:00Z">
            <w:rPr>
              <w:moveFrom w:id="1994" w:author="RANNOU Jean-Philippe" w:date="2020-02-11T16:01:00Z"/>
            </w:rPr>
          </w:rPrChange>
        </w:rPr>
      </w:pPr>
      <w:moveFrom w:id="1995" w:author="RANNOU Jean-Philippe" w:date="2020-02-11T16:01:00Z">
        <w:r w:rsidRPr="00D8159A" w:rsidDel="001F56DC">
          <w:rPr>
            <w:highlight w:val="green"/>
            <w:rPrChange w:id="1996" w:author="RANNOU Jean-Philippe" w:date="2020-02-11T17:32:00Z">
              <w:rPr/>
            </w:rPrChange>
          </w:rPr>
          <w:t>This ‘light’ decoding consists of:</w:t>
        </w:r>
      </w:moveFrom>
    </w:p>
    <w:p w:rsidR="002F08BF" w:rsidRPr="00D8159A" w:rsidDel="001F56DC" w:rsidRDefault="002F08BF" w:rsidP="002F08BF">
      <w:pPr>
        <w:pStyle w:val="Corpsdetexte"/>
        <w:widowControl w:val="0"/>
        <w:numPr>
          <w:ilvl w:val="1"/>
          <w:numId w:val="48"/>
        </w:numPr>
        <w:suppressAutoHyphens/>
        <w:rPr>
          <w:moveFrom w:id="1997" w:author="RANNOU Jean-Philippe" w:date="2020-02-11T16:01:00Z"/>
          <w:highlight w:val="green"/>
          <w:rPrChange w:id="1998" w:author="RANNOU Jean-Philippe" w:date="2020-02-11T17:32:00Z">
            <w:rPr>
              <w:moveFrom w:id="1999" w:author="RANNOU Jean-Philippe" w:date="2020-02-11T16:01:00Z"/>
            </w:rPr>
          </w:rPrChange>
        </w:rPr>
      </w:pPr>
      <w:moveFrom w:id="2000" w:author="RANNOU Jean-Philippe" w:date="2020-02-11T16:01:00Z">
        <w:r w:rsidRPr="00D8159A" w:rsidDel="001F56DC">
          <w:rPr>
            <w:highlight w:val="green"/>
            <w:rPrChange w:id="2001" w:author="RANNOU Jean-Philippe" w:date="2020-02-11T17:32:00Z">
              <w:rPr/>
            </w:rPrChange>
          </w:rPr>
          <w:t>Retrieving from technical information the expected number of messages of each type to be received,</w:t>
        </w:r>
      </w:moveFrom>
    </w:p>
    <w:p w:rsidR="002F08BF" w:rsidRPr="00D8159A" w:rsidDel="001F56DC" w:rsidRDefault="002F08BF" w:rsidP="002F08BF">
      <w:pPr>
        <w:pStyle w:val="Corpsdetexte"/>
        <w:widowControl w:val="0"/>
        <w:numPr>
          <w:ilvl w:val="1"/>
          <w:numId w:val="48"/>
        </w:numPr>
        <w:suppressAutoHyphens/>
        <w:rPr>
          <w:moveFrom w:id="2002" w:author="RANNOU Jean-Philippe" w:date="2020-02-11T16:01:00Z"/>
          <w:highlight w:val="green"/>
          <w:rPrChange w:id="2003" w:author="RANNOU Jean-Philippe" w:date="2020-02-11T17:32:00Z">
            <w:rPr>
              <w:moveFrom w:id="2004" w:author="RANNOU Jean-Philippe" w:date="2020-02-11T16:01:00Z"/>
            </w:rPr>
          </w:rPrChange>
        </w:rPr>
      </w:pPr>
      <w:moveFrom w:id="2005" w:author="RANNOU Jean-Philippe" w:date="2020-02-11T16:01:00Z">
        <w:r w:rsidRPr="00D8159A" w:rsidDel="001F56DC">
          <w:rPr>
            <w:highlight w:val="green"/>
            <w:rPrChange w:id="2006" w:author="RANNOU Jean-Philippe" w:date="2020-02-11T17:32:00Z">
              <w:rPr/>
            </w:rPrChange>
          </w:rPr>
          <w:t>Counting the number of received messages of each type.</w:t>
        </w:r>
      </w:moveFrom>
    </w:p>
    <w:p w:rsidR="002F08BF" w:rsidRPr="00D8159A" w:rsidDel="001F56DC" w:rsidRDefault="002F08BF" w:rsidP="002F08BF">
      <w:pPr>
        <w:pStyle w:val="Corpsdetexte"/>
        <w:widowControl w:val="0"/>
        <w:numPr>
          <w:ilvl w:val="0"/>
          <w:numId w:val="48"/>
        </w:numPr>
        <w:suppressAutoHyphens/>
        <w:rPr>
          <w:moveFrom w:id="2007" w:author="RANNOU Jean-Philippe" w:date="2020-02-11T16:01:00Z"/>
          <w:highlight w:val="green"/>
          <w:rPrChange w:id="2008" w:author="RANNOU Jean-Philippe" w:date="2020-02-11T17:32:00Z">
            <w:rPr>
              <w:moveFrom w:id="2009" w:author="RANNOU Jean-Philippe" w:date="2020-02-11T16:01:00Z"/>
            </w:rPr>
          </w:rPrChange>
        </w:rPr>
      </w:pPr>
      <w:moveFrom w:id="2010" w:author="RANNOU Jean-Philippe" w:date="2020-02-11T16:01:00Z">
        <w:r w:rsidRPr="00D8159A" w:rsidDel="001F56DC">
          <w:rPr>
            <w:highlight w:val="green"/>
            <w:rPrChange w:id="2011" w:author="RANNOU Jean-Philippe" w:date="2020-02-11T17:32:00Z">
              <w:rPr/>
            </w:rPrChange>
          </w:rPr>
          <w:t>Check if all expected messages have been received (i.e. if the transmission of the cycle data is completed).</w:t>
        </w:r>
      </w:moveFrom>
    </w:p>
    <w:p w:rsidR="002F08BF" w:rsidRPr="00D8159A" w:rsidDel="001F56DC" w:rsidRDefault="002F08BF" w:rsidP="002F08BF">
      <w:pPr>
        <w:pStyle w:val="Corpsdetexte"/>
        <w:widowControl w:val="0"/>
        <w:numPr>
          <w:ilvl w:val="0"/>
          <w:numId w:val="49"/>
        </w:numPr>
        <w:suppressAutoHyphens/>
        <w:rPr>
          <w:moveFrom w:id="2012" w:author="RANNOU Jean-Philippe" w:date="2020-02-11T16:01:00Z"/>
          <w:highlight w:val="green"/>
          <w:rPrChange w:id="2013" w:author="RANNOU Jean-Philippe" w:date="2020-02-11T17:32:00Z">
            <w:rPr>
              <w:moveFrom w:id="2014" w:author="RANNOU Jean-Philippe" w:date="2020-02-11T16:01:00Z"/>
            </w:rPr>
          </w:rPrChange>
        </w:rPr>
      </w:pPr>
      <w:moveFrom w:id="2015" w:author="RANNOU Jean-Philippe" w:date="2020-02-11T16:01:00Z">
        <w:r w:rsidRPr="00D8159A" w:rsidDel="001F56DC">
          <w:rPr>
            <w:highlight w:val="green"/>
            <w:rPrChange w:id="2016" w:author="RANNOU Jean-Philippe" w:date="2020-02-11T17:32:00Z">
              <w:rPr/>
            </w:rPrChange>
          </w:rPr>
          <w:t>If not: apply steps #1 to #4 to the next mail file of the ‘</w:t>
        </w:r>
        <w:r w:rsidRPr="00D8159A" w:rsidDel="001F56DC">
          <w:rPr>
            <w:i/>
            <w:highlight w:val="green"/>
            <w:rPrChange w:id="2017" w:author="RANNOU Jean-Philippe" w:date="2020-02-11T17:32:00Z">
              <w:rPr>
                <w:i/>
              </w:rPr>
            </w:rPrChange>
          </w:rPr>
          <w:t>spool’</w:t>
        </w:r>
        <w:r w:rsidRPr="00D8159A" w:rsidDel="001F56DC">
          <w:rPr>
            <w:highlight w:val="green"/>
            <w:rPrChange w:id="2018" w:author="RANNOU Jean-Philippe" w:date="2020-02-11T17:32:00Z">
              <w:rPr/>
            </w:rPrChange>
          </w:rPr>
          <w:t xml:space="preserve"> directory.</w:t>
        </w:r>
      </w:moveFrom>
    </w:p>
    <w:p w:rsidR="002F08BF" w:rsidRPr="00D8159A" w:rsidDel="001F56DC" w:rsidRDefault="002F08BF" w:rsidP="002F08BF">
      <w:pPr>
        <w:pStyle w:val="Corpsdetexte"/>
        <w:widowControl w:val="0"/>
        <w:numPr>
          <w:ilvl w:val="0"/>
          <w:numId w:val="49"/>
        </w:numPr>
        <w:suppressAutoHyphens/>
        <w:rPr>
          <w:moveFrom w:id="2019" w:author="RANNOU Jean-Philippe" w:date="2020-02-11T16:01:00Z"/>
          <w:highlight w:val="green"/>
          <w:rPrChange w:id="2020" w:author="RANNOU Jean-Philippe" w:date="2020-02-11T17:32:00Z">
            <w:rPr>
              <w:moveFrom w:id="2021" w:author="RANNOU Jean-Philippe" w:date="2020-02-11T16:01:00Z"/>
            </w:rPr>
          </w:rPrChange>
        </w:rPr>
      </w:pPr>
      <w:moveFrom w:id="2022" w:author="RANNOU Jean-Philippe" w:date="2020-02-11T16:01:00Z">
        <w:r w:rsidRPr="00D8159A" w:rsidDel="001F56DC">
          <w:rPr>
            <w:highlight w:val="green"/>
            <w:rPrChange w:id="2023" w:author="RANNOU Jean-Philippe" w:date="2020-02-11T17:32:00Z">
              <w:rPr/>
            </w:rPrChange>
          </w:rPr>
          <w:t>If yes, the buffer is complete we can then continue to step #5 below.</w:t>
        </w:r>
      </w:moveFrom>
    </w:p>
    <w:p w:rsidR="002F08BF" w:rsidRPr="00D8159A" w:rsidDel="001F56DC" w:rsidRDefault="002F08BF" w:rsidP="002F08BF">
      <w:pPr>
        <w:pStyle w:val="Corpsdetexte"/>
        <w:widowControl w:val="0"/>
        <w:numPr>
          <w:ilvl w:val="0"/>
          <w:numId w:val="48"/>
        </w:numPr>
        <w:suppressAutoHyphens/>
        <w:rPr>
          <w:moveFrom w:id="2024" w:author="RANNOU Jean-Philippe" w:date="2020-02-11T16:01:00Z"/>
          <w:highlight w:val="green"/>
          <w:rPrChange w:id="2025" w:author="RANNOU Jean-Philippe" w:date="2020-02-11T17:32:00Z">
            <w:rPr>
              <w:moveFrom w:id="2026" w:author="RANNOU Jean-Philippe" w:date="2020-02-11T16:01:00Z"/>
            </w:rPr>
          </w:rPrChange>
        </w:rPr>
      </w:pPr>
      <w:moveFrom w:id="2027" w:author="RANNOU Jean-Philippe" w:date="2020-02-11T16:01:00Z">
        <w:r w:rsidRPr="00D8159A" w:rsidDel="001F56DC">
          <w:rPr>
            <w:highlight w:val="green"/>
            <w:rPrChange w:id="2028" w:author="RANNOU Jean-Philippe" w:date="2020-02-11T17:32:00Z">
              <w:rPr/>
            </w:rPrChange>
          </w:rPr>
          <w:t>Process a ‘full’ decoding of all the SBD files stored in the ‘</w:t>
        </w:r>
        <w:r w:rsidRPr="00D8159A" w:rsidDel="001F56DC">
          <w:rPr>
            <w:i/>
            <w:highlight w:val="green"/>
            <w:rPrChange w:id="2029" w:author="RANNOU Jean-Philippe" w:date="2020-02-11T17:32:00Z">
              <w:rPr>
                <w:i/>
              </w:rPr>
            </w:rPrChange>
          </w:rPr>
          <w:t>buffer’</w:t>
        </w:r>
        <w:r w:rsidRPr="00D8159A" w:rsidDel="001F56DC">
          <w:rPr>
            <w:highlight w:val="green"/>
            <w:rPrChange w:id="2030" w:author="RANNOU Jean-Philippe" w:date="2020-02-11T17:32:00Z">
              <w:rPr/>
            </w:rPrChange>
          </w:rPr>
          <w:t xml:space="preserve"> directory.</w:t>
        </w:r>
      </w:moveFrom>
    </w:p>
    <w:p w:rsidR="002F08BF" w:rsidRPr="00D8159A" w:rsidDel="001F56DC" w:rsidRDefault="002F08BF" w:rsidP="002F08BF">
      <w:pPr>
        <w:pStyle w:val="Corpsdetexte"/>
        <w:widowControl w:val="0"/>
        <w:numPr>
          <w:ilvl w:val="0"/>
          <w:numId w:val="48"/>
        </w:numPr>
        <w:suppressAutoHyphens/>
        <w:rPr>
          <w:moveFrom w:id="2031" w:author="RANNOU Jean-Philippe" w:date="2020-02-11T16:01:00Z"/>
          <w:highlight w:val="green"/>
          <w:rPrChange w:id="2032" w:author="RANNOU Jean-Philippe" w:date="2020-02-11T17:32:00Z">
            <w:rPr>
              <w:moveFrom w:id="2033" w:author="RANNOU Jean-Philippe" w:date="2020-02-11T16:01:00Z"/>
            </w:rPr>
          </w:rPrChange>
        </w:rPr>
      </w:pPr>
      <w:moveFrom w:id="2034" w:author="RANNOU Jean-Philippe" w:date="2020-02-11T16:01:00Z">
        <w:r w:rsidRPr="00D8159A" w:rsidDel="001F56DC">
          <w:rPr>
            <w:highlight w:val="green"/>
            <w:rPrChange w:id="2035" w:author="RANNOU Jean-Philippe" w:date="2020-02-11T17:32:00Z">
              <w:rPr/>
            </w:rPrChange>
          </w:rPr>
          <w:t>Move the decoded mail files from the ‘</w:t>
        </w:r>
        <w:r w:rsidRPr="00D8159A" w:rsidDel="001F56DC">
          <w:rPr>
            <w:i/>
            <w:highlight w:val="green"/>
            <w:rPrChange w:id="2036" w:author="RANNOU Jean-Philippe" w:date="2020-02-11T17:32:00Z">
              <w:rPr>
                <w:i/>
              </w:rPr>
            </w:rPrChange>
          </w:rPr>
          <w:t>buffer’</w:t>
        </w:r>
        <w:r w:rsidRPr="00D8159A" w:rsidDel="001F56DC">
          <w:rPr>
            <w:highlight w:val="green"/>
            <w:rPrChange w:id="2037" w:author="RANNOU Jean-Philippe" w:date="2020-02-11T17:32:00Z">
              <w:rPr/>
            </w:rPrChange>
          </w:rPr>
          <w:t xml:space="preserve"> directory to the ‘</w:t>
        </w:r>
        <w:r w:rsidRPr="00D8159A" w:rsidDel="001F56DC">
          <w:rPr>
            <w:i/>
            <w:highlight w:val="green"/>
            <w:rPrChange w:id="2038" w:author="RANNOU Jean-Philippe" w:date="2020-02-11T17:32:00Z">
              <w:rPr>
                <w:i/>
              </w:rPr>
            </w:rPrChange>
          </w:rPr>
          <w:t>archive’</w:t>
        </w:r>
        <w:r w:rsidRPr="00D8159A" w:rsidDel="001F56DC">
          <w:rPr>
            <w:highlight w:val="green"/>
            <w:rPrChange w:id="2039" w:author="RANNOU Jean-Philippe" w:date="2020-02-11T17:32:00Z">
              <w:rPr/>
            </w:rPrChange>
          </w:rPr>
          <w:t xml:space="preserve"> directory and delete the decoded SBD files.</w:t>
        </w:r>
      </w:moveFrom>
    </w:p>
    <w:p w:rsidR="002F08BF" w:rsidRPr="00D8159A" w:rsidDel="001F56DC" w:rsidRDefault="002F08BF" w:rsidP="002F08BF">
      <w:pPr>
        <w:pStyle w:val="Corpsdetexte"/>
        <w:rPr>
          <w:moveFrom w:id="2040" w:author="RANNOU Jean-Philippe" w:date="2020-02-11T16:01:00Z"/>
          <w:highlight w:val="green"/>
          <w:rPrChange w:id="2041" w:author="RANNOU Jean-Philippe" w:date="2020-02-11T17:32:00Z">
            <w:rPr>
              <w:moveFrom w:id="2042" w:author="RANNOU Jean-Philippe" w:date="2020-02-11T16:01:00Z"/>
            </w:rPr>
          </w:rPrChange>
        </w:rPr>
      </w:pPr>
    </w:p>
    <w:p w:rsidR="002F08BF" w:rsidRPr="00D8159A" w:rsidDel="001F56DC" w:rsidRDefault="002F08BF" w:rsidP="002F08BF">
      <w:pPr>
        <w:pStyle w:val="Corpsdetexte"/>
        <w:rPr>
          <w:moveFrom w:id="2043" w:author="RANNOU Jean-Philippe" w:date="2020-02-11T16:01:00Z"/>
          <w:highlight w:val="green"/>
          <w:rPrChange w:id="2044" w:author="RANNOU Jean-Philippe" w:date="2020-02-11T17:32:00Z">
            <w:rPr>
              <w:moveFrom w:id="2045" w:author="RANNOU Jean-Philippe" w:date="2020-02-11T16:01:00Z"/>
            </w:rPr>
          </w:rPrChange>
        </w:rPr>
      </w:pPr>
      <w:moveFrom w:id="2046" w:author="RANNOU Jean-Philippe" w:date="2020-02-11T16:01:00Z">
        <w:r w:rsidRPr="00D8159A" w:rsidDel="001F56DC">
          <w:rPr>
            <w:highlight w:val="green"/>
            <w:rPrChange w:id="2047" w:author="RANNOU Jean-Philippe" w:date="2020-02-11T17:32:00Z">
              <w:rPr/>
            </w:rPrChange>
          </w:rPr>
          <w:t>This theoretical algorithm works if expected numbers are correct and if all the expected data have been received. Unfortunately, this is not always the case.</w:t>
        </w:r>
      </w:moveFrom>
    </w:p>
    <w:p w:rsidR="002F08BF" w:rsidRPr="00D8159A" w:rsidDel="001F56DC" w:rsidRDefault="002F08BF" w:rsidP="002F08BF">
      <w:pPr>
        <w:pStyle w:val="Corpsdetexte"/>
        <w:rPr>
          <w:moveFrom w:id="2048" w:author="RANNOU Jean-Philippe" w:date="2020-02-11T16:01:00Z"/>
          <w:highlight w:val="green"/>
          <w:rPrChange w:id="2049" w:author="RANNOU Jean-Philippe" w:date="2020-02-11T17:32:00Z">
            <w:rPr>
              <w:moveFrom w:id="2050" w:author="RANNOU Jean-Philippe" w:date="2020-02-11T16:01:00Z"/>
            </w:rPr>
          </w:rPrChange>
        </w:rPr>
      </w:pPr>
      <w:moveFrom w:id="2051" w:author="RANNOU Jean-Philippe" w:date="2020-02-11T16:01:00Z">
        <w:r w:rsidRPr="00D8159A" w:rsidDel="001F56DC">
          <w:rPr>
            <w:highlight w:val="green"/>
            <w:rPrChange w:id="2052" w:author="RANNOU Jean-Philippe" w:date="2020-02-11T17:32:00Z">
              <w:rPr/>
            </w:rPrChange>
          </w:rPr>
          <w:t>Consequently, we introduced a timeout on the ‘buffer duration’ (time difference between earliest and latest SBD files).</w:t>
        </w:r>
      </w:moveFrom>
    </w:p>
    <w:moveFromRangeEnd w:id="1968"/>
    <w:p w:rsidR="002F08BF" w:rsidRPr="00D8159A" w:rsidRDefault="002F08BF" w:rsidP="002F08BF">
      <w:pPr>
        <w:pStyle w:val="Corpsdetexte"/>
        <w:rPr>
          <w:ins w:id="2053" w:author="RANNOU Jean-Philippe" w:date="2020-02-06T11:41:00Z"/>
          <w:highlight w:val="green"/>
          <w:rPrChange w:id="2054" w:author="RANNOU Jean-Philippe" w:date="2020-02-11T17:32:00Z">
            <w:rPr>
              <w:ins w:id="2055" w:author="RANNOU Jean-Philippe" w:date="2020-02-06T11:41:00Z"/>
            </w:rPr>
          </w:rPrChange>
        </w:rPr>
      </w:pPr>
      <w:r w:rsidRPr="00D8159A">
        <w:rPr>
          <w:highlight w:val="green"/>
          <w:rPrChange w:id="2056" w:author="RANNOU Jean-Philippe" w:date="2020-02-11T17:32:00Z">
            <w:rPr/>
          </w:rPrChange>
        </w:rPr>
        <w:t>When we move a new mail file to the ‘</w:t>
      </w:r>
      <w:r w:rsidRPr="00D8159A">
        <w:rPr>
          <w:i/>
          <w:highlight w:val="green"/>
          <w:rPrChange w:id="2057" w:author="RANNOU Jean-Philippe" w:date="2020-02-11T17:32:00Z">
            <w:rPr>
              <w:i/>
            </w:rPr>
          </w:rPrChange>
        </w:rPr>
        <w:t>buffer’</w:t>
      </w:r>
      <w:r w:rsidRPr="00D8159A">
        <w:rPr>
          <w:highlight w:val="green"/>
          <w:rPrChange w:id="2058" w:author="RANNOU Jean-Philippe" w:date="2020-02-11T17:32:00Z">
            <w:rPr/>
          </w:rPrChange>
        </w:rPr>
        <w:t xml:space="preserve"> </w:t>
      </w:r>
      <w:del w:id="2059" w:author="RANNOU Jean-Philippe" w:date="2020-02-11T16:14:00Z">
        <w:r w:rsidRPr="00D8159A" w:rsidDel="00880D5A">
          <w:rPr>
            <w:highlight w:val="green"/>
            <w:rPrChange w:id="2060" w:author="RANNOU Jean-Philippe" w:date="2020-02-11T17:32:00Z">
              <w:rPr/>
            </w:rPrChange>
          </w:rPr>
          <w:delText xml:space="preserve">directory </w:delText>
        </w:r>
      </w:del>
      <w:ins w:id="2061" w:author="RANNOU Jean-Philippe" w:date="2020-02-11T16:14:00Z">
        <w:r w:rsidR="00880D5A" w:rsidRPr="00D8159A">
          <w:rPr>
            <w:highlight w:val="green"/>
            <w:rPrChange w:id="2062" w:author="RANNOU Jean-Philippe" w:date="2020-02-11T17:32:00Z">
              <w:rPr/>
            </w:rPrChange>
          </w:rPr>
          <w:t xml:space="preserve">list </w:t>
        </w:r>
      </w:ins>
      <w:r w:rsidRPr="00D8159A">
        <w:rPr>
          <w:highlight w:val="green"/>
          <w:rPrChange w:id="2063" w:author="RANNOU Jean-Philippe" w:date="2020-02-11T17:32:00Z">
            <w:rPr/>
          </w:rPrChange>
        </w:rPr>
        <w:t>(step #1) the SBD files dated in the interval [</w:t>
      </w:r>
      <w:r w:rsidRPr="00D8159A">
        <w:rPr>
          <w:i/>
          <w:highlight w:val="green"/>
          <w:rPrChange w:id="2064" w:author="RANNOU Jean-Philippe" w:date="2020-02-11T17:32:00Z">
            <w:rPr>
              <w:i/>
            </w:rPr>
          </w:rPrChange>
        </w:rPr>
        <w:t>earliest_SBD_file</w:t>
      </w:r>
      <w:r w:rsidRPr="00D8159A">
        <w:rPr>
          <w:highlight w:val="green"/>
          <w:rPrChange w:id="2065" w:author="RANNOU Jean-Philippe" w:date="2020-02-11T17:32:00Z">
            <w:rPr/>
          </w:rPrChange>
        </w:rPr>
        <w:t xml:space="preserve">, </w:t>
      </w:r>
      <w:r w:rsidRPr="00D8159A">
        <w:rPr>
          <w:i/>
          <w:highlight w:val="green"/>
          <w:rPrChange w:id="2066" w:author="RANNOU Jean-Philippe" w:date="2020-02-11T17:32:00Z">
            <w:rPr>
              <w:i/>
            </w:rPr>
          </w:rPrChange>
        </w:rPr>
        <w:t>earliest_SBD_file</w:t>
      </w:r>
      <w:r w:rsidRPr="00D8159A">
        <w:rPr>
          <w:highlight w:val="green"/>
          <w:rPrChange w:id="2067" w:author="RANNOU Jean-Philippe" w:date="2020-02-11T17:32:00Z">
            <w:rPr/>
          </w:rPrChange>
        </w:rPr>
        <w:t>+</w:t>
      </w:r>
      <w:r w:rsidRPr="00D8159A">
        <w:rPr>
          <w:rStyle w:val="CodeCar"/>
          <w:rFonts w:eastAsiaTheme="minorEastAsia"/>
          <w:highlight w:val="green"/>
          <w:rPrChange w:id="2068" w:author="RANNOU Jean-Philippe" w:date="2020-02-11T17:32:00Z">
            <w:rPr>
              <w:rStyle w:val="CodeCar"/>
              <w:rFonts w:eastAsiaTheme="minorEastAsia"/>
            </w:rPr>
          </w:rPrChange>
        </w:rPr>
        <w:t>g_decArgo_minSubSurfaceCycleDuration</w:t>
      </w:r>
      <w:r w:rsidRPr="00D8159A">
        <w:rPr>
          <w:highlight w:val="green"/>
          <w:rPrChange w:id="2069" w:author="RANNOU Jean-Philippe" w:date="2020-02-11T17:32:00Z">
            <w:rPr/>
          </w:rPrChange>
        </w:rPr>
        <w:t>[ (</w:t>
      </w:r>
      <w:r w:rsidRPr="00D8159A">
        <w:rPr>
          <w:rStyle w:val="CodeCar"/>
          <w:rFonts w:eastAsiaTheme="minorEastAsia"/>
          <w:highlight w:val="green"/>
          <w:rPrChange w:id="2070" w:author="RANNOU Jean-Philippe" w:date="2020-02-11T17:32:00Z">
            <w:rPr>
              <w:rStyle w:val="CodeCar"/>
              <w:rFonts w:eastAsiaTheme="minorEastAsia"/>
            </w:rPr>
          </w:rPrChange>
        </w:rPr>
        <w:t>g_decArgo_minSubSurfaceCycleDuration</w:t>
      </w:r>
      <w:r w:rsidRPr="00D8159A">
        <w:rPr>
          <w:highlight w:val="green"/>
          <w:rPrChange w:id="2071" w:author="RANNOU Jean-Philippe" w:date="2020-02-11T17:32:00Z">
            <w:rPr/>
          </w:rPrChange>
        </w:rPr>
        <w:t xml:space="preserve">  = 5 hours) are processed together </w:t>
      </w:r>
      <w:ins w:id="2072" w:author="RANNOU Jean-Philippe" w:date="2020-02-11T16:16:00Z">
        <w:r w:rsidR="00F80BB8" w:rsidRPr="00D8159A">
          <w:rPr>
            <w:highlight w:val="green"/>
            <w:rPrChange w:id="2073" w:author="RANNOU Jean-Philippe" w:date="2020-02-11T17:32:00Z">
              <w:rPr/>
            </w:rPrChange>
          </w:rPr>
          <w:t xml:space="preserve">(steps #5 and #6 of the algorithm) </w:t>
        </w:r>
      </w:ins>
      <w:r w:rsidRPr="00D8159A">
        <w:rPr>
          <w:highlight w:val="green"/>
          <w:rPrChange w:id="2074" w:author="RANNOU Jean-Philippe" w:date="2020-02-11T17:32:00Z">
            <w:rPr/>
          </w:rPrChange>
        </w:rPr>
        <w:t>even if the resulting data set is not complete</w:t>
      </w:r>
      <w:ins w:id="2075" w:author="RANNOU Jean-Philippe" w:date="2020-02-11T16:15:00Z">
        <w:r w:rsidR="00F80BB8" w:rsidRPr="00D8159A">
          <w:rPr>
            <w:highlight w:val="green"/>
            <w:rPrChange w:id="2076" w:author="RANNOU Jean-Philippe" w:date="2020-02-11T17:32:00Z">
              <w:rPr/>
            </w:rPrChange>
          </w:rPr>
          <w:t>.</w:t>
        </w:r>
      </w:ins>
      <w:del w:id="2077" w:author="RANNOU Jean-Philippe" w:date="2020-02-11T16:15:00Z">
        <w:r w:rsidRPr="00D8159A" w:rsidDel="00F80BB8">
          <w:rPr>
            <w:highlight w:val="green"/>
            <w:rPrChange w:id="2078" w:author="RANNOU Jean-Philippe" w:date="2020-02-11T17:32:00Z">
              <w:rPr/>
            </w:rPrChange>
          </w:rPr>
          <w:delText xml:space="preserve">. </w:delText>
        </w:r>
        <w:r w:rsidRPr="00D8159A" w:rsidDel="00880D5A">
          <w:rPr>
            <w:highlight w:val="green"/>
            <w:rPrChange w:id="2079" w:author="RANNOU Jean-Philippe" w:date="2020-02-11T17:32:00Z">
              <w:rPr/>
            </w:rPrChange>
          </w:rPr>
          <w:delText>After decoding, these SBD files are deleted and their associated mail files moved from the ‘</w:delText>
        </w:r>
        <w:r w:rsidRPr="00D8159A" w:rsidDel="00880D5A">
          <w:rPr>
            <w:i/>
            <w:highlight w:val="green"/>
            <w:rPrChange w:id="2080" w:author="RANNOU Jean-Philippe" w:date="2020-02-11T17:32:00Z">
              <w:rPr>
                <w:i/>
              </w:rPr>
            </w:rPrChange>
          </w:rPr>
          <w:delText>buffer’</w:delText>
        </w:r>
        <w:r w:rsidRPr="00D8159A" w:rsidDel="00880D5A">
          <w:rPr>
            <w:highlight w:val="green"/>
            <w:rPrChange w:id="2081" w:author="RANNOU Jean-Philippe" w:date="2020-02-11T17:32:00Z">
              <w:rPr/>
            </w:rPrChange>
          </w:rPr>
          <w:delText xml:space="preserve"> directory to the ‘</w:delText>
        </w:r>
        <w:r w:rsidRPr="00D8159A" w:rsidDel="00880D5A">
          <w:rPr>
            <w:i/>
            <w:highlight w:val="green"/>
            <w:rPrChange w:id="2082" w:author="RANNOU Jean-Philippe" w:date="2020-02-11T17:32:00Z">
              <w:rPr>
                <w:i/>
              </w:rPr>
            </w:rPrChange>
          </w:rPr>
          <w:delText>archive’</w:delText>
        </w:r>
        <w:r w:rsidRPr="00D8159A" w:rsidDel="00880D5A">
          <w:rPr>
            <w:highlight w:val="green"/>
            <w:rPrChange w:id="2083" w:author="RANNOU Jean-Philippe" w:date="2020-02-11T17:32:00Z">
              <w:rPr/>
            </w:rPrChange>
          </w:rPr>
          <w:delText xml:space="preserve"> directory.</w:delText>
        </w:r>
      </w:del>
    </w:p>
    <w:p w:rsidR="0044568A" w:rsidRPr="00D8159A" w:rsidRDefault="0044568A" w:rsidP="002F08BF">
      <w:pPr>
        <w:pStyle w:val="Corpsdetexte"/>
        <w:rPr>
          <w:ins w:id="2084" w:author="RANNOU Jean-Philippe" w:date="2020-02-11T16:16:00Z"/>
          <w:highlight w:val="green"/>
        </w:rPr>
      </w:pPr>
    </w:p>
    <w:p w:rsidR="00443838" w:rsidRPr="00D8159A" w:rsidRDefault="00443838" w:rsidP="002F08BF">
      <w:pPr>
        <w:pStyle w:val="Corpsdetexte"/>
        <w:rPr>
          <w:ins w:id="2085" w:author="RANNOU Jean-Philippe" w:date="2020-02-06T11:52:00Z"/>
          <w:highlight w:val="green"/>
          <w:rPrChange w:id="2086" w:author="RANNOU Jean-Philippe" w:date="2020-02-11T17:32:00Z">
            <w:rPr>
              <w:ins w:id="2087" w:author="RANNOU Jean-Philippe" w:date="2020-02-06T11:52:00Z"/>
            </w:rPr>
          </w:rPrChange>
        </w:rPr>
      </w:pPr>
      <w:ins w:id="2088" w:author="RANNOU Jean-Philippe" w:date="2020-02-06T11:46:00Z">
        <w:r w:rsidRPr="00D8159A">
          <w:rPr>
            <w:highlight w:val="green"/>
            <w:rPrChange w:id="2089" w:author="RANNOU Jean-Philippe" w:date="2020-02-11T17:32:00Z">
              <w:rPr/>
            </w:rPrChange>
          </w:rPr>
          <w:t>Note that</w:t>
        </w:r>
      </w:ins>
      <w:ins w:id="2090" w:author="RANNOU Jean-Philippe" w:date="2020-02-06T11:47:00Z">
        <w:r w:rsidRPr="00D8159A">
          <w:rPr>
            <w:highlight w:val="green"/>
            <w:rPrChange w:id="2091" w:author="RANNOU Jean-Philippe" w:date="2020-02-11T17:32:00Z">
              <w:rPr/>
            </w:rPrChange>
          </w:rPr>
          <w:t xml:space="preserve">, when </w:t>
        </w:r>
      </w:ins>
      <w:ins w:id="2092" w:author="RANNOU Jean-Philippe" w:date="2020-02-06T11:48:00Z">
        <w:r w:rsidRPr="00D8159A">
          <w:rPr>
            <w:highlight w:val="green"/>
            <w:rPrChange w:id="2093" w:author="RANNOU Jean-Philippe" w:date="2020-02-11T17:32:00Z">
              <w:rPr/>
            </w:rPrChange>
          </w:rPr>
          <w:t>the float has ended its mission (recovered or lost float)</w:t>
        </w:r>
      </w:ins>
      <w:ins w:id="2094" w:author="RANNOU Jean-Philippe" w:date="2020-02-06T11:50:00Z">
        <w:r w:rsidRPr="00D8159A">
          <w:rPr>
            <w:highlight w:val="green"/>
            <w:rPrChange w:id="2095" w:author="RANNOU Jean-Philippe" w:date="2020-02-11T17:32:00Z">
              <w:rPr/>
            </w:rPrChange>
          </w:rPr>
          <w:t>,</w:t>
        </w:r>
      </w:ins>
      <w:ins w:id="2096" w:author="RANNOU Jean-Philippe" w:date="2020-02-06T11:48:00Z">
        <w:r w:rsidRPr="00D8159A">
          <w:rPr>
            <w:highlight w:val="green"/>
            <w:rPrChange w:id="2097" w:author="RANNOU Jean-Philippe" w:date="2020-02-11T17:32:00Z">
              <w:rPr/>
            </w:rPrChange>
          </w:rPr>
          <w:t xml:space="preserve"> </w:t>
        </w:r>
      </w:ins>
      <w:ins w:id="2098" w:author="RANNOU Jean-Philippe" w:date="2020-02-06T11:49:00Z">
        <w:r w:rsidRPr="00D8159A">
          <w:rPr>
            <w:highlight w:val="green"/>
            <w:rPrChange w:id="2099" w:author="RANNOU Jean-Philippe" w:date="2020-02-11T17:32:00Z">
              <w:rPr/>
            </w:rPrChange>
          </w:rPr>
          <w:t xml:space="preserve">if </w:t>
        </w:r>
      </w:ins>
      <w:ins w:id="2100" w:author="RANNOU Jean-Philippe" w:date="2020-02-06T11:47:00Z">
        <w:r w:rsidRPr="00D8159A">
          <w:rPr>
            <w:highlight w:val="green"/>
            <w:rPrChange w:id="2101" w:author="RANNOU Jean-Philippe" w:date="2020-02-11T17:32:00Z">
              <w:rPr/>
            </w:rPrChange>
          </w:rPr>
          <w:t xml:space="preserve">the last </w:t>
        </w:r>
      </w:ins>
      <w:ins w:id="2102" w:author="RANNOU Jean-Philippe" w:date="2020-02-06T11:48:00Z">
        <w:r w:rsidRPr="00D8159A">
          <w:rPr>
            <w:highlight w:val="green"/>
            <w:rPrChange w:id="2103" w:author="RANNOU Jean-Philippe" w:date="2020-02-11T17:32:00Z">
              <w:rPr/>
            </w:rPrChange>
          </w:rPr>
          <w:t xml:space="preserve">received </w:t>
        </w:r>
      </w:ins>
      <w:ins w:id="2104" w:author="RANNOU Jean-Philippe" w:date="2020-02-06T11:47:00Z">
        <w:r w:rsidRPr="00D8159A">
          <w:rPr>
            <w:highlight w:val="green"/>
            <w:rPrChange w:id="2105" w:author="RANNOU Jean-Philippe" w:date="2020-02-11T17:32:00Z">
              <w:rPr/>
            </w:rPrChange>
          </w:rPr>
          <w:t xml:space="preserve">buffer </w:t>
        </w:r>
      </w:ins>
      <w:ins w:id="2106" w:author="RANNOU Jean-Philippe" w:date="2020-02-06T11:49:00Z">
        <w:r w:rsidRPr="00D8159A">
          <w:rPr>
            <w:highlight w:val="green"/>
            <w:rPrChange w:id="2107" w:author="RANNOU Jean-Philippe" w:date="2020-02-11T17:32:00Z">
              <w:rPr/>
            </w:rPrChange>
          </w:rPr>
          <w:t>is not complete</w:t>
        </w:r>
      </w:ins>
      <w:ins w:id="2108" w:author="RANNOU Jean-Philippe" w:date="2020-02-06T11:50:00Z">
        <w:r w:rsidRPr="00D8159A">
          <w:rPr>
            <w:highlight w:val="green"/>
            <w:rPrChange w:id="2109" w:author="RANNOU Jean-Philippe" w:date="2020-02-11T17:32:00Z">
              <w:rPr/>
            </w:rPrChange>
          </w:rPr>
          <w:t>,</w:t>
        </w:r>
      </w:ins>
      <w:ins w:id="2110" w:author="RANNOU Jean-Philippe" w:date="2020-02-06T11:49:00Z">
        <w:r w:rsidRPr="00D8159A">
          <w:rPr>
            <w:highlight w:val="green"/>
            <w:rPrChange w:id="2111" w:author="RANNOU Jean-Philippe" w:date="2020-02-11T17:32:00Z">
              <w:rPr/>
            </w:rPrChange>
          </w:rPr>
          <w:t xml:space="preserve"> it will never be processed with the algorithm exposed above.</w:t>
        </w:r>
      </w:ins>
      <w:ins w:id="2112" w:author="RANNOU Jean-Philippe" w:date="2020-02-06T11:50:00Z">
        <w:r w:rsidRPr="00D8159A">
          <w:rPr>
            <w:highlight w:val="green"/>
            <w:rPrChange w:id="2113" w:author="RANNOU Jean-Philippe" w:date="2020-02-11T17:32:00Z">
              <w:rPr/>
            </w:rPrChange>
          </w:rPr>
          <w:t xml:space="preserve"> </w:t>
        </w:r>
      </w:ins>
      <w:ins w:id="2114" w:author="RANNOU Jean-Philippe" w:date="2020-02-06T11:52:00Z">
        <w:r w:rsidR="00F40090" w:rsidRPr="00D8159A">
          <w:rPr>
            <w:highlight w:val="green"/>
            <w:rPrChange w:id="2115" w:author="RANNOU Jean-Philippe" w:date="2020-02-11T17:32:00Z">
              <w:rPr/>
            </w:rPrChange>
          </w:rPr>
          <w:t>To cope with this issue, the user should be informed that</w:t>
        </w:r>
      </w:ins>
      <w:ins w:id="2116" w:author="RANNOU Jean-Philippe" w:date="2020-02-06T11:54:00Z">
        <w:r w:rsidR="00F40090" w:rsidRPr="00D8159A">
          <w:rPr>
            <w:highlight w:val="green"/>
            <w:rPrChange w:id="2117" w:author="RANNOU Jean-Philippe" w:date="2020-02-11T17:32:00Z">
              <w:rPr/>
            </w:rPrChange>
          </w:rPr>
          <w:t xml:space="preserve">, at the end </w:t>
        </w:r>
      </w:ins>
      <w:ins w:id="2118" w:author="RANNOU Jean-Philippe" w:date="2020-02-06T11:55:00Z">
        <w:r w:rsidR="00F40090" w:rsidRPr="00D8159A">
          <w:rPr>
            <w:highlight w:val="green"/>
            <w:rPrChange w:id="2119" w:author="RANNOU Jean-Philippe" w:date="2020-02-11T17:32:00Z">
              <w:rPr/>
            </w:rPrChange>
          </w:rPr>
          <w:t>of a decoder session</w:t>
        </w:r>
      </w:ins>
      <w:ins w:id="2120" w:author="RANNOU Jean-Philippe" w:date="2020-02-06T11:52:00Z">
        <w:r w:rsidR="00F40090" w:rsidRPr="00D8159A">
          <w:rPr>
            <w:highlight w:val="green"/>
            <w:rPrChange w:id="2121" w:author="RANNOU Jean-Philippe" w:date="2020-02-11T17:32:00Z">
              <w:rPr/>
            </w:rPrChange>
          </w:rPr>
          <w:t>:</w:t>
        </w:r>
      </w:ins>
    </w:p>
    <w:p w:rsidR="00F40090" w:rsidRPr="00D8159A" w:rsidRDefault="00F40090">
      <w:pPr>
        <w:pStyle w:val="Corpsdetexte"/>
        <w:numPr>
          <w:ilvl w:val="0"/>
          <w:numId w:val="60"/>
        </w:numPr>
        <w:rPr>
          <w:ins w:id="2122" w:author="RANNOU Jean-Philippe" w:date="2020-02-06T11:53:00Z"/>
          <w:highlight w:val="green"/>
          <w:rPrChange w:id="2123" w:author="RANNOU Jean-Philippe" w:date="2020-02-11T17:32:00Z">
            <w:rPr>
              <w:ins w:id="2124" w:author="RANNOU Jean-Philippe" w:date="2020-02-06T11:53:00Z"/>
            </w:rPr>
          </w:rPrChange>
        </w:rPr>
        <w:pPrChange w:id="2125" w:author="RANNOU Jean-Philippe" w:date="2020-02-06T11:52:00Z">
          <w:pPr>
            <w:pStyle w:val="Corpsdetexte"/>
          </w:pPr>
        </w:pPrChange>
      </w:pPr>
      <w:ins w:id="2126" w:author="RANNOU Jean-Philippe" w:date="2020-02-06T11:52:00Z">
        <w:r w:rsidRPr="00D8159A">
          <w:rPr>
            <w:highlight w:val="green"/>
            <w:rPrChange w:id="2127" w:author="RANNOU Jean-Philippe" w:date="2020-02-11T17:32:00Z">
              <w:rPr/>
            </w:rPrChange>
          </w:rPr>
          <w:t>The remaining</w:t>
        </w:r>
      </w:ins>
      <w:ins w:id="2128" w:author="RANNOU Jean-Philippe" w:date="2020-02-06T11:54:00Z">
        <w:r w:rsidRPr="00D8159A">
          <w:rPr>
            <w:highlight w:val="green"/>
            <w:rPrChange w:id="2129" w:author="RANNOU Jean-Philippe" w:date="2020-02-11T17:32:00Z">
              <w:rPr/>
            </w:rPrChange>
          </w:rPr>
          <w:t xml:space="preserve"> unprocessed</w:t>
        </w:r>
      </w:ins>
      <w:ins w:id="2130" w:author="RANNOU Jean-Philippe" w:date="2020-02-06T11:52:00Z">
        <w:r w:rsidRPr="00D8159A">
          <w:rPr>
            <w:highlight w:val="green"/>
            <w:rPrChange w:id="2131" w:author="RANNOU Jean-Philippe" w:date="2020-02-11T17:32:00Z">
              <w:rPr/>
            </w:rPrChange>
          </w:rPr>
          <w:t xml:space="preserve"> buffers </w:t>
        </w:r>
      </w:ins>
      <w:ins w:id="2132" w:author="RANNOU Jean-Philippe" w:date="2020-02-06T11:53:00Z">
        <w:r w:rsidRPr="00D8159A">
          <w:rPr>
            <w:highlight w:val="green"/>
            <w:rPrChange w:id="2133" w:author="RANNOU Jean-Philippe" w:date="2020-02-11T17:32:00Z">
              <w:rPr/>
            </w:rPrChange>
          </w:rPr>
          <w:t>are always processed by the PI decoder,</w:t>
        </w:r>
      </w:ins>
    </w:p>
    <w:p w:rsidR="00F40090" w:rsidRPr="00D8159A" w:rsidRDefault="00F40090">
      <w:pPr>
        <w:pStyle w:val="Corpsdetexte"/>
        <w:numPr>
          <w:ilvl w:val="0"/>
          <w:numId w:val="60"/>
        </w:numPr>
        <w:rPr>
          <w:highlight w:val="green"/>
          <w:rPrChange w:id="2134" w:author="RANNOU Jean-Philippe" w:date="2020-02-11T17:32:00Z">
            <w:rPr/>
          </w:rPrChange>
        </w:rPr>
        <w:pPrChange w:id="2135" w:author="RANNOU Jean-Philippe" w:date="2020-02-06T11:52:00Z">
          <w:pPr>
            <w:pStyle w:val="Corpsdetexte"/>
          </w:pPr>
        </w:pPrChange>
      </w:pPr>
      <w:ins w:id="2136" w:author="RANNOU Jean-Philippe" w:date="2020-02-06T11:54:00Z">
        <w:r w:rsidRPr="00D8159A">
          <w:rPr>
            <w:highlight w:val="green"/>
            <w:rPrChange w:id="2137" w:author="RANNOU Jean-Philippe" w:date="2020-02-11T17:32:00Z">
              <w:rPr/>
            </w:rPrChange>
          </w:rPr>
          <w:t xml:space="preserve">The remaining </w:t>
        </w:r>
      </w:ins>
      <w:ins w:id="2138" w:author="RANNOU Jean-Philippe" w:date="2020-02-06T11:55:00Z">
        <w:r w:rsidRPr="00D8159A">
          <w:rPr>
            <w:highlight w:val="green"/>
            <w:rPrChange w:id="2139" w:author="RANNOU Jean-Philippe" w:date="2020-02-11T17:32:00Z">
              <w:rPr/>
            </w:rPrChange>
          </w:rPr>
          <w:t xml:space="preserve">unprocessed </w:t>
        </w:r>
      </w:ins>
      <w:ins w:id="2140" w:author="RANNOU Jean-Philippe" w:date="2020-02-06T11:54:00Z">
        <w:r w:rsidRPr="00D8159A">
          <w:rPr>
            <w:highlight w:val="green"/>
            <w:rPrChange w:id="2141" w:author="RANNOU Jean-Philippe" w:date="2020-02-11T17:32:00Z">
              <w:rPr/>
            </w:rPrChange>
          </w:rPr>
          <w:t xml:space="preserve">buffers </w:t>
        </w:r>
      </w:ins>
      <w:ins w:id="2142" w:author="RANNOU Jean-Philippe" w:date="2020-02-06T11:55:00Z">
        <w:r w:rsidRPr="00D8159A">
          <w:rPr>
            <w:highlight w:val="green"/>
            <w:rPrChange w:id="2143" w:author="RANNOU Jean-Philippe" w:date="2020-02-11T17:32:00Z">
              <w:rPr/>
            </w:rPrChange>
          </w:rPr>
          <w:t xml:space="preserve">can be processed by the DAC decoder with the </w:t>
        </w:r>
      </w:ins>
      <w:ins w:id="2144" w:author="RANNOU Jean-Philippe" w:date="2020-02-06T11:57:00Z">
        <w:r w:rsidR="00936382" w:rsidRPr="00D8159A">
          <w:rPr>
            <w:rFonts w:ascii="Courier New" w:hAnsi="Courier New" w:cs="Courier New"/>
            <w:sz w:val="20"/>
            <w:szCs w:val="20"/>
            <w:highlight w:val="green"/>
            <w:rPrChange w:id="2145" w:author="RANNOU Jean-Philippe" w:date="2020-02-11T17:32:00Z">
              <w:rPr>
                <w:rFonts w:ascii="Courier New" w:hAnsi="Courier New" w:cs="Courier New"/>
                <w:highlight w:val="green"/>
              </w:rPr>
            </w:rPrChange>
          </w:rPr>
          <w:t>PROCESS_REMAINING_BUFFERS</w:t>
        </w:r>
        <w:r w:rsidR="00936382" w:rsidRPr="00D8159A">
          <w:rPr>
            <w:highlight w:val="green"/>
            <w:rPrChange w:id="2146" w:author="RANNOU Jean-Philippe" w:date="2020-02-11T17:32:00Z">
              <w:rPr/>
            </w:rPrChange>
          </w:rPr>
          <w:t xml:space="preserve"> configuration </w:t>
        </w:r>
      </w:ins>
      <w:ins w:id="2147" w:author="RANNOU Jean-Philippe" w:date="2020-02-06T11:59:00Z">
        <w:r w:rsidR="00936382" w:rsidRPr="00D8159A">
          <w:rPr>
            <w:highlight w:val="green"/>
          </w:rPr>
          <w:t>variable</w:t>
        </w:r>
      </w:ins>
      <w:ins w:id="2148" w:author="RANNOU Jean-Philippe" w:date="2020-02-06T11:57:00Z">
        <w:r w:rsidR="00936382" w:rsidRPr="00D8159A">
          <w:rPr>
            <w:highlight w:val="green"/>
            <w:rPrChange w:id="2149" w:author="RANNOU Jean-Philippe" w:date="2020-02-11T17:32:00Z">
              <w:rPr/>
            </w:rPrChange>
          </w:rPr>
          <w:t>.</w:t>
        </w:r>
      </w:ins>
    </w:p>
    <w:p w:rsidR="002F08BF" w:rsidRPr="00D8159A" w:rsidDel="00985E56" w:rsidRDefault="002F08BF" w:rsidP="002F08BF">
      <w:pPr>
        <w:pStyle w:val="Corpsdetexte"/>
        <w:rPr>
          <w:del w:id="2150" w:author="RANNOU Jean-Philippe" w:date="2020-02-11T15:47:00Z"/>
          <w:highlight w:val="green"/>
          <w:rPrChange w:id="2151" w:author="RANNOU Jean-Philippe" w:date="2020-02-11T17:32:00Z">
            <w:rPr>
              <w:del w:id="2152" w:author="RANNOU Jean-Philippe" w:date="2020-02-11T15:47:00Z"/>
            </w:rPr>
          </w:rPrChange>
        </w:rPr>
      </w:pPr>
      <w:bookmarkStart w:id="2153" w:name="_Toc32334949"/>
      <w:bookmarkStart w:id="2154" w:name="_Toc32335244"/>
      <w:bookmarkStart w:id="2155" w:name="_Toc32591970"/>
      <w:bookmarkEnd w:id="2153"/>
      <w:bookmarkEnd w:id="2154"/>
      <w:bookmarkEnd w:id="2155"/>
    </w:p>
    <w:p w:rsidR="002F08BF" w:rsidRPr="00D8159A" w:rsidDel="00985E56" w:rsidRDefault="002F08BF" w:rsidP="002F08BF">
      <w:pPr>
        <w:pStyle w:val="Corpsdetexte"/>
        <w:rPr>
          <w:del w:id="2156" w:author="RANNOU Jean-Philippe" w:date="2020-02-11T15:47:00Z"/>
          <w:b/>
          <w:highlight w:val="green"/>
          <w:rPrChange w:id="2157" w:author="RANNOU Jean-Philippe" w:date="2020-02-11T17:32:00Z">
            <w:rPr>
              <w:del w:id="2158" w:author="RANNOU Jean-Philippe" w:date="2020-02-11T15:47:00Z"/>
              <w:b/>
            </w:rPr>
          </w:rPrChange>
        </w:rPr>
      </w:pPr>
      <w:del w:id="2159" w:author="RANNOU Jean-Philippe" w:date="2020-02-11T15:47:00Z">
        <w:r w:rsidRPr="00D8159A" w:rsidDel="00985E56">
          <w:rPr>
            <w:b/>
            <w:highlight w:val="green"/>
            <w:rPrChange w:id="2160" w:author="RANNOU Jean-Philippe" w:date="2020-02-11T17:32:00Z">
              <w:rPr>
                <w:b/>
              </w:rPr>
            </w:rPrChange>
          </w:rPr>
          <w:delText>If the decoder crashes while decoding Iridium data</w:delText>
        </w:r>
        <w:r w:rsidR="009B4163" w:rsidRPr="00D8159A" w:rsidDel="00985E56">
          <w:rPr>
            <w:b/>
            <w:highlight w:val="green"/>
            <w:rPrChange w:id="2161" w:author="RANNOU Jean-Philippe" w:date="2020-02-11T17:32:00Z">
              <w:rPr>
                <w:b/>
              </w:rPr>
            </w:rPrChange>
          </w:rPr>
          <w:delText xml:space="preserve"> with physical buffers</w:delText>
        </w:r>
        <w:r w:rsidRPr="00D8159A" w:rsidDel="00985E56">
          <w:rPr>
            <w:b/>
            <w:highlight w:val="green"/>
            <w:rPrChange w:id="2162" w:author="RANNOU Jean-Philippe" w:date="2020-02-11T17:32:00Z">
              <w:rPr>
                <w:b/>
              </w:rPr>
            </w:rPrChange>
          </w:rPr>
          <w:delText xml:space="preserve">, we can be in an unstable situation where files remain in the </w:delText>
        </w:r>
        <w:r w:rsidRPr="00D8159A" w:rsidDel="00985E56">
          <w:rPr>
            <w:b/>
            <w:i/>
            <w:highlight w:val="green"/>
            <w:rPrChange w:id="2163" w:author="RANNOU Jean-Philippe" w:date="2020-02-11T17:32:00Z">
              <w:rPr>
                <w:b/>
                <w:i/>
              </w:rPr>
            </w:rPrChange>
          </w:rPr>
          <w:delText>'spool'</w:delText>
        </w:r>
        <w:r w:rsidRPr="00D8159A" w:rsidDel="00985E56">
          <w:rPr>
            <w:b/>
            <w:highlight w:val="green"/>
            <w:rPrChange w:id="2164" w:author="RANNOU Jean-Philippe" w:date="2020-02-11T17:32:00Z">
              <w:rPr>
                <w:b/>
              </w:rPr>
            </w:rPrChange>
          </w:rPr>
          <w:delText xml:space="preserve"> or </w:delText>
        </w:r>
        <w:r w:rsidRPr="00D8159A" w:rsidDel="00985E56">
          <w:rPr>
            <w:b/>
            <w:i/>
            <w:highlight w:val="green"/>
            <w:rPrChange w:id="2165" w:author="RANNOU Jean-Philippe" w:date="2020-02-11T17:32:00Z">
              <w:rPr>
                <w:b/>
                <w:i/>
              </w:rPr>
            </w:rPrChange>
          </w:rPr>
          <w:delText>'buff'</w:delText>
        </w:r>
        <w:r w:rsidRPr="00D8159A" w:rsidDel="00985E56">
          <w:rPr>
            <w:b/>
            <w:highlight w:val="green"/>
            <w:rPrChange w:id="2166" w:author="RANNOU Jean-Philippe" w:date="2020-02-11T17:32:00Z">
              <w:rPr>
                <w:b/>
              </w:rPr>
            </w:rPrChange>
          </w:rPr>
          <w:delText xml:space="preserve"> directories of the float. If so, use the tool </w:delText>
        </w:r>
        <w:r w:rsidRPr="00D8159A" w:rsidDel="00985E56">
          <w:rPr>
            <w:b/>
            <w:i/>
            <w:highlight w:val="green"/>
            <w:rPrChange w:id="2167" w:author="RANNOU Jean-Philippe" w:date="2020-02-11T17:32:00Z">
              <w:rPr>
                <w:b/>
                <w:i/>
              </w:rPr>
            </w:rPrChange>
          </w:rPr>
          <w:delText>clean_spool_and_buff</w:delText>
        </w:r>
        <w:r w:rsidRPr="00D8159A" w:rsidDel="00985E56">
          <w:rPr>
            <w:b/>
            <w:highlight w:val="green"/>
            <w:rPrChange w:id="2168" w:author="RANNOU Jean-Philippe" w:date="2020-02-11T17:32:00Z">
              <w:rPr>
                <w:b/>
              </w:rPr>
            </w:rPrChange>
          </w:rPr>
          <w:delText xml:space="preserve"> to delete SBD files and move back mail files to the </w:delText>
        </w:r>
        <w:r w:rsidRPr="00D8159A" w:rsidDel="00985E56">
          <w:rPr>
            <w:b/>
            <w:i/>
            <w:highlight w:val="green"/>
            <w:rPrChange w:id="2169" w:author="RANNOU Jean-Philippe" w:date="2020-02-11T17:32:00Z">
              <w:rPr>
                <w:b/>
                <w:i/>
              </w:rPr>
            </w:rPrChange>
          </w:rPr>
          <w:delText>'archive'</w:delText>
        </w:r>
        <w:r w:rsidRPr="00D8159A" w:rsidDel="00985E56">
          <w:rPr>
            <w:b/>
            <w:highlight w:val="green"/>
            <w:rPrChange w:id="2170" w:author="RANNOU Jean-Philippe" w:date="2020-02-11T17:32:00Z">
              <w:rPr>
                <w:b/>
              </w:rPr>
            </w:rPrChange>
          </w:rPr>
          <w:delText xml:space="preserve"> directory.</w:delText>
        </w:r>
        <w:bookmarkStart w:id="2171" w:name="_Toc32334950"/>
        <w:bookmarkStart w:id="2172" w:name="_Toc32335245"/>
        <w:bookmarkStart w:id="2173" w:name="_Toc32591971"/>
        <w:bookmarkEnd w:id="2171"/>
        <w:bookmarkEnd w:id="2172"/>
        <w:bookmarkEnd w:id="2173"/>
      </w:del>
    </w:p>
    <w:p w:rsidR="0044568A" w:rsidRPr="00D8159A" w:rsidRDefault="0044568A" w:rsidP="0044568A">
      <w:pPr>
        <w:pStyle w:val="Titre3"/>
        <w:rPr>
          <w:ins w:id="2174" w:author="RANNOU Jean-Philippe" w:date="2020-02-11T16:21:00Z"/>
          <w:highlight w:val="green"/>
          <w:rPrChange w:id="2175" w:author="RANNOU Jean-Philippe" w:date="2020-02-11T17:32:00Z">
            <w:rPr>
              <w:ins w:id="2176" w:author="RANNOU Jean-Philippe" w:date="2020-02-11T16:21:00Z"/>
            </w:rPr>
          </w:rPrChange>
        </w:rPr>
      </w:pPr>
      <w:bookmarkStart w:id="2177" w:name="_Toc32591972"/>
      <w:ins w:id="2178" w:author="RANNOU Jean-Philippe" w:date="2020-02-11T16:17:00Z">
        <w:r w:rsidRPr="00D8159A">
          <w:rPr>
            <w:highlight w:val="green"/>
            <w:rPrChange w:id="2179" w:author="RANNOU Jean-Philippe" w:date="2020-02-11T17:32:00Z">
              <w:rPr/>
            </w:rPrChange>
          </w:rPr>
          <w:t>For Ice floats</w:t>
        </w:r>
      </w:ins>
      <w:bookmarkEnd w:id="2177"/>
    </w:p>
    <w:p w:rsidR="0044568A" w:rsidRPr="00D8159A" w:rsidRDefault="0044568A">
      <w:pPr>
        <w:rPr>
          <w:ins w:id="2180" w:author="RANNOU Jean-Philippe" w:date="2020-02-11T16:27:00Z"/>
          <w:highlight w:val="green"/>
          <w:rPrChange w:id="2181" w:author="RANNOU Jean-Philippe" w:date="2020-02-11T17:32:00Z">
            <w:rPr>
              <w:ins w:id="2182" w:author="RANNOU Jean-Philippe" w:date="2020-02-11T16:27:00Z"/>
            </w:rPr>
          </w:rPrChange>
        </w:rPr>
        <w:pPrChange w:id="2183" w:author="RANNOU Jean-Philippe" w:date="2020-02-11T16:21:00Z">
          <w:pPr>
            <w:pStyle w:val="Titre3"/>
          </w:pPr>
        </w:pPrChange>
      </w:pPr>
      <w:ins w:id="2184" w:author="RANNOU Jean-Philippe" w:date="2020-02-11T16:21:00Z">
        <w:r w:rsidRPr="00D8159A">
          <w:rPr>
            <w:highlight w:val="green"/>
            <w:rPrChange w:id="2185" w:author="RANNOU Jean-Philippe" w:date="2020-02-11T17:32:00Z">
              <w:rPr/>
            </w:rPrChange>
          </w:rPr>
          <w:t xml:space="preserve">Ice </w:t>
        </w:r>
      </w:ins>
      <w:ins w:id="2186" w:author="RANNOU Jean-Philippe" w:date="2020-02-11T16:22:00Z">
        <w:r w:rsidRPr="00D8159A">
          <w:rPr>
            <w:highlight w:val="green"/>
            <w:rPrChange w:id="2187" w:author="RANNOU Jean-Philippe" w:date="2020-02-11T17:32:00Z">
              <w:rPr/>
            </w:rPrChange>
          </w:rPr>
          <w:t xml:space="preserve">floats are </w:t>
        </w:r>
      </w:ins>
      <w:ins w:id="2188" w:author="RANNOU Jean-Philippe" w:date="2020-02-11T17:29:00Z">
        <w:r w:rsidR="00D8159A" w:rsidRPr="00D8159A">
          <w:rPr>
            <w:highlight w:val="green"/>
            <w:rPrChange w:id="2189" w:author="RANNOU Jean-Philippe" w:date="2020-02-11T17:32:00Z">
              <w:rPr/>
            </w:rPrChange>
          </w:rPr>
          <w:t>equipped</w:t>
        </w:r>
      </w:ins>
      <w:ins w:id="2190" w:author="RANNOU Jean-Philippe" w:date="2020-02-11T16:22:00Z">
        <w:r w:rsidRPr="00D8159A">
          <w:rPr>
            <w:highlight w:val="green"/>
            <w:rPrChange w:id="2191" w:author="RANNOU Jean-Philippe" w:date="2020-02-11T17:32:00Z">
              <w:rPr/>
            </w:rPrChange>
          </w:rPr>
          <w:t xml:space="preserve"> with a memory card. When a message </w:t>
        </w:r>
      </w:ins>
      <w:ins w:id="2192" w:author="RANNOU Jean-Philippe" w:date="2020-02-11T16:23:00Z">
        <w:r w:rsidRPr="00D8159A">
          <w:rPr>
            <w:highlight w:val="green"/>
            <w:rPrChange w:id="2193" w:author="RANNOU Jean-Philippe" w:date="2020-02-11T17:32:00Z">
              <w:rPr/>
            </w:rPrChange>
          </w:rPr>
          <w:t>cannot be transmitted</w:t>
        </w:r>
      </w:ins>
      <w:ins w:id="2194" w:author="RANNOU Jean-Philippe" w:date="2020-02-11T16:39:00Z">
        <w:r w:rsidR="00526943" w:rsidRPr="00D8159A">
          <w:rPr>
            <w:highlight w:val="green"/>
            <w:rPrChange w:id="2195" w:author="RANNOU Jean-Philippe" w:date="2020-02-11T17:32:00Z">
              <w:rPr/>
            </w:rPrChange>
          </w:rPr>
          <w:t xml:space="preserve"> (</w:t>
        </w:r>
      </w:ins>
      <w:ins w:id="2196" w:author="RANNOU Jean-Philippe" w:date="2020-02-11T16:40:00Z">
        <w:r w:rsidR="00526943" w:rsidRPr="00D8159A">
          <w:rPr>
            <w:highlight w:val="green"/>
            <w:rPrChange w:id="2197" w:author="RANNOU Jean-Philippe" w:date="2020-02-11T17:32:00Z">
              <w:rPr/>
            </w:rPrChange>
          </w:rPr>
          <w:t>in case</w:t>
        </w:r>
      </w:ins>
      <w:ins w:id="2198" w:author="RANNOU Jean-Philippe" w:date="2020-02-11T16:39:00Z">
        <w:r w:rsidR="00526943" w:rsidRPr="00D8159A">
          <w:rPr>
            <w:highlight w:val="green"/>
            <w:rPrChange w:id="2199" w:author="RANNOU Jean-Philippe" w:date="2020-02-11T17:32:00Z">
              <w:rPr/>
            </w:rPrChange>
          </w:rPr>
          <w:t xml:space="preserve"> of a failure of the transmission system or </w:t>
        </w:r>
      </w:ins>
      <w:ins w:id="2200" w:author="RANNOU Jean-Philippe" w:date="2020-02-11T16:41:00Z">
        <w:r w:rsidR="00526943" w:rsidRPr="00D8159A">
          <w:rPr>
            <w:highlight w:val="green"/>
            <w:rPrChange w:id="2201" w:author="RANNOU Jean-Philippe" w:date="2020-02-11T17:32:00Z">
              <w:rPr/>
            </w:rPrChange>
          </w:rPr>
          <w:t>in case</w:t>
        </w:r>
      </w:ins>
      <w:ins w:id="2202" w:author="RANNOU Jean-Philippe" w:date="2020-02-11T16:39:00Z">
        <w:r w:rsidR="00526943" w:rsidRPr="00D8159A">
          <w:rPr>
            <w:highlight w:val="green"/>
            <w:rPrChange w:id="2203" w:author="RANNOU Jean-Philippe" w:date="2020-02-11T17:32:00Z">
              <w:rPr/>
            </w:rPrChange>
          </w:rPr>
          <w:t xml:space="preserve"> the float </w:t>
        </w:r>
      </w:ins>
      <w:ins w:id="2204" w:author="RANNOU Jean-Philippe" w:date="2020-02-11T16:41:00Z">
        <w:r w:rsidR="00526943" w:rsidRPr="00D8159A">
          <w:rPr>
            <w:highlight w:val="green"/>
            <w:rPrChange w:id="2205" w:author="RANNOU Jean-Philippe" w:date="2020-02-11T17:32:00Z">
              <w:rPr/>
            </w:rPrChange>
          </w:rPr>
          <w:t>cannot reach</w:t>
        </w:r>
      </w:ins>
      <w:ins w:id="2206" w:author="RANNOU Jean-Philippe" w:date="2020-02-11T16:39:00Z">
        <w:r w:rsidR="00526943" w:rsidRPr="00D8159A">
          <w:rPr>
            <w:highlight w:val="green"/>
            <w:rPrChange w:id="2207" w:author="RANNOU Jean-Philippe" w:date="2020-02-11T17:32:00Z">
              <w:rPr/>
            </w:rPrChange>
          </w:rPr>
          <w:t xml:space="preserve"> the s</w:t>
        </w:r>
      </w:ins>
      <w:ins w:id="2208" w:author="RANNOU Jean-Philippe" w:date="2020-02-11T16:40:00Z">
        <w:r w:rsidR="00526943" w:rsidRPr="00D8159A">
          <w:rPr>
            <w:highlight w:val="green"/>
            <w:rPrChange w:id="2209" w:author="RANNOU Jean-Philippe" w:date="2020-02-11T17:32:00Z">
              <w:rPr/>
            </w:rPrChange>
          </w:rPr>
          <w:t>urface because of Ice coverage)</w:t>
        </w:r>
      </w:ins>
      <w:ins w:id="2210" w:author="RANNOU Jean-Philippe" w:date="2020-02-11T16:23:00Z">
        <w:r w:rsidRPr="00D8159A">
          <w:rPr>
            <w:highlight w:val="green"/>
            <w:rPrChange w:id="2211" w:author="RANNOU Jean-Philippe" w:date="2020-02-11T17:32:00Z">
              <w:rPr/>
            </w:rPrChange>
          </w:rPr>
          <w:t>, it is store</w:t>
        </w:r>
      </w:ins>
      <w:ins w:id="2212" w:author="RANNOU Jean-Philippe" w:date="2020-02-11T16:25:00Z">
        <w:r w:rsidRPr="00D8159A">
          <w:rPr>
            <w:highlight w:val="green"/>
            <w:rPrChange w:id="2213" w:author="RANNOU Jean-Philippe" w:date="2020-02-11T17:32:00Z">
              <w:rPr/>
            </w:rPrChange>
          </w:rPr>
          <w:t>d</w:t>
        </w:r>
      </w:ins>
      <w:ins w:id="2214" w:author="RANNOU Jean-Philippe" w:date="2020-02-11T16:23:00Z">
        <w:r w:rsidRPr="00D8159A">
          <w:rPr>
            <w:highlight w:val="green"/>
            <w:rPrChange w:id="2215" w:author="RANNOU Jean-Philippe" w:date="2020-02-11T17:32:00Z">
              <w:rPr/>
            </w:rPrChange>
          </w:rPr>
          <w:t xml:space="preserve"> on the memory card to be transmitted later</w:t>
        </w:r>
      </w:ins>
      <w:ins w:id="2216" w:author="RANNOU Jean-Philippe" w:date="2020-02-11T16:30:00Z">
        <w:r w:rsidR="0084607E" w:rsidRPr="00D8159A">
          <w:rPr>
            <w:highlight w:val="green"/>
            <w:rPrChange w:id="2217" w:author="RANNOU Jean-Philippe" w:date="2020-02-11T17:32:00Z">
              <w:rPr/>
            </w:rPrChange>
          </w:rPr>
          <w:t xml:space="preserve"> in delayed mode</w:t>
        </w:r>
      </w:ins>
      <w:ins w:id="2218" w:author="RANNOU Jean-Philippe" w:date="2020-02-11T16:23:00Z">
        <w:r w:rsidRPr="00D8159A">
          <w:rPr>
            <w:highlight w:val="green"/>
            <w:rPrChange w:id="2219" w:author="RANNOU Jean-Philippe" w:date="2020-02-11T17:32:00Z">
              <w:rPr/>
            </w:rPrChange>
          </w:rPr>
          <w:t xml:space="preserve"> (</w:t>
        </w:r>
      </w:ins>
      <w:ins w:id="2220" w:author="RANNOU Jean-Philippe" w:date="2020-02-11T16:24:00Z">
        <w:r w:rsidRPr="00D8159A">
          <w:rPr>
            <w:highlight w:val="green"/>
            <w:rPrChange w:id="2221" w:author="RANNOU Jean-Philippe" w:date="2020-02-11T17:32:00Z">
              <w:rPr/>
            </w:rPrChange>
          </w:rPr>
          <w:t xml:space="preserve">during </w:t>
        </w:r>
      </w:ins>
      <w:ins w:id="2222" w:author="RANNOU Jean-Philippe" w:date="2020-02-11T16:30:00Z">
        <w:r w:rsidR="0084607E" w:rsidRPr="00D8159A">
          <w:rPr>
            <w:highlight w:val="green"/>
            <w:rPrChange w:id="2223" w:author="RANNOU Jean-Philippe" w:date="2020-02-11T17:32:00Z">
              <w:rPr/>
            </w:rPrChange>
          </w:rPr>
          <w:t>one or more</w:t>
        </w:r>
      </w:ins>
      <w:ins w:id="2224" w:author="RANNOU Jean-Philippe" w:date="2020-02-11T16:24:00Z">
        <w:r w:rsidRPr="00D8159A">
          <w:rPr>
            <w:highlight w:val="green"/>
            <w:rPrChange w:id="2225" w:author="RANNOU Jean-Philippe" w:date="2020-02-11T17:32:00Z">
              <w:rPr/>
            </w:rPrChange>
          </w:rPr>
          <w:t xml:space="preserve"> </w:t>
        </w:r>
      </w:ins>
      <w:ins w:id="2226" w:author="RANNOU Jean-Philippe" w:date="2020-02-11T16:31:00Z">
        <w:r w:rsidR="0084607E" w:rsidRPr="00D8159A">
          <w:rPr>
            <w:highlight w:val="green"/>
            <w:rPrChange w:id="2227" w:author="RANNOU Jean-Philippe" w:date="2020-02-11T17:32:00Z">
              <w:rPr/>
            </w:rPrChange>
          </w:rPr>
          <w:t>following</w:t>
        </w:r>
      </w:ins>
      <w:ins w:id="2228" w:author="RANNOU Jean-Philippe" w:date="2020-02-11T16:24:00Z">
        <w:r w:rsidRPr="00D8159A">
          <w:rPr>
            <w:highlight w:val="green"/>
            <w:rPrChange w:id="2229" w:author="RANNOU Jean-Philippe" w:date="2020-02-11T17:32:00Z">
              <w:rPr/>
            </w:rPrChange>
          </w:rPr>
          <w:t xml:space="preserve"> transmission session</w:t>
        </w:r>
      </w:ins>
      <w:ins w:id="2230" w:author="RANNOU Jean-Philippe" w:date="2020-02-11T16:31:00Z">
        <w:r w:rsidR="0084607E" w:rsidRPr="00D8159A">
          <w:rPr>
            <w:highlight w:val="green"/>
            <w:rPrChange w:id="2231" w:author="RANNOU Jean-Philippe" w:date="2020-02-11T17:32:00Z">
              <w:rPr/>
            </w:rPrChange>
          </w:rPr>
          <w:t>(s)</w:t>
        </w:r>
      </w:ins>
      <w:ins w:id="2232" w:author="RANNOU Jean-Philippe" w:date="2020-02-11T16:24:00Z">
        <w:r w:rsidRPr="00D8159A">
          <w:rPr>
            <w:highlight w:val="green"/>
            <w:rPrChange w:id="2233" w:author="RANNOU Jean-Philippe" w:date="2020-02-11T17:32:00Z">
              <w:rPr/>
            </w:rPrChange>
          </w:rPr>
          <w:t>)</w:t>
        </w:r>
      </w:ins>
      <w:ins w:id="2234" w:author="RANNOU Jean-Philippe" w:date="2020-02-11T16:23:00Z">
        <w:r w:rsidRPr="00D8159A">
          <w:rPr>
            <w:highlight w:val="green"/>
            <w:rPrChange w:id="2235" w:author="RANNOU Jean-Philippe" w:date="2020-02-11T17:32:00Z">
              <w:rPr/>
            </w:rPrChange>
          </w:rPr>
          <w:t>.</w:t>
        </w:r>
      </w:ins>
      <w:ins w:id="2236" w:author="RANNOU Jean-Philippe" w:date="2020-02-11T16:25:00Z">
        <w:r w:rsidRPr="00D8159A">
          <w:rPr>
            <w:highlight w:val="green"/>
            <w:rPrChange w:id="2237" w:author="RANNOU Jean-Philippe" w:date="2020-02-11T17:32:00Z">
              <w:rPr/>
            </w:rPrChange>
          </w:rPr>
          <w:t xml:space="preserve"> </w:t>
        </w:r>
      </w:ins>
      <w:ins w:id="2238" w:author="RANNOU Jean-Philippe" w:date="2020-02-11T16:27:00Z">
        <w:r w:rsidR="001A05C2" w:rsidRPr="00D8159A">
          <w:rPr>
            <w:highlight w:val="green"/>
            <w:rPrChange w:id="2239" w:author="RANNOU Jean-Philippe" w:date="2020-02-11T17:32:00Z">
              <w:rPr/>
            </w:rPrChange>
          </w:rPr>
          <w:t xml:space="preserve">Many transmission sessions can then be needed to transmit the data </w:t>
        </w:r>
      </w:ins>
      <w:ins w:id="2240" w:author="RANNOU Jean-Philippe" w:date="2020-02-11T16:25:00Z">
        <w:r w:rsidRPr="00D8159A">
          <w:rPr>
            <w:highlight w:val="green"/>
            <w:rPrChange w:id="2241" w:author="RANNOU Jean-Philippe" w:date="2020-02-11T17:32:00Z">
              <w:rPr/>
            </w:rPrChange>
          </w:rPr>
          <w:t>of a given cycle</w:t>
        </w:r>
        <w:r w:rsidR="001A05C2" w:rsidRPr="00D8159A">
          <w:rPr>
            <w:highlight w:val="green"/>
            <w:rPrChange w:id="2242" w:author="RANNOU Jean-Philippe" w:date="2020-02-11T17:32:00Z">
              <w:rPr/>
            </w:rPrChange>
          </w:rPr>
          <w:t>.</w:t>
        </w:r>
      </w:ins>
    </w:p>
    <w:p w:rsidR="00526943" w:rsidRPr="00D8159A" w:rsidRDefault="00526943" w:rsidP="00526943">
      <w:pPr>
        <w:rPr>
          <w:ins w:id="2243" w:author="RANNOU Jean-Philippe" w:date="2020-02-11T16:42:00Z"/>
          <w:highlight w:val="green"/>
          <w:rPrChange w:id="2244" w:author="RANNOU Jean-Philippe" w:date="2020-02-11T17:32:00Z">
            <w:rPr>
              <w:ins w:id="2245" w:author="RANNOU Jean-Philippe" w:date="2020-02-11T16:42:00Z"/>
            </w:rPr>
          </w:rPrChange>
        </w:rPr>
      </w:pPr>
      <w:ins w:id="2246" w:author="RANNOU Jean-Philippe" w:date="2020-02-11T16:42:00Z">
        <w:r w:rsidRPr="00D8159A">
          <w:rPr>
            <w:highlight w:val="green"/>
            <w:rPrChange w:id="2247" w:author="RANNOU Jean-Philippe" w:date="2020-02-11T17:32:00Z">
              <w:rPr/>
            </w:rPrChange>
          </w:rPr>
          <w:t>In that case, the buffers are virtually</w:t>
        </w:r>
        <w:r w:rsidR="000D29D1" w:rsidRPr="00D8159A">
          <w:rPr>
            <w:highlight w:val="green"/>
            <w:rPrChange w:id="2248" w:author="RANNOU Jean-Philippe" w:date="2020-02-11T17:32:00Z">
              <w:rPr/>
            </w:rPrChange>
          </w:rPr>
          <w:t xml:space="preserve"> man</w:t>
        </w:r>
        <w:r w:rsidRPr="00D8159A">
          <w:rPr>
            <w:highlight w:val="green"/>
            <w:rPrChange w:id="2249" w:author="RANNOU Jean-Philippe" w:date="2020-02-11T17:32:00Z">
              <w:rPr/>
            </w:rPrChange>
          </w:rPr>
          <w:t xml:space="preserve">aged through lists of files: </w:t>
        </w:r>
      </w:ins>
      <w:ins w:id="2250" w:author="RANNOU Jean-Philippe" w:date="2020-02-11T16:54:00Z">
        <w:r w:rsidR="000D29D1" w:rsidRPr="00D8159A">
          <w:rPr>
            <w:highlight w:val="green"/>
            <w:rPrChange w:id="2251" w:author="RANNOU Jean-Philippe" w:date="2020-02-11T17:32:00Z">
              <w:rPr/>
            </w:rPrChange>
          </w:rPr>
          <w:t>a</w:t>
        </w:r>
      </w:ins>
      <w:ins w:id="2252" w:author="RANNOU Jean-Philippe" w:date="2020-02-11T16:42:00Z">
        <w:r w:rsidRPr="00D8159A">
          <w:rPr>
            <w:i/>
            <w:highlight w:val="green"/>
            <w:rPrChange w:id="2253" w:author="RANNOU Jean-Philippe" w:date="2020-02-11T17:32:00Z">
              <w:rPr>
                <w:i/>
              </w:rPr>
            </w:rPrChange>
          </w:rPr>
          <w:t>‘spool’</w:t>
        </w:r>
        <w:r w:rsidRPr="00D8159A">
          <w:rPr>
            <w:highlight w:val="green"/>
            <w:rPrChange w:id="2254" w:author="RANNOU Jean-Philippe" w:date="2020-02-11T17:32:00Z">
              <w:rPr/>
            </w:rPrChange>
          </w:rPr>
          <w:t xml:space="preserve"> </w:t>
        </w:r>
      </w:ins>
      <w:ins w:id="2255" w:author="RANNOU Jean-Philippe" w:date="2020-02-11T16:54:00Z">
        <w:r w:rsidR="000D29D1" w:rsidRPr="00D8159A">
          <w:rPr>
            <w:highlight w:val="green"/>
            <w:rPrChange w:id="2256" w:author="RANNOU Jean-Philippe" w:date="2020-02-11T17:32:00Z">
              <w:rPr/>
            </w:rPrChange>
          </w:rPr>
          <w:t xml:space="preserve">list </w:t>
        </w:r>
      </w:ins>
      <w:ins w:id="2257" w:author="RANNOU Jean-Philippe" w:date="2020-02-11T16:42:00Z">
        <w:r w:rsidRPr="00D8159A">
          <w:rPr>
            <w:highlight w:val="green"/>
            <w:rPrChange w:id="2258" w:author="RANNOU Jean-Philippe" w:date="2020-02-11T17:32:00Z">
              <w:rPr/>
            </w:rPrChange>
          </w:rPr>
          <w:t xml:space="preserve">and </w:t>
        </w:r>
      </w:ins>
      <w:ins w:id="2259" w:author="RANNOU Jean-Philippe" w:date="2020-02-11T16:54:00Z">
        <w:r w:rsidR="000D29D1" w:rsidRPr="00D8159A">
          <w:rPr>
            <w:highlight w:val="green"/>
            <w:rPrChange w:id="2260" w:author="RANNOU Jean-Philippe" w:date="2020-02-11T17:32:00Z">
              <w:rPr/>
            </w:rPrChange>
          </w:rPr>
          <w:t xml:space="preserve">one </w:t>
        </w:r>
      </w:ins>
      <w:ins w:id="2261" w:author="RANNOU Jean-Philippe" w:date="2020-02-11T16:42:00Z">
        <w:r w:rsidRPr="00D8159A">
          <w:rPr>
            <w:i/>
            <w:highlight w:val="green"/>
            <w:rPrChange w:id="2262" w:author="RANNOU Jean-Philippe" w:date="2020-02-11T17:32:00Z">
              <w:rPr>
                <w:i/>
              </w:rPr>
            </w:rPrChange>
          </w:rPr>
          <w:t>‘buffer</w:t>
        </w:r>
      </w:ins>
      <w:ins w:id="2263" w:author="RANNOU Jean-Philippe" w:date="2020-02-11T16:43:00Z">
        <w:r w:rsidRPr="00D8159A">
          <w:rPr>
            <w:i/>
            <w:highlight w:val="green"/>
            <w:rPrChange w:id="2264" w:author="RANNOU Jean-Philippe" w:date="2020-02-11T17:32:00Z">
              <w:rPr>
                <w:i/>
              </w:rPr>
            </w:rPrChange>
          </w:rPr>
          <w:t>#i</w:t>
        </w:r>
      </w:ins>
      <w:ins w:id="2265" w:author="RANNOU Jean-Philippe" w:date="2020-02-11T16:42:00Z">
        <w:r w:rsidRPr="00D8159A">
          <w:rPr>
            <w:i/>
            <w:highlight w:val="green"/>
            <w:rPrChange w:id="2266" w:author="RANNOU Jean-Philippe" w:date="2020-02-11T17:32:00Z">
              <w:rPr>
                <w:i/>
              </w:rPr>
            </w:rPrChange>
          </w:rPr>
          <w:t>’</w:t>
        </w:r>
        <w:r w:rsidR="000D29D1" w:rsidRPr="00D8159A">
          <w:rPr>
            <w:highlight w:val="green"/>
            <w:rPrChange w:id="2267" w:author="RANNOU Jean-Philippe" w:date="2020-02-11T17:32:00Z">
              <w:rPr/>
            </w:rPrChange>
          </w:rPr>
          <w:t xml:space="preserve"> </w:t>
        </w:r>
      </w:ins>
      <w:ins w:id="2268" w:author="RANNOU Jean-Philippe" w:date="2020-02-11T16:55:00Z">
        <w:r w:rsidR="000D29D1" w:rsidRPr="00D8159A">
          <w:rPr>
            <w:highlight w:val="green"/>
            <w:rPrChange w:id="2269" w:author="RANNOU Jean-Philippe" w:date="2020-02-11T17:32:00Z">
              <w:rPr/>
            </w:rPrChange>
          </w:rPr>
          <w:t xml:space="preserve">list </w:t>
        </w:r>
      </w:ins>
      <w:ins w:id="2270" w:author="RANNOU Jean-Philippe" w:date="2020-02-11T16:42:00Z">
        <w:r w:rsidR="000D29D1" w:rsidRPr="00D8159A">
          <w:rPr>
            <w:highlight w:val="green"/>
            <w:rPrChange w:id="2271" w:author="RANNOU Jean-Philippe" w:date="2020-02-11T17:32:00Z">
              <w:rPr/>
            </w:rPrChange>
          </w:rPr>
          <w:t>for each cycle #i under transmission.</w:t>
        </w:r>
      </w:ins>
    </w:p>
    <w:p w:rsidR="0064433B" w:rsidRPr="00D8159A" w:rsidRDefault="0064433B" w:rsidP="0064433B">
      <w:pPr>
        <w:pStyle w:val="Corpsdetexte"/>
        <w:rPr>
          <w:ins w:id="2272" w:author="RANNOU Jean-Philippe" w:date="2020-02-11T16:34:00Z"/>
          <w:highlight w:val="green"/>
          <w:rPrChange w:id="2273" w:author="RANNOU Jean-Philippe" w:date="2020-02-11T17:32:00Z">
            <w:rPr>
              <w:ins w:id="2274" w:author="RANNOU Jean-Philippe" w:date="2020-02-11T16:34:00Z"/>
            </w:rPr>
          </w:rPrChange>
        </w:rPr>
      </w:pPr>
      <w:ins w:id="2275" w:author="RANNOU Jean-Philippe" w:date="2020-02-11T16:34:00Z">
        <w:r w:rsidRPr="00D8159A">
          <w:rPr>
            <w:highlight w:val="green"/>
            <w:rPrChange w:id="2276" w:author="RANNOU Jean-Philippe" w:date="2020-02-11T17:32:00Z">
              <w:rPr/>
            </w:rPrChange>
          </w:rPr>
          <w:t>Just before decoding, all the received Iridium mail files are in the ‘</w:t>
        </w:r>
        <w:r w:rsidRPr="00D8159A">
          <w:rPr>
            <w:rStyle w:val="CodeCar"/>
            <w:rFonts w:eastAsiaTheme="minorEastAsia"/>
            <w:highlight w:val="green"/>
            <w:rPrChange w:id="2277" w:author="RANNOU Jean-Philippe" w:date="2020-02-11T17:32:00Z">
              <w:rPr>
                <w:rStyle w:val="CodeCar"/>
                <w:rFonts w:eastAsiaTheme="minorEastAsia"/>
              </w:rPr>
            </w:rPrChange>
          </w:rPr>
          <w:t>IRIDIUM_DATA_DIRECTORY</w:t>
        </w:r>
        <w:r w:rsidRPr="00D8159A">
          <w:rPr>
            <w:highlight w:val="green"/>
            <w:rPrChange w:id="2278" w:author="RANNOU Jean-Philippe" w:date="2020-02-11T17:32:00Z">
              <w:rPr/>
            </w:rPrChange>
          </w:rPr>
          <w:t>/</w:t>
        </w:r>
        <w:r w:rsidRPr="00D8159A">
          <w:rPr>
            <w:i/>
            <w:highlight w:val="green"/>
            <w:rPrChange w:id="2279" w:author="RANNOU Jean-Philippe" w:date="2020-02-11T17:32:00Z">
              <w:rPr>
                <w:i/>
              </w:rPr>
            </w:rPrChange>
          </w:rPr>
          <w:t>IMEI_WMO</w:t>
        </w:r>
        <w:r w:rsidRPr="00D8159A">
          <w:rPr>
            <w:highlight w:val="green"/>
            <w:rPrChange w:id="2280" w:author="RANNOU Jean-Philippe" w:date="2020-02-11T17:32:00Z">
              <w:rPr/>
            </w:rPrChange>
          </w:rPr>
          <w:t>/</w:t>
        </w:r>
        <w:r w:rsidRPr="00D8159A">
          <w:rPr>
            <w:i/>
            <w:highlight w:val="green"/>
            <w:rPrChange w:id="2281" w:author="RANNOU Jean-Philippe" w:date="2020-02-11T17:32:00Z">
              <w:rPr>
                <w:i/>
              </w:rPr>
            </w:rPrChange>
          </w:rPr>
          <w:t>archive’</w:t>
        </w:r>
        <w:r w:rsidRPr="00D8159A">
          <w:rPr>
            <w:highlight w:val="green"/>
            <w:rPrChange w:id="2282" w:author="RANNOU Jean-Philippe" w:date="2020-02-11T17:32:00Z">
              <w:rPr/>
            </w:rPrChange>
          </w:rPr>
          <w:t xml:space="preserve"> directory. This has been done:</w:t>
        </w:r>
      </w:ins>
    </w:p>
    <w:p w:rsidR="0064433B" w:rsidRPr="00D8159A" w:rsidRDefault="0064433B" w:rsidP="0064433B">
      <w:pPr>
        <w:pStyle w:val="Corpsdetexte"/>
        <w:widowControl w:val="0"/>
        <w:numPr>
          <w:ilvl w:val="0"/>
          <w:numId w:val="47"/>
        </w:numPr>
        <w:suppressAutoHyphens/>
        <w:rPr>
          <w:ins w:id="2283" w:author="RANNOU Jean-Philippe" w:date="2020-02-11T16:34:00Z"/>
          <w:highlight w:val="green"/>
          <w:rPrChange w:id="2284" w:author="RANNOU Jean-Philippe" w:date="2020-02-11T17:32:00Z">
            <w:rPr>
              <w:ins w:id="2285" w:author="RANNOU Jean-Philippe" w:date="2020-02-11T16:34:00Z"/>
            </w:rPr>
          </w:rPrChange>
        </w:rPr>
      </w:pPr>
      <w:ins w:id="2286" w:author="RANNOU Jean-Philippe" w:date="2020-02-11T16:34:00Z">
        <w:r w:rsidRPr="00D8159A">
          <w:rPr>
            <w:highlight w:val="green"/>
            <w:rPrChange w:id="2287" w:author="RANNOU Jean-Philippe" w:date="2020-02-11T17:32:00Z">
              <w:rPr/>
            </w:rPrChange>
          </w:rPr>
          <w:t xml:space="preserve">By the operator (with the tool </w:t>
        </w:r>
        <w:r w:rsidRPr="00D8159A">
          <w:rPr>
            <w:b/>
            <w:i/>
            <w:highlight w:val="green"/>
            <w:rPrChange w:id="2288" w:author="RANNOU Jean-Philippe" w:date="2020-02-11T17:32:00Z">
              <w:rPr>
                <w:b/>
                <w:i/>
              </w:rPr>
            </w:rPrChange>
          </w:rPr>
          <w:t>copy_iridium_mail_files</w:t>
        </w:r>
        <w:r w:rsidRPr="00D8159A">
          <w:rPr>
            <w:highlight w:val="green"/>
            <w:rPrChange w:id="2289" w:author="RANNOU Jean-Philippe" w:date="2020-02-11T17:32:00Z">
              <w:rPr/>
            </w:rPrChange>
          </w:rPr>
          <w:t xml:space="preserve">, see </w:t>
        </w:r>
        <w:r w:rsidRPr="00D8159A">
          <w:rPr>
            <w:highlight w:val="green"/>
            <w:rPrChange w:id="2290" w:author="RANNOU Jean-Philippe" w:date="2020-02-11T17:32:00Z">
              <w:rPr/>
            </w:rPrChange>
          </w:rPr>
          <w:fldChar w:fldCharType="begin"/>
        </w:r>
        <w:r w:rsidRPr="00D8159A">
          <w:rPr>
            <w:highlight w:val="green"/>
            <w:rPrChange w:id="2291" w:author="RANNOU Jean-Philippe" w:date="2020-02-11T17:32:00Z">
              <w:rPr/>
            </w:rPrChange>
          </w:rPr>
          <w:instrText xml:space="preserve"> REF _Ref459295204 \r \h </w:instrText>
        </w:r>
      </w:ins>
      <w:r w:rsidR="009B295B" w:rsidRPr="00D8159A">
        <w:rPr>
          <w:highlight w:val="green"/>
          <w:rPrChange w:id="2292" w:author="RANNOU Jean-Philippe" w:date="2020-02-11T17:32:00Z">
            <w:rPr/>
          </w:rPrChange>
        </w:rPr>
        <w:instrText xml:space="preserve"> \* MERGEFORMAT </w:instrText>
      </w:r>
      <w:r w:rsidRPr="00D8159A">
        <w:rPr>
          <w:highlight w:val="green"/>
          <w:rPrChange w:id="2293" w:author="RANNOU Jean-Philippe" w:date="2020-02-11T17:32:00Z">
            <w:rPr>
              <w:highlight w:val="green"/>
            </w:rPr>
          </w:rPrChange>
        </w:rPr>
      </w:r>
      <w:ins w:id="2294" w:author="RANNOU Jean-Philippe" w:date="2020-02-11T16:34:00Z">
        <w:r w:rsidRPr="00D8159A">
          <w:rPr>
            <w:highlight w:val="green"/>
            <w:rPrChange w:id="2295" w:author="RANNOU Jean-Philippe" w:date="2020-02-11T17:32:00Z">
              <w:rPr/>
            </w:rPrChange>
          </w:rPr>
          <w:fldChar w:fldCharType="separate"/>
        </w:r>
        <w:r w:rsidRPr="00D8159A">
          <w:rPr>
            <w:highlight w:val="green"/>
            <w:rPrChange w:id="2296" w:author="RANNOU Jean-Philippe" w:date="2020-02-11T17:32:00Z">
              <w:rPr/>
            </w:rPrChange>
          </w:rPr>
          <w:t>6.1.2.2</w:t>
        </w:r>
        <w:r w:rsidRPr="00D8159A">
          <w:rPr>
            <w:highlight w:val="green"/>
            <w:rPrChange w:id="2297" w:author="RANNOU Jean-Philippe" w:date="2020-02-11T17:32:00Z">
              <w:rPr/>
            </w:rPrChange>
          </w:rPr>
          <w:fldChar w:fldCharType="end"/>
        </w:r>
        <w:r w:rsidRPr="00D8159A">
          <w:rPr>
            <w:highlight w:val="green"/>
            <w:rPrChange w:id="2298" w:author="RANNOU Jean-Philippe" w:date="2020-02-11T17:32:00Z">
              <w:rPr/>
            </w:rPrChange>
          </w:rPr>
          <w:t>) before using the PI decoder,</w:t>
        </w:r>
      </w:ins>
    </w:p>
    <w:p w:rsidR="0064433B" w:rsidRPr="00D8159A" w:rsidRDefault="0064433B" w:rsidP="0064433B">
      <w:pPr>
        <w:pStyle w:val="Corpsdetexte"/>
        <w:widowControl w:val="0"/>
        <w:numPr>
          <w:ilvl w:val="0"/>
          <w:numId w:val="47"/>
        </w:numPr>
        <w:suppressAutoHyphens/>
        <w:rPr>
          <w:ins w:id="2299" w:author="RANNOU Jean-Philippe" w:date="2020-02-11T16:34:00Z"/>
          <w:highlight w:val="green"/>
          <w:rPrChange w:id="2300" w:author="RANNOU Jean-Philippe" w:date="2020-02-11T17:32:00Z">
            <w:rPr>
              <w:ins w:id="2301" w:author="RANNOU Jean-Philippe" w:date="2020-02-11T16:34:00Z"/>
            </w:rPr>
          </w:rPrChange>
        </w:rPr>
      </w:pPr>
      <w:ins w:id="2302" w:author="RANNOU Jean-Philippe" w:date="2020-02-11T16:34:00Z">
        <w:r w:rsidRPr="00D8159A">
          <w:rPr>
            <w:highlight w:val="green"/>
            <w:rPrChange w:id="2303" w:author="RANNOU Jean-Philippe" w:date="2020-02-11T17:32:00Z">
              <w:rPr/>
            </w:rPrChange>
          </w:rPr>
          <w:t>By the DAC decoder (after analysis of the rsync log files to identify new incoming Iridium mail files).</w:t>
        </w:r>
      </w:ins>
    </w:p>
    <w:p w:rsidR="0064433B" w:rsidRPr="00D8159A" w:rsidRDefault="0064433B" w:rsidP="0064433B">
      <w:pPr>
        <w:pStyle w:val="Corpsdetexte"/>
        <w:rPr>
          <w:ins w:id="2304" w:author="RANNOU Jean-Philippe" w:date="2020-02-11T16:34:00Z"/>
          <w:highlight w:val="green"/>
          <w:rPrChange w:id="2305" w:author="RANNOU Jean-Philippe" w:date="2020-02-11T17:32:00Z">
            <w:rPr>
              <w:ins w:id="2306" w:author="RANNOU Jean-Philippe" w:date="2020-02-11T16:34:00Z"/>
            </w:rPr>
          </w:rPrChange>
        </w:rPr>
      </w:pPr>
    </w:p>
    <w:p w:rsidR="0064433B" w:rsidRPr="00D8159A" w:rsidRDefault="0064433B" w:rsidP="0064433B">
      <w:pPr>
        <w:pStyle w:val="Corpsdetexte"/>
        <w:rPr>
          <w:ins w:id="2307" w:author="RANNOU Jean-Philippe" w:date="2020-02-11T16:34:00Z"/>
          <w:highlight w:val="green"/>
          <w:rPrChange w:id="2308" w:author="RANNOU Jean-Philippe" w:date="2020-02-11T17:32:00Z">
            <w:rPr>
              <w:ins w:id="2309" w:author="RANNOU Jean-Philippe" w:date="2020-02-11T16:34:00Z"/>
            </w:rPr>
          </w:rPrChange>
        </w:rPr>
      </w:pPr>
      <w:ins w:id="2310" w:author="RANNOU Jean-Philippe" w:date="2020-02-11T16:34:00Z">
        <w:r w:rsidRPr="00D8159A">
          <w:rPr>
            <w:highlight w:val="green"/>
            <w:rPrChange w:id="2311" w:author="RANNOU Jean-Philippe" w:date="2020-02-11T17:32:00Z">
              <w:rPr/>
            </w:rPrChange>
          </w:rPr>
          <w:lastRenderedPageBreak/>
          <w:t>At the beginning of the decoding session, the Iridium mail files dated in the interval [</w:t>
        </w:r>
        <w:r w:rsidRPr="00D8159A">
          <w:rPr>
            <w:i/>
            <w:highlight w:val="green"/>
            <w:rPrChange w:id="2312" w:author="RANNOU Jean-Philippe" w:date="2020-02-11T17:32:00Z">
              <w:rPr>
                <w:i/>
              </w:rPr>
            </w:rPrChange>
          </w:rPr>
          <w:t>float_launch_date</w:t>
        </w:r>
        <w:r w:rsidRPr="00D8159A">
          <w:rPr>
            <w:highlight w:val="green"/>
            <w:rPrChange w:id="2313" w:author="RANNOU Jean-Philippe" w:date="2020-02-11T17:32:00Z">
              <w:rPr/>
            </w:rPrChange>
          </w:rPr>
          <w:t xml:space="preserve">, </w:t>
        </w:r>
        <w:r w:rsidRPr="00D8159A">
          <w:rPr>
            <w:i/>
            <w:highlight w:val="green"/>
            <w:rPrChange w:id="2314" w:author="RANNOU Jean-Philippe" w:date="2020-02-11T17:32:00Z">
              <w:rPr>
                <w:i/>
              </w:rPr>
            </w:rPrChange>
          </w:rPr>
          <w:t>end_decoding_date</w:t>
        </w:r>
        <w:r w:rsidRPr="00D8159A">
          <w:rPr>
            <w:highlight w:val="green"/>
            <w:rPrChange w:id="2315" w:author="RANNOU Jean-Philippe" w:date="2020-02-11T17:32:00Z">
              <w:rPr/>
            </w:rPrChange>
          </w:rPr>
          <w:t xml:space="preserve">] (see </w:t>
        </w:r>
        <w:r w:rsidRPr="00D8159A">
          <w:rPr>
            <w:highlight w:val="green"/>
            <w:rPrChange w:id="2316" w:author="RANNOU Jean-Philippe" w:date="2020-02-11T17:32:00Z">
              <w:rPr/>
            </w:rPrChange>
          </w:rPr>
          <w:fldChar w:fldCharType="begin"/>
        </w:r>
        <w:r w:rsidRPr="00D8159A">
          <w:rPr>
            <w:highlight w:val="green"/>
            <w:rPrChange w:id="2317" w:author="RANNOU Jean-Philippe" w:date="2020-02-11T17:32:00Z">
              <w:rPr/>
            </w:rPrChange>
          </w:rPr>
          <w:instrText xml:space="preserve"> REF _Ref459295628 \r \h </w:instrText>
        </w:r>
      </w:ins>
      <w:r w:rsidR="009B295B" w:rsidRPr="00D8159A">
        <w:rPr>
          <w:highlight w:val="green"/>
          <w:rPrChange w:id="2318" w:author="RANNOU Jean-Philippe" w:date="2020-02-11T17:32:00Z">
            <w:rPr/>
          </w:rPrChange>
        </w:rPr>
        <w:instrText xml:space="preserve"> \* MERGEFORMAT </w:instrText>
      </w:r>
      <w:r w:rsidRPr="00D8159A">
        <w:rPr>
          <w:highlight w:val="green"/>
          <w:rPrChange w:id="2319" w:author="RANNOU Jean-Philippe" w:date="2020-02-11T17:32:00Z">
            <w:rPr>
              <w:highlight w:val="green"/>
            </w:rPr>
          </w:rPrChange>
        </w:rPr>
      </w:r>
      <w:ins w:id="2320" w:author="RANNOU Jean-Philippe" w:date="2020-02-11T16:34:00Z">
        <w:r w:rsidRPr="00D8159A">
          <w:rPr>
            <w:highlight w:val="green"/>
            <w:rPrChange w:id="2321" w:author="RANNOU Jean-Philippe" w:date="2020-02-11T17:32:00Z">
              <w:rPr/>
            </w:rPrChange>
          </w:rPr>
          <w:fldChar w:fldCharType="separate"/>
        </w:r>
        <w:r w:rsidRPr="00D8159A">
          <w:rPr>
            <w:highlight w:val="green"/>
            <w:rPrChange w:id="2322" w:author="RANNOU Jean-Philippe" w:date="2020-02-11T17:32:00Z">
              <w:rPr/>
            </w:rPrChange>
          </w:rPr>
          <w:t>5.1.1</w:t>
        </w:r>
        <w:r w:rsidRPr="00D8159A">
          <w:rPr>
            <w:highlight w:val="green"/>
            <w:rPrChange w:id="2323" w:author="RANNOU Jean-Philippe" w:date="2020-02-11T17:32:00Z">
              <w:rPr/>
            </w:rPrChange>
          </w:rPr>
          <w:fldChar w:fldCharType="end"/>
        </w:r>
        <w:r w:rsidRPr="00D8159A">
          <w:rPr>
            <w:highlight w:val="green"/>
            <w:rPrChange w:id="2324" w:author="RANNOU Jean-Philippe" w:date="2020-02-11T17:32:00Z">
              <w:rPr/>
            </w:rPrChange>
          </w:rPr>
          <w:t xml:space="preserve"> or </w:t>
        </w:r>
        <w:r w:rsidRPr="00D8159A">
          <w:rPr>
            <w:highlight w:val="green"/>
            <w:rPrChange w:id="2325" w:author="RANNOU Jean-Philippe" w:date="2020-02-11T17:32:00Z">
              <w:rPr/>
            </w:rPrChange>
          </w:rPr>
          <w:fldChar w:fldCharType="begin"/>
        </w:r>
        <w:r w:rsidRPr="00D8159A">
          <w:rPr>
            <w:highlight w:val="green"/>
            <w:rPrChange w:id="2326" w:author="RANNOU Jean-Philippe" w:date="2020-02-11T17:32:00Z">
              <w:rPr/>
            </w:rPrChange>
          </w:rPr>
          <w:instrText xml:space="preserve"> REF _Ref459295643 \r \h </w:instrText>
        </w:r>
      </w:ins>
      <w:r w:rsidR="009B295B" w:rsidRPr="00D8159A">
        <w:rPr>
          <w:highlight w:val="green"/>
          <w:rPrChange w:id="2327" w:author="RANNOU Jean-Philippe" w:date="2020-02-11T17:32:00Z">
            <w:rPr/>
          </w:rPrChange>
        </w:rPr>
        <w:instrText xml:space="preserve"> \* MERGEFORMAT </w:instrText>
      </w:r>
      <w:r w:rsidRPr="00D8159A">
        <w:rPr>
          <w:highlight w:val="green"/>
          <w:rPrChange w:id="2328" w:author="RANNOU Jean-Philippe" w:date="2020-02-11T17:32:00Z">
            <w:rPr>
              <w:highlight w:val="green"/>
            </w:rPr>
          </w:rPrChange>
        </w:rPr>
      </w:r>
      <w:ins w:id="2329" w:author="RANNOU Jean-Philippe" w:date="2020-02-11T16:34:00Z">
        <w:r w:rsidRPr="00D8159A">
          <w:rPr>
            <w:highlight w:val="green"/>
            <w:rPrChange w:id="2330" w:author="RANNOU Jean-Philippe" w:date="2020-02-11T17:32:00Z">
              <w:rPr/>
            </w:rPrChange>
          </w:rPr>
          <w:fldChar w:fldCharType="separate"/>
        </w:r>
        <w:r w:rsidRPr="00D8159A">
          <w:rPr>
            <w:highlight w:val="green"/>
            <w:rPrChange w:id="2331" w:author="RANNOU Jean-Philippe" w:date="2020-02-11T17:32:00Z">
              <w:rPr/>
            </w:rPrChange>
          </w:rPr>
          <w:t>5.2.1</w:t>
        </w:r>
        <w:r w:rsidRPr="00D8159A">
          <w:rPr>
            <w:highlight w:val="green"/>
            <w:rPrChange w:id="2332" w:author="RANNOU Jean-Philippe" w:date="2020-02-11T17:32:00Z">
              <w:rPr/>
            </w:rPrChange>
          </w:rPr>
          <w:fldChar w:fldCharType="end"/>
        </w:r>
        <w:r w:rsidRPr="00D8159A">
          <w:rPr>
            <w:highlight w:val="green"/>
            <w:rPrChange w:id="2333" w:author="RANNOU Jean-Philippe" w:date="2020-02-11T17:32:00Z">
              <w:rPr/>
            </w:rPrChange>
          </w:rPr>
          <w:t>) are loaded in the ‘</w:t>
        </w:r>
        <w:r w:rsidRPr="00D8159A">
          <w:rPr>
            <w:i/>
            <w:highlight w:val="green"/>
            <w:rPrChange w:id="2334" w:author="RANNOU Jean-Philippe" w:date="2020-02-11T17:32:00Z">
              <w:rPr>
                <w:i/>
              </w:rPr>
            </w:rPrChange>
          </w:rPr>
          <w:t>spool’</w:t>
        </w:r>
        <w:r w:rsidRPr="00D8159A">
          <w:rPr>
            <w:highlight w:val="green"/>
            <w:rPrChange w:id="2335" w:author="RANNOU Jean-Philippe" w:date="2020-02-11T17:32:00Z">
              <w:rPr/>
            </w:rPrChange>
          </w:rPr>
          <w:t xml:space="preserve"> list (the date used is the date of the Iridium session, also stored in the Iridium mail file name, see </w:t>
        </w:r>
        <w:r w:rsidRPr="00D8159A">
          <w:rPr>
            <w:highlight w:val="green"/>
            <w:rPrChange w:id="2336" w:author="RANNOU Jean-Philippe" w:date="2020-02-11T17:32:00Z">
              <w:rPr/>
            </w:rPrChange>
          </w:rPr>
          <w:fldChar w:fldCharType="begin"/>
        </w:r>
        <w:r w:rsidRPr="00D8159A">
          <w:rPr>
            <w:highlight w:val="green"/>
            <w:rPrChange w:id="2337" w:author="RANNOU Jean-Philippe" w:date="2020-02-11T17:32:00Z">
              <w:rPr/>
            </w:rPrChange>
          </w:rPr>
          <w:instrText xml:space="preserve"> REF _Ref459295885 \r \h </w:instrText>
        </w:r>
      </w:ins>
      <w:r w:rsidR="009B295B" w:rsidRPr="00D8159A">
        <w:rPr>
          <w:highlight w:val="green"/>
          <w:rPrChange w:id="2338" w:author="RANNOU Jean-Philippe" w:date="2020-02-11T17:32:00Z">
            <w:rPr/>
          </w:rPrChange>
        </w:rPr>
        <w:instrText xml:space="preserve"> \* MERGEFORMAT </w:instrText>
      </w:r>
      <w:r w:rsidRPr="00D8159A">
        <w:rPr>
          <w:highlight w:val="green"/>
          <w:rPrChange w:id="2339" w:author="RANNOU Jean-Philippe" w:date="2020-02-11T17:32:00Z">
            <w:rPr>
              <w:highlight w:val="green"/>
            </w:rPr>
          </w:rPrChange>
        </w:rPr>
      </w:r>
      <w:ins w:id="2340" w:author="RANNOU Jean-Philippe" w:date="2020-02-11T16:34:00Z">
        <w:r w:rsidRPr="00D8159A">
          <w:rPr>
            <w:highlight w:val="green"/>
            <w:rPrChange w:id="2341" w:author="RANNOU Jean-Philippe" w:date="2020-02-11T17:32:00Z">
              <w:rPr/>
            </w:rPrChange>
          </w:rPr>
          <w:fldChar w:fldCharType="separate"/>
        </w:r>
        <w:r w:rsidRPr="00D8159A">
          <w:rPr>
            <w:highlight w:val="green"/>
            <w:rPrChange w:id="2342" w:author="RANNOU Jean-Philippe" w:date="2020-02-11T17:32:00Z">
              <w:rPr/>
            </w:rPrChange>
          </w:rPr>
          <w:t>6.1.2.1</w:t>
        </w:r>
        <w:r w:rsidRPr="00D8159A">
          <w:rPr>
            <w:highlight w:val="green"/>
            <w:rPrChange w:id="2343" w:author="RANNOU Jean-Philippe" w:date="2020-02-11T17:32:00Z">
              <w:rPr/>
            </w:rPrChange>
          </w:rPr>
          <w:fldChar w:fldCharType="end"/>
        </w:r>
        <w:r w:rsidRPr="00D8159A">
          <w:rPr>
            <w:highlight w:val="green"/>
            <w:rPrChange w:id="2344" w:author="RANNOU Jean-Philippe" w:date="2020-02-11T17:32:00Z">
              <w:rPr/>
            </w:rPrChange>
          </w:rPr>
          <w:t>).</w:t>
        </w:r>
      </w:ins>
    </w:p>
    <w:p w:rsidR="0064433B" w:rsidRPr="00D8159A" w:rsidRDefault="0064433B" w:rsidP="0064433B">
      <w:pPr>
        <w:pStyle w:val="Corpsdetexte"/>
        <w:rPr>
          <w:ins w:id="2345" w:author="RANNOU Jean-Philippe" w:date="2020-02-11T16:34:00Z"/>
          <w:highlight w:val="green"/>
          <w:rPrChange w:id="2346" w:author="RANNOU Jean-Philippe" w:date="2020-02-11T17:32:00Z">
            <w:rPr>
              <w:ins w:id="2347" w:author="RANNOU Jean-Philippe" w:date="2020-02-11T16:34:00Z"/>
            </w:rPr>
          </w:rPrChange>
        </w:rPr>
      </w:pPr>
    </w:p>
    <w:p w:rsidR="0064433B" w:rsidRPr="00D8159A" w:rsidRDefault="0064433B" w:rsidP="0064433B">
      <w:pPr>
        <w:pStyle w:val="Corpsdetexte"/>
        <w:rPr>
          <w:ins w:id="2348" w:author="RANNOU Jean-Philippe" w:date="2020-02-11T16:44:00Z"/>
          <w:highlight w:val="green"/>
          <w:rPrChange w:id="2349" w:author="RANNOU Jean-Philippe" w:date="2020-02-11T17:32:00Z">
            <w:rPr>
              <w:ins w:id="2350" w:author="RANNOU Jean-Philippe" w:date="2020-02-11T16:44:00Z"/>
            </w:rPr>
          </w:rPrChange>
        </w:rPr>
      </w:pPr>
      <w:ins w:id="2351" w:author="RANNOU Jean-Philippe" w:date="2020-02-11T16:34:00Z">
        <w:r w:rsidRPr="00D8159A">
          <w:rPr>
            <w:highlight w:val="green"/>
            <w:rPrChange w:id="2352" w:author="RANNOU Jean-Philippe" w:date="2020-02-11T17:32:00Z">
              <w:rPr/>
            </w:rPrChange>
          </w:rPr>
          <w:t xml:space="preserve">The processing steps </w:t>
        </w:r>
      </w:ins>
      <w:ins w:id="2353" w:author="RANNOU Jean-Philippe" w:date="2020-02-11T16:43:00Z">
        <w:r w:rsidR="00526943" w:rsidRPr="00D8159A">
          <w:rPr>
            <w:highlight w:val="green"/>
            <w:rPrChange w:id="2354" w:author="RANNOU Jean-Philippe" w:date="2020-02-11T17:32:00Z">
              <w:rPr/>
            </w:rPrChange>
          </w:rPr>
          <w:t xml:space="preserve">of a decoding session </w:t>
        </w:r>
      </w:ins>
      <w:ins w:id="2355" w:author="RANNOU Jean-Philippe" w:date="2020-02-11T16:34:00Z">
        <w:r w:rsidRPr="00D8159A">
          <w:rPr>
            <w:highlight w:val="green"/>
            <w:rPrChange w:id="2356" w:author="RANNOU Jean-Philippe" w:date="2020-02-11T17:32:00Z">
              <w:rPr/>
            </w:rPrChange>
          </w:rPr>
          <w:t>are the following:</w:t>
        </w:r>
      </w:ins>
    </w:p>
    <w:p w:rsidR="000D29D1" w:rsidRPr="00D8159A" w:rsidRDefault="000D29D1" w:rsidP="000D29D1">
      <w:pPr>
        <w:pStyle w:val="Corpsdetexte"/>
        <w:widowControl w:val="0"/>
        <w:numPr>
          <w:ilvl w:val="0"/>
          <w:numId w:val="63"/>
        </w:numPr>
        <w:suppressAutoHyphens/>
        <w:rPr>
          <w:ins w:id="2357" w:author="RANNOU Jean-Philippe" w:date="2020-02-11T16:56:00Z"/>
          <w:highlight w:val="green"/>
          <w:rPrChange w:id="2358" w:author="RANNOU Jean-Philippe" w:date="2020-02-11T17:32:00Z">
            <w:rPr>
              <w:ins w:id="2359" w:author="RANNOU Jean-Philippe" w:date="2020-02-11T16:56:00Z"/>
            </w:rPr>
          </w:rPrChange>
        </w:rPr>
      </w:pPr>
      <w:ins w:id="2360" w:author="RANNOU Jean-Philippe" w:date="2020-02-11T16:56:00Z">
        <w:r w:rsidRPr="00D8159A">
          <w:rPr>
            <w:highlight w:val="green"/>
            <w:rPrChange w:id="2361" w:author="RANNOU Jean-Philippe" w:date="2020-02-11T17:32:00Z">
              <w:rPr/>
            </w:rPrChange>
          </w:rPr>
          <w:t xml:space="preserve">All the mail files of the </w:t>
        </w:r>
        <w:r w:rsidRPr="00D8159A">
          <w:rPr>
            <w:i/>
            <w:highlight w:val="green"/>
            <w:rPrChange w:id="2362" w:author="RANNOU Jean-Philippe" w:date="2020-02-11T17:32:00Z">
              <w:rPr/>
            </w:rPrChange>
          </w:rPr>
          <w:t>‘spool’</w:t>
        </w:r>
        <w:r w:rsidRPr="00D8159A">
          <w:rPr>
            <w:highlight w:val="green"/>
            <w:rPrChange w:id="2363" w:author="RANNOU Jean-Philippe" w:date="2020-02-11T17:32:00Z">
              <w:rPr/>
            </w:rPrChange>
          </w:rPr>
          <w:t xml:space="preserve"> list are processed, that is:</w:t>
        </w:r>
      </w:ins>
    </w:p>
    <w:p w:rsidR="000D29D1" w:rsidRPr="00D8159A" w:rsidRDefault="000D29D1" w:rsidP="000D29D1">
      <w:pPr>
        <w:pStyle w:val="Corpsdetexte"/>
        <w:widowControl w:val="0"/>
        <w:numPr>
          <w:ilvl w:val="1"/>
          <w:numId w:val="63"/>
        </w:numPr>
        <w:suppressAutoHyphens/>
        <w:rPr>
          <w:ins w:id="2364" w:author="RANNOU Jean-Philippe" w:date="2020-02-11T16:56:00Z"/>
          <w:highlight w:val="green"/>
          <w:rPrChange w:id="2365" w:author="RANNOU Jean-Philippe" w:date="2020-02-11T17:32:00Z">
            <w:rPr>
              <w:ins w:id="2366" w:author="RANNOU Jean-Philippe" w:date="2020-02-11T16:56:00Z"/>
            </w:rPr>
          </w:rPrChange>
        </w:rPr>
      </w:pPr>
      <w:ins w:id="2367" w:author="RANNOU Jean-Philippe" w:date="2020-02-11T16:56:00Z">
        <w:r w:rsidRPr="00D8159A">
          <w:rPr>
            <w:highlight w:val="green"/>
            <w:rPrChange w:id="2368" w:author="RANNOU Jean-Philippe" w:date="2020-02-11T17:32:00Z">
              <w:rPr/>
            </w:rPrChange>
          </w:rPr>
          <w:t>Store the Iridium session information (provided in the mail),</w:t>
        </w:r>
      </w:ins>
    </w:p>
    <w:p w:rsidR="000D29D1" w:rsidRPr="00D8159A" w:rsidRDefault="000D29D1" w:rsidP="000D29D1">
      <w:pPr>
        <w:pStyle w:val="Corpsdetexte"/>
        <w:widowControl w:val="0"/>
        <w:numPr>
          <w:ilvl w:val="1"/>
          <w:numId w:val="63"/>
        </w:numPr>
        <w:suppressAutoHyphens/>
        <w:rPr>
          <w:ins w:id="2369" w:author="RANNOU Jean-Philippe" w:date="2020-02-11T16:56:00Z"/>
          <w:highlight w:val="green"/>
          <w:rPrChange w:id="2370" w:author="RANNOU Jean-Philippe" w:date="2020-02-11T17:32:00Z">
            <w:rPr>
              <w:ins w:id="2371" w:author="RANNOU Jean-Philippe" w:date="2020-02-11T16:56:00Z"/>
            </w:rPr>
          </w:rPrChange>
        </w:rPr>
      </w:pPr>
      <w:ins w:id="2372" w:author="RANNOU Jean-Philippe" w:date="2020-02-11T16:56:00Z">
        <w:r w:rsidRPr="00D8159A">
          <w:rPr>
            <w:highlight w:val="green"/>
            <w:rPrChange w:id="2373" w:author="RANNOU Jean-Philippe" w:date="2020-02-11T17:32:00Z">
              <w:rPr/>
            </w:rPrChange>
          </w:rPr>
          <w:t>Extract the mail file attachment (the SBD file), if any,</w:t>
        </w:r>
      </w:ins>
    </w:p>
    <w:p w:rsidR="000D29D1" w:rsidRPr="00D8159A" w:rsidRDefault="000D29D1" w:rsidP="000D29D1">
      <w:pPr>
        <w:pStyle w:val="Corpsdetexte"/>
        <w:widowControl w:val="0"/>
        <w:numPr>
          <w:ilvl w:val="1"/>
          <w:numId w:val="63"/>
        </w:numPr>
        <w:suppressAutoHyphens/>
        <w:rPr>
          <w:ins w:id="2374" w:author="RANNOU Jean-Philippe" w:date="2020-02-11T16:57:00Z"/>
          <w:highlight w:val="green"/>
          <w:rPrChange w:id="2375" w:author="RANNOU Jean-Philippe" w:date="2020-02-11T17:32:00Z">
            <w:rPr>
              <w:ins w:id="2376" w:author="RANNOU Jean-Philippe" w:date="2020-02-11T16:57:00Z"/>
            </w:rPr>
          </w:rPrChange>
        </w:rPr>
      </w:pPr>
      <w:ins w:id="2377" w:author="RANNOU Jean-Philippe" w:date="2020-02-11T16:57:00Z">
        <w:r w:rsidRPr="00D8159A">
          <w:rPr>
            <w:highlight w:val="green"/>
            <w:rPrChange w:id="2378" w:author="RANNOU Jean-Philippe" w:date="2020-02-11T17:32:00Z">
              <w:rPr/>
            </w:rPrChange>
          </w:rPr>
          <w:t>Decode the SBD file data.</w:t>
        </w:r>
      </w:ins>
    </w:p>
    <w:p w:rsidR="000D29D1" w:rsidRPr="00D8159A" w:rsidRDefault="000D29D1">
      <w:pPr>
        <w:pStyle w:val="Corpsdetexte"/>
        <w:widowControl w:val="0"/>
        <w:numPr>
          <w:ilvl w:val="0"/>
          <w:numId w:val="63"/>
        </w:numPr>
        <w:suppressAutoHyphens/>
        <w:rPr>
          <w:ins w:id="2379" w:author="RANNOU Jean-Philippe" w:date="2020-02-11T16:58:00Z"/>
          <w:highlight w:val="green"/>
          <w:rPrChange w:id="2380" w:author="RANNOU Jean-Philippe" w:date="2020-02-11T17:32:00Z">
            <w:rPr>
              <w:ins w:id="2381" w:author="RANNOU Jean-Philippe" w:date="2020-02-11T16:58:00Z"/>
            </w:rPr>
          </w:rPrChange>
        </w:rPr>
        <w:pPrChange w:id="2382" w:author="RANNOU Jean-Philippe" w:date="2020-02-11T16:57:00Z">
          <w:pPr>
            <w:pStyle w:val="Corpsdetexte"/>
            <w:widowControl w:val="0"/>
            <w:numPr>
              <w:ilvl w:val="1"/>
              <w:numId w:val="63"/>
            </w:numPr>
            <w:suppressAutoHyphens/>
            <w:ind w:left="1440" w:hanging="360"/>
          </w:pPr>
        </w:pPrChange>
      </w:pPr>
      <w:ins w:id="2383" w:author="RANNOU Jean-Philippe" w:date="2020-02-11T16:58:00Z">
        <w:r w:rsidRPr="00D8159A">
          <w:rPr>
            <w:highlight w:val="green"/>
            <w:rPrChange w:id="2384" w:author="RANNOU Jean-Philippe" w:date="2020-02-11T17:32:00Z">
              <w:rPr/>
            </w:rPrChange>
          </w:rPr>
          <w:t>Create the decoding buffers, that is</w:t>
        </w:r>
      </w:ins>
      <w:ins w:id="2385" w:author="RANNOU Jean-Philippe" w:date="2020-02-11T17:00:00Z">
        <w:r w:rsidRPr="00D8159A">
          <w:rPr>
            <w:highlight w:val="green"/>
            <w:rPrChange w:id="2386" w:author="RANNOU Jean-Philippe" w:date="2020-02-11T17:32:00Z">
              <w:rPr/>
            </w:rPrChange>
          </w:rPr>
          <w:t>, for each transmission session</w:t>
        </w:r>
      </w:ins>
      <w:ins w:id="2387" w:author="RANNOU Jean-Philippe" w:date="2020-02-11T16:58:00Z">
        <w:r w:rsidRPr="00D8159A">
          <w:rPr>
            <w:highlight w:val="green"/>
            <w:rPrChange w:id="2388" w:author="RANNOU Jean-Philippe" w:date="2020-02-11T17:32:00Z">
              <w:rPr/>
            </w:rPrChange>
          </w:rPr>
          <w:t>:</w:t>
        </w:r>
      </w:ins>
    </w:p>
    <w:p w:rsidR="000D29D1" w:rsidRPr="00D8159A" w:rsidRDefault="000D29D1" w:rsidP="009B295B">
      <w:pPr>
        <w:pStyle w:val="Corpsdetexte"/>
        <w:widowControl w:val="0"/>
        <w:numPr>
          <w:ilvl w:val="1"/>
          <w:numId w:val="63"/>
        </w:numPr>
        <w:suppressAutoHyphens/>
        <w:rPr>
          <w:ins w:id="2389" w:author="RANNOU Jean-Philippe" w:date="2020-02-11T17:01:00Z"/>
          <w:highlight w:val="green"/>
          <w:rPrChange w:id="2390" w:author="RANNOU Jean-Philippe" w:date="2020-02-11T17:32:00Z">
            <w:rPr>
              <w:ins w:id="2391" w:author="RANNOU Jean-Philippe" w:date="2020-02-11T17:01:00Z"/>
            </w:rPr>
          </w:rPrChange>
        </w:rPr>
      </w:pPr>
      <w:ins w:id="2392" w:author="RANNOU Jean-Philippe" w:date="2020-02-11T17:00:00Z">
        <w:r w:rsidRPr="00D8159A">
          <w:rPr>
            <w:highlight w:val="green"/>
            <w:rPrChange w:id="2393" w:author="RANNOU Jean-Philippe" w:date="2020-02-11T17:32:00Z">
              <w:rPr/>
            </w:rPrChange>
          </w:rPr>
          <w:t xml:space="preserve">Create a </w:t>
        </w:r>
      </w:ins>
      <w:ins w:id="2394" w:author="RANNOU Jean-Philippe" w:date="2020-02-11T17:01:00Z">
        <w:r w:rsidRPr="00D8159A">
          <w:rPr>
            <w:highlight w:val="green"/>
            <w:rPrChange w:id="2395" w:author="RANNOU Jean-Philippe" w:date="2020-02-11T17:32:00Z">
              <w:rPr/>
            </w:rPrChange>
          </w:rPr>
          <w:t xml:space="preserve">new </w:t>
        </w:r>
      </w:ins>
      <w:ins w:id="2396" w:author="RANNOU Jean-Philippe" w:date="2020-02-11T17:00:00Z">
        <w:r w:rsidRPr="00D8159A">
          <w:rPr>
            <w:i/>
            <w:highlight w:val="green"/>
            <w:rPrChange w:id="2397" w:author="RANNOU Jean-Philippe" w:date="2020-02-11T17:32:00Z">
              <w:rPr/>
            </w:rPrChange>
          </w:rPr>
          <w:t>‘buffer#i</w:t>
        </w:r>
      </w:ins>
      <w:ins w:id="2398" w:author="RANNOU Jean-Philippe" w:date="2020-02-11T17:01:00Z">
        <w:r w:rsidRPr="00D8159A">
          <w:rPr>
            <w:i/>
            <w:highlight w:val="green"/>
            <w:rPrChange w:id="2399" w:author="RANNOU Jean-Philippe" w:date="2020-02-11T17:32:00Z">
              <w:rPr/>
            </w:rPrChange>
          </w:rPr>
          <w:t>’</w:t>
        </w:r>
        <w:r w:rsidRPr="00D8159A">
          <w:rPr>
            <w:highlight w:val="green"/>
            <w:rPrChange w:id="2400" w:author="RANNOU Jean-Philippe" w:date="2020-02-11T17:32:00Z">
              <w:rPr/>
            </w:rPrChange>
          </w:rPr>
          <w:t xml:space="preserve"> list for each new cycle data,</w:t>
        </w:r>
      </w:ins>
    </w:p>
    <w:p w:rsidR="000D29D1" w:rsidRPr="00D8159A" w:rsidRDefault="000D29D1" w:rsidP="009B295B">
      <w:pPr>
        <w:pStyle w:val="Corpsdetexte"/>
        <w:widowControl w:val="0"/>
        <w:numPr>
          <w:ilvl w:val="1"/>
          <w:numId w:val="63"/>
        </w:numPr>
        <w:suppressAutoHyphens/>
        <w:rPr>
          <w:ins w:id="2401" w:author="RANNOU Jean-Philippe" w:date="2020-02-11T17:02:00Z"/>
          <w:highlight w:val="green"/>
          <w:rPrChange w:id="2402" w:author="RANNOU Jean-Philippe" w:date="2020-02-11T17:32:00Z">
            <w:rPr>
              <w:ins w:id="2403" w:author="RANNOU Jean-Philippe" w:date="2020-02-11T17:02:00Z"/>
            </w:rPr>
          </w:rPrChange>
        </w:rPr>
      </w:pPr>
      <w:ins w:id="2404" w:author="RANNOU Jean-Philippe" w:date="2020-02-11T17:01:00Z">
        <w:r w:rsidRPr="00D8159A">
          <w:rPr>
            <w:highlight w:val="green"/>
            <w:rPrChange w:id="2405" w:author="RANNOU Jean-Philippe" w:date="2020-02-11T17:32:00Z">
              <w:rPr/>
            </w:rPrChange>
          </w:rPr>
          <w:t>Store already</w:t>
        </w:r>
      </w:ins>
      <w:ins w:id="2406" w:author="RANNOU Jean-Philippe" w:date="2020-02-11T17:02:00Z">
        <w:r w:rsidRPr="00D8159A">
          <w:rPr>
            <w:highlight w:val="green"/>
            <w:rPrChange w:id="2407" w:author="RANNOU Jean-Philippe" w:date="2020-02-11T17:32:00Z">
              <w:rPr/>
            </w:rPrChange>
          </w:rPr>
          <w:t xml:space="preserve"> seen cycle data</w:t>
        </w:r>
      </w:ins>
      <w:ins w:id="2408" w:author="RANNOU Jean-Philippe" w:date="2020-02-11T17:06:00Z">
        <w:r w:rsidR="008508C9" w:rsidRPr="00D8159A">
          <w:rPr>
            <w:highlight w:val="green"/>
            <w:rPrChange w:id="2409" w:author="RANNOU Jean-Philippe" w:date="2020-02-11T17:32:00Z">
              <w:rPr/>
            </w:rPrChange>
          </w:rPr>
          <w:t xml:space="preserve"> in</w:t>
        </w:r>
      </w:ins>
      <w:ins w:id="2410" w:author="RANNOU Jean-Philippe" w:date="2020-02-11T17:02:00Z">
        <w:r w:rsidRPr="00D8159A">
          <w:rPr>
            <w:highlight w:val="green"/>
            <w:rPrChange w:id="2411" w:author="RANNOU Jean-Philippe" w:date="2020-02-11T17:32:00Z">
              <w:rPr/>
            </w:rPrChange>
          </w:rPr>
          <w:t xml:space="preserve"> their associated </w:t>
        </w:r>
      </w:ins>
      <w:ins w:id="2412" w:author="RANNOU Jean-Philippe" w:date="2020-02-11T17:30:00Z">
        <w:r w:rsidR="00D8159A" w:rsidRPr="00D8159A">
          <w:rPr>
            <w:highlight w:val="green"/>
            <w:rPrChange w:id="2413" w:author="RANNOU Jean-Philippe" w:date="2020-02-11T17:32:00Z">
              <w:rPr/>
            </w:rPrChange>
          </w:rPr>
          <w:t>existing</w:t>
        </w:r>
      </w:ins>
      <w:ins w:id="2414" w:author="RANNOU Jean-Philippe" w:date="2020-02-11T17:31:00Z">
        <w:r w:rsidR="00D8159A" w:rsidRPr="00D8159A">
          <w:rPr>
            <w:highlight w:val="green"/>
            <w:rPrChange w:id="2415" w:author="RANNOU Jean-Philippe" w:date="2020-02-11T17:32:00Z">
              <w:rPr/>
            </w:rPrChange>
          </w:rPr>
          <w:t xml:space="preserve"> </w:t>
        </w:r>
      </w:ins>
      <w:ins w:id="2416" w:author="RANNOU Jean-Philippe" w:date="2020-02-11T17:02:00Z">
        <w:r w:rsidRPr="00D8159A">
          <w:rPr>
            <w:i/>
            <w:highlight w:val="green"/>
            <w:rPrChange w:id="2417" w:author="RANNOU Jean-Philippe" w:date="2020-02-11T17:32:00Z">
              <w:rPr/>
            </w:rPrChange>
          </w:rPr>
          <w:t>‘buffer#i’</w:t>
        </w:r>
        <w:r w:rsidRPr="00D8159A">
          <w:rPr>
            <w:highlight w:val="green"/>
            <w:rPrChange w:id="2418" w:author="RANNOU Jean-Philippe" w:date="2020-02-11T17:32:00Z">
              <w:rPr/>
            </w:rPrChange>
          </w:rPr>
          <w:t xml:space="preserve"> list,</w:t>
        </w:r>
      </w:ins>
    </w:p>
    <w:p w:rsidR="000D29D1" w:rsidRPr="00D8159A" w:rsidRDefault="005F0C73" w:rsidP="009B295B">
      <w:pPr>
        <w:pStyle w:val="Corpsdetexte"/>
        <w:widowControl w:val="0"/>
        <w:numPr>
          <w:ilvl w:val="1"/>
          <w:numId w:val="63"/>
        </w:numPr>
        <w:suppressAutoHyphens/>
        <w:rPr>
          <w:ins w:id="2419" w:author="RANNOU Jean-Philippe" w:date="2020-02-11T16:58:00Z"/>
          <w:highlight w:val="green"/>
          <w:rPrChange w:id="2420" w:author="RANNOU Jean-Philippe" w:date="2020-02-11T17:32:00Z">
            <w:rPr>
              <w:ins w:id="2421" w:author="RANNOU Jean-Philippe" w:date="2020-02-11T16:58:00Z"/>
            </w:rPr>
          </w:rPrChange>
        </w:rPr>
      </w:pPr>
      <w:ins w:id="2422" w:author="RANNOU Jean-Philippe" w:date="2020-02-11T17:03:00Z">
        <w:r w:rsidRPr="00D8159A">
          <w:rPr>
            <w:highlight w:val="green"/>
            <w:rPrChange w:id="2423" w:author="RANNOU Jean-Philippe" w:date="2020-02-11T17:32:00Z">
              <w:rPr/>
            </w:rPrChange>
          </w:rPr>
          <w:t xml:space="preserve">For each </w:t>
        </w:r>
        <w:r w:rsidRPr="00D8159A">
          <w:rPr>
            <w:i/>
            <w:highlight w:val="green"/>
            <w:rPrChange w:id="2424" w:author="RANNOU Jean-Philippe" w:date="2020-02-11T17:32:00Z">
              <w:rPr/>
            </w:rPrChange>
          </w:rPr>
          <w:t>‘buffer#i’</w:t>
        </w:r>
        <w:r w:rsidRPr="00D8159A">
          <w:rPr>
            <w:highlight w:val="green"/>
            <w:rPrChange w:id="2425" w:author="RANNOU Jean-Philippe" w:date="2020-02-11T17:32:00Z">
              <w:rPr/>
            </w:rPrChange>
          </w:rPr>
          <w:t xml:space="preserve"> list, check if its content is completed. If yes, </w:t>
        </w:r>
      </w:ins>
      <w:ins w:id="2426" w:author="RANNOU Jean-Philippe" w:date="2020-02-11T17:04:00Z">
        <w:r w:rsidRPr="00D8159A">
          <w:rPr>
            <w:highlight w:val="green"/>
            <w:rPrChange w:id="2427" w:author="RANNOU Jean-Philippe" w:date="2020-02-11T17:32:00Z">
              <w:rPr/>
            </w:rPrChange>
          </w:rPr>
          <w:t xml:space="preserve">set the </w:t>
        </w:r>
        <w:r w:rsidRPr="00D8159A">
          <w:rPr>
            <w:i/>
            <w:highlight w:val="green"/>
            <w:rPrChange w:id="2428" w:author="RANNOU Jean-Philippe" w:date="2020-02-11T17:32:00Z">
              <w:rPr/>
            </w:rPrChange>
          </w:rPr>
          <w:t>‘buffer#i’</w:t>
        </w:r>
        <w:r w:rsidRPr="00D8159A">
          <w:rPr>
            <w:highlight w:val="green"/>
            <w:rPrChange w:id="2429" w:author="RANNOU Jean-Philippe" w:date="2020-02-11T17:32:00Z">
              <w:rPr/>
            </w:rPrChange>
          </w:rPr>
          <w:t xml:space="preserve"> as ‘completed’.</w:t>
        </w:r>
      </w:ins>
    </w:p>
    <w:p w:rsidR="000D29D1" w:rsidRPr="00D8159A" w:rsidRDefault="000D29D1">
      <w:pPr>
        <w:pStyle w:val="Corpsdetexte"/>
        <w:widowControl w:val="0"/>
        <w:numPr>
          <w:ilvl w:val="0"/>
          <w:numId w:val="63"/>
        </w:numPr>
        <w:suppressAutoHyphens/>
        <w:rPr>
          <w:ins w:id="2430" w:author="RANNOU Jean-Philippe" w:date="2020-02-11T16:56:00Z"/>
          <w:highlight w:val="green"/>
          <w:rPrChange w:id="2431" w:author="RANNOU Jean-Philippe" w:date="2020-02-11T17:32:00Z">
            <w:rPr>
              <w:ins w:id="2432" w:author="RANNOU Jean-Philippe" w:date="2020-02-11T16:56:00Z"/>
            </w:rPr>
          </w:rPrChange>
        </w:rPr>
        <w:pPrChange w:id="2433" w:author="RANNOU Jean-Philippe" w:date="2020-02-11T16:57:00Z">
          <w:pPr>
            <w:pStyle w:val="Corpsdetexte"/>
            <w:widowControl w:val="0"/>
            <w:numPr>
              <w:ilvl w:val="1"/>
              <w:numId w:val="63"/>
            </w:numPr>
            <w:suppressAutoHyphens/>
            <w:ind w:left="1440" w:hanging="360"/>
          </w:pPr>
        </w:pPrChange>
      </w:pPr>
      <w:ins w:id="2434" w:author="RANNOU Jean-Philippe" w:date="2020-02-11T16:58:00Z">
        <w:r w:rsidRPr="00D8159A">
          <w:rPr>
            <w:highlight w:val="green"/>
            <w:rPrChange w:id="2435" w:author="RANNOU Jean-Philippe" w:date="2020-02-11T17:32:00Z">
              <w:rPr/>
            </w:rPrChange>
          </w:rPr>
          <w:t xml:space="preserve">Process the SBD decoded </w:t>
        </w:r>
      </w:ins>
      <w:ins w:id="2436" w:author="RANNOU Jean-Philippe" w:date="2020-02-11T17:05:00Z">
        <w:r w:rsidR="005F0C73" w:rsidRPr="00D8159A">
          <w:rPr>
            <w:highlight w:val="green"/>
            <w:rPrChange w:id="2437" w:author="RANNOU Jean-Philippe" w:date="2020-02-11T17:32:00Z">
              <w:rPr/>
            </w:rPrChange>
          </w:rPr>
          <w:t xml:space="preserve">data of the </w:t>
        </w:r>
      </w:ins>
      <w:ins w:id="2438" w:author="RANNOU Jean-Philippe" w:date="2020-02-11T17:07:00Z">
        <w:r w:rsidR="008508C9" w:rsidRPr="00D8159A">
          <w:rPr>
            <w:highlight w:val="green"/>
            <w:rPrChange w:id="2439" w:author="RANNOU Jean-Philippe" w:date="2020-02-11T17:32:00Z">
              <w:rPr/>
            </w:rPrChange>
          </w:rPr>
          <w:t>‘</w:t>
        </w:r>
      </w:ins>
      <w:ins w:id="2440" w:author="RANNOU Jean-Philippe" w:date="2020-02-11T17:05:00Z">
        <w:r w:rsidR="005F0C73" w:rsidRPr="00D8159A">
          <w:rPr>
            <w:highlight w:val="green"/>
            <w:rPrChange w:id="2441" w:author="RANNOU Jean-Philippe" w:date="2020-02-11T17:32:00Z">
              <w:rPr/>
            </w:rPrChange>
          </w:rPr>
          <w:t>completed</w:t>
        </w:r>
      </w:ins>
      <w:ins w:id="2442" w:author="RANNOU Jean-Philippe" w:date="2020-02-11T17:07:00Z">
        <w:r w:rsidR="008508C9" w:rsidRPr="00D8159A">
          <w:rPr>
            <w:highlight w:val="green"/>
            <w:rPrChange w:id="2443" w:author="RANNOU Jean-Philippe" w:date="2020-02-11T17:32:00Z">
              <w:rPr/>
            </w:rPrChange>
          </w:rPr>
          <w:t>’</w:t>
        </w:r>
      </w:ins>
      <w:ins w:id="2444" w:author="RANNOU Jean-Philippe" w:date="2020-02-11T17:05:00Z">
        <w:r w:rsidR="005F0C73" w:rsidRPr="00D8159A">
          <w:rPr>
            <w:highlight w:val="green"/>
            <w:rPrChange w:id="2445" w:author="RANNOU Jean-Philippe" w:date="2020-02-11T17:32:00Z">
              <w:rPr/>
            </w:rPrChange>
          </w:rPr>
          <w:t xml:space="preserve"> </w:t>
        </w:r>
        <w:r w:rsidR="005F0C73" w:rsidRPr="00D8159A">
          <w:rPr>
            <w:i/>
            <w:highlight w:val="green"/>
            <w:rPrChange w:id="2446" w:author="RANNOU Jean-Philippe" w:date="2020-02-11T17:32:00Z">
              <w:rPr/>
            </w:rPrChange>
          </w:rPr>
          <w:t>‘buffer#i’</w:t>
        </w:r>
        <w:r w:rsidR="005F0C73" w:rsidRPr="00D8159A">
          <w:rPr>
            <w:highlight w:val="green"/>
            <w:rPrChange w:id="2447" w:author="RANNOU Jean-Philippe" w:date="2020-02-11T17:32:00Z">
              <w:rPr/>
            </w:rPrChange>
          </w:rPr>
          <w:t xml:space="preserve"> lists</w:t>
        </w:r>
      </w:ins>
      <w:ins w:id="2448" w:author="RANNOU Jean-Philippe" w:date="2020-02-11T16:58:00Z">
        <w:r w:rsidRPr="00D8159A">
          <w:rPr>
            <w:highlight w:val="green"/>
            <w:rPrChange w:id="2449" w:author="RANNOU Jean-Philippe" w:date="2020-02-11T17:32:00Z">
              <w:rPr/>
            </w:rPrChange>
          </w:rPr>
          <w:t>.</w:t>
        </w:r>
      </w:ins>
    </w:p>
    <w:p w:rsidR="00526943" w:rsidRPr="00D8159A" w:rsidRDefault="00526943" w:rsidP="009B295B">
      <w:pPr>
        <w:pStyle w:val="Corpsdetexte"/>
        <w:rPr>
          <w:ins w:id="2450" w:author="RANNOU Jean-Philippe" w:date="2020-02-11T16:34:00Z"/>
          <w:highlight w:val="green"/>
          <w:rPrChange w:id="2451" w:author="RANNOU Jean-Philippe" w:date="2020-02-11T17:32:00Z">
            <w:rPr>
              <w:ins w:id="2452" w:author="RANNOU Jean-Philippe" w:date="2020-02-11T16:34:00Z"/>
            </w:rPr>
          </w:rPrChange>
        </w:rPr>
      </w:pPr>
    </w:p>
    <w:p w:rsidR="008508C9" w:rsidRPr="00D8159A" w:rsidRDefault="008508C9" w:rsidP="008508C9">
      <w:pPr>
        <w:pStyle w:val="Corpsdetexte"/>
        <w:rPr>
          <w:ins w:id="2453" w:author="RANNOU Jean-Philippe" w:date="2020-02-11T17:08:00Z"/>
          <w:highlight w:val="green"/>
          <w:rPrChange w:id="2454" w:author="RANNOU Jean-Philippe" w:date="2020-02-11T17:32:00Z">
            <w:rPr>
              <w:ins w:id="2455" w:author="RANNOU Jean-Philippe" w:date="2020-02-11T17:08:00Z"/>
            </w:rPr>
          </w:rPrChange>
        </w:rPr>
      </w:pPr>
      <w:ins w:id="2456" w:author="RANNOU Jean-Philippe" w:date="2020-02-11T17:08:00Z">
        <w:r w:rsidRPr="00D8159A">
          <w:rPr>
            <w:highlight w:val="green"/>
            <w:rPrChange w:id="2457" w:author="RANNOU Jean-Philippe" w:date="2020-02-11T17:32:00Z">
              <w:rPr/>
            </w:rPrChange>
          </w:rPr>
          <w:t>This theoretical algorithm works if all the expected data have been received, i.e. if all the buffers are completed. Unfortunately, this is not always the case.</w:t>
        </w:r>
      </w:ins>
    </w:p>
    <w:p w:rsidR="008508C9" w:rsidRPr="00D8159A" w:rsidRDefault="008508C9" w:rsidP="008508C9">
      <w:pPr>
        <w:pStyle w:val="Corpsdetexte"/>
        <w:rPr>
          <w:ins w:id="2458" w:author="RANNOU Jean-Philippe" w:date="2020-02-11T17:08:00Z"/>
          <w:highlight w:val="green"/>
          <w:rPrChange w:id="2459" w:author="RANNOU Jean-Philippe" w:date="2020-02-11T17:32:00Z">
            <w:rPr>
              <w:ins w:id="2460" w:author="RANNOU Jean-Philippe" w:date="2020-02-11T17:08:00Z"/>
            </w:rPr>
          </w:rPrChange>
        </w:rPr>
      </w:pPr>
      <w:ins w:id="2461" w:author="RANNOU Jean-Philippe" w:date="2020-02-11T17:08:00Z">
        <w:r w:rsidRPr="00D8159A">
          <w:rPr>
            <w:highlight w:val="green"/>
            <w:rPrChange w:id="2462" w:author="RANNOU Jean-Philippe" w:date="2020-02-11T17:32:00Z">
              <w:rPr/>
            </w:rPrChange>
          </w:rPr>
          <w:t>For an Ice float, not completed buffer can be due to:</w:t>
        </w:r>
      </w:ins>
    </w:p>
    <w:p w:rsidR="008508C9" w:rsidRPr="00D8159A" w:rsidRDefault="008508C9" w:rsidP="008508C9">
      <w:pPr>
        <w:pStyle w:val="Corpsdetexte"/>
        <w:numPr>
          <w:ilvl w:val="0"/>
          <w:numId w:val="61"/>
        </w:numPr>
        <w:rPr>
          <w:ins w:id="2463" w:author="RANNOU Jean-Philippe" w:date="2020-02-11T17:08:00Z"/>
          <w:highlight w:val="green"/>
          <w:rPrChange w:id="2464" w:author="RANNOU Jean-Philippe" w:date="2020-02-11T17:32:00Z">
            <w:rPr>
              <w:ins w:id="2465" w:author="RANNOU Jean-Philippe" w:date="2020-02-11T17:08:00Z"/>
            </w:rPr>
          </w:rPrChange>
        </w:rPr>
      </w:pPr>
      <w:ins w:id="2466" w:author="RANNOU Jean-Philippe" w:date="2020-02-11T17:08:00Z">
        <w:r w:rsidRPr="00D8159A">
          <w:rPr>
            <w:highlight w:val="green"/>
            <w:rPrChange w:id="2467" w:author="RANNOU Jean-Philippe" w:date="2020-02-11T17:32:00Z">
              <w:rPr/>
            </w:rPrChange>
          </w:rPr>
          <w:t>A message that has been lost (because of a float failure</w:t>
        </w:r>
      </w:ins>
      <w:ins w:id="2468" w:author="RANNOU Jean-Philippe" w:date="2020-02-11T17:09:00Z">
        <w:r w:rsidRPr="00D8159A">
          <w:rPr>
            <w:highlight w:val="green"/>
            <w:rPrChange w:id="2469" w:author="RANNOU Jean-Philippe" w:date="2020-02-11T17:32:00Z">
              <w:rPr/>
            </w:rPrChange>
          </w:rPr>
          <w:t xml:space="preserve"> or if the memory card is full</w:t>
        </w:r>
      </w:ins>
      <w:ins w:id="2470" w:author="RANNOU Jean-Philippe" w:date="2020-02-11T17:08:00Z">
        <w:r w:rsidRPr="00D8159A">
          <w:rPr>
            <w:highlight w:val="green"/>
            <w:rPrChange w:id="2471" w:author="RANNOU Jean-Philippe" w:date="2020-02-11T17:32:00Z">
              <w:rPr/>
            </w:rPrChange>
          </w:rPr>
          <w:t>), or</w:t>
        </w:r>
      </w:ins>
    </w:p>
    <w:p w:rsidR="008508C9" w:rsidRPr="00D8159A" w:rsidRDefault="008508C9" w:rsidP="008508C9">
      <w:pPr>
        <w:pStyle w:val="Corpsdetexte"/>
        <w:numPr>
          <w:ilvl w:val="0"/>
          <w:numId w:val="61"/>
        </w:numPr>
        <w:rPr>
          <w:ins w:id="2472" w:author="RANNOU Jean-Philippe" w:date="2020-02-11T17:08:00Z"/>
          <w:highlight w:val="green"/>
          <w:rPrChange w:id="2473" w:author="RANNOU Jean-Philippe" w:date="2020-02-11T17:32:00Z">
            <w:rPr>
              <w:ins w:id="2474" w:author="RANNOU Jean-Philippe" w:date="2020-02-11T17:08:00Z"/>
            </w:rPr>
          </w:rPrChange>
        </w:rPr>
      </w:pPr>
      <w:ins w:id="2475" w:author="RANNOU Jean-Philippe" w:date="2020-02-11T17:08:00Z">
        <w:r w:rsidRPr="00D8159A">
          <w:rPr>
            <w:highlight w:val="green"/>
            <w:rPrChange w:id="2476" w:author="RANNOU Jean-Philippe" w:date="2020-02-11T17:32:00Z">
              <w:rPr/>
            </w:rPrChange>
          </w:rPr>
          <w:t>A transmission that is still pending at the time of the decoding session.</w:t>
        </w:r>
      </w:ins>
    </w:p>
    <w:p w:rsidR="008508C9" w:rsidRPr="00D8159A" w:rsidRDefault="008508C9" w:rsidP="008508C9">
      <w:pPr>
        <w:pStyle w:val="Corpsdetexte"/>
        <w:rPr>
          <w:ins w:id="2477" w:author="RANNOU Jean-Philippe" w:date="2020-02-11T17:10:00Z"/>
          <w:highlight w:val="green"/>
          <w:rPrChange w:id="2478" w:author="RANNOU Jean-Philippe" w:date="2020-02-11T17:32:00Z">
            <w:rPr>
              <w:ins w:id="2479" w:author="RANNOU Jean-Philippe" w:date="2020-02-11T17:10:00Z"/>
            </w:rPr>
          </w:rPrChange>
        </w:rPr>
      </w:pPr>
      <w:ins w:id="2480" w:author="RANNOU Jean-Philippe" w:date="2020-02-11T17:08:00Z">
        <w:r w:rsidRPr="00D8159A">
          <w:rPr>
            <w:highlight w:val="green"/>
            <w:rPrChange w:id="2481" w:author="RANNOU Jean-Philippe" w:date="2020-02-11T17:32:00Z">
              <w:rPr/>
            </w:rPrChange>
          </w:rPr>
          <w:t xml:space="preserve">Consequently, we introduced a timeout on the </w:t>
        </w:r>
      </w:ins>
      <w:ins w:id="2482" w:author="RANNOU Jean-Philippe" w:date="2020-02-11T17:10:00Z">
        <w:r w:rsidR="00F267FF" w:rsidRPr="00D8159A">
          <w:rPr>
            <w:highlight w:val="green"/>
            <w:rPrChange w:id="2483" w:author="RANNOU Jean-Philippe" w:date="2020-02-11T17:32:00Z">
              <w:rPr/>
            </w:rPrChange>
          </w:rPr>
          <w:t>maximum number</w:t>
        </w:r>
        <w:r w:rsidRPr="00D8159A">
          <w:rPr>
            <w:highlight w:val="green"/>
            <w:rPrChange w:id="2484" w:author="RANNOU Jean-Philippe" w:date="2020-02-11T17:32:00Z">
              <w:rPr/>
            </w:rPrChange>
          </w:rPr>
          <w:t xml:space="preserve"> of transmission session</w:t>
        </w:r>
      </w:ins>
      <w:ins w:id="2485" w:author="RANNOU Jean-Philippe" w:date="2020-02-11T17:13:00Z">
        <w:r w:rsidR="00F267FF" w:rsidRPr="00D8159A">
          <w:rPr>
            <w:highlight w:val="green"/>
            <w:rPrChange w:id="2486" w:author="RANNOU Jean-Philippe" w:date="2020-02-11T17:32:00Z">
              <w:rPr/>
            </w:rPrChange>
          </w:rPr>
          <w:t>s</w:t>
        </w:r>
      </w:ins>
      <w:ins w:id="2487" w:author="RANNOU Jean-Philippe" w:date="2020-02-11T17:11:00Z">
        <w:r w:rsidRPr="00D8159A">
          <w:rPr>
            <w:highlight w:val="green"/>
            <w:rPrChange w:id="2488" w:author="RANNOU Jean-Philippe" w:date="2020-02-11T17:32:00Z">
              <w:rPr/>
            </w:rPrChange>
          </w:rPr>
          <w:t xml:space="preserve"> allowed for cycle data to be transmitted</w:t>
        </w:r>
      </w:ins>
      <w:ins w:id="2489" w:author="RANNOU Jean-Philippe" w:date="2020-02-11T17:13:00Z">
        <w:r w:rsidR="00F267FF" w:rsidRPr="00D8159A">
          <w:rPr>
            <w:highlight w:val="green"/>
            <w:rPrChange w:id="2490" w:author="RANNOU Jean-Philippe" w:date="2020-02-11T17:32:00Z">
              <w:rPr/>
            </w:rPrChange>
          </w:rPr>
          <w:t xml:space="preserve"> (presently set to 3)</w:t>
        </w:r>
      </w:ins>
      <w:ins w:id="2491" w:author="RANNOU Jean-Philippe" w:date="2020-02-11T17:11:00Z">
        <w:r w:rsidRPr="00D8159A">
          <w:rPr>
            <w:highlight w:val="green"/>
            <w:rPrChange w:id="2492" w:author="RANNOU Jean-Philippe" w:date="2020-02-11T17:32:00Z">
              <w:rPr/>
            </w:rPrChange>
          </w:rPr>
          <w:t>.</w:t>
        </w:r>
      </w:ins>
    </w:p>
    <w:p w:rsidR="008508C9" w:rsidRPr="00D8159A" w:rsidRDefault="008508C9" w:rsidP="008508C9">
      <w:pPr>
        <w:pStyle w:val="Corpsdetexte"/>
        <w:rPr>
          <w:ins w:id="2493" w:author="RANNOU Jean-Philippe" w:date="2020-02-11T17:08:00Z"/>
          <w:highlight w:val="green"/>
        </w:rPr>
      </w:pPr>
    </w:p>
    <w:p w:rsidR="008508C9" w:rsidRPr="00D8159A" w:rsidRDefault="008508C9" w:rsidP="008508C9">
      <w:pPr>
        <w:pStyle w:val="Corpsdetexte"/>
        <w:rPr>
          <w:ins w:id="2494" w:author="RANNOU Jean-Philippe" w:date="2020-02-11T17:08:00Z"/>
          <w:highlight w:val="green"/>
        </w:rPr>
      </w:pPr>
      <w:ins w:id="2495" w:author="RANNOU Jean-Philippe" w:date="2020-02-11T17:08:00Z">
        <w:r w:rsidRPr="00D8159A">
          <w:rPr>
            <w:highlight w:val="green"/>
          </w:rPr>
          <w:t>Note that, when the float has ended its mission (recovered or lost float), if the last received buffer is not complete, it will never be processed with the algorithm exposed above. To cope with this issue, the user should be informed that, at the end of a decoder session:</w:t>
        </w:r>
      </w:ins>
    </w:p>
    <w:p w:rsidR="008508C9" w:rsidRPr="00D8159A" w:rsidRDefault="008508C9" w:rsidP="008508C9">
      <w:pPr>
        <w:pStyle w:val="Corpsdetexte"/>
        <w:numPr>
          <w:ilvl w:val="0"/>
          <w:numId w:val="60"/>
        </w:numPr>
        <w:rPr>
          <w:ins w:id="2496" w:author="RANNOU Jean-Philippe" w:date="2020-02-11T17:08:00Z"/>
          <w:highlight w:val="green"/>
        </w:rPr>
      </w:pPr>
      <w:ins w:id="2497" w:author="RANNOU Jean-Philippe" w:date="2020-02-11T17:08:00Z">
        <w:r w:rsidRPr="00D8159A">
          <w:rPr>
            <w:highlight w:val="green"/>
          </w:rPr>
          <w:t>The remaining unprocessed buffers are always processed by the PI decoder,</w:t>
        </w:r>
      </w:ins>
    </w:p>
    <w:p w:rsidR="008508C9" w:rsidRPr="00D8159A" w:rsidRDefault="008508C9" w:rsidP="008508C9">
      <w:pPr>
        <w:pStyle w:val="Corpsdetexte"/>
        <w:numPr>
          <w:ilvl w:val="0"/>
          <w:numId w:val="60"/>
        </w:numPr>
        <w:rPr>
          <w:ins w:id="2498" w:author="RANNOU Jean-Philippe" w:date="2020-02-11T17:21:00Z"/>
          <w:highlight w:val="green"/>
          <w:rPrChange w:id="2499" w:author="RANNOU Jean-Philippe" w:date="2020-02-11T17:32:00Z">
            <w:rPr>
              <w:ins w:id="2500" w:author="RANNOU Jean-Philippe" w:date="2020-02-11T17:21:00Z"/>
            </w:rPr>
          </w:rPrChange>
        </w:rPr>
      </w:pPr>
      <w:ins w:id="2501" w:author="RANNOU Jean-Philippe" w:date="2020-02-11T17:08:00Z">
        <w:r w:rsidRPr="00D8159A">
          <w:rPr>
            <w:highlight w:val="green"/>
          </w:rPr>
          <w:t xml:space="preserve">The remaining unprocessed buffers can be processed by the DAC decoder with the </w:t>
        </w:r>
        <w:r w:rsidRPr="00D8159A">
          <w:rPr>
            <w:rFonts w:ascii="Courier New" w:hAnsi="Courier New" w:cs="Courier New"/>
            <w:sz w:val="20"/>
            <w:szCs w:val="20"/>
            <w:highlight w:val="green"/>
          </w:rPr>
          <w:t>PROCESS_REMAINING_BUFFERS</w:t>
        </w:r>
        <w:r w:rsidRPr="00D8159A">
          <w:rPr>
            <w:highlight w:val="green"/>
          </w:rPr>
          <w:t xml:space="preserve"> configuration variable.</w:t>
        </w:r>
      </w:ins>
    </w:p>
    <w:p w:rsidR="00A81C68" w:rsidRPr="00D8159A" w:rsidRDefault="00A81C68">
      <w:pPr>
        <w:pStyle w:val="Corpsdetexte"/>
        <w:rPr>
          <w:ins w:id="2502" w:author="RANNOU Jean-Philippe" w:date="2020-02-11T17:21:00Z"/>
          <w:highlight w:val="green"/>
          <w:rPrChange w:id="2503" w:author="RANNOU Jean-Philippe" w:date="2020-02-11T17:32:00Z">
            <w:rPr>
              <w:ins w:id="2504" w:author="RANNOU Jean-Philippe" w:date="2020-02-11T17:21:00Z"/>
            </w:rPr>
          </w:rPrChange>
        </w:rPr>
        <w:pPrChange w:id="2505" w:author="RANNOU Jean-Philippe" w:date="2020-02-11T17:21:00Z">
          <w:pPr>
            <w:pStyle w:val="Corpsdetexte"/>
            <w:numPr>
              <w:numId w:val="60"/>
            </w:numPr>
            <w:ind w:left="720" w:hanging="360"/>
          </w:pPr>
        </w:pPrChange>
      </w:pPr>
    </w:p>
    <w:p w:rsidR="00A81C68" w:rsidRPr="00FE6751" w:rsidRDefault="00A81C68">
      <w:pPr>
        <w:pStyle w:val="Corpsdetexte"/>
        <w:rPr>
          <w:ins w:id="2506" w:author="RANNOU Jean-Philippe" w:date="2020-02-11T17:21:00Z"/>
        </w:rPr>
        <w:pPrChange w:id="2507" w:author="RANNOU Jean-Philippe" w:date="2020-02-11T17:22:00Z">
          <w:pPr>
            <w:pStyle w:val="Corpsdetexte"/>
            <w:widowControl w:val="0"/>
            <w:numPr>
              <w:ilvl w:val="1"/>
              <w:numId w:val="32"/>
            </w:numPr>
            <w:suppressAutoHyphens/>
            <w:ind w:left="1440" w:hanging="360"/>
          </w:pPr>
        </w:pPrChange>
      </w:pPr>
      <w:ins w:id="2508" w:author="RANNOU Jean-Philippe" w:date="2020-02-11T17:21:00Z">
        <w:r w:rsidRPr="00D8159A">
          <w:rPr>
            <w:highlight w:val="green"/>
            <w:rPrChange w:id="2509" w:author="RANNOU Jean-Philippe" w:date="2020-02-11T17:32:00Z">
              <w:rPr/>
            </w:rPrChange>
          </w:rPr>
          <w:t xml:space="preserve">Note also that, when using the </w:t>
        </w:r>
        <w:r w:rsidRPr="00D8159A">
          <w:rPr>
            <w:b/>
            <w:i/>
            <w:highlight w:val="green"/>
            <w:rPrChange w:id="2510" w:author="RANNOU Jean-Philippe" w:date="2020-02-11T17:32:00Z">
              <w:rPr/>
            </w:rPrChange>
          </w:rPr>
          <w:t>decode_provor_2_csv</w:t>
        </w:r>
        <w:r w:rsidRPr="00D8159A">
          <w:rPr>
            <w:highlight w:val="green"/>
            <w:rPrChange w:id="2511" w:author="RANNOU Jean-Philippe" w:date="2020-02-11T17:32:00Z">
              <w:rPr/>
            </w:rPrChange>
          </w:rPr>
          <w:t xml:space="preserve"> program</w:t>
        </w:r>
      </w:ins>
      <w:ins w:id="2512" w:author="RANNOU Jean-Philippe" w:date="2020-02-11T17:22:00Z">
        <w:r w:rsidRPr="00D8159A">
          <w:rPr>
            <w:highlight w:val="green"/>
            <w:rPrChange w:id="2513" w:author="RANNOU Jean-Philippe" w:date="2020-02-11T17:32:00Z">
              <w:rPr/>
            </w:rPrChange>
          </w:rPr>
          <w:t>,</w:t>
        </w:r>
      </w:ins>
      <w:ins w:id="2514" w:author="RANNOU Jean-Philippe" w:date="2020-02-11T17:21:00Z">
        <w:r w:rsidRPr="00D8159A">
          <w:rPr>
            <w:highlight w:val="green"/>
            <w:rPrChange w:id="2515" w:author="RANNOU Jean-Philippe" w:date="2020-02-11T17:32:00Z">
              <w:rPr/>
            </w:rPrChange>
          </w:rPr>
          <w:t xml:space="preserve"> a CSV file </w:t>
        </w:r>
      </w:ins>
      <w:ins w:id="2516" w:author="RANNOU Jean-Philippe" w:date="2020-02-11T17:22:00Z">
        <w:r w:rsidR="00D92BF6" w:rsidRPr="00D8159A">
          <w:rPr>
            <w:highlight w:val="green"/>
            <w:rPrChange w:id="2517" w:author="RANNOU Jean-Philippe" w:date="2020-02-11T17:32:00Z">
              <w:rPr/>
            </w:rPrChange>
          </w:rPr>
          <w:t>desc</w:t>
        </w:r>
        <w:r w:rsidRPr="00D8159A">
          <w:rPr>
            <w:highlight w:val="green"/>
            <w:rPrChange w:id="2518" w:author="RANNOU Jean-Philippe" w:date="2020-02-11T17:32:00Z">
              <w:rPr/>
            </w:rPrChange>
          </w:rPr>
          <w:t>ribing each buffer contents is generated in</w:t>
        </w:r>
      </w:ins>
      <w:ins w:id="2519" w:author="RANNOU Jean-Philippe" w:date="2020-02-11T17:23:00Z">
        <w:r w:rsidRPr="00D8159A">
          <w:rPr>
            <w:highlight w:val="green"/>
            <w:rPrChange w:id="2520" w:author="RANNOU Jean-Philippe" w:date="2020-02-11T17:32:00Z">
              <w:rPr/>
            </w:rPrChange>
          </w:rPr>
          <w:t xml:space="preserve"> the</w:t>
        </w:r>
      </w:ins>
      <w:ins w:id="2521" w:author="RANNOU Jean-Philippe" w:date="2020-02-11T17:21:00Z">
        <w:r w:rsidRPr="00D8159A">
          <w:rPr>
            <w:highlight w:val="green"/>
            <w:rPrChange w:id="2522" w:author="RANNOU Jean-Philippe" w:date="2020-02-11T17:32:00Z">
              <w:rPr/>
            </w:rPrChange>
          </w:rPr>
          <w:t xml:space="preserve"> </w:t>
        </w:r>
        <w:r w:rsidRPr="00D8159A">
          <w:rPr>
            <w:rStyle w:val="CodeCar"/>
            <w:rFonts w:eastAsiaTheme="minorEastAsia"/>
            <w:highlight w:val="green"/>
            <w:rPrChange w:id="2523" w:author="RANNOU Jean-Philippe" w:date="2020-02-11T17:32:00Z">
              <w:rPr>
                <w:rStyle w:val="CodeCar"/>
                <w:rFonts w:eastAsiaTheme="minorEastAsia"/>
              </w:rPr>
            </w:rPrChange>
          </w:rPr>
          <w:t>DIR_OUTPUT_CSV_FILE</w:t>
        </w:r>
      </w:ins>
      <w:ins w:id="2524" w:author="RANNOU Jean-Philippe" w:date="2020-02-11T17:23:00Z">
        <w:r w:rsidRPr="00D8159A">
          <w:rPr>
            <w:highlight w:val="green"/>
            <w:rPrChange w:id="2525" w:author="RANNOU Jean-Philippe" w:date="2020-02-11T17:32:00Z">
              <w:rPr/>
            </w:rPrChange>
          </w:rPr>
          <w:t xml:space="preserve"> directory.</w:t>
        </w:r>
      </w:ins>
    </w:p>
    <w:p w:rsidR="00A81C68" w:rsidRPr="00FE6751" w:rsidRDefault="00A81C68">
      <w:pPr>
        <w:pStyle w:val="Corpsdetexte"/>
        <w:rPr>
          <w:ins w:id="2526" w:author="RANNOU Jean-Philippe" w:date="2020-02-11T17:08:00Z"/>
          <w:rPrChange w:id="2527" w:author="RANNOU Jean-Philippe" w:date="2020-02-11T17:24:00Z">
            <w:rPr>
              <w:ins w:id="2528" w:author="RANNOU Jean-Philippe" w:date="2020-02-11T17:08:00Z"/>
              <w:highlight w:val="green"/>
            </w:rPr>
          </w:rPrChange>
        </w:rPr>
        <w:pPrChange w:id="2529" w:author="RANNOU Jean-Philippe" w:date="2020-02-11T17:21:00Z">
          <w:pPr>
            <w:pStyle w:val="Corpsdetexte"/>
            <w:numPr>
              <w:numId w:val="60"/>
            </w:numPr>
            <w:ind w:left="720" w:hanging="360"/>
          </w:pPr>
        </w:pPrChange>
      </w:pPr>
    </w:p>
    <w:p w:rsidR="009B4163" w:rsidRPr="00FE6751" w:rsidDel="0044568A" w:rsidRDefault="009B4163" w:rsidP="009B4163">
      <w:pPr>
        <w:pStyle w:val="Titre3"/>
        <w:rPr>
          <w:del w:id="2530" w:author="RANNOU Jean-Philippe" w:date="2020-02-11T16:17:00Z"/>
        </w:rPr>
      </w:pPr>
      <w:del w:id="2531" w:author="RANNOU Jean-Philippe" w:date="2020-02-11T16:17:00Z">
        <w:r w:rsidRPr="00FE6751" w:rsidDel="0044568A">
          <w:rPr>
            <w:b w:val="0"/>
            <w:bCs w:val="0"/>
          </w:rPr>
          <w:delText xml:space="preserve">Using </w:delText>
        </w:r>
      </w:del>
      <w:del w:id="2532" w:author="RANNOU Jean-Philippe" w:date="2020-02-06T11:43:00Z">
        <w:r w:rsidRPr="00FE6751" w:rsidDel="00443838">
          <w:rPr>
            <w:highlight w:val="green"/>
            <w:rPrChange w:id="2533" w:author="RANNOU Jean-Philippe" w:date="2020-02-11T17:24:00Z">
              <w:rPr/>
            </w:rPrChange>
          </w:rPr>
          <w:delText xml:space="preserve">physical </w:delText>
        </w:r>
      </w:del>
      <w:del w:id="2534" w:author="RANNOU Jean-Philippe" w:date="2020-02-11T16:17:00Z">
        <w:r w:rsidRPr="00FE6751" w:rsidDel="0044568A">
          <w:rPr>
            <w:b w:val="0"/>
            <w:bCs w:val="0"/>
          </w:rPr>
          <w:delText>buffers</w:delText>
        </w:r>
      </w:del>
    </w:p>
    <w:p w:rsidR="00CC5610" w:rsidRPr="00FE6751" w:rsidRDefault="00685BC2">
      <w:pPr>
        <w:spacing w:after="200" w:line="276" w:lineRule="auto"/>
        <w:rPr>
          <w:ins w:id="2535" w:author="RANNOU Jean-Philippe" w:date="2020-02-06T14:12:00Z"/>
        </w:rPr>
      </w:pPr>
      <w:del w:id="2536" w:author="RANNOU Jean-Philippe" w:date="2020-02-11T16:18:00Z">
        <w:r w:rsidRPr="00FE6751" w:rsidDel="0044568A">
          <w:delText xml:space="preserve">When the </w:delText>
        </w:r>
        <w:r w:rsidRPr="00FE6751" w:rsidDel="0044568A">
          <w:rPr>
            <w:i/>
          </w:rPr>
          <w:delText>g_decArgo_virtualBuff</w:delText>
        </w:r>
        <w:r w:rsidRPr="00FE6751" w:rsidDel="0044568A">
          <w:delText xml:space="preserve"> global variable is set to 1, the Iridium </w:delText>
        </w:r>
      </w:del>
      <w:del w:id="2537" w:author="RANNOU Jean-Philippe" w:date="2020-02-06T11:45:00Z">
        <w:r w:rsidRPr="00FE6751" w:rsidDel="00443838">
          <w:rPr>
            <w:highlight w:val="green"/>
            <w:rPrChange w:id="2538" w:author="RANNOU Jean-Philippe" w:date="2020-02-11T17:24:00Z">
              <w:rPr/>
            </w:rPrChange>
          </w:rPr>
          <w:delText xml:space="preserve">mail </w:delText>
        </w:r>
      </w:del>
      <w:del w:id="2539" w:author="RANNOU Jean-Philippe" w:date="2020-02-11T16:18:00Z">
        <w:r w:rsidRPr="00FE6751" w:rsidDel="0044568A">
          <w:delText xml:space="preserve">files are managed through the </w:delText>
        </w:r>
        <w:r w:rsidRPr="00FE6751" w:rsidDel="0044568A">
          <w:rPr>
            <w:i/>
          </w:rPr>
          <w:delText>g_decArgo_spoolFileList</w:delText>
        </w:r>
        <w:r w:rsidRPr="00FE6751" w:rsidDel="0044568A">
          <w:delText xml:space="preserve"> and </w:delText>
        </w:r>
        <w:r w:rsidRPr="00FE6751" w:rsidDel="0044568A">
          <w:rPr>
            <w:i/>
          </w:rPr>
          <w:delText>g_decArgo_bufFileList</w:delText>
        </w:r>
        <w:r w:rsidRPr="00FE6751" w:rsidDel="0044568A">
          <w:delText xml:space="preserve"> global lists.</w:delText>
        </w:r>
      </w:del>
      <w:ins w:id="2540" w:author="RANNOU Jean-Philippe" w:date="2020-02-06T14:12:00Z">
        <w:r w:rsidR="00CC5610" w:rsidRPr="00FE6751">
          <w:br w:type="page"/>
        </w:r>
      </w:ins>
    </w:p>
    <w:p w:rsidR="00CC5610" w:rsidRPr="00FE6751" w:rsidDel="00CC5610" w:rsidRDefault="00CC5610" w:rsidP="00685BC2">
      <w:pPr>
        <w:pStyle w:val="Corpsdetexte"/>
        <w:rPr>
          <w:del w:id="2541" w:author="RANNOU Jean-Philippe" w:date="2020-02-06T14:12:00Z"/>
        </w:rPr>
      </w:pPr>
      <w:bookmarkStart w:id="2542" w:name="_Toc31890896"/>
      <w:bookmarkStart w:id="2543" w:name="_Toc32334952"/>
      <w:bookmarkStart w:id="2544" w:name="_Toc32335247"/>
      <w:bookmarkStart w:id="2545" w:name="_Toc32591973"/>
      <w:bookmarkEnd w:id="2542"/>
      <w:bookmarkEnd w:id="2543"/>
      <w:bookmarkEnd w:id="2544"/>
      <w:bookmarkEnd w:id="2545"/>
    </w:p>
    <w:p w:rsidR="002F08BF" w:rsidRPr="00FE6751" w:rsidRDefault="002F08BF" w:rsidP="00715A45">
      <w:pPr>
        <w:pStyle w:val="Titre2"/>
      </w:pPr>
      <w:bookmarkStart w:id="2546" w:name="_Toc464635354"/>
      <w:bookmarkStart w:id="2547" w:name="_Toc460855086"/>
      <w:bookmarkStart w:id="2548" w:name="_Toc32591974"/>
      <w:bookmarkEnd w:id="2546"/>
      <w:r w:rsidRPr="00FE6751">
        <w:t>Management of Iridium files received from FLOAT_TRANSMISSION_TYPE #2 floats</w:t>
      </w:r>
      <w:bookmarkEnd w:id="2547"/>
      <w:bookmarkEnd w:id="2548"/>
    </w:p>
    <w:p w:rsidR="002F08BF" w:rsidRPr="00FE6751" w:rsidRDefault="002F08BF" w:rsidP="002F08BF">
      <w:pPr>
        <w:pStyle w:val="Corpsdetexte"/>
      </w:pPr>
      <w:r w:rsidRPr="00FE6751">
        <w:t xml:space="preserve">The Iridium RUDICS data transmitted by </w:t>
      </w:r>
      <w:r w:rsidRPr="00FE6751">
        <w:rPr>
          <w:rStyle w:val="CodeCar"/>
          <w:rFonts w:eastAsiaTheme="minorEastAsia"/>
        </w:rPr>
        <w:t>FLOAT_TRANSMISSION_TYPE</w:t>
      </w:r>
      <w:r w:rsidRPr="00FE6751">
        <w:t xml:space="preserve"> #2 floats are received as </w:t>
      </w:r>
      <w:del w:id="2549" w:author="RANNOU Jean-Philippe" w:date="2020-02-06T11:38:00Z">
        <w:r w:rsidRPr="00FE6751" w:rsidDel="00991EF0">
          <w:rPr>
            <w:highlight w:val="green"/>
            <w:rPrChange w:id="2550" w:author="RANNOU Jean-Philippe" w:date="2020-02-11T17:24:00Z">
              <w:rPr/>
            </w:rPrChange>
          </w:rPr>
          <w:delText xml:space="preserve">SBD </w:delText>
        </w:r>
      </w:del>
      <w:ins w:id="2551" w:author="RANNOU Jean-Philippe" w:date="2020-02-06T11:38:00Z">
        <w:r w:rsidR="00991EF0" w:rsidRPr="00FE6751">
          <w:rPr>
            <w:highlight w:val="green"/>
            <w:rPrChange w:id="2552" w:author="RANNOU Jean-Philippe" w:date="2020-02-11T17:24:00Z">
              <w:rPr/>
            </w:rPrChange>
          </w:rPr>
          <w:t>binary or ASCII</w:t>
        </w:r>
        <w:r w:rsidR="00991EF0" w:rsidRPr="00FE6751">
          <w:t xml:space="preserve"> </w:t>
        </w:r>
      </w:ins>
      <w:r w:rsidRPr="00FE6751">
        <w:t>files.</w:t>
      </w:r>
    </w:p>
    <w:p w:rsidR="002F08BF" w:rsidRPr="00FE6751" w:rsidRDefault="002F08BF" w:rsidP="002F08BF">
      <w:pPr>
        <w:pStyle w:val="Corpsdetexte"/>
      </w:pPr>
      <w:r w:rsidRPr="00FE6751">
        <w:t xml:space="preserve">The management of these files is thus similar to the one previously exposed (except that we manage </w:t>
      </w:r>
      <w:ins w:id="2553" w:author="RANNOU Jean-Philippe" w:date="2020-02-06T11:38:00Z">
        <w:r w:rsidR="00991EF0" w:rsidRPr="00FE6751">
          <w:rPr>
            <w:highlight w:val="green"/>
          </w:rPr>
          <w:t>binary or ASCII</w:t>
        </w:r>
        <w:r w:rsidR="00991EF0" w:rsidRPr="00FE6751">
          <w:t xml:space="preserve"> </w:t>
        </w:r>
      </w:ins>
      <w:del w:id="2554" w:author="RANNOU Jean-Philippe" w:date="2020-02-06T11:38:00Z">
        <w:r w:rsidRPr="00FE6751" w:rsidDel="00991EF0">
          <w:delText xml:space="preserve">SBD </w:delText>
        </w:r>
      </w:del>
      <w:r w:rsidRPr="00FE6751">
        <w:t>files instead of Iridium mail files).</w:t>
      </w:r>
    </w:p>
    <w:p w:rsidR="002F08BF" w:rsidRPr="00FE6751" w:rsidDel="00985E56" w:rsidRDefault="002F08BF" w:rsidP="002F08BF">
      <w:pPr>
        <w:pStyle w:val="Corpsdetexte"/>
        <w:rPr>
          <w:del w:id="2555" w:author="RANNOU Jean-Philippe" w:date="2020-02-11T15:47:00Z"/>
        </w:rPr>
      </w:pPr>
      <w:bookmarkStart w:id="2556" w:name="_Toc32334954"/>
      <w:bookmarkStart w:id="2557" w:name="_Toc32335249"/>
      <w:bookmarkStart w:id="2558" w:name="_Toc32591975"/>
      <w:bookmarkEnd w:id="2556"/>
      <w:bookmarkEnd w:id="2557"/>
      <w:bookmarkEnd w:id="2558"/>
    </w:p>
    <w:p w:rsidR="002F08BF" w:rsidRPr="00FE6751" w:rsidDel="00985E56" w:rsidRDefault="002F08BF" w:rsidP="002F08BF">
      <w:pPr>
        <w:pStyle w:val="Corpsdetexte"/>
        <w:rPr>
          <w:del w:id="2559" w:author="RANNOU Jean-Philippe" w:date="2020-02-11T15:47:00Z"/>
        </w:rPr>
      </w:pPr>
      <w:del w:id="2560" w:author="RANNOU Jean-Philippe" w:date="2020-02-11T15:47:00Z">
        <w:r w:rsidRPr="00FE6751" w:rsidDel="00985E56">
          <w:rPr>
            <w:b/>
          </w:rPr>
          <w:delText>When the decoder crashes while decoding Iridium data</w:delText>
        </w:r>
        <w:r w:rsidR="00685BC2" w:rsidRPr="00FE6751" w:rsidDel="00985E56">
          <w:rPr>
            <w:b/>
          </w:rPr>
          <w:delText xml:space="preserve"> with physical buffers</w:delText>
        </w:r>
        <w:r w:rsidRPr="00FE6751" w:rsidDel="00985E56">
          <w:rPr>
            <w:b/>
          </w:rPr>
          <w:delText xml:space="preserve">, we can be in an unstable situation where files remain in the </w:delText>
        </w:r>
        <w:r w:rsidRPr="00FE6751" w:rsidDel="00985E56">
          <w:rPr>
            <w:b/>
            <w:i/>
          </w:rPr>
          <w:delText>'spool'</w:delText>
        </w:r>
        <w:r w:rsidRPr="00FE6751" w:rsidDel="00985E56">
          <w:rPr>
            <w:b/>
          </w:rPr>
          <w:delText xml:space="preserve"> or </w:delText>
        </w:r>
        <w:r w:rsidRPr="00FE6751" w:rsidDel="00985E56">
          <w:rPr>
            <w:b/>
            <w:i/>
          </w:rPr>
          <w:delText>'buff'</w:delText>
        </w:r>
        <w:r w:rsidRPr="00FE6751" w:rsidDel="00985E56">
          <w:rPr>
            <w:b/>
          </w:rPr>
          <w:delText xml:space="preserve"> directories of the float. If so, use the tool </w:delText>
        </w:r>
        <w:r w:rsidRPr="00FE6751" w:rsidDel="00985E56">
          <w:rPr>
            <w:b/>
            <w:i/>
          </w:rPr>
          <w:delText>clean_spool_and_buff</w:delText>
        </w:r>
        <w:r w:rsidRPr="00FE6751" w:rsidDel="00985E56">
          <w:rPr>
            <w:b/>
          </w:rPr>
          <w:delText xml:space="preserve"> to move back SBD files to the </w:delText>
        </w:r>
        <w:r w:rsidRPr="00FE6751" w:rsidDel="00985E56">
          <w:rPr>
            <w:b/>
            <w:i/>
          </w:rPr>
          <w:delText>'archive'</w:delText>
        </w:r>
        <w:r w:rsidRPr="00FE6751" w:rsidDel="00985E56">
          <w:rPr>
            <w:b/>
          </w:rPr>
          <w:delText xml:space="preserve"> directory.</w:delText>
        </w:r>
        <w:bookmarkStart w:id="2561" w:name="_Toc32334955"/>
        <w:bookmarkStart w:id="2562" w:name="_Toc32335250"/>
        <w:bookmarkStart w:id="2563" w:name="_Toc32591976"/>
        <w:bookmarkEnd w:id="2561"/>
        <w:bookmarkEnd w:id="2562"/>
        <w:bookmarkEnd w:id="2563"/>
      </w:del>
    </w:p>
    <w:p w:rsidR="002F08BF" w:rsidRPr="00FE6751" w:rsidRDefault="002F08BF" w:rsidP="00715A45">
      <w:pPr>
        <w:pStyle w:val="Titre1"/>
      </w:pPr>
      <w:bookmarkStart w:id="2564" w:name="_Toc464635356"/>
      <w:bookmarkStart w:id="2565" w:name="_Toc464635357"/>
      <w:bookmarkStart w:id="2566" w:name="_Toc464635358"/>
      <w:bookmarkStart w:id="2567" w:name="_Toc464635359"/>
      <w:bookmarkStart w:id="2568" w:name="_Toc460855088"/>
      <w:bookmarkStart w:id="2569" w:name="_Toc32591977"/>
      <w:bookmarkEnd w:id="2564"/>
      <w:bookmarkEnd w:id="2565"/>
      <w:bookmarkEnd w:id="2566"/>
      <w:bookmarkEnd w:id="2567"/>
      <w:r w:rsidRPr="00FE6751">
        <w:lastRenderedPageBreak/>
        <w:t xml:space="preserve">ANNEX </w:t>
      </w:r>
      <w:bookmarkStart w:id="2570" w:name="AXC"/>
      <w:r w:rsidRPr="00FE6751">
        <w:t>C</w:t>
      </w:r>
      <w:bookmarkEnd w:id="2570"/>
      <w:r w:rsidRPr="00FE6751">
        <w:t>: decode_provor_2_nc_dm, the Delayed Mode DAC decoder</w:t>
      </w:r>
      <w:bookmarkEnd w:id="2568"/>
      <w:bookmarkEnd w:id="2569"/>
    </w:p>
    <w:p w:rsidR="002F08BF" w:rsidRPr="00FE6751" w:rsidRDefault="002F08BF" w:rsidP="002F08BF">
      <w:pPr>
        <w:pStyle w:val="Corpsdetexte"/>
      </w:pPr>
      <w:r w:rsidRPr="00FE6751">
        <w:t>This decoding mode only concerns NKE BIO floats (</w:t>
      </w:r>
      <w:r w:rsidRPr="00FE6751">
        <w:rPr>
          <w:rStyle w:val="CodeCar"/>
          <w:rFonts w:eastAsiaTheme="minorEastAsia"/>
        </w:rPr>
        <w:t>FLOAT_TRANSMISSION_TYPE</w:t>
      </w:r>
      <w:r w:rsidRPr="00FE6751">
        <w:t xml:space="preserve"> #2 or #4 floats).</w:t>
      </w:r>
    </w:p>
    <w:p w:rsidR="002F08BF" w:rsidRPr="00FE6751" w:rsidRDefault="002F08BF" w:rsidP="002F08BF">
      <w:pPr>
        <w:pStyle w:val="Corpsdetexte"/>
      </w:pPr>
      <w:r w:rsidRPr="00FE6751">
        <w:t xml:space="preserve">Sometimes, these floats don't transmit all expected messages (or transmit erroneous information), in that case, the real time buffer cannot be processed at the correct time (it is finally processed after a timeout, see Annex </w:t>
      </w:r>
      <w:r w:rsidRPr="00FE6751">
        <w:fldChar w:fldCharType="begin"/>
      </w:r>
      <w:r w:rsidRPr="00FE6751">
        <w:instrText xml:space="preserve"> REF AXB \h </w:instrText>
      </w:r>
      <w:r w:rsidRPr="00FE6751">
        <w:rPr>
          <w:rPrChange w:id="2571" w:author="RANNOU Jean-Philippe" w:date="2020-02-11T17:24:00Z">
            <w:rPr/>
          </w:rPrChange>
        </w:rPr>
        <w:fldChar w:fldCharType="separate"/>
      </w:r>
      <w:r w:rsidR="000579E4" w:rsidRPr="00FE6751">
        <w:t>B</w:t>
      </w:r>
      <w:r w:rsidRPr="004E186F">
        <w:fldChar w:fldCharType="end"/>
      </w:r>
      <w:r w:rsidRPr="00FE6751">
        <w:t>) and the result can be erroneous (particularly when the float is transmitting more than one sub-cycles, i.e. the data collected during more than one ascent).</w:t>
      </w:r>
    </w:p>
    <w:p w:rsidR="002F08BF" w:rsidRPr="00FE6751" w:rsidRDefault="002F08BF" w:rsidP="002F08BF">
      <w:pPr>
        <w:pStyle w:val="Corpsdetexte"/>
      </w:pPr>
      <w:r w:rsidRPr="00FE6751">
        <w:t>We haven't succeeded in solving this case in real time, thus we decided to create a Delayed Mode decoding mode.</w:t>
      </w:r>
    </w:p>
    <w:p w:rsidR="002F08BF" w:rsidRPr="00FE6751" w:rsidRDefault="002F08BF" w:rsidP="002F08BF">
      <w:pPr>
        <w:pStyle w:val="Corpsdetexte"/>
      </w:pPr>
      <w:r w:rsidRPr="00FE6751">
        <w:t xml:space="preserve">This DM decoding mode is used by the </w:t>
      </w:r>
      <w:r w:rsidRPr="00FE6751">
        <w:rPr>
          <w:b/>
          <w:i/>
        </w:rPr>
        <w:t>decode_provor_2_nc_dm</w:t>
      </w:r>
      <w:r w:rsidRPr="00FE6751">
        <w:t xml:space="preserve"> DAC decoder.</w:t>
      </w:r>
    </w:p>
    <w:p w:rsidR="002F08BF" w:rsidRPr="00FE6751" w:rsidRDefault="002F08BF" w:rsidP="002F08BF">
      <w:pPr>
        <w:pStyle w:val="Corpsdetexte"/>
      </w:pPr>
      <w:r w:rsidRPr="00FE6751">
        <w:t>Once a float died (or has been retrieved), the set of received float data packets can be definitely grouped in buffers by the operator.</w:t>
      </w:r>
    </w:p>
    <w:p w:rsidR="002F08BF" w:rsidRPr="00FE6751" w:rsidRDefault="002F08BF" w:rsidP="002F08BF">
      <w:pPr>
        <w:pStyle w:val="Corpsdetexte"/>
      </w:pPr>
      <w:r w:rsidRPr="00FE6751">
        <w:t xml:space="preserve">The tool </w:t>
      </w:r>
      <w:r w:rsidRPr="00FE6751">
        <w:rPr>
          <w:b/>
          <w:i/>
        </w:rPr>
        <w:t>split_remocean_sbd_mail_files</w:t>
      </w:r>
      <w:r w:rsidRPr="00FE6751">
        <w:t xml:space="preserve"> (for </w:t>
      </w:r>
      <w:r w:rsidRPr="00FE6751">
        <w:rPr>
          <w:rStyle w:val="CodeCar"/>
          <w:rFonts w:eastAsiaTheme="minorEastAsia"/>
        </w:rPr>
        <w:t>FLOAT_TRANSMISSION_TYPE</w:t>
      </w:r>
      <w:r w:rsidRPr="00FE6751">
        <w:t xml:space="preserve"> #4 floats) or </w:t>
      </w:r>
      <w:r w:rsidRPr="00FE6751">
        <w:rPr>
          <w:b/>
          <w:i/>
        </w:rPr>
        <w:t>split_remocean_rudics_sbd_files</w:t>
      </w:r>
      <w:r w:rsidRPr="00FE6751">
        <w:t xml:space="preserve"> (for </w:t>
      </w:r>
      <w:r w:rsidRPr="00FE6751">
        <w:rPr>
          <w:rStyle w:val="CodeCar"/>
          <w:rFonts w:eastAsiaTheme="minorEastAsia"/>
        </w:rPr>
        <w:t>FLOAT_TRANSMISSION_TYPE</w:t>
      </w:r>
      <w:r w:rsidRPr="00FE6751">
        <w:t xml:space="preserve"> #4 floats) can be used to split the received SBD files in mono-packet files (one file per float packet) and to create a csv file containing the first version of the buffers. The operator can then check this proposal and modify it as needed to create the data sets to be decoded together.</w:t>
      </w:r>
    </w:p>
    <w:p w:rsidR="002F08BF" w:rsidRPr="00FE6751" w:rsidRDefault="002F08BF" w:rsidP="002F08BF">
      <w:pPr>
        <w:pStyle w:val="Corpsdetexte"/>
      </w:pPr>
      <w:r w:rsidRPr="00FE6751">
        <w:t xml:space="preserve">For each float to be decoded in DM mode, we thus create a file to define each buffer contents (each SBD mono-packet file is assigned to a buffer number, or to -1 if the file should be ignored). This ‘buffers definition’ file should be stored in the </w:t>
      </w:r>
      <w:r w:rsidRPr="00FE6751">
        <w:rPr>
          <w:rStyle w:val="CodeCar"/>
          <w:rFonts w:eastAsiaTheme="minorEastAsia"/>
        </w:rPr>
        <w:t>DIR_INPUT_DM_BUFFER_LIST</w:t>
      </w:r>
      <w:r w:rsidRPr="00FE6751">
        <w:t xml:space="preserve"> directory.</w:t>
      </w:r>
    </w:p>
    <w:p w:rsidR="002F08BF" w:rsidRPr="00FE6751" w:rsidRDefault="002F08BF" w:rsidP="002F08BF">
      <w:pPr>
        <w:pStyle w:val="Corpsdetexte"/>
      </w:pPr>
      <w:r w:rsidRPr="00FE6751">
        <w:t xml:space="preserve">When the decoder detects that a float should be processed in DM (set in the </w:t>
      </w:r>
      <w:r w:rsidRPr="00FE6751">
        <w:rPr>
          <w:rStyle w:val="CodeCar"/>
          <w:rFonts w:eastAsiaTheme="minorEastAsia"/>
        </w:rPr>
        <w:t>DM_FLAG</w:t>
      </w:r>
      <w:r w:rsidRPr="00FE6751">
        <w:t xml:space="preserve"> float decoder configuration information, see </w:t>
      </w:r>
      <w:r w:rsidRPr="00FE6751">
        <w:fldChar w:fldCharType="begin"/>
      </w:r>
      <w:r w:rsidRPr="00FE6751">
        <w:instrText xml:space="preserve"> REF _Ref459302673 \r \h </w:instrText>
      </w:r>
      <w:r w:rsidRPr="00FE6751">
        <w:rPr>
          <w:rPrChange w:id="2572" w:author="RANNOU Jean-Philippe" w:date="2020-02-11T17:24:00Z">
            <w:rPr/>
          </w:rPrChange>
        </w:rPr>
        <w:fldChar w:fldCharType="separate"/>
      </w:r>
      <w:r w:rsidR="000579E4" w:rsidRPr="00FE6751">
        <w:t>5.2.1</w:t>
      </w:r>
      <w:r w:rsidRPr="004E186F">
        <w:fldChar w:fldCharType="end"/>
      </w:r>
      <w:r w:rsidRPr="00FE6751">
        <w:t>):</w:t>
      </w:r>
    </w:p>
    <w:p w:rsidR="002F08BF" w:rsidRPr="00FE6751" w:rsidRDefault="002F08BF" w:rsidP="002F08BF">
      <w:pPr>
        <w:pStyle w:val="Corpsdetexte"/>
        <w:widowControl w:val="0"/>
        <w:numPr>
          <w:ilvl w:val="0"/>
          <w:numId w:val="51"/>
        </w:numPr>
        <w:suppressAutoHyphens/>
      </w:pPr>
      <w:r w:rsidRPr="00FE6751">
        <w:t xml:space="preserve">It first checks if the </w:t>
      </w:r>
      <w:r w:rsidRPr="00FE6751">
        <w:rPr>
          <w:rStyle w:val="CodeCar"/>
          <w:rFonts w:eastAsiaTheme="minorEastAsia"/>
        </w:rPr>
        <w:t>IRIDIUM_DATA_DIRECTORY</w:t>
      </w:r>
      <w:r w:rsidRPr="00FE6751">
        <w:t>/</w:t>
      </w:r>
      <w:r w:rsidRPr="00FE6751">
        <w:rPr>
          <w:i/>
        </w:rPr>
        <w:t>IMEI_WMO/archive_dm</w:t>
      </w:r>
      <w:r w:rsidRPr="00FE6751">
        <w:t xml:space="preserve"> or </w:t>
      </w:r>
      <w:r w:rsidRPr="00FE6751">
        <w:rPr>
          <w:rStyle w:val="CodeCar"/>
          <w:rFonts w:eastAsiaTheme="minorEastAsia"/>
        </w:rPr>
        <w:t>IRIDIUM_DATA_DIRECTORY</w:t>
      </w:r>
      <w:r w:rsidRPr="00FE6751">
        <w:t>/</w:t>
      </w:r>
      <w:r w:rsidRPr="00FE6751">
        <w:rPr>
          <w:i/>
        </w:rPr>
        <w:t>LoginName_WMO/archive_dm</w:t>
      </w:r>
      <w:r w:rsidRPr="00FE6751">
        <w:t xml:space="preserve"> directory is empty.</w:t>
      </w:r>
    </w:p>
    <w:p w:rsidR="002F08BF" w:rsidRPr="00FE6751" w:rsidRDefault="002F08BF" w:rsidP="002F08BF">
      <w:pPr>
        <w:pStyle w:val="Corpsdetexte"/>
        <w:ind w:left="709"/>
      </w:pPr>
      <w:r w:rsidRPr="00FE6751">
        <w:t xml:space="preserve">If so (first decoding of the float in DM), it splits the files of the </w:t>
      </w:r>
      <w:r w:rsidRPr="00FE6751">
        <w:rPr>
          <w:rStyle w:val="CodeCar"/>
          <w:rFonts w:eastAsiaTheme="minorEastAsia"/>
        </w:rPr>
        <w:t>IRIDIUM_DATA_DIRECTORY</w:t>
      </w:r>
      <w:r w:rsidRPr="00FE6751">
        <w:t>/</w:t>
      </w:r>
      <w:r w:rsidRPr="00FE6751">
        <w:rPr>
          <w:i/>
        </w:rPr>
        <w:t>IMEI_WMO</w:t>
      </w:r>
      <w:r w:rsidRPr="00FE6751">
        <w:t>/</w:t>
      </w:r>
      <w:r w:rsidRPr="00FE6751">
        <w:rPr>
          <w:i/>
        </w:rPr>
        <w:t>archive</w:t>
      </w:r>
      <w:r w:rsidRPr="00FE6751">
        <w:t xml:space="preserve"> or </w:t>
      </w:r>
      <w:r w:rsidRPr="00FE6751">
        <w:rPr>
          <w:rStyle w:val="CodeCar"/>
          <w:rFonts w:eastAsiaTheme="minorEastAsia"/>
        </w:rPr>
        <w:t>IRIDIUM_DATA_DIRECTORY</w:t>
      </w:r>
      <w:r w:rsidRPr="00FE6751">
        <w:t>/</w:t>
      </w:r>
      <w:r w:rsidRPr="00FE6751">
        <w:rPr>
          <w:i/>
        </w:rPr>
        <w:t>LoginName_WMO</w:t>
      </w:r>
      <w:r w:rsidRPr="00FE6751">
        <w:t>/</w:t>
      </w:r>
      <w:r w:rsidRPr="00FE6751">
        <w:rPr>
          <w:i/>
        </w:rPr>
        <w:t>archive</w:t>
      </w:r>
      <w:r w:rsidRPr="00FE6751">
        <w:t xml:space="preserve"> directory in mono-packet files and store these files in the </w:t>
      </w:r>
      <w:r w:rsidRPr="00FE6751">
        <w:rPr>
          <w:rStyle w:val="CodeCar"/>
          <w:rFonts w:eastAsiaTheme="minorEastAsia"/>
        </w:rPr>
        <w:t>IRIDIUM_DATA_DIRECTORY</w:t>
      </w:r>
      <w:r w:rsidRPr="00FE6751">
        <w:t>/</w:t>
      </w:r>
      <w:r w:rsidRPr="00FE6751">
        <w:rPr>
          <w:i/>
        </w:rPr>
        <w:t>IMEI_WMO</w:t>
      </w:r>
      <w:r w:rsidRPr="00FE6751">
        <w:t>/</w:t>
      </w:r>
      <w:r w:rsidRPr="00FE6751">
        <w:rPr>
          <w:i/>
        </w:rPr>
        <w:t>archive_dm</w:t>
      </w:r>
      <w:r w:rsidRPr="00FE6751">
        <w:t xml:space="preserve"> or </w:t>
      </w:r>
      <w:r w:rsidRPr="00FE6751">
        <w:rPr>
          <w:rStyle w:val="CodeCar"/>
          <w:rFonts w:eastAsiaTheme="minorEastAsia"/>
        </w:rPr>
        <w:t>IRIDIUM_DATA_DIRECTORY</w:t>
      </w:r>
      <w:r w:rsidRPr="00FE6751">
        <w:t>/</w:t>
      </w:r>
      <w:r w:rsidRPr="00FE6751">
        <w:rPr>
          <w:i/>
        </w:rPr>
        <w:t>LoginName_WMO</w:t>
      </w:r>
      <w:r w:rsidRPr="00FE6751">
        <w:t>/</w:t>
      </w:r>
      <w:r w:rsidRPr="00FE6751">
        <w:rPr>
          <w:i/>
        </w:rPr>
        <w:t>archive_dm</w:t>
      </w:r>
      <w:r w:rsidRPr="00FE6751">
        <w:t xml:space="preserve"> directory.</w:t>
      </w:r>
    </w:p>
    <w:p w:rsidR="002F08BF" w:rsidRPr="00FE6751" w:rsidRDefault="002F08BF" w:rsidP="002F08BF">
      <w:pPr>
        <w:pStyle w:val="Corpsdetexte"/>
        <w:widowControl w:val="0"/>
        <w:numPr>
          <w:ilvl w:val="0"/>
          <w:numId w:val="51"/>
        </w:numPr>
        <w:suppressAutoHyphens/>
      </w:pPr>
      <w:r w:rsidRPr="00FE6751">
        <w:t>It then decodes the float according to the ‘buffers definition’ contents.</w:t>
      </w:r>
    </w:p>
    <w:p w:rsidR="002F08BF" w:rsidRPr="00FE6751" w:rsidRDefault="002F08BF" w:rsidP="002F08BF">
      <w:pPr>
        <w:pStyle w:val="Corpsdetexte"/>
      </w:pPr>
      <w:r w:rsidRPr="00FE6751">
        <w:t xml:space="preserve">In this mode, the files stay in the </w:t>
      </w:r>
      <w:r w:rsidRPr="00FE6751">
        <w:rPr>
          <w:rStyle w:val="CodeCar"/>
          <w:rFonts w:eastAsiaTheme="minorEastAsia"/>
        </w:rPr>
        <w:t>IRIDIUM_DATA_DIRECTORY</w:t>
      </w:r>
      <w:r w:rsidRPr="00FE6751">
        <w:t>/</w:t>
      </w:r>
      <w:r w:rsidRPr="00FE6751">
        <w:rPr>
          <w:i/>
        </w:rPr>
        <w:t>IMEI_WMO</w:t>
      </w:r>
      <w:r w:rsidRPr="00FE6751">
        <w:t>/</w:t>
      </w:r>
      <w:r w:rsidRPr="00FE6751">
        <w:rPr>
          <w:i/>
        </w:rPr>
        <w:t>archive_dm</w:t>
      </w:r>
      <w:r w:rsidRPr="00FE6751">
        <w:t xml:space="preserve"> or </w:t>
      </w:r>
      <w:r w:rsidRPr="00FE6751">
        <w:rPr>
          <w:rStyle w:val="CodeCar"/>
          <w:rFonts w:eastAsiaTheme="minorEastAsia"/>
        </w:rPr>
        <w:t>IRIDIUM_DATA_DIRECTORY</w:t>
      </w:r>
      <w:r w:rsidRPr="00FE6751">
        <w:t>/</w:t>
      </w:r>
      <w:r w:rsidRPr="00FE6751">
        <w:rPr>
          <w:i/>
        </w:rPr>
        <w:t>LoginName_WMO/</w:t>
      </w:r>
      <w:r w:rsidRPr="00FE6751">
        <w:rPr>
          <w:rStyle w:val="CodeCar"/>
          <w:rFonts w:eastAsiaTheme="minorEastAsia"/>
          <w:i/>
        </w:rPr>
        <w:t>archive_dm</w:t>
      </w:r>
      <w:r w:rsidRPr="00FE6751">
        <w:t xml:space="preserve"> directory and</w:t>
      </w:r>
      <w:r w:rsidR="00C80CCE" w:rsidRPr="00FE6751">
        <w:t>,</w:t>
      </w:r>
      <w:r w:rsidRPr="00FE6751">
        <w:t xml:space="preserve"> as the buffers are already defined</w:t>
      </w:r>
      <w:r w:rsidR="00C80CCE" w:rsidRPr="00FE6751">
        <w:t>,</w:t>
      </w:r>
      <w:r w:rsidRPr="00FE6751">
        <w:t xml:space="preserve"> the decoding of the float is more efficient.</w:t>
      </w:r>
    </w:p>
    <w:p w:rsidR="002F08BF" w:rsidRPr="00FE6751" w:rsidRDefault="002F08BF" w:rsidP="00715A45">
      <w:pPr>
        <w:pStyle w:val="Titre1"/>
      </w:pPr>
      <w:bookmarkStart w:id="2573" w:name="_Toc460855089"/>
      <w:bookmarkStart w:id="2574" w:name="_Toc32591978"/>
      <w:r w:rsidRPr="00FE6751">
        <w:lastRenderedPageBreak/>
        <w:t>ANNEX D: conditional generation of NetCDF files</w:t>
      </w:r>
      <w:bookmarkEnd w:id="2573"/>
      <w:bookmarkEnd w:id="2574"/>
    </w:p>
    <w:p w:rsidR="002F08BF" w:rsidRPr="00FE6751" w:rsidRDefault="002F08BF" w:rsidP="002F08BF">
      <w:pPr>
        <w:pStyle w:val="Corpsdetexte"/>
      </w:pPr>
      <w:r w:rsidRPr="00FE6751">
        <w:t xml:space="preserve">The NetCDF files of trajectory data (TRAJ), of profile data (MONO-PROF or MULTI-PROF), of technical data (TECH) and of meta-data (META) are generated according to the configuration flags </w:t>
      </w:r>
      <w:r w:rsidRPr="00FE6751">
        <w:rPr>
          <w:rStyle w:val="CodeCar"/>
          <w:rFonts w:eastAsiaTheme="minorEastAsia"/>
        </w:rPr>
        <w:t>GENERATE_NC_TRAJ</w:t>
      </w:r>
      <w:r w:rsidRPr="00FE6751">
        <w:t xml:space="preserve">, </w:t>
      </w:r>
      <w:r w:rsidRPr="00FE6751">
        <w:rPr>
          <w:rStyle w:val="CodeCar"/>
          <w:rFonts w:eastAsiaTheme="minorEastAsia"/>
        </w:rPr>
        <w:t>GENERATE_NC_MONO_PROF</w:t>
      </w:r>
      <w:r w:rsidRPr="00FE6751">
        <w:t xml:space="preserve">, </w:t>
      </w:r>
      <w:r w:rsidRPr="00FE6751">
        <w:rPr>
          <w:rStyle w:val="CodeCar"/>
          <w:rFonts w:eastAsiaTheme="minorEastAsia"/>
        </w:rPr>
        <w:t>GENERATE_NC_MULTI_PROF</w:t>
      </w:r>
      <w:r w:rsidRPr="00FE6751">
        <w:t xml:space="preserve">, </w:t>
      </w:r>
      <w:r w:rsidRPr="00FE6751">
        <w:rPr>
          <w:rStyle w:val="CodeCar"/>
          <w:rFonts w:eastAsiaTheme="minorEastAsia"/>
        </w:rPr>
        <w:t>GENERATE_NC_TECH</w:t>
      </w:r>
      <w:r w:rsidRPr="00FE6751">
        <w:t xml:space="preserve"> and </w:t>
      </w:r>
      <w:r w:rsidRPr="00FE6751">
        <w:rPr>
          <w:rStyle w:val="CodeCar"/>
          <w:rFonts w:eastAsiaTheme="minorEastAsia"/>
        </w:rPr>
        <w:t>GENERATE_NC_META</w:t>
      </w:r>
      <w:r w:rsidRPr="00FE6751">
        <w:t xml:space="preserve"> values respectively.</w:t>
      </w:r>
    </w:p>
    <w:p w:rsidR="002F08BF" w:rsidRPr="00FE6751" w:rsidRDefault="002F08BF" w:rsidP="002F08BF">
      <w:pPr>
        <w:pStyle w:val="Corpsdetexte"/>
      </w:pPr>
      <w:r w:rsidRPr="00FE6751">
        <w:t>When a flag is set to 0, the corresponding file is not generated.</w:t>
      </w:r>
    </w:p>
    <w:p w:rsidR="002F08BF" w:rsidRPr="00FE6751" w:rsidRDefault="002F08BF" w:rsidP="002F08BF">
      <w:pPr>
        <w:pStyle w:val="Corpsdetexte"/>
      </w:pPr>
      <w:r w:rsidRPr="00FE6751">
        <w:t>When a flag is set to 1, the corresponding file is generated (created or updated).</w:t>
      </w:r>
    </w:p>
    <w:p w:rsidR="002F08BF" w:rsidRPr="00FE6751" w:rsidRDefault="002F08BF" w:rsidP="002F08BF">
      <w:pPr>
        <w:pStyle w:val="Corpsdetexte"/>
      </w:pPr>
      <w:r w:rsidRPr="00FE6751">
        <w:t>When a flag is set to 2, the corresponding file can be generated or not, depending on the rules detailed below for each float transmission type.</w:t>
      </w:r>
    </w:p>
    <w:p w:rsidR="002F08BF" w:rsidRPr="00FE6751" w:rsidRDefault="002F08BF" w:rsidP="00715A45">
      <w:pPr>
        <w:pStyle w:val="Titre2"/>
      </w:pPr>
      <w:bookmarkStart w:id="2575" w:name="_Toc460855090"/>
      <w:bookmarkStart w:id="2576" w:name="_Toc32591979"/>
      <w:r w:rsidRPr="00FE6751">
        <w:t>For Argos floats</w:t>
      </w:r>
      <w:bookmarkEnd w:id="2575"/>
      <w:bookmarkEnd w:id="2576"/>
    </w:p>
    <w:p w:rsidR="002F08BF" w:rsidRPr="00FE6751" w:rsidRDefault="002F08BF" w:rsidP="002F08BF">
      <w:pPr>
        <w:pStyle w:val="Corpsdetexte"/>
      </w:pPr>
      <w:r w:rsidRPr="00FE6751">
        <w:t xml:space="preserve">If the DAC decoder is used with the parameter </w:t>
      </w:r>
      <w:r w:rsidRPr="00FE6751">
        <w:rPr>
          <w:b/>
        </w:rPr>
        <w:t>'processmode'</w:t>
      </w:r>
      <w:r w:rsidRPr="00FE6751">
        <w:t xml:space="preserve"> set to </w:t>
      </w:r>
      <w:r w:rsidRPr="00FE6751">
        <w:rPr>
          <w:b/>
        </w:rPr>
        <w:t>'profile'</w:t>
      </w:r>
      <w:r w:rsidRPr="00FE6751">
        <w:t>:</w:t>
      </w:r>
    </w:p>
    <w:p w:rsidR="002F08BF" w:rsidRPr="00FE6751" w:rsidRDefault="002F08BF" w:rsidP="002F08BF">
      <w:pPr>
        <w:pStyle w:val="Corpsdetexte"/>
        <w:widowControl w:val="0"/>
        <w:numPr>
          <w:ilvl w:val="0"/>
          <w:numId w:val="43"/>
        </w:numPr>
        <w:suppressAutoHyphens/>
      </w:pPr>
      <w:r w:rsidRPr="00FE6751">
        <w:t xml:space="preserve">The </w:t>
      </w:r>
      <w:r w:rsidRPr="00FE6751">
        <w:rPr>
          <w:rStyle w:val="CodeCar"/>
          <w:rFonts w:eastAsiaTheme="minorEastAsia"/>
        </w:rPr>
        <w:t>GENERATE_NC_TRAJ</w:t>
      </w:r>
      <w:r w:rsidRPr="00FE6751">
        <w:t xml:space="preserve">, </w:t>
      </w:r>
      <w:r w:rsidRPr="00FE6751">
        <w:rPr>
          <w:rStyle w:val="CodeCar"/>
          <w:rFonts w:eastAsiaTheme="minorEastAsia"/>
        </w:rPr>
        <w:t>GENERATE_NC_MULTI_PROF</w:t>
      </w:r>
      <w:r w:rsidRPr="00FE6751">
        <w:t xml:space="preserve">, </w:t>
      </w:r>
      <w:r w:rsidRPr="00FE6751">
        <w:rPr>
          <w:rStyle w:val="CodeCar"/>
          <w:rFonts w:eastAsiaTheme="minorEastAsia"/>
        </w:rPr>
        <w:t>GENERATE_NC_TECH</w:t>
      </w:r>
      <w:r w:rsidRPr="00FE6751">
        <w:t xml:space="preserve"> and </w:t>
      </w:r>
      <w:r w:rsidRPr="00FE6751">
        <w:rPr>
          <w:rStyle w:val="CodeCar"/>
          <w:rFonts w:eastAsiaTheme="minorEastAsia"/>
        </w:rPr>
        <w:t>GENERATE_NC_TRAJ</w:t>
      </w:r>
      <w:r w:rsidRPr="00FE6751">
        <w:t xml:space="preserve"> flags are set to 0 (i.e</w:t>
      </w:r>
      <w:ins w:id="2577" w:author="RANNOU Jean-Philippe" w:date="2020-02-11T17:38:00Z">
        <w:r w:rsidR="000B7052">
          <w:t>.</w:t>
        </w:r>
      </w:ins>
      <w:r w:rsidRPr="00FE6751">
        <w:t xml:space="preserve"> the corresponding files are not generated);</w:t>
      </w:r>
    </w:p>
    <w:p w:rsidR="002F08BF" w:rsidRPr="00FE6751" w:rsidRDefault="002F08BF" w:rsidP="002F08BF">
      <w:pPr>
        <w:pStyle w:val="Corpsdetexte"/>
        <w:widowControl w:val="0"/>
        <w:numPr>
          <w:ilvl w:val="0"/>
          <w:numId w:val="43"/>
        </w:numPr>
        <w:suppressAutoHyphens/>
      </w:pPr>
      <w:r w:rsidRPr="00FE6751">
        <w:t xml:space="preserve">The </w:t>
      </w:r>
      <w:r w:rsidRPr="00FE6751">
        <w:rPr>
          <w:rStyle w:val="CodeCar"/>
          <w:rFonts w:eastAsiaTheme="minorEastAsia"/>
        </w:rPr>
        <w:t>GENERATE_NC_MONO_PROF</w:t>
      </w:r>
      <w:r w:rsidRPr="00FE6751">
        <w:t xml:space="preserve"> flag is set to 2.</w:t>
      </w:r>
    </w:p>
    <w:p w:rsidR="002F08BF" w:rsidRPr="00FE6751" w:rsidRDefault="002F08BF" w:rsidP="002F08BF">
      <w:pPr>
        <w:pStyle w:val="Corpsdetexte"/>
      </w:pPr>
      <w:r w:rsidRPr="00FE6751">
        <w:t>When a generation flag is set to 2, the generation rules are the following.</w:t>
      </w:r>
    </w:p>
    <w:p w:rsidR="002F08BF" w:rsidRPr="00FE6751" w:rsidRDefault="002F08BF" w:rsidP="00715A45">
      <w:pPr>
        <w:pStyle w:val="Titre3"/>
      </w:pPr>
      <w:bookmarkStart w:id="2578" w:name="_Toc460855091"/>
      <w:bookmarkStart w:id="2579" w:name="_Toc32591980"/>
      <w:r w:rsidRPr="00FE6751">
        <w:t>META file</w:t>
      </w:r>
      <w:bookmarkEnd w:id="2578"/>
      <w:bookmarkEnd w:id="2579"/>
    </w:p>
    <w:p w:rsidR="002F08BF" w:rsidRPr="00FE6751" w:rsidRDefault="002F08BF" w:rsidP="002F08BF">
      <w:pPr>
        <w:pStyle w:val="Corpsdetexte"/>
      </w:pPr>
      <w:r w:rsidRPr="00FE6751">
        <w:t>The meta-data file is created if it doesn't exist. It is never updated.</w:t>
      </w:r>
    </w:p>
    <w:p w:rsidR="002F08BF" w:rsidRPr="00FE6751" w:rsidRDefault="002F08BF" w:rsidP="00715A45">
      <w:pPr>
        <w:pStyle w:val="Titre3"/>
      </w:pPr>
      <w:bookmarkStart w:id="2580" w:name="_Toc460855092"/>
      <w:bookmarkStart w:id="2581" w:name="_Toc32591981"/>
      <w:r w:rsidRPr="00FE6751">
        <w:t>TRAJ, MULTI-PROF and TECH files</w:t>
      </w:r>
      <w:bookmarkEnd w:id="2580"/>
      <w:bookmarkEnd w:id="2581"/>
    </w:p>
    <w:p w:rsidR="002F08BF" w:rsidRPr="00FE6751" w:rsidRDefault="002F08BF" w:rsidP="002F08BF">
      <w:pPr>
        <w:pStyle w:val="Corpsdetexte"/>
      </w:pPr>
      <w:r w:rsidRPr="00FE6751">
        <w:t>The trajectory, multi-profile and technical files are created if they don't exist. They are updated, except when the two following assumptions are true:</w:t>
      </w:r>
    </w:p>
    <w:p w:rsidR="002F08BF" w:rsidRPr="00FE6751" w:rsidRDefault="002F08BF" w:rsidP="002F08BF">
      <w:pPr>
        <w:pStyle w:val="Corpsdetexte"/>
        <w:widowControl w:val="0"/>
        <w:numPr>
          <w:ilvl w:val="0"/>
          <w:numId w:val="44"/>
        </w:numPr>
        <w:suppressAutoHyphens/>
      </w:pPr>
      <w:r w:rsidRPr="00FE6751">
        <w:t>The set of cycle numbers of the Argos HEX data files is identical to the one stored in the CYCLE_NUMBER array of the concerned NetCDF file,</w:t>
      </w:r>
    </w:p>
    <w:p w:rsidR="002F08BF" w:rsidRPr="00FE6751" w:rsidRDefault="002F08BF" w:rsidP="002F08BF">
      <w:pPr>
        <w:pStyle w:val="Corpsdetexte"/>
        <w:widowControl w:val="0"/>
        <w:numPr>
          <w:ilvl w:val="0"/>
          <w:numId w:val="44"/>
        </w:numPr>
        <w:suppressAutoHyphens/>
      </w:pPr>
      <w:r w:rsidRPr="00FE6751">
        <w:t>All the Argos HEX data file system dates are before the DATE_UPDATE date of the NetCDF file.</w:t>
      </w:r>
    </w:p>
    <w:p w:rsidR="002F08BF" w:rsidRPr="00FE6751" w:rsidRDefault="002F08BF" w:rsidP="00715A45">
      <w:pPr>
        <w:pStyle w:val="Titre3"/>
      </w:pPr>
      <w:bookmarkStart w:id="2582" w:name="_Toc460855093"/>
      <w:bookmarkStart w:id="2583" w:name="_Toc32591982"/>
      <w:r w:rsidRPr="00FE6751">
        <w:t>MONO-PROF file</w:t>
      </w:r>
      <w:bookmarkEnd w:id="2582"/>
      <w:bookmarkEnd w:id="2583"/>
    </w:p>
    <w:p w:rsidR="002F08BF" w:rsidRPr="00FE6751" w:rsidRDefault="002F08BF" w:rsidP="002F08BF">
      <w:pPr>
        <w:pStyle w:val="Corpsdetexte"/>
      </w:pPr>
      <w:r w:rsidRPr="00FE6751">
        <w:t>The rules for generating the mono-profile file are the following:</w:t>
      </w:r>
    </w:p>
    <w:p w:rsidR="002F08BF" w:rsidRPr="00FE6751" w:rsidRDefault="002F08BF" w:rsidP="002F08BF">
      <w:pPr>
        <w:pStyle w:val="Corpsdetexte"/>
        <w:widowControl w:val="0"/>
        <w:numPr>
          <w:ilvl w:val="0"/>
          <w:numId w:val="45"/>
        </w:numPr>
        <w:suppressAutoHyphens/>
      </w:pPr>
      <w:r w:rsidRPr="00FE6751">
        <w:t xml:space="preserve">If the DAC decoder is used with a parameter </w:t>
      </w:r>
      <w:r w:rsidRPr="00FE6751">
        <w:rPr>
          <w:b/>
        </w:rPr>
        <w:t>'processmode'</w:t>
      </w:r>
      <w:r w:rsidRPr="00FE6751">
        <w:t xml:space="preserve"> set to </w:t>
      </w:r>
      <w:r w:rsidRPr="00FE6751">
        <w:rPr>
          <w:b/>
        </w:rPr>
        <w:t>'profile'</w:t>
      </w:r>
      <w:r w:rsidRPr="00FE6751">
        <w:t>:</w:t>
      </w:r>
    </w:p>
    <w:p w:rsidR="002F08BF" w:rsidRPr="00FE6751" w:rsidRDefault="002F08BF" w:rsidP="002F08BF">
      <w:pPr>
        <w:pStyle w:val="Corpsdetexte"/>
        <w:widowControl w:val="0"/>
        <w:numPr>
          <w:ilvl w:val="1"/>
          <w:numId w:val="45"/>
        </w:numPr>
        <w:suppressAutoHyphens/>
      </w:pPr>
      <w:r w:rsidRPr="00FE6751">
        <w:t>The file is created when the profile has been completed (number of levels equal to the expected one (provided in the technical data)),</w:t>
      </w:r>
    </w:p>
    <w:p w:rsidR="002F08BF" w:rsidRPr="00FE6751" w:rsidRDefault="002F08BF" w:rsidP="002F08BF">
      <w:pPr>
        <w:pStyle w:val="Corpsdetexte"/>
        <w:widowControl w:val="0"/>
        <w:numPr>
          <w:ilvl w:val="1"/>
          <w:numId w:val="45"/>
        </w:numPr>
        <w:suppressAutoHyphens/>
      </w:pPr>
      <w:r w:rsidRPr="00FE6751">
        <w:t>The file is never updated.</w:t>
      </w:r>
    </w:p>
    <w:p w:rsidR="002F08BF" w:rsidRPr="00FE6751" w:rsidRDefault="002F08BF" w:rsidP="002F08BF">
      <w:pPr>
        <w:pStyle w:val="Corpsdetexte"/>
        <w:widowControl w:val="0"/>
        <w:numPr>
          <w:ilvl w:val="0"/>
          <w:numId w:val="45"/>
        </w:numPr>
        <w:suppressAutoHyphens/>
      </w:pPr>
      <w:r w:rsidRPr="00FE6751">
        <w:t>In all other cases:</w:t>
      </w:r>
    </w:p>
    <w:p w:rsidR="002F08BF" w:rsidRPr="00FE6751" w:rsidRDefault="002F08BF" w:rsidP="002F08BF">
      <w:pPr>
        <w:pStyle w:val="Corpsdetexte"/>
        <w:widowControl w:val="0"/>
        <w:numPr>
          <w:ilvl w:val="1"/>
          <w:numId w:val="45"/>
        </w:numPr>
        <w:suppressAutoHyphens/>
      </w:pPr>
      <w:r w:rsidRPr="00FE6751">
        <w:t>The file is created if it doesn't exist. If the profile is not complete, a WARNING is written in the log file (giving the number of missing levels),</w:t>
      </w:r>
    </w:p>
    <w:p w:rsidR="002F08BF" w:rsidRPr="00FE6751" w:rsidRDefault="002F08BF" w:rsidP="002F08BF">
      <w:pPr>
        <w:pStyle w:val="Corpsdetexte"/>
        <w:widowControl w:val="0"/>
        <w:numPr>
          <w:ilvl w:val="1"/>
          <w:numId w:val="45"/>
        </w:numPr>
        <w:suppressAutoHyphens/>
      </w:pPr>
      <w:r w:rsidRPr="00FE6751">
        <w:t>The file can be updated:</w:t>
      </w:r>
    </w:p>
    <w:p w:rsidR="002F08BF" w:rsidRPr="00FE6751" w:rsidRDefault="002F08BF" w:rsidP="002F08BF">
      <w:pPr>
        <w:pStyle w:val="Corpsdetexte"/>
        <w:widowControl w:val="0"/>
        <w:numPr>
          <w:ilvl w:val="2"/>
          <w:numId w:val="45"/>
        </w:numPr>
        <w:suppressAutoHyphens/>
      </w:pPr>
      <w:r w:rsidRPr="00FE6751">
        <w:t xml:space="preserve">When the system date of the associated Argos HEX data file is later or equal </w:t>
      </w:r>
      <w:r w:rsidRPr="00FE6751">
        <w:lastRenderedPageBreak/>
        <w:t>to the DATE_UPDATE date of the NetCDF file (i.e. some additional HEX data have been received since the last update of the NetCDF file. The redundancy done with these new data can improve the profile contents),</w:t>
      </w:r>
    </w:p>
    <w:p w:rsidR="002F08BF" w:rsidRPr="00FE6751" w:rsidRDefault="002F08BF" w:rsidP="002F08BF">
      <w:pPr>
        <w:pStyle w:val="Corpsdetexte"/>
        <w:widowControl w:val="0"/>
        <w:numPr>
          <w:ilvl w:val="1"/>
          <w:numId w:val="45"/>
        </w:numPr>
        <w:suppressAutoHyphens/>
      </w:pPr>
      <w:r w:rsidRPr="00FE6751">
        <w:t>When the profile of the NetCDF file was not located but can be now located (from interpolation with the following cycles).</w:t>
      </w:r>
    </w:p>
    <w:p w:rsidR="002F08BF" w:rsidRPr="00FE6751" w:rsidRDefault="002F08BF" w:rsidP="00715A45">
      <w:pPr>
        <w:pStyle w:val="Titre2"/>
      </w:pPr>
      <w:bookmarkStart w:id="2584" w:name="_Toc460855094"/>
      <w:bookmarkStart w:id="2585" w:name="_Toc32591983"/>
      <w:r w:rsidRPr="00FE6751">
        <w:t>For Iridium floats</w:t>
      </w:r>
      <w:bookmarkEnd w:id="2584"/>
      <w:bookmarkEnd w:id="2585"/>
    </w:p>
    <w:p w:rsidR="002F08BF" w:rsidRPr="00FE6751" w:rsidRDefault="002F08BF" w:rsidP="002F08BF">
      <w:pPr>
        <w:pStyle w:val="Corpsdetexte"/>
      </w:pPr>
      <w:r w:rsidRPr="00FE6751">
        <w:t>When a generation flag is set to 2, the generation rules are the following.</w:t>
      </w:r>
    </w:p>
    <w:p w:rsidR="002F08BF" w:rsidRPr="00FE6751" w:rsidRDefault="002F08BF" w:rsidP="00715A45">
      <w:pPr>
        <w:pStyle w:val="Titre3"/>
      </w:pPr>
      <w:bookmarkStart w:id="2586" w:name="_Toc460855095"/>
      <w:bookmarkStart w:id="2587" w:name="_Toc32591984"/>
      <w:r w:rsidRPr="00FE6751">
        <w:t>META file</w:t>
      </w:r>
      <w:bookmarkEnd w:id="2586"/>
      <w:bookmarkEnd w:id="2587"/>
    </w:p>
    <w:p w:rsidR="002F08BF" w:rsidRPr="00FE6751" w:rsidRDefault="002F08BF" w:rsidP="002F08BF">
      <w:pPr>
        <w:pStyle w:val="Corpsdetexte"/>
      </w:pPr>
      <w:r w:rsidRPr="00FE6751">
        <w:t>The meta-data file is created and then updated, each time a decoding buffer contents is processed.</w:t>
      </w:r>
    </w:p>
    <w:p w:rsidR="002F08BF" w:rsidRPr="00FE6751" w:rsidRDefault="002F08BF" w:rsidP="00715A45">
      <w:pPr>
        <w:pStyle w:val="Titre3"/>
      </w:pPr>
      <w:bookmarkStart w:id="2588" w:name="_Toc460855096"/>
      <w:bookmarkStart w:id="2589" w:name="_Toc32591985"/>
      <w:r w:rsidRPr="00FE6751">
        <w:t>TRAJ, MULTI-PROF an TECH files</w:t>
      </w:r>
      <w:bookmarkEnd w:id="2588"/>
      <w:bookmarkEnd w:id="2589"/>
    </w:p>
    <w:p w:rsidR="002F08BF" w:rsidRPr="00FE6751" w:rsidRDefault="002F08BF" w:rsidP="002F08BF">
      <w:pPr>
        <w:pStyle w:val="Corpsdetexte"/>
      </w:pPr>
      <w:r w:rsidRPr="00FE6751">
        <w:t>The trajectory, multi-profile and technical files are created and then updated, each time a decoding buffer contents is processed.</w:t>
      </w:r>
    </w:p>
    <w:p w:rsidR="002F08BF" w:rsidRPr="00FE6751" w:rsidRDefault="002F08BF" w:rsidP="00715A45">
      <w:pPr>
        <w:pStyle w:val="Titre3"/>
      </w:pPr>
      <w:bookmarkStart w:id="2590" w:name="_Toc460855097"/>
      <w:bookmarkStart w:id="2591" w:name="_Toc32591986"/>
      <w:r w:rsidRPr="00FE6751">
        <w:t>MONO-PROF file</w:t>
      </w:r>
      <w:bookmarkEnd w:id="2590"/>
      <w:bookmarkEnd w:id="2591"/>
    </w:p>
    <w:p w:rsidR="002F08BF" w:rsidRPr="00FE6751" w:rsidRDefault="002F08BF" w:rsidP="002F08BF">
      <w:pPr>
        <w:pStyle w:val="Corpsdetexte"/>
      </w:pPr>
      <w:r w:rsidRPr="00FE6751">
        <w:t>The mono-profile file is:</w:t>
      </w:r>
    </w:p>
    <w:p w:rsidR="002F08BF" w:rsidRPr="00FE6751" w:rsidRDefault="002F08BF" w:rsidP="002F08BF">
      <w:pPr>
        <w:pStyle w:val="Corpsdetexte"/>
        <w:widowControl w:val="0"/>
        <w:numPr>
          <w:ilvl w:val="0"/>
          <w:numId w:val="46"/>
        </w:numPr>
        <w:suppressAutoHyphens/>
      </w:pPr>
      <w:r w:rsidRPr="00FE6751">
        <w:t>Created when a first decoding buffer contents is processed,</w:t>
      </w:r>
    </w:p>
    <w:p w:rsidR="002F08BF" w:rsidRPr="00FE6751" w:rsidRDefault="002F08BF" w:rsidP="002F08BF">
      <w:pPr>
        <w:pStyle w:val="Corpsdetexte"/>
        <w:widowControl w:val="0"/>
        <w:numPr>
          <w:ilvl w:val="0"/>
          <w:numId w:val="46"/>
        </w:numPr>
        <w:suppressAutoHyphens/>
      </w:pPr>
      <w:r w:rsidRPr="00FE6751">
        <w:t>Updated when the two following assumptions are true:</w:t>
      </w:r>
    </w:p>
    <w:p w:rsidR="002F08BF" w:rsidRPr="00FE6751" w:rsidRDefault="002F08BF" w:rsidP="002F08BF">
      <w:pPr>
        <w:pStyle w:val="Corpsdetexte"/>
        <w:widowControl w:val="0"/>
        <w:numPr>
          <w:ilvl w:val="1"/>
          <w:numId w:val="46"/>
        </w:numPr>
        <w:suppressAutoHyphens/>
      </w:pPr>
      <w:r w:rsidRPr="00FE6751">
        <w:t>A decoding buffer contents is processed,</w:t>
      </w:r>
    </w:p>
    <w:p w:rsidR="002F08BF" w:rsidRPr="00FE6751" w:rsidRDefault="002F08BF" w:rsidP="002F08BF">
      <w:pPr>
        <w:pStyle w:val="Corpsdetexte"/>
        <w:widowControl w:val="0"/>
        <w:numPr>
          <w:ilvl w:val="1"/>
          <w:numId w:val="46"/>
        </w:numPr>
        <w:suppressAutoHyphens/>
      </w:pPr>
      <w:r w:rsidRPr="00FE6751">
        <w:t>The profile location is interpolated from a GPS location of the last cycle decoded during the session.</w:t>
      </w:r>
    </w:p>
    <w:p w:rsidR="002F08BF" w:rsidRPr="00FE6751" w:rsidRDefault="002F08BF" w:rsidP="002F08BF">
      <w:pPr>
        <w:pStyle w:val="Corpsdetexte"/>
      </w:pPr>
      <w:r w:rsidRPr="00FE6751">
        <w:t>With the DAC DM decoder (</w:t>
      </w:r>
      <w:r w:rsidRPr="00FE6751">
        <w:rPr>
          <w:b/>
          <w:i/>
        </w:rPr>
        <w:t>decode_provor_2_nc_dm</w:t>
      </w:r>
      <w:r w:rsidRPr="00FE6751">
        <w:t>) the mono-profile file is created when a first decoding buffer contents is processed, it is never updated.</w:t>
      </w:r>
    </w:p>
    <w:p w:rsidR="002F08BF" w:rsidRPr="00FE6751" w:rsidRDefault="002F08BF" w:rsidP="00715A45">
      <w:pPr>
        <w:pStyle w:val="Titre1"/>
      </w:pPr>
      <w:bookmarkStart w:id="2592" w:name="_Toc460855098"/>
      <w:bookmarkStart w:id="2593" w:name="_Toc32591987"/>
      <w:r w:rsidRPr="00FE6751">
        <w:lastRenderedPageBreak/>
        <w:t xml:space="preserve">ANNEX </w:t>
      </w:r>
      <w:bookmarkStart w:id="2594" w:name="AXE"/>
      <w:r w:rsidRPr="00FE6751">
        <w:t>E</w:t>
      </w:r>
      <w:bookmarkEnd w:id="2594"/>
      <w:r w:rsidRPr="00FE6751">
        <w:t>: miscellaneous information</w:t>
      </w:r>
      <w:bookmarkEnd w:id="2592"/>
      <w:bookmarkEnd w:id="2593"/>
    </w:p>
    <w:p w:rsidR="002F08BF" w:rsidRPr="00FE6751" w:rsidRDefault="002F08BF" w:rsidP="002F08BF">
      <w:pPr>
        <w:pStyle w:val="Corpsdetexte"/>
      </w:pPr>
      <w:r w:rsidRPr="00FE6751">
        <w:t xml:space="preserve">Note that, to correctly use the </w:t>
      </w:r>
      <w:r w:rsidRPr="00FE6751">
        <w:rPr>
          <w:i/>
        </w:rPr>
        <w:t>loadjson.m</w:t>
      </w:r>
      <w:r w:rsidRPr="00FE6751">
        <w:t xml:space="preserve"> Matlab function on a Linux platform you should set:</w:t>
      </w:r>
    </w:p>
    <w:p w:rsidR="002F08BF" w:rsidRPr="00FE6751" w:rsidRDefault="002F08BF" w:rsidP="002F08BF">
      <w:pPr>
        <w:pStyle w:val="Code0"/>
        <w:rPr>
          <w:sz w:val="24"/>
          <w:szCs w:val="24"/>
        </w:rPr>
      </w:pPr>
      <w:r w:rsidRPr="00FE6751">
        <w:rPr>
          <w:sz w:val="24"/>
          <w:szCs w:val="24"/>
        </w:rPr>
        <w:t>setenv LANG C</w:t>
      </w:r>
    </w:p>
    <w:p w:rsidR="002F08BF" w:rsidRPr="00FE6751" w:rsidRDefault="002F08BF" w:rsidP="002F08BF">
      <w:pPr>
        <w:pStyle w:val="Corpsdetexte"/>
      </w:pPr>
      <w:r w:rsidRPr="00FE6751">
        <w:t>in the Linux user configuration.</w:t>
      </w:r>
    </w:p>
    <w:p w:rsidR="002F08BF" w:rsidRPr="00FE6751" w:rsidRDefault="002F08BF" w:rsidP="0058643D">
      <w:pPr>
        <w:pStyle w:val="Titre1"/>
        <w:pageBreakBefore w:val="0"/>
        <w:ind w:left="431" w:hanging="431"/>
      </w:pPr>
      <w:bookmarkStart w:id="2595" w:name="_Toc460855099"/>
      <w:bookmarkStart w:id="2596" w:name="_Toc32591988"/>
      <w:r w:rsidRPr="00FE6751">
        <w:t xml:space="preserve">ANNEX </w:t>
      </w:r>
      <w:bookmarkStart w:id="2597" w:name="AXF"/>
      <w:r w:rsidRPr="00FE6751">
        <w:t>F</w:t>
      </w:r>
      <w:bookmarkEnd w:id="2597"/>
      <w:r w:rsidRPr="00FE6751">
        <w:t>: NITRATE processing</w:t>
      </w:r>
      <w:bookmarkEnd w:id="2595"/>
      <w:bookmarkEnd w:id="2596"/>
    </w:p>
    <w:p w:rsidR="002F08BF" w:rsidRPr="00FE6751" w:rsidRDefault="002F08BF" w:rsidP="002F08BF">
      <w:pPr>
        <w:pStyle w:val="Corpsdetexte"/>
      </w:pPr>
      <w:r w:rsidRPr="00FE6751">
        <w:t>Some BIO floats sample and transmit NITRATE measurements.</w:t>
      </w:r>
    </w:p>
    <w:p w:rsidR="002F08BF" w:rsidRPr="00FE6751" w:rsidRDefault="002F08BF" w:rsidP="002F08BF">
      <w:pPr>
        <w:pStyle w:val="Corpsdetexte"/>
      </w:pPr>
      <w:r w:rsidRPr="00FE6751">
        <w:t xml:space="preserve">In the decoder, NITRATE data is computed from NITRATE sensor raw outputs using the </w:t>
      </w:r>
      <w:r w:rsidRPr="00FE6751">
        <w:rPr>
          <w:i/>
        </w:rPr>
        <w:t>fitlm</w:t>
      </w:r>
      <w:r w:rsidRPr="00FE6751">
        <w:t xml:space="preserve"> Matlab function (from the Matlab Statistics Toolbox).</w:t>
      </w:r>
    </w:p>
    <w:p w:rsidR="002F08BF" w:rsidRPr="00FE6751" w:rsidRDefault="002F08BF" w:rsidP="002F08BF">
      <w:pPr>
        <w:pStyle w:val="Corpsdetexte"/>
      </w:pPr>
      <w:r w:rsidRPr="00FE6751">
        <w:t>If this toolbox is not available in your Matlab distribution, you should use the transmitted NITRATE.</w:t>
      </w:r>
    </w:p>
    <w:p w:rsidR="002F08BF" w:rsidRPr="00FE6751" w:rsidRDefault="002F08BF" w:rsidP="002F08BF">
      <w:pPr>
        <w:pStyle w:val="Corpsdetexte"/>
        <w:rPr>
          <w:ins w:id="2598" w:author="RANNOU Jean-Philippe" w:date="2020-02-06T14:13:00Z"/>
        </w:rPr>
      </w:pPr>
      <w:r w:rsidRPr="00FE6751">
        <w:t xml:space="preserve">This can be done by setting the </w:t>
      </w:r>
      <w:r w:rsidRPr="00FE6751">
        <w:rPr>
          <w:rStyle w:val="CodeCar"/>
          <w:rFonts w:eastAsiaTheme="minorEastAsia"/>
        </w:rPr>
        <w:t>FITLM_MATLAB_FUNCTION_NOT_AVAILABLE</w:t>
      </w:r>
      <w:r w:rsidRPr="00FE6751">
        <w:t xml:space="preserve"> flag to 1 in the Matlab code.</w:t>
      </w:r>
    </w:p>
    <w:p w:rsidR="00CC5610" w:rsidRPr="00FE6751" w:rsidDel="00CC5610" w:rsidRDefault="00CC5610" w:rsidP="002F08BF">
      <w:pPr>
        <w:pStyle w:val="Corpsdetexte"/>
        <w:rPr>
          <w:del w:id="2599" w:author="RANNOU Jean-Philippe" w:date="2020-02-06T14:13:00Z"/>
        </w:rPr>
      </w:pPr>
      <w:bookmarkStart w:id="2600" w:name="_Toc31890910"/>
      <w:bookmarkStart w:id="2601" w:name="_Toc32334968"/>
      <w:bookmarkStart w:id="2602" w:name="_Toc32335263"/>
      <w:bookmarkStart w:id="2603" w:name="_Toc32591989"/>
      <w:bookmarkEnd w:id="2600"/>
      <w:bookmarkEnd w:id="2601"/>
      <w:bookmarkEnd w:id="2602"/>
      <w:bookmarkEnd w:id="2603"/>
    </w:p>
    <w:p w:rsidR="002F08BF" w:rsidRPr="00FE6751" w:rsidRDefault="002F08BF" w:rsidP="00715A45">
      <w:pPr>
        <w:pStyle w:val="Titre1"/>
      </w:pPr>
      <w:bookmarkStart w:id="2604" w:name="_Toc460855100"/>
      <w:bookmarkStart w:id="2605" w:name="_Toc32591990"/>
      <w:r w:rsidRPr="00FE6751">
        <w:lastRenderedPageBreak/>
        <w:t xml:space="preserve">ANNEX </w:t>
      </w:r>
      <w:bookmarkStart w:id="2606" w:name="AXG"/>
      <w:r w:rsidRPr="00FE6751">
        <w:t>G</w:t>
      </w:r>
      <w:bookmarkEnd w:id="2606"/>
      <w:r w:rsidRPr="00FE6751">
        <w:t>: Configuration and Technical label management</w:t>
      </w:r>
      <w:bookmarkEnd w:id="2604"/>
      <w:bookmarkEnd w:id="2605"/>
    </w:p>
    <w:p w:rsidR="002F08BF" w:rsidRPr="00FE6751" w:rsidRDefault="002F08BF" w:rsidP="00715A45">
      <w:pPr>
        <w:pStyle w:val="Titre2"/>
      </w:pPr>
      <w:bookmarkStart w:id="2607" w:name="_Toc460855101"/>
      <w:bookmarkStart w:id="2608" w:name="_Toc32591991"/>
      <w:r w:rsidRPr="00FE6751">
        <w:t>Configuration label management</w:t>
      </w:r>
      <w:bookmarkEnd w:id="2607"/>
      <w:bookmarkEnd w:id="2608"/>
    </w:p>
    <w:p w:rsidR="002F08BF" w:rsidRPr="00FE6751" w:rsidRDefault="002F08BF" w:rsidP="002F08BF">
      <w:pPr>
        <w:pStyle w:val="Corpsdetexte"/>
      </w:pPr>
      <w:r w:rsidRPr="00FE6751">
        <w:t>The configuration labels used in the LAUNCH_CONFIG_PARAMETER_NAME and CONFIG_PARAMETER_NAME variables of the NetCDF META file should be allowed by the Argo project. The approved lists of labels can be found on the Argo data management web page (http://www.argodatamgt.org/Documentation).</w:t>
      </w:r>
    </w:p>
    <w:p w:rsidR="002F08BF" w:rsidRPr="00FE6751" w:rsidRDefault="002F08BF" w:rsidP="002F08BF">
      <w:pPr>
        <w:pStyle w:val="Corpsdetexte"/>
      </w:pPr>
      <w:r w:rsidRPr="00FE6751">
        <w:t xml:space="preserve">The CONF labels used by the decoder are stored in the </w:t>
      </w:r>
      <w:r w:rsidRPr="00FE6751">
        <w:rPr>
          <w:rStyle w:val="CodeCar"/>
          <w:rFonts w:eastAsiaTheme="minorEastAsia"/>
        </w:rPr>
        <w:t>DIR_INPUT_JSON_CONF_LABEL_FILE</w:t>
      </w:r>
      <w:r w:rsidRPr="00FE6751">
        <w:t xml:space="preserve"> directory.</w:t>
      </w:r>
    </w:p>
    <w:p w:rsidR="002F08BF" w:rsidRPr="00FE6751" w:rsidRDefault="002F08BF" w:rsidP="002F08BF">
      <w:pPr>
        <w:pStyle w:val="Corpsdetexte"/>
      </w:pPr>
      <w:r w:rsidRPr="00FE6751">
        <w:t xml:space="preserve">There is one file (named </w:t>
      </w:r>
      <w:r w:rsidRPr="00FE6751">
        <w:rPr>
          <w:i/>
        </w:rPr>
        <w:t>_config_param_name_decId.json</w:t>
      </w:r>
      <w:r w:rsidRPr="00FE6751">
        <w:t>) per decoder Id.</w:t>
      </w:r>
    </w:p>
    <w:p w:rsidR="002F08BF" w:rsidRPr="00FE6751" w:rsidRDefault="002F08BF" w:rsidP="002F08BF">
      <w:pPr>
        <w:pStyle w:val="Corpsdetexte"/>
      </w:pPr>
      <w:r w:rsidRPr="00FE6751">
        <w:t>For each configuration parameter entry:</w:t>
      </w:r>
    </w:p>
    <w:p w:rsidR="002F08BF" w:rsidRPr="00FE6751" w:rsidRDefault="002F08BF" w:rsidP="002F08BF">
      <w:pPr>
        <w:pStyle w:val="Corpsdetexte"/>
        <w:widowControl w:val="0"/>
        <w:numPr>
          <w:ilvl w:val="0"/>
          <w:numId w:val="56"/>
        </w:numPr>
        <w:suppressAutoHyphens/>
      </w:pPr>
      <w:r w:rsidRPr="00FE6751">
        <w:t>CONF_PARAM_DEC_ID is the reference of the parameter in the decoder. It should not be modified,</w:t>
      </w:r>
    </w:p>
    <w:p w:rsidR="002F08BF" w:rsidRPr="00FE6751" w:rsidRDefault="002F08BF" w:rsidP="002F08BF">
      <w:pPr>
        <w:pStyle w:val="Corpsdetexte"/>
        <w:widowControl w:val="0"/>
        <w:numPr>
          <w:ilvl w:val="0"/>
          <w:numId w:val="56"/>
        </w:numPr>
        <w:suppressAutoHyphens/>
      </w:pPr>
      <w:r w:rsidRPr="00FE6751">
        <w:t>CONF_PARAM_NAME is the allowed Argo label of the parameter.</w:t>
      </w:r>
    </w:p>
    <w:p w:rsidR="002F08BF" w:rsidRPr="00FE6751" w:rsidRDefault="002F08BF" w:rsidP="00715A45">
      <w:pPr>
        <w:pStyle w:val="Titre2"/>
      </w:pPr>
      <w:bookmarkStart w:id="2609" w:name="_Toc460855102"/>
      <w:bookmarkStart w:id="2610" w:name="_Toc32591992"/>
      <w:r w:rsidRPr="00FE6751">
        <w:t>Technical label management</w:t>
      </w:r>
      <w:bookmarkEnd w:id="2609"/>
      <w:bookmarkEnd w:id="2610"/>
    </w:p>
    <w:p w:rsidR="002F08BF" w:rsidRPr="00FE6751" w:rsidRDefault="002F08BF" w:rsidP="002F08BF">
      <w:pPr>
        <w:pStyle w:val="Corpsdetexte"/>
      </w:pPr>
      <w:r w:rsidRPr="00FE6751">
        <w:t>The technical labels used in the TECHNICAL_PARAMETER_NAME variable of the NetCDF TECH file should be allowed by the Argo project. The approved list of labels can be found on the Argo data management web page (</w:t>
      </w:r>
      <w:r w:rsidR="001455CD" w:rsidRPr="00FE6751">
        <w:fldChar w:fldCharType="begin"/>
      </w:r>
      <w:r w:rsidR="001455CD" w:rsidRPr="00FE6751">
        <w:instrText xml:space="preserve"> HYPERLINK "http://www.argodatamgt.org/Documentation" </w:instrText>
      </w:r>
      <w:r w:rsidR="001455CD" w:rsidRPr="00FE6751">
        <w:rPr>
          <w:rPrChange w:id="2611" w:author="RANNOU Jean-Philippe" w:date="2020-02-11T17:24:00Z">
            <w:rPr>
              <w:rStyle w:val="Lienhypertexte"/>
            </w:rPr>
          </w:rPrChange>
        </w:rPr>
        <w:fldChar w:fldCharType="separate"/>
      </w:r>
      <w:r w:rsidRPr="00FE6751">
        <w:rPr>
          <w:rStyle w:val="Lienhypertexte"/>
        </w:rPr>
        <w:t>http://www.argodatamgt.org/Documentation</w:t>
      </w:r>
      <w:r w:rsidR="001455CD" w:rsidRPr="004E186F">
        <w:rPr>
          <w:rStyle w:val="Lienhypertexte"/>
        </w:rPr>
        <w:fldChar w:fldCharType="end"/>
      </w:r>
      <w:r w:rsidRPr="00FE6751">
        <w:t>).</w:t>
      </w:r>
    </w:p>
    <w:p w:rsidR="002F08BF" w:rsidRPr="00FE6751" w:rsidRDefault="002F08BF" w:rsidP="002F08BF">
      <w:pPr>
        <w:pStyle w:val="Corpsdetexte"/>
      </w:pPr>
      <w:r w:rsidRPr="00FE6751">
        <w:t xml:space="preserve">The TECH labels used by the decoder are stored in the </w:t>
      </w:r>
      <w:r w:rsidRPr="00FE6751">
        <w:rPr>
          <w:rStyle w:val="CodeCar"/>
          <w:rFonts w:eastAsiaTheme="minorEastAsia"/>
        </w:rPr>
        <w:t>DIR_INPUT_JSON_TECH_LABEL_FILE</w:t>
      </w:r>
      <w:r w:rsidRPr="00FE6751">
        <w:t xml:space="preserve"> directory.</w:t>
      </w:r>
    </w:p>
    <w:p w:rsidR="002F08BF" w:rsidRPr="00FE6751" w:rsidRDefault="002F08BF" w:rsidP="002F08BF">
      <w:pPr>
        <w:pStyle w:val="Corpsdetexte"/>
      </w:pPr>
      <w:r w:rsidRPr="00FE6751">
        <w:t xml:space="preserve">There is one file (named </w:t>
      </w:r>
      <w:r w:rsidRPr="00FE6751">
        <w:rPr>
          <w:i/>
        </w:rPr>
        <w:t>_tech_param_name_decId.json</w:t>
      </w:r>
      <w:r w:rsidRPr="00FE6751">
        <w:t>) per decoder Id.</w:t>
      </w:r>
    </w:p>
    <w:p w:rsidR="002F08BF" w:rsidRPr="00FE6751" w:rsidRDefault="002F08BF" w:rsidP="002F08BF">
      <w:pPr>
        <w:pStyle w:val="Corpsdetexte"/>
      </w:pPr>
      <w:r w:rsidRPr="00FE6751">
        <w:t>For each technical parameter entry:</w:t>
      </w:r>
    </w:p>
    <w:p w:rsidR="002F08BF" w:rsidRPr="00FE6751" w:rsidRDefault="002F08BF" w:rsidP="002F08BF">
      <w:pPr>
        <w:pStyle w:val="Corpsdetexte"/>
        <w:widowControl w:val="0"/>
        <w:numPr>
          <w:ilvl w:val="0"/>
          <w:numId w:val="56"/>
        </w:numPr>
        <w:suppressAutoHyphens/>
      </w:pPr>
      <w:r w:rsidRPr="00FE6751">
        <w:t>TECH_PARAM_DEC_ID is the reference of the parameter in the decoder. It should not be modified,</w:t>
      </w:r>
    </w:p>
    <w:p w:rsidR="002F08BF" w:rsidRPr="00FE6751" w:rsidRDefault="002F08BF" w:rsidP="002F08BF">
      <w:pPr>
        <w:pStyle w:val="Corpsdetexte"/>
        <w:widowControl w:val="0"/>
        <w:numPr>
          <w:ilvl w:val="0"/>
          <w:numId w:val="56"/>
        </w:numPr>
        <w:suppressAutoHyphens/>
      </w:pPr>
      <w:r w:rsidRPr="00FE6751">
        <w:t>TECH_PARAM_NAME is the allowed Argo label of the parameter.</w:t>
      </w:r>
    </w:p>
    <w:p w:rsidR="002F08BF" w:rsidRPr="00FE6751" w:rsidRDefault="002F08BF" w:rsidP="002F08BF">
      <w:pPr>
        <w:pStyle w:val="Corpsdetexte"/>
      </w:pPr>
    </w:p>
    <w:p w:rsidR="002F08BF" w:rsidRPr="00FE6751" w:rsidRDefault="002F08BF" w:rsidP="002F08BF">
      <w:pPr>
        <w:pStyle w:val="Corpsdetexte"/>
      </w:pPr>
    </w:p>
    <w:p w:rsidR="002F08BF" w:rsidRPr="00FE6751" w:rsidRDefault="002F08BF" w:rsidP="00715A45">
      <w:pPr>
        <w:pStyle w:val="Titre1"/>
      </w:pPr>
      <w:bookmarkStart w:id="2612" w:name="_Toc460855103"/>
      <w:bookmarkStart w:id="2613" w:name="_Toc32591993"/>
      <w:r w:rsidRPr="00FE6751">
        <w:lastRenderedPageBreak/>
        <w:t>ANNEX H: additional tools</w:t>
      </w:r>
      <w:bookmarkEnd w:id="2612"/>
      <w:bookmarkEnd w:id="2613"/>
    </w:p>
    <w:p w:rsidR="002F08BF" w:rsidRPr="00FE6751" w:rsidRDefault="002F08BF" w:rsidP="002F08BF">
      <w:pPr>
        <w:pStyle w:val="Corpsdetexte"/>
      </w:pPr>
      <w:r w:rsidRPr="00FE6751">
        <w:t xml:space="preserve">A huge (&gt; </w:t>
      </w:r>
      <w:del w:id="2614" w:author="RANNOU Jean-Philippe" w:date="2020-02-06T12:00:00Z">
        <w:r w:rsidRPr="00FE6751" w:rsidDel="00AA716E">
          <w:rPr>
            <w:highlight w:val="green"/>
            <w:rPrChange w:id="2615" w:author="RANNOU Jean-Philippe" w:date="2020-02-11T17:24:00Z">
              <w:rPr/>
            </w:rPrChange>
          </w:rPr>
          <w:delText>100</w:delText>
        </w:r>
      </w:del>
      <w:ins w:id="2616" w:author="RANNOU Jean-Philippe" w:date="2020-02-06T12:00:00Z">
        <w:r w:rsidR="00AA716E" w:rsidRPr="00FE6751">
          <w:rPr>
            <w:highlight w:val="green"/>
            <w:rPrChange w:id="2617" w:author="RANNOU Jean-Philippe" w:date="2020-02-11T17:24:00Z">
              <w:rPr/>
            </w:rPrChange>
          </w:rPr>
          <w:t>200</w:t>
        </w:r>
      </w:ins>
      <w:r w:rsidRPr="00FE6751">
        <w:t>) set of tools is provided with the decoder. Only few of them will be mentioned in this Annex.</w:t>
      </w:r>
    </w:p>
    <w:p w:rsidR="002F08BF" w:rsidRPr="00FE6751" w:rsidRDefault="002F08BF" w:rsidP="002F08BF">
      <w:pPr>
        <w:pStyle w:val="Corpsdetexte"/>
      </w:pPr>
      <w:r w:rsidRPr="00FE6751">
        <w:t>Additional information (configuration, usage, results, …) on all the tools can be sent on demand.</w:t>
      </w:r>
    </w:p>
    <w:p w:rsidR="002F08BF" w:rsidRPr="00FE6751" w:rsidRDefault="002F08BF" w:rsidP="00715A45">
      <w:pPr>
        <w:pStyle w:val="Titre2"/>
      </w:pPr>
      <w:bookmarkStart w:id="2618" w:name="_Toc460855104"/>
      <w:bookmarkStart w:id="2619" w:name="_Toc32591994"/>
      <w:r w:rsidRPr="00FE6751">
        <w:t>Tools configuration</w:t>
      </w:r>
      <w:bookmarkEnd w:id="2618"/>
      <w:bookmarkEnd w:id="2619"/>
    </w:p>
    <w:p w:rsidR="002F08BF" w:rsidRPr="00FE6751" w:rsidRDefault="002F08BF" w:rsidP="002F08BF">
      <w:pPr>
        <w:pStyle w:val="Corpsdetexte"/>
      </w:pPr>
      <w:r w:rsidRPr="00FE6751">
        <w:t>To configure the access to bathymetric atlases used by the drawing tools, you have:</w:t>
      </w:r>
    </w:p>
    <w:p w:rsidR="002F08BF" w:rsidRPr="00FE6751" w:rsidRDefault="002F08BF" w:rsidP="002F08BF">
      <w:pPr>
        <w:pStyle w:val="Corpsdetexte"/>
        <w:widowControl w:val="0"/>
        <w:numPr>
          <w:ilvl w:val="0"/>
          <w:numId w:val="52"/>
        </w:numPr>
        <w:suppressAutoHyphens/>
      </w:pPr>
      <w:r w:rsidRPr="00FE6751">
        <w:t xml:space="preserve">To update the line #31 of the </w:t>
      </w:r>
      <w:r w:rsidRPr="00FE6751">
        <w:rPr>
          <w:i/>
        </w:rPr>
        <w:t>m_etopo2.m</w:t>
      </w:r>
      <w:r w:rsidRPr="00FE6751">
        <w:t xml:space="preserve"> file (of the M_MAP Matlab package) with the ETOPO2 file directory,</w:t>
      </w:r>
    </w:p>
    <w:p w:rsidR="002F08BF" w:rsidRPr="00FE6751" w:rsidRDefault="002F08BF" w:rsidP="002F08BF">
      <w:pPr>
        <w:pStyle w:val="Corpsdetexte"/>
        <w:widowControl w:val="0"/>
        <w:numPr>
          <w:ilvl w:val="0"/>
          <w:numId w:val="52"/>
        </w:numPr>
        <w:suppressAutoHyphens/>
      </w:pPr>
      <w:r w:rsidRPr="00FE6751">
        <w:t xml:space="preserve">To update the line #77 of the </w:t>
      </w:r>
      <w:r w:rsidRPr="00FE6751">
        <w:rPr>
          <w:i/>
        </w:rPr>
        <w:t>get_srtm_data.m</w:t>
      </w:r>
      <w:r w:rsidRPr="00FE6751">
        <w:t xml:space="preserve"> file with the SRTM30+ data directory (</w:t>
      </w:r>
      <w:r w:rsidRPr="00FE6751">
        <w:rPr>
          <w:i/>
        </w:rPr>
        <w:t>SRTM30+\data</w:t>
      </w:r>
      <w:r w:rsidRPr="00FE6751">
        <w:t>).</w:t>
      </w:r>
    </w:p>
    <w:p w:rsidR="002F08BF" w:rsidRPr="00FE6751" w:rsidRDefault="002F08BF" w:rsidP="002F08BF">
      <w:pPr>
        <w:pStyle w:val="Corpsdetexte"/>
      </w:pPr>
      <w:r w:rsidRPr="00FE6751">
        <w:t>To configure a given tool you generally have to edit it:</w:t>
      </w:r>
    </w:p>
    <w:p w:rsidR="002F08BF" w:rsidRPr="00FE6751" w:rsidRDefault="002F08BF" w:rsidP="002F08BF">
      <w:pPr>
        <w:pStyle w:val="Corpsdetexte"/>
        <w:widowControl w:val="0"/>
        <w:numPr>
          <w:ilvl w:val="0"/>
          <w:numId w:val="53"/>
        </w:numPr>
        <w:suppressAutoHyphens/>
      </w:pPr>
      <w:r w:rsidRPr="00FE6751">
        <w:t>In the few first lines some items should be updated,</w:t>
      </w:r>
    </w:p>
    <w:p w:rsidR="002F08BF" w:rsidRPr="00FE6751" w:rsidRDefault="002F08BF" w:rsidP="002F08BF">
      <w:pPr>
        <w:pStyle w:val="Corpsdetexte"/>
        <w:widowControl w:val="0"/>
        <w:numPr>
          <w:ilvl w:val="0"/>
          <w:numId w:val="53"/>
        </w:numPr>
        <w:suppressAutoHyphens/>
      </w:pPr>
      <w:r w:rsidRPr="00FE6751">
        <w:t>Some tools use some information of the decoder configuration file (</w:t>
      </w:r>
      <w:r w:rsidRPr="00FE6751">
        <w:rPr>
          <w:i/>
        </w:rPr>
        <w:t>_argo_decoder</w:t>
      </w:r>
      <w:r w:rsidR="004B1BEF" w:rsidRPr="00FE6751">
        <w:rPr>
          <w:i/>
        </w:rPr>
        <w:t>_</w:t>
      </w:r>
      <w:r w:rsidRPr="00FE6751">
        <w:rPr>
          <w:i/>
        </w:rPr>
        <w:t>conf</w:t>
      </w:r>
      <w:r w:rsidR="004B1BEF" w:rsidRPr="00FE6751">
        <w:rPr>
          <w:i/>
        </w:rPr>
        <w:t>.txt</w:t>
      </w:r>
      <w:r w:rsidRPr="00FE6751">
        <w:t xml:space="preserve">), through the function </w:t>
      </w:r>
      <w:r w:rsidRPr="00FE6751">
        <w:rPr>
          <w:b/>
          <w:i/>
        </w:rPr>
        <w:t>get_config_dec_argo</w:t>
      </w:r>
      <w:r w:rsidRPr="00FE6751">
        <w:t>.</w:t>
      </w:r>
    </w:p>
    <w:p w:rsidR="002F08BF" w:rsidRPr="00FE6751" w:rsidRDefault="002F08BF" w:rsidP="00715A45">
      <w:pPr>
        <w:pStyle w:val="Titre2"/>
      </w:pPr>
      <w:bookmarkStart w:id="2620" w:name="_Toc460855105"/>
      <w:bookmarkStart w:id="2621" w:name="_Toc32591995"/>
      <w:r w:rsidRPr="00FE6751">
        <w:t>A selection of useful tools</w:t>
      </w:r>
      <w:bookmarkEnd w:id="2620"/>
      <w:bookmarkEnd w:id="2621"/>
    </w:p>
    <w:p w:rsidR="002F08BF" w:rsidRPr="00FE6751" w:rsidRDefault="002F08BF" w:rsidP="00715A45">
      <w:pPr>
        <w:pStyle w:val="Titre3"/>
      </w:pPr>
      <w:bookmarkStart w:id="2622" w:name="_Toc460855106"/>
      <w:bookmarkStart w:id="2623" w:name="_Toc32591996"/>
      <w:r w:rsidRPr="00FE6751">
        <w:t>Visualization tools</w:t>
      </w:r>
      <w:bookmarkEnd w:id="2622"/>
      <w:bookmarkEnd w:id="2623"/>
    </w:p>
    <w:p w:rsidR="002F08BF" w:rsidRPr="00FE6751" w:rsidRDefault="002F08BF" w:rsidP="002F08BF">
      <w:pPr>
        <w:pStyle w:val="Corpsdetexte"/>
      </w:pPr>
      <w:r w:rsidRPr="00FE6751">
        <w:t>The visualization tools are:</w:t>
      </w:r>
    </w:p>
    <w:p w:rsidR="002F08BF" w:rsidRPr="00FE6751" w:rsidRDefault="002F08BF" w:rsidP="002F08BF">
      <w:pPr>
        <w:pStyle w:val="Corpsdetexte"/>
        <w:widowControl w:val="0"/>
        <w:numPr>
          <w:ilvl w:val="0"/>
          <w:numId w:val="54"/>
        </w:numPr>
        <w:suppressAutoHyphens/>
      </w:pPr>
      <w:r w:rsidRPr="00FE6751">
        <w:rPr>
          <w:b/>
          <w:i/>
        </w:rPr>
        <w:t>nc_trace_disp</w:t>
      </w:r>
      <w:r w:rsidRPr="00FE6751">
        <w:t xml:space="preserve"> to plot the float displacements,</w:t>
      </w:r>
    </w:p>
    <w:p w:rsidR="002F08BF" w:rsidRPr="00FE6751" w:rsidRDefault="002F08BF" w:rsidP="002F08BF">
      <w:pPr>
        <w:pStyle w:val="Corpsdetexte"/>
        <w:widowControl w:val="0"/>
        <w:numPr>
          <w:ilvl w:val="0"/>
          <w:numId w:val="54"/>
        </w:numPr>
        <w:suppressAutoHyphens/>
      </w:pPr>
      <w:r w:rsidRPr="00FE6751">
        <w:rPr>
          <w:b/>
          <w:i/>
        </w:rPr>
        <w:t>nc_trace_param</w:t>
      </w:r>
      <w:r w:rsidRPr="00FE6751">
        <w:t xml:space="preserve"> to plot the profile data,</w:t>
      </w:r>
    </w:p>
    <w:p w:rsidR="00AA716E" w:rsidRPr="00FE6751" w:rsidRDefault="00AA716E" w:rsidP="00AA716E">
      <w:pPr>
        <w:pStyle w:val="Corpsdetexte"/>
        <w:widowControl w:val="0"/>
        <w:numPr>
          <w:ilvl w:val="0"/>
          <w:numId w:val="54"/>
        </w:numPr>
        <w:suppressAutoHyphens/>
        <w:rPr>
          <w:ins w:id="2624" w:author="RANNOU Jean-Philippe" w:date="2020-02-06T12:01:00Z"/>
          <w:highlight w:val="green"/>
          <w:rPrChange w:id="2625" w:author="RANNOU Jean-Philippe" w:date="2020-02-11T17:24:00Z">
            <w:rPr>
              <w:ins w:id="2626" w:author="RANNOU Jean-Philippe" w:date="2020-02-06T12:01:00Z"/>
            </w:rPr>
          </w:rPrChange>
        </w:rPr>
      </w:pPr>
      <w:ins w:id="2627" w:author="RANNOU Jean-Philippe" w:date="2020-02-06T12:01:00Z">
        <w:r w:rsidRPr="00FE6751">
          <w:rPr>
            <w:b/>
            <w:i/>
            <w:highlight w:val="green"/>
            <w:rPrChange w:id="2628" w:author="RANNOU Jean-Philippe" w:date="2020-02-11T17:24:00Z">
              <w:rPr>
                <w:b/>
                <w:i/>
              </w:rPr>
            </w:rPrChange>
          </w:rPr>
          <w:t>nc_trace_times_bis</w:t>
        </w:r>
        <w:r w:rsidRPr="00FE6751">
          <w:rPr>
            <w:highlight w:val="green"/>
            <w:rPrChange w:id="2629" w:author="RANNOU Jean-Philippe" w:date="2020-02-11T17:24:00Z">
              <w:rPr/>
            </w:rPrChange>
          </w:rPr>
          <w:t xml:space="preserve"> to plot the cycle timings and profile depth</w:t>
        </w:r>
      </w:ins>
      <w:ins w:id="2630" w:author="RANNOU Jean-Philippe" w:date="2020-02-06T12:02:00Z">
        <w:r w:rsidRPr="00FE6751">
          <w:rPr>
            <w:highlight w:val="green"/>
          </w:rPr>
          <w:t>s</w:t>
        </w:r>
      </w:ins>
      <w:ins w:id="2631" w:author="RANNOU Jean-Philippe" w:date="2020-02-06T12:01:00Z">
        <w:r w:rsidRPr="00FE6751">
          <w:rPr>
            <w:highlight w:val="green"/>
            <w:rPrChange w:id="2632" w:author="RANNOU Jean-Philippe" w:date="2020-02-11T17:24:00Z">
              <w:rPr/>
            </w:rPrChange>
          </w:rPr>
          <w:t xml:space="preserve"> of the entire float mission,</w:t>
        </w:r>
      </w:ins>
    </w:p>
    <w:p w:rsidR="00AA716E" w:rsidRPr="00FE6751" w:rsidRDefault="00AA716E" w:rsidP="00AA716E">
      <w:pPr>
        <w:pStyle w:val="Corpsdetexte"/>
        <w:widowControl w:val="0"/>
        <w:numPr>
          <w:ilvl w:val="0"/>
          <w:numId w:val="54"/>
        </w:numPr>
        <w:suppressAutoHyphens/>
        <w:rPr>
          <w:ins w:id="2633" w:author="RANNOU Jean-Philippe" w:date="2020-02-06T12:01:00Z"/>
          <w:highlight w:val="green"/>
          <w:rPrChange w:id="2634" w:author="RANNOU Jean-Philippe" w:date="2020-02-11T17:24:00Z">
            <w:rPr>
              <w:ins w:id="2635" w:author="RANNOU Jean-Philippe" w:date="2020-02-06T12:01:00Z"/>
            </w:rPr>
          </w:rPrChange>
        </w:rPr>
      </w:pPr>
      <w:ins w:id="2636" w:author="RANNOU Jean-Philippe" w:date="2020-02-06T12:01:00Z">
        <w:r w:rsidRPr="00FE6751">
          <w:rPr>
            <w:b/>
            <w:i/>
            <w:highlight w:val="green"/>
            <w:rPrChange w:id="2637" w:author="RANNOU Jean-Philippe" w:date="2020-02-11T17:24:00Z">
              <w:rPr>
                <w:b/>
                <w:i/>
              </w:rPr>
            </w:rPrChange>
          </w:rPr>
          <w:t>nc_trace_</w:t>
        </w:r>
      </w:ins>
      <w:ins w:id="2638" w:author="RANNOU Jean-Philippe" w:date="2020-02-06T12:02:00Z">
        <w:r w:rsidR="00946DC5" w:rsidRPr="00FE6751">
          <w:rPr>
            <w:b/>
            <w:i/>
            <w:highlight w:val="green"/>
            <w:rPrChange w:id="2639" w:author="RANNOU Jean-Philippe" w:date="2020-02-11T17:24:00Z">
              <w:rPr>
                <w:b/>
                <w:i/>
              </w:rPr>
            </w:rPrChange>
          </w:rPr>
          <w:t>cycle_</w:t>
        </w:r>
      </w:ins>
      <w:ins w:id="2640" w:author="RANNOU Jean-Philippe" w:date="2020-02-06T12:01:00Z">
        <w:r w:rsidRPr="00FE6751">
          <w:rPr>
            <w:b/>
            <w:i/>
            <w:highlight w:val="green"/>
            <w:rPrChange w:id="2641" w:author="RANNOU Jean-Philippe" w:date="2020-02-11T17:24:00Z">
              <w:rPr>
                <w:b/>
                <w:i/>
              </w:rPr>
            </w:rPrChange>
          </w:rPr>
          <w:t>times</w:t>
        </w:r>
        <w:r w:rsidRPr="00FE6751">
          <w:rPr>
            <w:highlight w:val="green"/>
            <w:rPrChange w:id="2642" w:author="RANNOU Jean-Philippe" w:date="2020-02-11T17:24:00Z">
              <w:rPr/>
            </w:rPrChange>
          </w:rPr>
          <w:t xml:space="preserve"> to plot </w:t>
        </w:r>
      </w:ins>
      <w:ins w:id="2643" w:author="RANNOU Jean-Philippe" w:date="2020-02-06T12:02:00Z">
        <w:r w:rsidR="00946DC5" w:rsidRPr="00FE6751">
          <w:rPr>
            <w:highlight w:val="green"/>
            <w:rPrChange w:id="2644" w:author="RANNOU Jean-Philippe" w:date="2020-02-11T17:24:00Z">
              <w:rPr/>
            </w:rPrChange>
          </w:rPr>
          <w:t xml:space="preserve">a </w:t>
        </w:r>
      </w:ins>
      <w:ins w:id="2645" w:author="RANNOU Jean-Philippe" w:date="2020-02-06T12:03:00Z">
        <w:r w:rsidR="00946DC5" w:rsidRPr="00FE6751">
          <w:rPr>
            <w:highlight w:val="green"/>
          </w:rPr>
          <w:t>“</w:t>
        </w:r>
      </w:ins>
      <w:ins w:id="2646" w:author="RANNOU Jean-Philippe" w:date="2020-02-06T12:02:00Z">
        <w:r w:rsidR="00946DC5" w:rsidRPr="00FE6751">
          <w:rPr>
            <w:highlight w:val="green"/>
            <w:rPrChange w:id="2647" w:author="RANNOU Jean-Philippe" w:date="2020-02-11T17:24:00Z">
              <w:rPr/>
            </w:rPrChange>
          </w:rPr>
          <w:t>pressure v</w:t>
        </w:r>
      </w:ins>
      <w:ins w:id="2648" w:author="RANNOU Jean-Philippe" w:date="2020-02-06T14:06:00Z">
        <w:r w:rsidR="00CD110A" w:rsidRPr="00FE6751">
          <w:rPr>
            <w:highlight w:val="green"/>
          </w:rPr>
          <w:t>er</w:t>
        </w:r>
      </w:ins>
      <w:ins w:id="2649" w:author="RANNOU Jean-Philippe" w:date="2020-02-06T12:02:00Z">
        <w:r w:rsidR="00946DC5" w:rsidRPr="00FE6751">
          <w:rPr>
            <w:highlight w:val="green"/>
            <w:rPrChange w:id="2650" w:author="RANNOU Jean-Philippe" w:date="2020-02-11T17:24:00Z">
              <w:rPr/>
            </w:rPrChange>
          </w:rPr>
          <w:t>s</w:t>
        </w:r>
      </w:ins>
      <w:ins w:id="2651" w:author="RANNOU Jean-Philippe" w:date="2020-02-06T14:06:00Z">
        <w:r w:rsidR="00CD110A" w:rsidRPr="00FE6751">
          <w:rPr>
            <w:highlight w:val="green"/>
          </w:rPr>
          <w:t>us</w:t>
        </w:r>
      </w:ins>
      <w:ins w:id="2652" w:author="RANNOU Jean-Philippe" w:date="2020-02-06T12:02:00Z">
        <w:r w:rsidR="00946DC5" w:rsidRPr="00FE6751">
          <w:rPr>
            <w:highlight w:val="green"/>
            <w:rPrChange w:id="2653" w:author="RANNOU Jean-Philippe" w:date="2020-02-11T17:24:00Z">
              <w:rPr/>
            </w:rPrChange>
          </w:rPr>
          <w:t xml:space="preserve"> time</w:t>
        </w:r>
      </w:ins>
      <w:ins w:id="2654" w:author="RANNOU Jean-Philippe" w:date="2020-02-06T12:03:00Z">
        <w:r w:rsidR="00946DC5" w:rsidRPr="00FE6751">
          <w:rPr>
            <w:highlight w:val="green"/>
          </w:rPr>
          <w:t>”</w:t>
        </w:r>
      </w:ins>
      <w:ins w:id="2655" w:author="RANNOU Jean-Philippe" w:date="2020-02-06T12:02:00Z">
        <w:r w:rsidR="00946DC5" w:rsidRPr="00FE6751">
          <w:rPr>
            <w:highlight w:val="green"/>
            <w:rPrChange w:id="2656" w:author="RANNOU Jean-Philippe" w:date="2020-02-11T17:24:00Z">
              <w:rPr/>
            </w:rPrChange>
          </w:rPr>
          <w:t xml:space="preserve"> representation of each</w:t>
        </w:r>
      </w:ins>
      <w:ins w:id="2657" w:author="RANNOU Jean-Philippe" w:date="2020-02-06T12:01:00Z">
        <w:r w:rsidRPr="00FE6751">
          <w:rPr>
            <w:highlight w:val="green"/>
            <w:rPrChange w:id="2658" w:author="RANNOU Jean-Philippe" w:date="2020-02-11T17:24:00Z">
              <w:rPr/>
            </w:rPrChange>
          </w:rPr>
          <w:t xml:space="preserve"> cycle.</w:t>
        </w:r>
      </w:ins>
    </w:p>
    <w:p w:rsidR="002F08BF" w:rsidRPr="00FE6751" w:rsidDel="00AA716E" w:rsidRDefault="002F08BF" w:rsidP="002F08BF">
      <w:pPr>
        <w:pStyle w:val="Corpsdetexte"/>
        <w:widowControl w:val="0"/>
        <w:numPr>
          <w:ilvl w:val="0"/>
          <w:numId w:val="54"/>
        </w:numPr>
        <w:suppressAutoHyphens/>
        <w:rPr>
          <w:del w:id="2659" w:author="RANNOU Jean-Philippe" w:date="2020-02-06T12:01:00Z"/>
        </w:rPr>
      </w:pPr>
      <w:del w:id="2660" w:author="RANNOU Jean-Philippe" w:date="2020-02-06T12:01:00Z">
        <w:r w:rsidRPr="00FE6751" w:rsidDel="00AA716E">
          <w:rPr>
            <w:b/>
            <w:i/>
          </w:rPr>
          <w:delText>nc_trace_times</w:delText>
        </w:r>
        <w:r w:rsidRPr="00FE6751" w:rsidDel="00AA716E">
          <w:delText xml:space="preserve"> to plot the cycle timings.</w:delText>
        </w:r>
      </w:del>
    </w:p>
    <w:p w:rsidR="002F08BF" w:rsidRPr="00FE6751" w:rsidRDefault="002F08BF" w:rsidP="002F08BF">
      <w:pPr>
        <w:pStyle w:val="Corpsdetexte"/>
      </w:pPr>
      <w:r w:rsidRPr="00FE6751">
        <w:t>Configure, start a tool and make the drawing window active. Then press the 'h' key of the keyboard. The help of the tool will appear in the Matlab command window.</w:t>
      </w:r>
    </w:p>
    <w:p w:rsidR="002F08BF" w:rsidRPr="00FE6751" w:rsidRDefault="002F08BF" w:rsidP="00715A45">
      <w:pPr>
        <w:pStyle w:val="Titre3"/>
      </w:pPr>
      <w:bookmarkStart w:id="2661" w:name="_Toc460855107"/>
      <w:bookmarkStart w:id="2662" w:name="_Toc32591997"/>
      <w:r w:rsidRPr="00FE6751">
        <w:t>NetCDF to CSV conversion tools</w:t>
      </w:r>
      <w:bookmarkEnd w:id="2661"/>
      <w:bookmarkEnd w:id="2662"/>
    </w:p>
    <w:p w:rsidR="002F08BF" w:rsidRPr="00FE6751" w:rsidRDefault="002F08BF" w:rsidP="002F08BF">
      <w:pPr>
        <w:pStyle w:val="Corpsdetexte"/>
      </w:pPr>
      <w:r w:rsidRPr="00FE6751">
        <w:t>The NetCDF to CSV conversion tools are:</w:t>
      </w:r>
    </w:p>
    <w:p w:rsidR="002F08BF" w:rsidRPr="00FE6751" w:rsidRDefault="002F08BF" w:rsidP="002F08BF">
      <w:pPr>
        <w:pStyle w:val="Corpsdetexte"/>
        <w:widowControl w:val="0"/>
        <w:numPr>
          <w:ilvl w:val="0"/>
          <w:numId w:val="58"/>
        </w:numPr>
        <w:suppressAutoHyphens/>
      </w:pPr>
      <w:r w:rsidRPr="00FE6751">
        <w:rPr>
          <w:b/>
          <w:i/>
        </w:rPr>
        <w:t>nc_meta_2_csv</w:t>
      </w:r>
      <w:r w:rsidRPr="00FE6751">
        <w:t>: for NetCDF META file conversion,</w:t>
      </w:r>
    </w:p>
    <w:p w:rsidR="002F08BF" w:rsidRPr="00FE6751" w:rsidRDefault="002F08BF" w:rsidP="002F08BF">
      <w:pPr>
        <w:pStyle w:val="Corpsdetexte"/>
        <w:widowControl w:val="0"/>
        <w:numPr>
          <w:ilvl w:val="0"/>
          <w:numId w:val="58"/>
        </w:numPr>
        <w:suppressAutoHyphens/>
      </w:pPr>
      <w:r w:rsidRPr="00FE6751">
        <w:rPr>
          <w:b/>
          <w:i/>
        </w:rPr>
        <w:t>nc_prof_2_csv</w:t>
      </w:r>
      <w:r w:rsidRPr="00FE6751">
        <w:t>: for NetCDF MULTI-PROFILE and MONO-PROFILE files conversion,</w:t>
      </w:r>
    </w:p>
    <w:p w:rsidR="002F08BF" w:rsidRPr="00FE6751" w:rsidRDefault="002F08BF" w:rsidP="002F08BF">
      <w:pPr>
        <w:pStyle w:val="Corpsdetexte"/>
        <w:widowControl w:val="0"/>
        <w:numPr>
          <w:ilvl w:val="0"/>
          <w:numId w:val="58"/>
        </w:numPr>
        <w:suppressAutoHyphens/>
      </w:pPr>
      <w:r w:rsidRPr="00FE6751">
        <w:rPr>
          <w:b/>
          <w:i/>
        </w:rPr>
        <w:t>nc_prof_adj_2_csv</w:t>
      </w:r>
      <w:r w:rsidRPr="00FE6751">
        <w:t>: for NetCDF MULTI-PROFILE and MONO-PROFILE files conversion (including adjusted values),</w:t>
      </w:r>
    </w:p>
    <w:p w:rsidR="002F08BF" w:rsidRPr="00FE6751" w:rsidRDefault="002F08BF" w:rsidP="002F08BF">
      <w:pPr>
        <w:pStyle w:val="Corpsdetexte"/>
        <w:widowControl w:val="0"/>
        <w:numPr>
          <w:ilvl w:val="0"/>
          <w:numId w:val="58"/>
        </w:numPr>
        <w:suppressAutoHyphens/>
      </w:pPr>
      <w:r w:rsidRPr="00FE6751">
        <w:rPr>
          <w:b/>
          <w:i/>
        </w:rPr>
        <w:t>nc_tech_2_csv</w:t>
      </w:r>
      <w:r w:rsidRPr="00FE6751">
        <w:t>: for NetCDF TECH file conversion,</w:t>
      </w:r>
    </w:p>
    <w:p w:rsidR="002F08BF" w:rsidRPr="00FE6751" w:rsidRDefault="002F08BF" w:rsidP="002F08BF">
      <w:pPr>
        <w:pStyle w:val="Corpsdetexte"/>
        <w:widowControl w:val="0"/>
        <w:numPr>
          <w:ilvl w:val="0"/>
          <w:numId w:val="58"/>
        </w:numPr>
        <w:suppressAutoHyphens/>
      </w:pPr>
      <w:r w:rsidRPr="00FE6751">
        <w:rPr>
          <w:b/>
          <w:i/>
        </w:rPr>
        <w:t>nc_traj_2_csv</w:t>
      </w:r>
      <w:r w:rsidRPr="00FE6751">
        <w:t>: for NetCDF TRAJ file conversion,</w:t>
      </w:r>
    </w:p>
    <w:p w:rsidR="002F08BF" w:rsidRPr="00FE6751" w:rsidRDefault="002F08BF" w:rsidP="002F08BF">
      <w:pPr>
        <w:pStyle w:val="Corpsdetexte"/>
        <w:widowControl w:val="0"/>
        <w:numPr>
          <w:ilvl w:val="0"/>
          <w:numId w:val="58"/>
        </w:numPr>
        <w:suppressAutoHyphens/>
      </w:pPr>
      <w:r w:rsidRPr="00FE6751">
        <w:rPr>
          <w:b/>
          <w:i/>
        </w:rPr>
        <w:t>nc_traj_adj_2_csv</w:t>
      </w:r>
      <w:r w:rsidRPr="00FE6751">
        <w:t>: for NetCDF TRAJ file conversion (including adjusted values).</w:t>
      </w:r>
    </w:p>
    <w:p w:rsidR="002F08BF" w:rsidRPr="00FE6751" w:rsidRDefault="002F08BF" w:rsidP="002F08BF">
      <w:pPr>
        <w:pStyle w:val="Corpsdetexte"/>
      </w:pPr>
      <w:r w:rsidRPr="00FE6751">
        <w:t>These tools can be used to convert (part of) Argo NetCDF V3.1 file contents to CSV files (easy to study using Excel filters for example).</w:t>
      </w:r>
    </w:p>
    <w:p w:rsidR="002F08BF" w:rsidRPr="00FE6751" w:rsidRDefault="002F08BF" w:rsidP="00715A45">
      <w:pPr>
        <w:pStyle w:val="Titre3"/>
      </w:pPr>
      <w:bookmarkStart w:id="2663" w:name="_Toc460855108"/>
      <w:bookmarkStart w:id="2664" w:name="_Toc32591998"/>
      <w:r w:rsidRPr="00FE6751">
        <w:lastRenderedPageBreak/>
        <w:t>Argos cycle file management tools</w:t>
      </w:r>
      <w:bookmarkEnd w:id="2663"/>
      <w:bookmarkEnd w:id="2664"/>
    </w:p>
    <w:p w:rsidR="002F08BF" w:rsidRPr="00FE6751" w:rsidRDefault="002F08BF" w:rsidP="002F08BF">
      <w:pPr>
        <w:pStyle w:val="Corpsdetexte"/>
      </w:pPr>
      <w:r w:rsidRPr="00FE6751">
        <w:t xml:space="preserve">The Argos cycle files (stored in </w:t>
      </w:r>
      <w:r w:rsidRPr="00FE6751">
        <w:rPr>
          <w:rStyle w:val="CodeCar"/>
          <w:rFonts w:eastAsiaTheme="minorEastAsia"/>
        </w:rPr>
        <w:t>DIR_INPUT_HEX_ARGOS_FILE_FORMAT_1</w:t>
      </w:r>
      <w:r w:rsidRPr="00FE6751">
        <w:t>/</w:t>
      </w:r>
      <w:r w:rsidRPr="00FE6751">
        <w:rPr>
          <w:i/>
        </w:rPr>
        <w:t>ArgosId</w:t>
      </w:r>
      <w:r w:rsidRPr="00FE6751">
        <w:t>) may need to be modified. A set of tools has been implemented for that:</w:t>
      </w:r>
    </w:p>
    <w:p w:rsidR="002F08BF" w:rsidRPr="00FE6751" w:rsidRDefault="002F08BF" w:rsidP="002F08BF">
      <w:pPr>
        <w:pStyle w:val="Corpsdetexte"/>
        <w:widowControl w:val="0"/>
        <w:numPr>
          <w:ilvl w:val="0"/>
          <w:numId w:val="55"/>
        </w:numPr>
        <w:suppressAutoHyphens/>
      </w:pPr>
      <w:r w:rsidRPr="00FE6751">
        <w:rPr>
          <w:b/>
          <w:i/>
        </w:rPr>
        <w:t>check_argos_cycle_files</w:t>
      </w:r>
      <w:r w:rsidRPr="00FE6751">
        <w:t>: to check the set of cycle files of a float,</w:t>
      </w:r>
    </w:p>
    <w:p w:rsidR="002F08BF" w:rsidRPr="00FE6751" w:rsidRDefault="002F08BF" w:rsidP="002F08BF">
      <w:pPr>
        <w:pStyle w:val="Corpsdetexte"/>
        <w:widowControl w:val="0"/>
        <w:numPr>
          <w:ilvl w:val="0"/>
          <w:numId w:val="55"/>
        </w:numPr>
        <w:suppressAutoHyphens/>
      </w:pPr>
      <w:r w:rsidRPr="00FE6751">
        <w:rPr>
          <w:b/>
          <w:i/>
        </w:rPr>
        <w:t>set_cycle_number_of_argos_cycle_file</w:t>
      </w:r>
      <w:r w:rsidRPr="00FE6751">
        <w:t>: to set the cycle number of a cycle file,</w:t>
      </w:r>
    </w:p>
    <w:p w:rsidR="002F08BF" w:rsidRPr="00FE6751" w:rsidRDefault="002F08BF" w:rsidP="002F08BF">
      <w:pPr>
        <w:pStyle w:val="Corpsdetexte"/>
        <w:widowControl w:val="0"/>
        <w:numPr>
          <w:ilvl w:val="0"/>
          <w:numId w:val="55"/>
        </w:numPr>
        <w:suppressAutoHyphens/>
      </w:pPr>
      <w:r w:rsidRPr="00FE6751">
        <w:rPr>
          <w:b/>
          <w:i/>
        </w:rPr>
        <w:t>freeze_argos_cycle_files</w:t>
      </w:r>
      <w:r w:rsidRPr="00FE6751">
        <w:t>: to exclude a cycle file from the decoding process,</w:t>
      </w:r>
    </w:p>
    <w:p w:rsidR="002F08BF" w:rsidRPr="00FE6751" w:rsidRDefault="002F08BF" w:rsidP="002F08BF">
      <w:pPr>
        <w:pStyle w:val="Corpsdetexte"/>
        <w:widowControl w:val="0"/>
        <w:numPr>
          <w:ilvl w:val="0"/>
          <w:numId w:val="55"/>
        </w:numPr>
        <w:suppressAutoHyphens/>
      </w:pPr>
      <w:r w:rsidRPr="00FE6751">
        <w:rPr>
          <w:b/>
          <w:i/>
        </w:rPr>
        <w:t>concat_argos_cycle_files</w:t>
      </w:r>
      <w:r w:rsidRPr="00FE6751">
        <w:t>: to concatenate cycle files data,</w:t>
      </w:r>
    </w:p>
    <w:p w:rsidR="002F08BF" w:rsidRPr="00FE6751" w:rsidRDefault="002F08BF" w:rsidP="002F08BF">
      <w:pPr>
        <w:pStyle w:val="Corpsdetexte"/>
        <w:widowControl w:val="0"/>
        <w:numPr>
          <w:ilvl w:val="0"/>
          <w:numId w:val="55"/>
        </w:numPr>
        <w:suppressAutoHyphens/>
      </w:pPr>
      <w:r w:rsidRPr="00FE6751">
        <w:rPr>
          <w:b/>
          <w:i/>
        </w:rPr>
        <w:t>shift_cycle_number_of_argos_cycle_files</w:t>
      </w:r>
      <w:r w:rsidRPr="00FE6751">
        <w:t>: to shift cycle number of cycle files.</w:t>
      </w:r>
    </w:p>
    <w:p w:rsidR="002F08BF" w:rsidRPr="00FE6751" w:rsidDel="00985E56" w:rsidRDefault="002F08BF" w:rsidP="00715A45">
      <w:pPr>
        <w:pStyle w:val="Titre3"/>
        <w:rPr>
          <w:del w:id="2665" w:author="RANNOU Jean-Philippe" w:date="2020-02-11T15:48:00Z"/>
        </w:rPr>
      </w:pPr>
      <w:bookmarkStart w:id="2666" w:name="_Toc460855109"/>
      <w:del w:id="2667" w:author="RANNOU Jean-Philippe" w:date="2020-02-11T15:48:00Z">
        <w:r w:rsidRPr="00FE6751" w:rsidDel="00985E56">
          <w:rPr>
            <w:b w:val="0"/>
            <w:bCs w:val="0"/>
          </w:rPr>
          <w:delText>clean_spool_and_buff</w:delText>
        </w:r>
        <w:bookmarkStart w:id="2668" w:name="_Toc32334978"/>
        <w:bookmarkStart w:id="2669" w:name="_Toc32335273"/>
        <w:bookmarkStart w:id="2670" w:name="_Toc32591999"/>
        <w:bookmarkEnd w:id="2666"/>
        <w:bookmarkEnd w:id="2668"/>
        <w:bookmarkEnd w:id="2669"/>
        <w:bookmarkEnd w:id="2670"/>
      </w:del>
    </w:p>
    <w:p w:rsidR="002F08BF" w:rsidRPr="00FE6751" w:rsidDel="00985E56" w:rsidRDefault="002F08BF" w:rsidP="002F08BF">
      <w:pPr>
        <w:pStyle w:val="Corpsdetexte"/>
        <w:rPr>
          <w:del w:id="2671" w:author="RANNOU Jean-Philippe" w:date="2020-02-11T15:48:00Z"/>
        </w:rPr>
      </w:pPr>
      <w:del w:id="2672" w:author="RANNOU Jean-Philippe" w:date="2020-02-11T15:48:00Z">
        <w:r w:rsidRPr="00FE6751" w:rsidDel="00985E56">
          <w:delText xml:space="preserve">If the decoder crashes while decoding Iridium floats, you can be in an unstable situation where files remain in the </w:delText>
        </w:r>
        <w:r w:rsidRPr="00FE6751" w:rsidDel="00985E56">
          <w:rPr>
            <w:i/>
          </w:rPr>
          <w:delText>'spool'</w:delText>
        </w:r>
        <w:r w:rsidRPr="00FE6751" w:rsidDel="00985E56">
          <w:delText xml:space="preserve"> or </w:delText>
        </w:r>
        <w:r w:rsidRPr="00FE6751" w:rsidDel="00985E56">
          <w:rPr>
            <w:i/>
          </w:rPr>
          <w:delText>'buff'</w:delText>
        </w:r>
        <w:r w:rsidRPr="00FE6751" w:rsidDel="00985E56">
          <w:delText xml:space="preserve"> directories of the float. If so, use this tool to delete SBD files and move back mail files to the </w:delText>
        </w:r>
        <w:r w:rsidRPr="00FE6751" w:rsidDel="00985E56">
          <w:rPr>
            <w:i/>
          </w:rPr>
          <w:delText>'archive'</w:delText>
        </w:r>
        <w:r w:rsidRPr="00FE6751" w:rsidDel="00985E56">
          <w:delText xml:space="preserve"> directory. Be careful, some files can be locked by the Matlab process and cannot be moved or deleted by the tool. If so, unlock the files (I used the </w:delText>
        </w:r>
        <w:r w:rsidRPr="00FE6751" w:rsidDel="00985E56">
          <w:rPr>
            <w:b/>
            <w:i/>
          </w:rPr>
          <w:delText>Unlocker</w:delText>
        </w:r>
        <w:r w:rsidRPr="00FE6751" w:rsidDel="00985E56">
          <w:delText xml:space="preserve"> (http://unlocker.softonic.fr/) tool in my window platform) and use </w:delText>
        </w:r>
        <w:r w:rsidRPr="00FE6751" w:rsidDel="00985E56">
          <w:rPr>
            <w:b/>
            <w:i/>
          </w:rPr>
          <w:delText>clean_spool_and_buff</w:delText>
        </w:r>
        <w:r w:rsidRPr="00FE6751" w:rsidDel="00985E56">
          <w:delText xml:space="preserve"> again.</w:delText>
        </w:r>
        <w:bookmarkStart w:id="2673" w:name="_Toc32334979"/>
        <w:bookmarkStart w:id="2674" w:name="_Toc32335274"/>
        <w:bookmarkStart w:id="2675" w:name="_Toc32592000"/>
        <w:bookmarkEnd w:id="2673"/>
        <w:bookmarkEnd w:id="2674"/>
        <w:bookmarkEnd w:id="2675"/>
      </w:del>
    </w:p>
    <w:p w:rsidR="002F08BF" w:rsidRPr="00FE6751" w:rsidRDefault="002F08BF" w:rsidP="00CD110A">
      <w:pPr>
        <w:pStyle w:val="Titre3"/>
      </w:pPr>
      <w:bookmarkStart w:id="2676" w:name="_Toc460855110"/>
      <w:bookmarkStart w:id="2677" w:name="_Toc32592001"/>
      <w:r w:rsidRPr="00FE6751">
        <w:t>copy_iridium_mail_files</w:t>
      </w:r>
      <w:r w:rsidR="00C255B6" w:rsidRPr="00FE6751">
        <w:t xml:space="preserve">, </w:t>
      </w:r>
      <w:r w:rsidRPr="00FE6751">
        <w:t>copy_remocean_sbd_files</w:t>
      </w:r>
      <w:bookmarkEnd w:id="2676"/>
      <w:ins w:id="2678" w:author="RANNOU Jean-Philippe" w:date="2020-02-06T14:09:00Z">
        <w:r w:rsidR="00CD110A" w:rsidRPr="00FE6751">
          <w:t>,</w:t>
        </w:r>
      </w:ins>
      <w:del w:id="2679" w:author="RANNOU Jean-Philippe" w:date="2020-02-06T14:09:00Z">
        <w:r w:rsidR="00C255B6" w:rsidRPr="00FE6751" w:rsidDel="00CD110A">
          <w:delText xml:space="preserve"> and</w:delText>
        </w:r>
      </w:del>
      <w:r w:rsidR="00C255B6" w:rsidRPr="00FE6751">
        <w:t xml:space="preserve"> </w:t>
      </w:r>
      <w:r w:rsidR="00C255B6" w:rsidRPr="00FE6751">
        <w:rPr>
          <w:highlight w:val="green"/>
          <w:rPrChange w:id="2680" w:author="RANNOU Jean-Philippe" w:date="2020-02-11T17:24:00Z">
            <w:rPr/>
          </w:rPrChange>
        </w:rPr>
        <w:t>copy_cts5_files</w:t>
      </w:r>
      <w:ins w:id="2681" w:author="RANNOU Jean-Philippe" w:date="2020-02-06T14:09:00Z">
        <w:r w:rsidR="00CD110A" w:rsidRPr="00FE6751">
          <w:rPr>
            <w:highlight w:val="green"/>
            <w:rPrChange w:id="2682" w:author="RANNOU Jean-Philippe" w:date="2020-02-11T17:24:00Z">
              <w:rPr/>
            </w:rPrChange>
          </w:rPr>
          <w:t>, copy_apx_iridium_rudics_files, copy_apx_apf11_iridium_rudics_files or copy_nemo_files</w:t>
        </w:r>
      </w:ins>
      <w:bookmarkEnd w:id="2677"/>
    </w:p>
    <w:p w:rsidR="002F08BF" w:rsidRPr="00FE6751" w:rsidRDefault="002F08BF" w:rsidP="002F08BF">
      <w:pPr>
        <w:pStyle w:val="Corpsdetexte"/>
      </w:pPr>
      <w:r w:rsidRPr="00FE6751">
        <w:t>Tools used to make a copy of Iridium mail files or Iridium RUDICS files from their repository to the directory associated to each float.</w:t>
      </w:r>
    </w:p>
    <w:p w:rsidR="002F08BF" w:rsidRPr="00FE6751" w:rsidRDefault="002F08BF" w:rsidP="00715A45">
      <w:pPr>
        <w:pStyle w:val="Titre3"/>
      </w:pPr>
      <w:bookmarkStart w:id="2683" w:name="_Toc460855111"/>
      <w:bookmarkStart w:id="2684" w:name="_Toc32592002"/>
      <w:r w:rsidRPr="00FE6751">
        <w:t>nc_add_rtqc_flags_prof_and_traj</w:t>
      </w:r>
      <w:bookmarkEnd w:id="2683"/>
      <w:bookmarkEnd w:id="2684"/>
    </w:p>
    <w:p w:rsidR="002F08BF" w:rsidRPr="00FE6751" w:rsidRDefault="002F08BF" w:rsidP="002F08BF">
      <w:pPr>
        <w:pStyle w:val="Corpsdetexte"/>
      </w:pPr>
      <w:r w:rsidRPr="00FE6751">
        <w:t xml:space="preserve">The RTQC flags can be added by the decoder just after the decoding (if </w:t>
      </w:r>
      <w:r w:rsidRPr="00FE6751">
        <w:rPr>
          <w:rStyle w:val="CodeCar"/>
          <w:rFonts w:eastAsiaTheme="minorEastAsia"/>
        </w:rPr>
        <w:t>APPLY_RTQC = 1</w:t>
      </w:r>
      <w:r w:rsidRPr="00FE6751">
        <w:t>).</w:t>
      </w:r>
    </w:p>
    <w:p w:rsidR="002F08BF" w:rsidRPr="00FE6751" w:rsidRDefault="002F08BF" w:rsidP="002F08BF">
      <w:pPr>
        <w:pStyle w:val="Corpsdetexte"/>
      </w:pPr>
      <w:r w:rsidRPr="00FE6751">
        <w:t xml:space="preserve">You can also apply RTQC tests to existing V3.1 NetCDF Argo files using this tool (the tests to be performed should be set to 1 in the </w:t>
      </w:r>
      <w:r w:rsidRPr="00FE6751">
        <w:rPr>
          <w:rStyle w:val="CodeCar"/>
          <w:rFonts w:eastAsiaTheme="minorEastAsia"/>
        </w:rPr>
        <w:t>testToPerformList</w:t>
      </w:r>
      <w:r w:rsidRPr="00FE6751">
        <w:t xml:space="preserve"> cell array).</w:t>
      </w:r>
    </w:p>
    <w:p w:rsidR="002F08BF" w:rsidRPr="00FE6751" w:rsidRDefault="002F08BF" w:rsidP="00715A45">
      <w:pPr>
        <w:pStyle w:val="Titre3"/>
      </w:pPr>
      <w:bookmarkStart w:id="2685" w:name="_Toc460855112"/>
      <w:bookmarkStart w:id="2686" w:name="_Toc32592003"/>
      <w:r w:rsidRPr="00FE6751">
        <w:t>nc_check_file_format</w:t>
      </w:r>
      <w:bookmarkEnd w:id="2685"/>
      <w:bookmarkEnd w:id="2686"/>
    </w:p>
    <w:p w:rsidR="002F08BF" w:rsidRPr="00FE6751" w:rsidRDefault="002F08BF" w:rsidP="002F08BF">
      <w:pPr>
        <w:pStyle w:val="Corpsdetexte"/>
      </w:pPr>
      <w:r w:rsidRPr="00FE6751">
        <w:t xml:space="preserve">This tool is used to check that the NetCDF decoded files are compliant to the Argo V3.1 format with the GDAC Argo checker (the last version of the checker should be first downloaded at </w:t>
      </w:r>
      <w:r w:rsidR="001455CD" w:rsidRPr="00FE6751">
        <w:fldChar w:fldCharType="begin"/>
      </w:r>
      <w:r w:rsidR="001455CD" w:rsidRPr="00FE6751">
        <w:instrText xml:space="preserve"> HYPERLINK "http://usgodae.org/pub/outgoing/argo/etc/FileChecker/" </w:instrText>
      </w:r>
      <w:r w:rsidR="001455CD" w:rsidRPr="00FE6751">
        <w:rPr>
          <w:rPrChange w:id="2687" w:author="RANNOU Jean-Philippe" w:date="2020-02-11T17:24:00Z">
            <w:rPr>
              <w:rStyle w:val="Lienhypertexte"/>
            </w:rPr>
          </w:rPrChange>
        </w:rPr>
        <w:fldChar w:fldCharType="separate"/>
      </w:r>
      <w:r w:rsidRPr="00FE6751">
        <w:rPr>
          <w:rStyle w:val="Lienhypertexte"/>
        </w:rPr>
        <w:t>http://usgodae.org/pub/outgoing/argo/etc/FileChecker/</w:t>
      </w:r>
      <w:r w:rsidR="001455CD" w:rsidRPr="004E186F">
        <w:rPr>
          <w:rStyle w:val="Lienhypertexte"/>
        </w:rPr>
        <w:fldChar w:fldCharType="end"/>
      </w:r>
      <w:r w:rsidRPr="00FE6751">
        <w:t xml:space="preserve"> and installed).</w:t>
      </w:r>
      <w:bookmarkEnd w:id="848"/>
    </w:p>
    <w:p w:rsidR="0058643D" w:rsidRPr="00FE6751" w:rsidRDefault="0058643D" w:rsidP="002F08BF">
      <w:pPr>
        <w:pStyle w:val="Corpsdetexte"/>
      </w:pPr>
    </w:p>
    <w:sectPr w:rsidR="0058643D" w:rsidRPr="00FE6751" w:rsidSect="00C96BAE">
      <w:headerReference w:type="default" r:id="rId16"/>
      <w:headerReference w:type="first" r:id="rId17"/>
      <w:pgSz w:w="11907" w:h="16840" w:code="9"/>
      <w:pgMar w:top="1417" w:right="1417" w:bottom="1417" w:left="1417" w:header="709" w:footer="39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4C8" w:rsidRDefault="008644C8" w:rsidP="009F0AAC">
      <w:r>
        <w:separator/>
      </w:r>
    </w:p>
  </w:endnote>
  <w:endnote w:type="continuationSeparator" w:id="0">
    <w:p w:rsidR="008644C8" w:rsidRDefault="008644C8" w:rsidP="009F0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Liberation Serif"/>
    <w:panose1 w:val="00000000000000000000"/>
    <w:charset w:val="00"/>
    <w:family w:val="roman"/>
    <w:notTrueType/>
    <w:pitch w:val="default"/>
    <w:sig w:usb0="00000003" w:usb1="00000000" w:usb2="00000000" w:usb3="00000000" w:csb0="00000001" w:csb1="00000000"/>
  </w:font>
  <w:font w:name="DejaVu Sans">
    <w:altName w:val="MS Mincho"/>
    <w:charset w:val="00"/>
    <w:family w:val="swiss"/>
    <w:pitch w:val="variable"/>
    <w:sig w:usb0="E7002EFF" w:usb1="D200FDFF" w:usb2="0A246029" w:usb3="00000000" w:csb0="000001FF" w:csb1="00000000"/>
  </w:font>
  <w:font w:name="Lohit Devanagari">
    <w:altName w:val="MS Mincho"/>
    <w:charset w:val="80"/>
    <w:family w:val="auto"/>
    <w:pitch w:val="variable"/>
  </w:font>
  <w:font w:name="StarSymbol">
    <w:altName w:val="Times New Roman"/>
    <w:charset w:val="00"/>
    <w:family w:val="auto"/>
    <w:pitch w:val="default"/>
  </w:font>
  <w:font w:name="Albany">
    <w:altName w:val="Arial"/>
    <w:charset w:val="00"/>
    <w:family w:val="swiss"/>
    <w:pitch w:val="variable"/>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2B6" w:rsidRDefault="00B702B6" w:rsidP="009111E5">
    <w:pPr>
      <w:pStyle w:val="Pieddepage"/>
      <w:pBdr>
        <w:top w:val="single" w:sz="4" w:space="1" w:color="00007E"/>
        <w:right w:val="none" w:sz="0" w:space="0" w:color="auto"/>
      </w:pBdr>
      <w:rPr>
        <w:lang w:val="en-GB"/>
      </w:rPr>
    </w:pPr>
    <w:r>
      <w:rPr>
        <w:lang w:val="en-GB"/>
      </w:rPr>
      <w:t>Coriolis Argo floats data processing chain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4C8" w:rsidRDefault="008644C8" w:rsidP="009F0AAC">
      <w:r>
        <w:separator/>
      </w:r>
    </w:p>
  </w:footnote>
  <w:footnote w:type="continuationSeparator" w:id="0">
    <w:p w:rsidR="008644C8" w:rsidRDefault="008644C8" w:rsidP="009F0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2B6" w:rsidRDefault="00B702B6" w:rsidP="009F0AAC">
    <w:pPr>
      <w:pStyle w:val="En-tte"/>
      <w:rPr>
        <w:rStyle w:val="Numrodepage"/>
        <w:sz w:val="16"/>
      </w:rPr>
    </w:pPr>
    <w:r>
      <w:rPr>
        <w:rStyle w:val="Numrodepage"/>
        <w:sz w:val="16"/>
      </w:rPr>
      <w:fldChar w:fldCharType="begin"/>
    </w:r>
    <w:r>
      <w:rPr>
        <w:rStyle w:val="Numrodepage"/>
        <w:sz w:val="16"/>
      </w:rPr>
      <w:instrText xml:space="preserve"> PAGE </w:instrText>
    </w:r>
    <w:r>
      <w:rPr>
        <w:rStyle w:val="Numrodepage"/>
        <w:sz w:val="16"/>
      </w:rPr>
      <w:fldChar w:fldCharType="separate"/>
    </w:r>
    <w:r>
      <w:rPr>
        <w:rStyle w:val="Numrodepage"/>
        <w:noProof/>
        <w:sz w:val="16"/>
      </w:rPr>
      <w:t>2</w:t>
    </w:r>
    <w:r>
      <w:rPr>
        <w:rStyle w:val="Numrodepage"/>
        <w:sz w:val="16"/>
      </w:rPr>
      <w:fldChar w:fldCharType="end"/>
    </w:r>
  </w:p>
  <w:p w:rsidR="00B702B6" w:rsidRDefault="00B702B6" w:rsidP="009F0AA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2B6" w:rsidRDefault="00B702B6" w:rsidP="00DD7079">
    <w:pPr>
      <w:pStyle w:val="En-tte"/>
      <w:pBdr>
        <w:top w:val="none" w:sz="0" w:space="0" w:color="auto"/>
        <w:right w:val="none" w:sz="0" w:space="0" w:color="auto"/>
      </w:pBdr>
      <w:ind w:firstLine="709"/>
      <w:jc w:val="left"/>
      <w:rPr>
        <w:sz w:val="16"/>
      </w:rPr>
    </w:pPr>
    <w:r>
      <w:rPr>
        <w:noProof/>
        <w:lang w:val="fr-FR"/>
      </w:rPr>
      <mc:AlternateContent>
        <mc:Choice Requires="wps">
          <w:drawing>
            <wp:anchor distT="0" distB="0" distL="114300" distR="114300" simplePos="0" relativeHeight="251658240" behindDoc="0" locked="0" layoutInCell="1" allowOverlap="1" wp14:anchorId="5843E3E1" wp14:editId="3F8A1C5C">
              <wp:simplePos x="0" y="0"/>
              <wp:positionH relativeFrom="column">
                <wp:posOffset>1143000</wp:posOffset>
              </wp:positionH>
              <wp:positionV relativeFrom="paragraph">
                <wp:posOffset>5946140</wp:posOffset>
              </wp:positionV>
              <wp:extent cx="635" cy="4750435"/>
              <wp:effectExtent l="0" t="0" r="37465" b="1206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7504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4E6629"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68.2pt" to="90.05pt,8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">
              <v:stroke startarrowwidth="narrow" startarrowlength="short" endarrowwidth="narrow" endarrowlength="short"/>
            </v:line>
          </w:pict>
        </mc:Fallback>
      </mc:AlternateContent>
    </w:r>
    <w:r>
      <w:rPr>
        <w:noProof/>
        <w:lang w:val="fr-FR"/>
      </w:rPr>
      <mc:AlternateContent>
        <mc:Choice Requires="wps">
          <w:drawing>
            <wp:anchor distT="4294967295" distB="4294967295" distL="114300" distR="114300" simplePos="0" relativeHeight="251657216" behindDoc="0" locked="0" layoutInCell="1" allowOverlap="1" wp14:anchorId="306EC54C" wp14:editId="2493C037">
              <wp:simplePos x="0" y="0"/>
              <wp:positionH relativeFrom="column">
                <wp:posOffset>1257300</wp:posOffset>
              </wp:positionH>
              <wp:positionV relativeFrom="paragraph">
                <wp:posOffset>4345939</wp:posOffset>
              </wp:positionV>
              <wp:extent cx="5257800" cy="0"/>
              <wp:effectExtent l="0" t="0" r="19050"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44D124" id="Line 3" o:spid="_x0000_s1026" style="position:absolute;flip:y;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342.2pt" to="513pt,3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">
              <v:stroke startarrowwidth="narrow" startarrowlength="short" endarrowwidth="narrow" endarrowlength="short"/>
            </v:line>
          </w:pict>
        </mc:Fallback>
      </mc:AlternateContent>
    </w:r>
    <w:r>
      <w:rPr>
        <w:sz w:val="16"/>
      </w:rPr>
      <w:t xml:space="preserve">        </w:t>
    </w:r>
    <w:r>
      <w:rPr>
        <w:noProof/>
        <w:sz w:val="16"/>
        <w:lang w:val="fr-FR"/>
      </w:rPr>
      <w:drawing>
        <wp:inline distT="0" distB="0" distL="0" distR="0" wp14:anchorId="5341BC05" wp14:editId="1BD6F4F1">
          <wp:extent cx="523875" cy="5981700"/>
          <wp:effectExtent l="0" t="0" r="9525" b="0"/>
          <wp:docPr id="5" name="Image 5" descr="argo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god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9817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2B6" w:rsidRDefault="00B702B6" w:rsidP="00C96BAE">
    <w:pPr>
      <w:pStyle w:val="En-tte"/>
      <w:spacing w:after="0"/>
      <w:rPr>
        <w:rStyle w:val="Numrodepage"/>
        <w:sz w:val="16"/>
      </w:rPr>
    </w:pPr>
    <w:r>
      <w:rPr>
        <w:rStyle w:val="Numrodepage"/>
        <w:sz w:val="16"/>
      </w:rPr>
      <w:fldChar w:fldCharType="begin"/>
    </w:r>
    <w:r>
      <w:rPr>
        <w:rStyle w:val="Numrodepage"/>
        <w:sz w:val="16"/>
      </w:rPr>
      <w:instrText xml:space="preserve"> PAGE </w:instrText>
    </w:r>
    <w:r>
      <w:rPr>
        <w:rStyle w:val="Numrodepage"/>
        <w:sz w:val="16"/>
      </w:rPr>
      <w:fldChar w:fldCharType="separate"/>
    </w:r>
    <w:r w:rsidR="004E186F">
      <w:rPr>
        <w:rStyle w:val="Numrodepage"/>
        <w:noProof/>
        <w:sz w:val="16"/>
      </w:rPr>
      <w:t>23</w:t>
    </w:r>
    <w:r>
      <w:rPr>
        <w:rStyle w:val="Numrodepage"/>
        <w:sz w:val="16"/>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2B6" w:rsidRPr="00EF65F5" w:rsidRDefault="00B702B6" w:rsidP="00107C03">
    <w:pPr>
      <w:pStyle w:val="En-tte"/>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664111E"/>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0A52585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71762A74"/>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3802202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35D6B5EE"/>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B5AFE3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A066F6"/>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4807572"/>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1A9B60"/>
    <w:lvl w:ilvl="0">
      <w:start w:val="1"/>
      <w:numFmt w:val="decimal"/>
      <w:pStyle w:val="Listenumros"/>
      <w:lvlText w:val="%1."/>
      <w:lvlJc w:val="left"/>
      <w:pPr>
        <w:tabs>
          <w:tab w:val="num" w:pos="360"/>
        </w:tabs>
        <w:ind w:left="360" w:hanging="360"/>
      </w:pPr>
    </w:lvl>
  </w:abstractNum>
  <w:abstractNum w:abstractNumId="9"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1" w15:restartNumberingAfterBreak="0">
    <w:nsid w:val="00DC25B9"/>
    <w:multiLevelType w:val="hybridMultilevel"/>
    <w:tmpl w:val="CC66FE2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0139055C"/>
    <w:multiLevelType w:val="hybridMultilevel"/>
    <w:tmpl w:val="B11C16D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2D96888"/>
    <w:multiLevelType w:val="multilevel"/>
    <w:tmpl w:val="9CF013D4"/>
    <w:lvl w:ilvl="0">
      <w:start w:val="1"/>
      <w:numFmt w:val="decimal"/>
      <w:lvlText w:val="%1."/>
      <w:lvlJc w:val="left"/>
      <w:pPr>
        <w:tabs>
          <w:tab w:val="num" w:pos="360"/>
        </w:tabs>
        <w:ind w:left="360" w:hanging="360"/>
      </w:pPr>
    </w:lvl>
    <w:lvl w:ilvl="1">
      <w:start w:val="1"/>
      <w:numFmt w:val="decimal"/>
      <w:pStyle w:val="StyleTitre2Gauche0cmSuspendu102cmDroite015"/>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41E218E"/>
    <w:multiLevelType w:val="hybridMultilevel"/>
    <w:tmpl w:val="F3D85A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08D170CB"/>
    <w:multiLevelType w:val="hybridMultilevel"/>
    <w:tmpl w:val="B748BF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08FE31D8"/>
    <w:multiLevelType w:val="hybridMultilevel"/>
    <w:tmpl w:val="ACB8A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0D0410D9"/>
    <w:multiLevelType w:val="hybridMultilevel"/>
    <w:tmpl w:val="02BE9A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0F55642E"/>
    <w:multiLevelType w:val="hybridMultilevel"/>
    <w:tmpl w:val="FD963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0FC520C5"/>
    <w:multiLevelType w:val="hybridMultilevel"/>
    <w:tmpl w:val="BAF26C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18C5EC4"/>
    <w:multiLevelType w:val="hybridMultilevel"/>
    <w:tmpl w:val="ADFE5E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16D50EEB"/>
    <w:multiLevelType w:val="hybridMultilevel"/>
    <w:tmpl w:val="E258E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1AEB6CA7"/>
    <w:multiLevelType w:val="hybridMultilevel"/>
    <w:tmpl w:val="1B3AEA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1CFD4A5B"/>
    <w:multiLevelType w:val="hybridMultilevel"/>
    <w:tmpl w:val="A73C59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1D242A07"/>
    <w:multiLevelType w:val="hybridMultilevel"/>
    <w:tmpl w:val="CC66FE2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1EE038D3"/>
    <w:multiLevelType w:val="multilevel"/>
    <w:tmpl w:val="C2E8B3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lang w:val="fr-FR"/>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203D08BE"/>
    <w:multiLevelType w:val="hybridMultilevel"/>
    <w:tmpl w:val="46D494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379221E"/>
    <w:multiLevelType w:val="hybridMultilevel"/>
    <w:tmpl w:val="43F8FB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245B7880"/>
    <w:multiLevelType w:val="hybridMultilevel"/>
    <w:tmpl w:val="1AD84E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5291F0E"/>
    <w:multiLevelType w:val="multilevel"/>
    <w:tmpl w:val="95C678A2"/>
    <w:lvl w:ilvl="0">
      <w:start w:val="1"/>
      <w:numFmt w:val="decimal"/>
      <w:lvlText w:val="%1."/>
      <w:lvlJc w:val="left"/>
      <w:pPr>
        <w:tabs>
          <w:tab w:val="num" w:pos="806"/>
        </w:tabs>
        <w:ind w:left="446" w:hanging="360"/>
      </w:pPr>
    </w:lvl>
    <w:lvl w:ilvl="1">
      <w:start w:val="1"/>
      <w:numFmt w:val="decimal"/>
      <w:pStyle w:val="StyleTitre2Gauche015cm"/>
      <w:lvlText w:val="%1.%2."/>
      <w:lvlJc w:val="left"/>
      <w:pPr>
        <w:tabs>
          <w:tab w:val="num" w:pos="1526"/>
        </w:tabs>
        <w:ind w:left="878" w:hanging="432"/>
      </w:pPr>
    </w:lvl>
    <w:lvl w:ilvl="2">
      <w:start w:val="1"/>
      <w:numFmt w:val="decimal"/>
      <w:lvlText w:val="%1.%2.%3."/>
      <w:lvlJc w:val="left"/>
      <w:pPr>
        <w:tabs>
          <w:tab w:val="num" w:pos="2606"/>
        </w:tabs>
        <w:ind w:left="1310" w:hanging="504"/>
      </w:pPr>
    </w:lvl>
    <w:lvl w:ilvl="3">
      <w:start w:val="1"/>
      <w:numFmt w:val="decimal"/>
      <w:lvlText w:val="%1.%2.%3.%4."/>
      <w:lvlJc w:val="left"/>
      <w:pPr>
        <w:tabs>
          <w:tab w:val="num" w:pos="3326"/>
        </w:tabs>
        <w:ind w:left="1814" w:hanging="648"/>
      </w:pPr>
    </w:lvl>
    <w:lvl w:ilvl="4">
      <w:start w:val="1"/>
      <w:numFmt w:val="decimal"/>
      <w:lvlText w:val="%1.%2.%3.%4.%5."/>
      <w:lvlJc w:val="left"/>
      <w:pPr>
        <w:tabs>
          <w:tab w:val="num" w:pos="4046"/>
        </w:tabs>
        <w:ind w:left="2318" w:hanging="792"/>
      </w:pPr>
    </w:lvl>
    <w:lvl w:ilvl="5">
      <w:start w:val="1"/>
      <w:numFmt w:val="decimal"/>
      <w:lvlText w:val="%1.%2.%3.%4.%5.%6."/>
      <w:lvlJc w:val="left"/>
      <w:pPr>
        <w:tabs>
          <w:tab w:val="num" w:pos="5126"/>
        </w:tabs>
        <w:ind w:left="2822" w:hanging="936"/>
      </w:pPr>
    </w:lvl>
    <w:lvl w:ilvl="6">
      <w:start w:val="1"/>
      <w:numFmt w:val="decimal"/>
      <w:lvlText w:val="%1.%2.%3.%4.%5.%6.%7."/>
      <w:lvlJc w:val="left"/>
      <w:pPr>
        <w:tabs>
          <w:tab w:val="num" w:pos="5846"/>
        </w:tabs>
        <w:ind w:left="3326" w:hanging="1080"/>
      </w:pPr>
    </w:lvl>
    <w:lvl w:ilvl="7">
      <w:start w:val="1"/>
      <w:numFmt w:val="decimal"/>
      <w:lvlText w:val="%1.%2.%3.%4.%5.%6.%7.%8."/>
      <w:lvlJc w:val="left"/>
      <w:pPr>
        <w:tabs>
          <w:tab w:val="num" w:pos="6566"/>
        </w:tabs>
        <w:ind w:left="3830" w:hanging="1224"/>
      </w:pPr>
    </w:lvl>
    <w:lvl w:ilvl="8">
      <w:start w:val="1"/>
      <w:numFmt w:val="decimal"/>
      <w:lvlText w:val="%1.%2.%3.%4.%5.%6.%7.%8.%9."/>
      <w:lvlJc w:val="left"/>
      <w:pPr>
        <w:tabs>
          <w:tab w:val="num" w:pos="7646"/>
        </w:tabs>
        <w:ind w:left="4406" w:hanging="1440"/>
      </w:pPr>
    </w:lvl>
  </w:abstractNum>
  <w:abstractNum w:abstractNumId="30" w15:restartNumberingAfterBreak="0">
    <w:nsid w:val="35BD5C29"/>
    <w:multiLevelType w:val="hybridMultilevel"/>
    <w:tmpl w:val="CA56D7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6E7691F"/>
    <w:multiLevelType w:val="hybridMultilevel"/>
    <w:tmpl w:val="1B7012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3749182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3" w15:restartNumberingAfterBreak="0">
    <w:nsid w:val="3A714C08"/>
    <w:multiLevelType w:val="hybridMultilevel"/>
    <w:tmpl w:val="424CAA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0927098"/>
    <w:multiLevelType w:val="hybridMultilevel"/>
    <w:tmpl w:val="A64655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234044F"/>
    <w:multiLevelType w:val="hybridMultilevel"/>
    <w:tmpl w:val="184EEE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38A46A0"/>
    <w:multiLevelType w:val="hybridMultilevel"/>
    <w:tmpl w:val="319CB9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4E82B04"/>
    <w:multiLevelType w:val="hybridMultilevel"/>
    <w:tmpl w:val="6B12EE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5691C0D"/>
    <w:multiLevelType w:val="hybridMultilevel"/>
    <w:tmpl w:val="89E23A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B2051C6"/>
    <w:multiLevelType w:val="singleLevel"/>
    <w:tmpl w:val="F14A2B00"/>
    <w:lvl w:ilvl="0">
      <w:start w:val="1"/>
      <w:numFmt w:val="bullet"/>
      <w:pStyle w:val="Enumration3"/>
      <w:lvlText w:val=""/>
      <w:lvlJc w:val="left"/>
      <w:pPr>
        <w:tabs>
          <w:tab w:val="num" w:pos="927"/>
        </w:tabs>
        <w:ind w:left="907" w:hanging="340"/>
      </w:pPr>
      <w:rPr>
        <w:rFonts w:ascii="Wingdings" w:hAnsi="Wingdings" w:hint="default"/>
      </w:rPr>
    </w:lvl>
  </w:abstractNum>
  <w:abstractNum w:abstractNumId="40" w15:restartNumberingAfterBreak="0">
    <w:nsid w:val="4B390E34"/>
    <w:multiLevelType w:val="hybridMultilevel"/>
    <w:tmpl w:val="237224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BBC35F8"/>
    <w:multiLevelType w:val="hybridMultilevel"/>
    <w:tmpl w:val="470642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FE95E8B"/>
    <w:multiLevelType w:val="hybridMultilevel"/>
    <w:tmpl w:val="80328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51F56B9F"/>
    <w:multiLevelType w:val="hybridMultilevel"/>
    <w:tmpl w:val="1D1E4C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52623A40"/>
    <w:multiLevelType w:val="singleLevel"/>
    <w:tmpl w:val="291A3184"/>
    <w:lvl w:ilvl="0">
      <w:start w:val="1"/>
      <w:numFmt w:val="bullet"/>
      <w:pStyle w:val="Listepuces"/>
      <w:lvlText w:val=""/>
      <w:lvlJc w:val="left"/>
      <w:pPr>
        <w:tabs>
          <w:tab w:val="num" w:pos="814"/>
        </w:tabs>
        <w:ind w:left="737" w:hanging="283"/>
      </w:pPr>
      <w:rPr>
        <w:rFonts w:ascii="Symbol" w:hAnsi="Symbol" w:hint="default"/>
      </w:rPr>
    </w:lvl>
  </w:abstractNum>
  <w:abstractNum w:abstractNumId="45" w15:restartNumberingAfterBreak="0">
    <w:nsid w:val="56153662"/>
    <w:multiLevelType w:val="multilevel"/>
    <w:tmpl w:val="874AC3D0"/>
    <w:lvl w:ilvl="0">
      <w:start w:val="1"/>
      <w:numFmt w:val="decimal"/>
      <w:pStyle w:val="StyleTitre1Gauche015cm"/>
      <w:lvlText w:val="%1."/>
      <w:lvlJc w:val="left"/>
      <w:pPr>
        <w:tabs>
          <w:tab w:val="num" w:pos="805"/>
        </w:tabs>
        <w:ind w:left="445" w:hanging="360"/>
      </w:pPr>
    </w:lvl>
    <w:lvl w:ilvl="1">
      <w:start w:val="1"/>
      <w:numFmt w:val="decimal"/>
      <w:pStyle w:val="StyleTitre2Gauche015cmDroite015cm"/>
      <w:lvlText w:val="%1.%2."/>
      <w:lvlJc w:val="left"/>
      <w:pPr>
        <w:tabs>
          <w:tab w:val="num" w:pos="1525"/>
        </w:tabs>
        <w:ind w:left="877" w:hanging="432"/>
      </w:pPr>
    </w:lvl>
    <w:lvl w:ilvl="2">
      <w:start w:val="1"/>
      <w:numFmt w:val="decimal"/>
      <w:pStyle w:val="StyleTitre3Gauche015cm"/>
      <w:lvlText w:val="%1.%2.%3."/>
      <w:lvlJc w:val="left"/>
      <w:pPr>
        <w:tabs>
          <w:tab w:val="num" w:pos="2605"/>
        </w:tabs>
        <w:ind w:left="1309" w:hanging="504"/>
      </w:pPr>
    </w:lvl>
    <w:lvl w:ilvl="3">
      <w:start w:val="1"/>
      <w:numFmt w:val="decimal"/>
      <w:lvlText w:val="%1.%2.%3.%4."/>
      <w:lvlJc w:val="left"/>
      <w:pPr>
        <w:tabs>
          <w:tab w:val="num" w:pos="3325"/>
        </w:tabs>
        <w:ind w:left="1813" w:hanging="648"/>
      </w:pPr>
    </w:lvl>
    <w:lvl w:ilvl="4">
      <w:start w:val="1"/>
      <w:numFmt w:val="decimal"/>
      <w:lvlText w:val="%1.%2.%3.%4.%5."/>
      <w:lvlJc w:val="left"/>
      <w:pPr>
        <w:tabs>
          <w:tab w:val="num" w:pos="4045"/>
        </w:tabs>
        <w:ind w:left="2317" w:hanging="792"/>
      </w:pPr>
    </w:lvl>
    <w:lvl w:ilvl="5">
      <w:start w:val="1"/>
      <w:numFmt w:val="decimal"/>
      <w:lvlText w:val="%1.%2.%3.%4.%5.%6."/>
      <w:lvlJc w:val="left"/>
      <w:pPr>
        <w:tabs>
          <w:tab w:val="num" w:pos="5125"/>
        </w:tabs>
        <w:ind w:left="2821" w:hanging="936"/>
      </w:pPr>
    </w:lvl>
    <w:lvl w:ilvl="6">
      <w:start w:val="1"/>
      <w:numFmt w:val="decimal"/>
      <w:lvlText w:val="%1.%2.%3.%4.%5.%6.%7."/>
      <w:lvlJc w:val="left"/>
      <w:pPr>
        <w:tabs>
          <w:tab w:val="num" w:pos="5845"/>
        </w:tabs>
        <w:ind w:left="3325" w:hanging="1080"/>
      </w:pPr>
    </w:lvl>
    <w:lvl w:ilvl="7">
      <w:start w:val="1"/>
      <w:numFmt w:val="decimal"/>
      <w:lvlText w:val="%1.%2.%3.%4.%5.%6.%7.%8."/>
      <w:lvlJc w:val="left"/>
      <w:pPr>
        <w:tabs>
          <w:tab w:val="num" w:pos="6565"/>
        </w:tabs>
        <w:ind w:left="3829" w:hanging="1224"/>
      </w:pPr>
    </w:lvl>
    <w:lvl w:ilvl="8">
      <w:start w:val="1"/>
      <w:numFmt w:val="decimal"/>
      <w:lvlText w:val="%1.%2.%3.%4.%5.%6.%7.%8.%9."/>
      <w:lvlJc w:val="left"/>
      <w:pPr>
        <w:tabs>
          <w:tab w:val="num" w:pos="7645"/>
        </w:tabs>
        <w:ind w:left="4405" w:hanging="1440"/>
      </w:pPr>
    </w:lvl>
  </w:abstractNum>
  <w:abstractNum w:abstractNumId="46" w15:restartNumberingAfterBreak="0">
    <w:nsid w:val="563A282A"/>
    <w:multiLevelType w:val="hybridMultilevel"/>
    <w:tmpl w:val="290AE87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7" w15:restartNumberingAfterBreak="0">
    <w:nsid w:val="565B3419"/>
    <w:multiLevelType w:val="hybridMultilevel"/>
    <w:tmpl w:val="C798C3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56A53A93"/>
    <w:multiLevelType w:val="hybridMultilevel"/>
    <w:tmpl w:val="D5362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5C3A5CBF"/>
    <w:multiLevelType w:val="hybridMultilevel"/>
    <w:tmpl w:val="BFD25B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5C8A6996"/>
    <w:multiLevelType w:val="hybridMultilevel"/>
    <w:tmpl w:val="F2847C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5CF452D4"/>
    <w:multiLevelType w:val="hybridMultilevel"/>
    <w:tmpl w:val="B97406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639F0FD7"/>
    <w:multiLevelType w:val="hybridMultilevel"/>
    <w:tmpl w:val="C608A0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679C172B"/>
    <w:multiLevelType w:val="hybridMultilevel"/>
    <w:tmpl w:val="1472A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68E27A64"/>
    <w:multiLevelType w:val="hybridMultilevel"/>
    <w:tmpl w:val="8B42F9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6A784E61"/>
    <w:multiLevelType w:val="hybridMultilevel"/>
    <w:tmpl w:val="3D74E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6B211373"/>
    <w:multiLevelType w:val="hybridMultilevel"/>
    <w:tmpl w:val="CD62C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6B492F72"/>
    <w:multiLevelType w:val="hybridMultilevel"/>
    <w:tmpl w:val="B1B60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6C9E2FDD"/>
    <w:multiLevelType w:val="hybridMultilevel"/>
    <w:tmpl w:val="E6A4C2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6C9E2FF1"/>
    <w:multiLevelType w:val="multilevel"/>
    <w:tmpl w:val="E670032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StyleTitre3Droite015cm"/>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0" w15:restartNumberingAfterBreak="0">
    <w:nsid w:val="6F5971A6"/>
    <w:multiLevelType w:val="hybridMultilevel"/>
    <w:tmpl w:val="8752B9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71785EB6"/>
    <w:multiLevelType w:val="hybridMultilevel"/>
    <w:tmpl w:val="6EBC8B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77746233"/>
    <w:multiLevelType w:val="hybridMultilevel"/>
    <w:tmpl w:val="E5E65C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7A1B3855"/>
    <w:multiLevelType w:val="hybridMultilevel"/>
    <w:tmpl w:val="ABEE3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7C0634FD"/>
    <w:multiLevelType w:val="hybridMultilevel"/>
    <w:tmpl w:val="1060AE3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4"/>
  </w:num>
  <w:num w:numId="2">
    <w:abstractNumId w:val="39"/>
  </w:num>
  <w:num w:numId="3">
    <w:abstractNumId w:val="7"/>
  </w:num>
  <w:num w:numId="4">
    <w:abstractNumId w:val="8"/>
  </w:num>
  <w:num w:numId="5">
    <w:abstractNumId w:val="3"/>
  </w:num>
  <w:num w:numId="6">
    <w:abstractNumId w:val="2"/>
  </w:num>
  <w:num w:numId="7">
    <w:abstractNumId w:val="1"/>
  </w:num>
  <w:num w:numId="8">
    <w:abstractNumId w:val="0"/>
  </w:num>
  <w:num w:numId="9">
    <w:abstractNumId w:val="6"/>
  </w:num>
  <w:num w:numId="10">
    <w:abstractNumId w:val="5"/>
  </w:num>
  <w:num w:numId="11">
    <w:abstractNumId w:val="4"/>
  </w:num>
  <w:num w:numId="12">
    <w:abstractNumId w:val="32"/>
  </w:num>
  <w:num w:numId="13">
    <w:abstractNumId w:val="36"/>
  </w:num>
  <w:num w:numId="14">
    <w:abstractNumId w:val="58"/>
  </w:num>
  <w:num w:numId="15">
    <w:abstractNumId w:val="56"/>
  </w:num>
  <w:num w:numId="16">
    <w:abstractNumId w:val="27"/>
  </w:num>
  <w:num w:numId="17">
    <w:abstractNumId w:val="29"/>
  </w:num>
  <w:num w:numId="18">
    <w:abstractNumId w:val="45"/>
  </w:num>
  <w:num w:numId="19">
    <w:abstractNumId w:val="59"/>
  </w:num>
  <w:num w:numId="20">
    <w:abstractNumId w:val="13"/>
  </w:num>
  <w:num w:numId="21">
    <w:abstractNumId w:val="25"/>
  </w:num>
  <w:num w:numId="22">
    <w:abstractNumId w:val="54"/>
  </w:num>
  <w:num w:numId="23">
    <w:abstractNumId w:val="41"/>
  </w:num>
  <w:num w:numId="24">
    <w:abstractNumId w:val="17"/>
  </w:num>
  <w:num w:numId="25">
    <w:abstractNumId w:val="43"/>
  </w:num>
  <w:num w:numId="26">
    <w:abstractNumId w:val="38"/>
  </w:num>
  <w:num w:numId="27">
    <w:abstractNumId w:val="49"/>
  </w:num>
  <w:num w:numId="28">
    <w:abstractNumId w:val="51"/>
  </w:num>
  <w:num w:numId="29">
    <w:abstractNumId w:val="37"/>
  </w:num>
  <w:num w:numId="30">
    <w:abstractNumId w:val="50"/>
  </w:num>
  <w:num w:numId="31">
    <w:abstractNumId w:val="14"/>
  </w:num>
  <w:num w:numId="32">
    <w:abstractNumId w:val="26"/>
  </w:num>
  <w:num w:numId="33">
    <w:abstractNumId w:val="63"/>
  </w:num>
  <w:num w:numId="34">
    <w:abstractNumId w:val="40"/>
  </w:num>
  <w:num w:numId="35">
    <w:abstractNumId w:val="33"/>
  </w:num>
  <w:num w:numId="36">
    <w:abstractNumId w:val="19"/>
  </w:num>
  <w:num w:numId="37">
    <w:abstractNumId w:val="61"/>
  </w:num>
  <w:num w:numId="38">
    <w:abstractNumId w:val="48"/>
  </w:num>
  <w:num w:numId="39">
    <w:abstractNumId w:val="31"/>
  </w:num>
  <w:num w:numId="40">
    <w:abstractNumId w:val="64"/>
  </w:num>
  <w:num w:numId="41">
    <w:abstractNumId w:val="22"/>
  </w:num>
  <w:num w:numId="42">
    <w:abstractNumId w:val="23"/>
  </w:num>
  <w:num w:numId="43">
    <w:abstractNumId w:val="21"/>
  </w:num>
  <w:num w:numId="44">
    <w:abstractNumId w:val="42"/>
  </w:num>
  <w:num w:numId="45">
    <w:abstractNumId w:val="60"/>
  </w:num>
  <w:num w:numId="46">
    <w:abstractNumId w:val="12"/>
  </w:num>
  <w:num w:numId="47">
    <w:abstractNumId w:val="15"/>
  </w:num>
  <w:num w:numId="48">
    <w:abstractNumId w:val="11"/>
  </w:num>
  <w:num w:numId="49">
    <w:abstractNumId w:val="46"/>
  </w:num>
  <w:num w:numId="50">
    <w:abstractNumId w:val="34"/>
  </w:num>
  <w:num w:numId="51">
    <w:abstractNumId w:val="62"/>
  </w:num>
  <w:num w:numId="52">
    <w:abstractNumId w:val="30"/>
  </w:num>
  <w:num w:numId="53">
    <w:abstractNumId w:val="16"/>
  </w:num>
  <w:num w:numId="54">
    <w:abstractNumId w:val="57"/>
  </w:num>
  <w:num w:numId="55">
    <w:abstractNumId w:val="47"/>
  </w:num>
  <w:num w:numId="56">
    <w:abstractNumId w:val="28"/>
  </w:num>
  <w:num w:numId="57">
    <w:abstractNumId w:val="18"/>
  </w:num>
  <w:num w:numId="58">
    <w:abstractNumId w:val="53"/>
  </w:num>
  <w:num w:numId="59">
    <w:abstractNumId w:val="20"/>
  </w:num>
  <w:num w:numId="60">
    <w:abstractNumId w:val="35"/>
  </w:num>
  <w:num w:numId="61">
    <w:abstractNumId w:val="55"/>
  </w:num>
  <w:num w:numId="62">
    <w:abstractNumId w:val="52"/>
  </w:num>
  <w:num w:numId="63">
    <w:abstractNumId w:val="24"/>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NNOU Jean-Philippe">
    <w15:presenceInfo w15:providerId="AD" w15:userId="S-1-5-21-3699563672-186465670-2874244790-160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GB" w:vendorID="64" w:dllVersion="131078" w:nlCheck="1" w:checkStyle="0"/>
  <w:activeWritingStyle w:appName="MSWord" w:lang="fr-FR" w:vendorID="64" w:dllVersion="131078" w:nlCheck="1" w:checkStyle="0"/>
  <w:activeWritingStyle w:appName="MSWord" w:lang="de-DE" w:vendorID="64" w:dllVersion="131078" w:nlCheck="1" w:checkStyle="1"/>
  <w:activeWritingStyle w:appName="MSWord" w:lang="en-US" w:vendorID="64" w:dllVersion="131078" w:nlCheck="1" w:checkStyle="0"/>
  <w:activeWritingStyle w:appName="MSWord" w:lang="en-GB" w:vendorID="64" w:dllVersion="131077" w:nlCheck="1" w:checkStyle="1"/>
  <w:activeWritingStyle w:appName="MSWord" w:lang="es-ES" w:vendorID="64" w:dllVersion="131078" w:nlCheck="1" w:checkStyle="1"/>
  <w:activeWritingStyle w:appName="MSWord" w:lang="en-AU"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7D0"/>
    <w:rsid w:val="00002D78"/>
    <w:rsid w:val="00003171"/>
    <w:rsid w:val="000038BA"/>
    <w:rsid w:val="00003B87"/>
    <w:rsid w:val="00005150"/>
    <w:rsid w:val="00007CD1"/>
    <w:rsid w:val="00010CFE"/>
    <w:rsid w:val="0001298A"/>
    <w:rsid w:val="0001344D"/>
    <w:rsid w:val="00013876"/>
    <w:rsid w:val="00014C22"/>
    <w:rsid w:val="00015D02"/>
    <w:rsid w:val="000175CE"/>
    <w:rsid w:val="0002023F"/>
    <w:rsid w:val="00026175"/>
    <w:rsid w:val="00026E00"/>
    <w:rsid w:val="000304B1"/>
    <w:rsid w:val="00031396"/>
    <w:rsid w:val="00033F77"/>
    <w:rsid w:val="00035232"/>
    <w:rsid w:val="00036190"/>
    <w:rsid w:val="000416FB"/>
    <w:rsid w:val="00041E38"/>
    <w:rsid w:val="00043854"/>
    <w:rsid w:val="0004545B"/>
    <w:rsid w:val="00052930"/>
    <w:rsid w:val="00052FD0"/>
    <w:rsid w:val="000541BD"/>
    <w:rsid w:val="00054BB8"/>
    <w:rsid w:val="000551F6"/>
    <w:rsid w:val="00057338"/>
    <w:rsid w:val="000579E4"/>
    <w:rsid w:val="00061385"/>
    <w:rsid w:val="000631AA"/>
    <w:rsid w:val="00064F5B"/>
    <w:rsid w:val="000675E9"/>
    <w:rsid w:val="00077CAF"/>
    <w:rsid w:val="000805C3"/>
    <w:rsid w:val="000821E2"/>
    <w:rsid w:val="0008223A"/>
    <w:rsid w:val="00082CF0"/>
    <w:rsid w:val="000834D2"/>
    <w:rsid w:val="00083A91"/>
    <w:rsid w:val="000875D9"/>
    <w:rsid w:val="000966C6"/>
    <w:rsid w:val="00096875"/>
    <w:rsid w:val="00096D06"/>
    <w:rsid w:val="000974AC"/>
    <w:rsid w:val="000974B9"/>
    <w:rsid w:val="00097635"/>
    <w:rsid w:val="000A376B"/>
    <w:rsid w:val="000A3AA4"/>
    <w:rsid w:val="000A63A5"/>
    <w:rsid w:val="000B04A6"/>
    <w:rsid w:val="000B2362"/>
    <w:rsid w:val="000B330F"/>
    <w:rsid w:val="000B5269"/>
    <w:rsid w:val="000B7052"/>
    <w:rsid w:val="000C0D55"/>
    <w:rsid w:val="000C1274"/>
    <w:rsid w:val="000C3DA7"/>
    <w:rsid w:val="000D0DA7"/>
    <w:rsid w:val="000D2686"/>
    <w:rsid w:val="000D29D1"/>
    <w:rsid w:val="000D35BB"/>
    <w:rsid w:val="000D42F8"/>
    <w:rsid w:val="000D55BD"/>
    <w:rsid w:val="000D5A1F"/>
    <w:rsid w:val="000D5ABE"/>
    <w:rsid w:val="000D5F1F"/>
    <w:rsid w:val="000E11BF"/>
    <w:rsid w:val="000E12E2"/>
    <w:rsid w:val="000E1D74"/>
    <w:rsid w:val="000E2996"/>
    <w:rsid w:val="000E2EF9"/>
    <w:rsid w:val="000E2FD4"/>
    <w:rsid w:val="000E461F"/>
    <w:rsid w:val="000E6FA6"/>
    <w:rsid w:val="000F0B45"/>
    <w:rsid w:val="000F367E"/>
    <w:rsid w:val="000F603C"/>
    <w:rsid w:val="00101B7D"/>
    <w:rsid w:val="00101D44"/>
    <w:rsid w:val="00107341"/>
    <w:rsid w:val="00107C03"/>
    <w:rsid w:val="00110121"/>
    <w:rsid w:val="00110348"/>
    <w:rsid w:val="001119E7"/>
    <w:rsid w:val="00116B68"/>
    <w:rsid w:val="00125479"/>
    <w:rsid w:val="00127F9D"/>
    <w:rsid w:val="00130E22"/>
    <w:rsid w:val="00131E5B"/>
    <w:rsid w:val="00134CE3"/>
    <w:rsid w:val="00135767"/>
    <w:rsid w:val="00135DB8"/>
    <w:rsid w:val="001366B2"/>
    <w:rsid w:val="00136716"/>
    <w:rsid w:val="00136E98"/>
    <w:rsid w:val="001378F0"/>
    <w:rsid w:val="00137B6B"/>
    <w:rsid w:val="00140031"/>
    <w:rsid w:val="00142CB8"/>
    <w:rsid w:val="001455CD"/>
    <w:rsid w:val="00146E3F"/>
    <w:rsid w:val="00147A4C"/>
    <w:rsid w:val="0015034A"/>
    <w:rsid w:val="00150416"/>
    <w:rsid w:val="00153BB3"/>
    <w:rsid w:val="00155CC8"/>
    <w:rsid w:val="00155E34"/>
    <w:rsid w:val="00156E32"/>
    <w:rsid w:val="00156F98"/>
    <w:rsid w:val="0016084D"/>
    <w:rsid w:val="0016253C"/>
    <w:rsid w:val="00167DF5"/>
    <w:rsid w:val="001701B3"/>
    <w:rsid w:val="0017119C"/>
    <w:rsid w:val="0017261F"/>
    <w:rsid w:val="0017270A"/>
    <w:rsid w:val="00173245"/>
    <w:rsid w:val="0017339D"/>
    <w:rsid w:val="00174E45"/>
    <w:rsid w:val="001779A1"/>
    <w:rsid w:val="00180C14"/>
    <w:rsid w:val="001823A2"/>
    <w:rsid w:val="0018341C"/>
    <w:rsid w:val="00184DCB"/>
    <w:rsid w:val="00195CBA"/>
    <w:rsid w:val="0019689F"/>
    <w:rsid w:val="001A05C2"/>
    <w:rsid w:val="001A2F29"/>
    <w:rsid w:val="001A369F"/>
    <w:rsid w:val="001A388A"/>
    <w:rsid w:val="001A45DF"/>
    <w:rsid w:val="001A4B33"/>
    <w:rsid w:val="001A7464"/>
    <w:rsid w:val="001A7B00"/>
    <w:rsid w:val="001B1F61"/>
    <w:rsid w:val="001B6DA0"/>
    <w:rsid w:val="001B7890"/>
    <w:rsid w:val="001C0007"/>
    <w:rsid w:val="001C1ABB"/>
    <w:rsid w:val="001C2CC6"/>
    <w:rsid w:val="001C4113"/>
    <w:rsid w:val="001C4CC3"/>
    <w:rsid w:val="001C4CCD"/>
    <w:rsid w:val="001C6183"/>
    <w:rsid w:val="001D06F6"/>
    <w:rsid w:val="001D0FDF"/>
    <w:rsid w:val="001D572E"/>
    <w:rsid w:val="001D609A"/>
    <w:rsid w:val="001E0B90"/>
    <w:rsid w:val="001E2A3B"/>
    <w:rsid w:val="001E2B20"/>
    <w:rsid w:val="001E2D05"/>
    <w:rsid w:val="001E46BB"/>
    <w:rsid w:val="001F20A2"/>
    <w:rsid w:val="001F22BF"/>
    <w:rsid w:val="001F3914"/>
    <w:rsid w:val="001F53AF"/>
    <w:rsid w:val="001F56DC"/>
    <w:rsid w:val="001F75E9"/>
    <w:rsid w:val="00200A1B"/>
    <w:rsid w:val="00200D36"/>
    <w:rsid w:val="002028C1"/>
    <w:rsid w:val="0020379C"/>
    <w:rsid w:val="00203A70"/>
    <w:rsid w:val="00203E8B"/>
    <w:rsid w:val="00206BFF"/>
    <w:rsid w:val="00211506"/>
    <w:rsid w:val="002117AE"/>
    <w:rsid w:val="00212C12"/>
    <w:rsid w:val="00216AE5"/>
    <w:rsid w:val="00221778"/>
    <w:rsid w:val="00222A33"/>
    <w:rsid w:val="00223819"/>
    <w:rsid w:val="00223E8A"/>
    <w:rsid w:val="00226794"/>
    <w:rsid w:val="00227512"/>
    <w:rsid w:val="00230610"/>
    <w:rsid w:val="00230F8E"/>
    <w:rsid w:val="002327CB"/>
    <w:rsid w:val="0023403A"/>
    <w:rsid w:val="00237819"/>
    <w:rsid w:val="00241B01"/>
    <w:rsid w:val="00242A07"/>
    <w:rsid w:val="00242E3E"/>
    <w:rsid w:val="002432E0"/>
    <w:rsid w:val="002503E7"/>
    <w:rsid w:val="002536DE"/>
    <w:rsid w:val="002544A5"/>
    <w:rsid w:val="00256717"/>
    <w:rsid w:val="00257F97"/>
    <w:rsid w:val="0026045A"/>
    <w:rsid w:val="00264A7C"/>
    <w:rsid w:val="00264FF3"/>
    <w:rsid w:val="00267C6D"/>
    <w:rsid w:val="002725B3"/>
    <w:rsid w:val="00272B37"/>
    <w:rsid w:val="0027384E"/>
    <w:rsid w:val="0027417C"/>
    <w:rsid w:val="00274B9E"/>
    <w:rsid w:val="002756C6"/>
    <w:rsid w:val="00277F38"/>
    <w:rsid w:val="00280B2B"/>
    <w:rsid w:val="00282DB4"/>
    <w:rsid w:val="00283728"/>
    <w:rsid w:val="0028626D"/>
    <w:rsid w:val="002862B8"/>
    <w:rsid w:val="002870C7"/>
    <w:rsid w:val="002872C7"/>
    <w:rsid w:val="002907ED"/>
    <w:rsid w:val="00292418"/>
    <w:rsid w:val="0029574C"/>
    <w:rsid w:val="00295B11"/>
    <w:rsid w:val="002972B2"/>
    <w:rsid w:val="002A13CB"/>
    <w:rsid w:val="002A3D56"/>
    <w:rsid w:val="002B3C78"/>
    <w:rsid w:val="002C3B90"/>
    <w:rsid w:val="002C4236"/>
    <w:rsid w:val="002C4C40"/>
    <w:rsid w:val="002C54F2"/>
    <w:rsid w:val="002C682D"/>
    <w:rsid w:val="002C6CE9"/>
    <w:rsid w:val="002D1685"/>
    <w:rsid w:val="002D1BC8"/>
    <w:rsid w:val="002D686D"/>
    <w:rsid w:val="002D7918"/>
    <w:rsid w:val="002E091A"/>
    <w:rsid w:val="002E1B08"/>
    <w:rsid w:val="002E32D7"/>
    <w:rsid w:val="002E3921"/>
    <w:rsid w:val="002E43C2"/>
    <w:rsid w:val="002E6658"/>
    <w:rsid w:val="002E761F"/>
    <w:rsid w:val="002F08BF"/>
    <w:rsid w:val="002F2443"/>
    <w:rsid w:val="002F2C0B"/>
    <w:rsid w:val="002F3759"/>
    <w:rsid w:val="002F59F5"/>
    <w:rsid w:val="002F60D8"/>
    <w:rsid w:val="002F750D"/>
    <w:rsid w:val="00301457"/>
    <w:rsid w:val="00302D16"/>
    <w:rsid w:val="00302D4E"/>
    <w:rsid w:val="00305D54"/>
    <w:rsid w:val="0030744C"/>
    <w:rsid w:val="0031038A"/>
    <w:rsid w:val="0031447A"/>
    <w:rsid w:val="00315BBC"/>
    <w:rsid w:val="003177EC"/>
    <w:rsid w:val="003205C5"/>
    <w:rsid w:val="003205E3"/>
    <w:rsid w:val="00321CE8"/>
    <w:rsid w:val="003220E8"/>
    <w:rsid w:val="0032266F"/>
    <w:rsid w:val="00322FF9"/>
    <w:rsid w:val="00324213"/>
    <w:rsid w:val="00324278"/>
    <w:rsid w:val="00326EEE"/>
    <w:rsid w:val="00331EAE"/>
    <w:rsid w:val="00331F94"/>
    <w:rsid w:val="0033325A"/>
    <w:rsid w:val="003370DE"/>
    <w:rsid w:val="00341166"/>
    <w:rsid w:val="0034252E"/>
    <w:rsid w:val="00343654"/>
    <w:rsid w:val="00343F86"/>
    <w:rsid w:val="003453B1"/>
    <w:rsid w:val="00346E46"/>
    <w:rsid w:val="00347115"/>
    <w:rsid w:val="00350326"/>
    <w:rsid w:val="003507C0"/>
    <w:rsid w:val="003518E9"/>
    <w:rsid w:val="003526DD"/>
    <w:rsid w:val="00352FC4"/>
    <w:rsid w:val="00356719"/>
    <w:rsid w:val="00356CF7"/>
    <w:rsid w:val="00360EFF"/>
    <w:rsid w:val="003621BD"/>
    <w:rsid w:val="00362CBD"/>
    <w:rsid w:val="00363076"/>
    <w:rsid w:val="00365DBF"/>
    <w:rsid w:val="00365E3F"/>
    <w:rsid w:val="00367787"/>
    <w:rsid w:val="00367ED2"/>
    <w:rsid w:val="003702FC"/>
    <w:rsid w:val="00373812"/>
    <w:rsid w:val="00375A2D"/>
    <w:rsid w:val="003771A5"/>
    <w:rsid w:val="003839B3"/>
    <w:rsid w:val="003848F7"/>
    <w:rsid w:val="003907E0"/>
    <w:rsid w:val="003915D5"/>
    <w:rsid w:val="00391C3A"/>
    <w:rsid w:val="00392C51"/>
    <w:rsid w:val="0039343B"/>
    <w:rsid w:val="003942C6"/>
    <w:rsid w:val="00396793"/>
    <w:rsid w:val="00396910"/>
    <w:rsid w:val="003979D1"/>
    <w:rsid w:val="003A0DF4"/>
    <w:rsid w:val="003A300A"/>
    <w:rsid w:val="003A46EF"/>
    <w:rsid w:val="003A51E5"/>
    <w:rsid w:val="003B212D"/>
    <w:rsid w:val="003B30EF"/>
    <w:rsid w:val="003B3DE3"/>
    <w:rsid w:val="003B4EFA"/>
    <w:rsid w:val="003B6AFB"/>
    <w:rsid w:val="003B7AF1"/>
    <w:rsid w:val="003C0AD9"/>
    <w:rsid w:val="003C3050"/>
    <w:rsid w:val="003D01CC"/>
    <w:rsid w:val="003D0A4D"/>
    <w:rsid w:val="003D143E"/>
    <w:rsid w:val="003D379A"/>
    <w:rsid w:val="003D3B29"/>
    <w:rsid w:val="003D4AF3"/>
    <w:rsid w:val="003D72D7"/>
    <w:rsid w:val="003D79DD"/>
    <w:rsid w:val="003D7C9A"/>
    <w:rsid w:val="003D7FD8"/>
    <w:rsid w:val="003E05F1"/>
    <w:rsid w:val="003E32D4"/>
    <w:rsid w:val="003F0871"/>
    <w:rsid w:val="003F321D"/>
    <w:rsid w:val="003F6669"/>
    <w:rsid w:val="004002FC"/>
    <w:rsid w:val="00400A06"/>
    <w:rsid w:val="004021B3"/>
    <w:rsid w:val="0040280C"/>
    <w:rsid w:val="004035DD"/>
    <w:rsid w:val="004049FE"/>
    <w:rsid w:val="00406947"/>
    <w:rsid w:val="00406BCE"/>
    <w:rsid w:val="00410C7C"/>
    <w:rsid w:val="00411043"/>
    <w:rsid w:val="00411F6D"/>
    <w:rsid w:val="004123AB"/>
    <w:rsid w:val="00412EB1"/>
    <w:rsid w:val="00414BD2"/>
    <w:rsid w:val="00414FAA"/>
    <w:rsid w:val="004173C3"/>
    <w:rsid w:val="00417427"/>
    <w:rsid w:val="00417E5E"/>
    <w:rsid w:val="00417F18"/>
    <w:rsid w:val="0042114E"/>
    <w:rsid w:val="00424CAF"/>
    <w:rsid w:val="0042673F"/>
    <w:rsid w:val="00427511"/>
    <w:rsid w:val="00430AD1"/>
    <w:rsid w:val="0043474A"/>
    <w:rsid w:val="004354E7"/>
    <w:rsid w:val="00437706"/>
    <w:rsid w:val="0044237A"/>
    <w:rsid w:val="004427F4"/>
    <w:rsid w:val="00443838"/>
    <w:rsid w:val="00444EEC"/>
    <w:rsid w:val="0044568A"/>
    <w:rsid w:val="00446081"/>
    <w:rsid w:val="00446EC3"/>
    <w:rsid w:val="00450787"/>
    <w:rsid w:val="00451341"/>
    <w:rsid w:val="00452E66"/>
    <w:rsid w:val="00454CA6"/>
    <w:rsid w:val="00455837"/>
    <w:rsid w:val="004600F6"/>
    <w:rsid w:val="004614EF"/>
    <w:rsid w:val="00463060"/>
    <w:rsid w:val="00463239"/>
    <w:rsid w:val="00464261"/>
    <w:rsid w:val="004667C9"/>
    <w:rsid w:val="0046747C"/>
    <w:rsid w:val="00470E43"/>
    <w:rsid w:val="0047171C"/>
    <w:rsid w:val="00471806"/>
    <w:rsid w:val="00473594"/>
    <w:rsid w:val="00474100"/>
    <w:rsid w:val="00474A51"/>
    <w:rsid w:val="00474FC0"/>
    <w:rsid w:val="00481559"/>
    <w:rsid w:val="004833E5"/>
    <w:rsid w:val="00483C4D"/>
    <w:rsid w:val="0048560F"/>
    <w:rsid w:val="00486934"/>
    <w:rsid w:val="00486FED"/>
    <w:rsid w:val="0048709E"/>
    <w:rsid w:val="00487438"/>
    <w:rsid w:val="004904DA"/>
    <w:rsid w:val="00495189"/>
    <w:rsid w:val="00497542"/>
    <w:rsid w:val="004A0C0F"/>
    <w:rsid w:val="004A18D2"/>
    <w:rsid w:val="004A2610"/>
    <w:rsid w:val="004A46B9"/>
    <w:rsid w:val="004A5A32"/>
    <w:rsid w:val="004A7065"/>
    <w:rsid w:val="004B0305"/>
    <w:rsid w:val="004B1BEF"/>
    <w:rsid w:val="004B5A1B"/>
    <w:rsid w:val="004C2EA9"/>
    <w:rsid w:val="004C3B5D"/>
    <w:rsid w:val="004C5CD9"/>
    <w:rsid w:val="004C6351"/>
    <w:rsid w:val="004C678B"/>
    <w:rsid w:val="004C7AAB"/>
    <w:rsid w:val="004D2547"/>
    <w:rsid w:val="004D311C"/>
    <w:rsid w:val="004D4B4D"/>
    <w:rsid w:val="004D4FA1"/>
    <w:rsid w:val="004D5BE5"/>
    <w:rsid w:val="004D7815"/>
    <w:rsid w:val="004E186F"/>
    <w:rsid w:val="004E27F4"/>
    <w:rsid w:val="004E384B"/>
    <w:rsid w:val="004E5B81"/>
    <w:rsid w:val="004E6DDB"/>
    <w:rsid w:val="004F24DA"/>
    <w:rsid w:val="004F3DAB"/>
    <w:rsid w:val="004F4D2A"/>
    <w:rsid w:val="004F5436"/>
    <w:rsid w:val="004F7076"/>
    <w:rsid w:val="00500D9A"/>
    <w:rsid w:val="00501A61"/>
    <w:rsid w:val="005053EA"/>
    <w:rsid w:val="00505FA8"/>
    <w:rsid w:val="00506485"/>
    <w:rsid w:val="00506933"/>
    <w:rsid w:val="00507E21"/>
    <w:rsid w:val="005110D0"/>
    <w:rsid w:val="00511801"/>
    <w:rsid w:val="00516306"/>
    <w:rsid w:val="00520707"/>
    <w:rsid w:val="00523D0C"/>
    <w:rsid w:val="00525473"/>
    <w:rsid w:val="00525C4E"/>
    <w:rsid w:val="00525FD9"/>
    <w:rsid w:val="00526943"/>
    <w:rsid w:val="00530A6F"/>
    <w:rsid w:val="0053172F"/>
    <w:rsid w:val="0053394E"/>
    <w:rsid w:val="0053583E"/>
    <w:rsid w:val="005418D3"/>
    <w:rsid w:val="00542FBE"/>
    <w:rsid w:val="00544D0F"/>
    <w:rsid w:val="005462D3"/>
    <w:rsid w:val="00546703"/>
    <w:rsid w:val="00546FB1"/>
    <w:rsid w:val="005478AB"/>
    <w:rsid w:val="005479A6"/>
    <w:rsid w:val="00547D99"/>
    <w:rsid w:val="00550B5C"/>
    <w:rsid w:val="00550BD7"/>
    <w:rsid w:val="00553217"/>
    <w:rsid w:val="0055338F"/>
    <w:rsid w:val="00555B2F"/>
    <w:rsid w:val="0055625A"/>
    <w:rsid w:val="005563DD"/>
    <w:rsid w:val="00557447"/>
    <w:rsid w:val="005605EC"/>
    <w:rsid w:val="0056102C"/>
    <w:rsid w:val="005637C2"/>
    <w:rsid w:val="00563A3A"/>
    <w:rsid w:val="005709BF"/>
    <w:rsid w:val="00570C07"/>
    <w:rsid w:val="00570C35"/>
    <w:rsid w:val="005746A2"/>
    <w:rsid w:val="00576AA3"/>
    <w:rsid w:val="00577EC9"/>
    <w:rsid w:val="005813B1"/>
    <w:rsid w:val="00581EBA"/>
    <w:rsid w:val="00582948"/>
    <w:rsid w:val="00584181"/>
    <w:rsid w:val="005844ED"/>
    <w:rsid w:val="0058643D"/>
    <w:rsid w:val="00586E10"/>
    <w:rsid w:val="0059016B"/>
    <w:rsid w:val="00591B64"/>
    <w:rsid w:val="00592BFC"/>
    <w:rsid w:val="00593371"/>
    <w:rsid w:val="00595885"/>
    <w:rsid w:val="005A093E"/>
    <w:rsid w:val="005A1F96"/>
    <w:rsid w:val="005A408C"/>
    <w:rsid w:val="005A593D"/>
    <w:rsid w:val="005A5C01"/>
    <w:rsid w:val="005A69E5"/>
    <w:rsid w:val="005A7272"/>
    <w:rsid w:val="005B0A22"/>
    <w:rsid w:val="005B2DD6"/>
    <w:rsid w:val="005B3E10"/>
    <w:rsid w:val="005B6549"/>
    <w:rsid w:val="005B6AFF"/>
    <w:rsid w:val="005C03A1"/>
    <w:rsid w:val="005C2D3D"/>
    <w:rsid w:val="005C33A3"/>
    <w:rsid w:val="005C63DE"/>
    <w:rsid w:val="005D09F8"/>
    <w:rsid w:val="005D0A05"/>
    <w:rsid w:val="005D0EE6"/>
    <w:rsid w:val="005D2178"/>
    <w:rsid w:val="005D262B"/>
    <w:rsid w:val="005D2BBC"/>
    <w:rsid w:val="005D5D65"/>
    <w:rsid w:val="005D6CEF"/>
    <w:rsid w:val="005D6F62"/>
    <w:rsid w:val="005D70BF"/>
    <w:rsid w:val="005E1E7D"/>
    <w:rsid w:val="005E28E4"/>
    <w:rsid w:val="005E3015"/>
    <w:rsid w:val="005E3C36"/>
    <w:rsid w:val="005E65FF"/>
    <w:rsid w:val="005E7B7F"/>
    <w:rsid w:val="005F0C73"/>
    <w:rsid w:val="005F0ECE"/>
    <w:rsid w:val="005F3CEA"/>
    <w:rsid w:val="005F74A7"/>
    <w:rsid w:val="0060102B"/>
    <w:rsid w:val="00601464"/>
    <w:rsid w:val="006104AD"/>
    <w:rsid w:val="00610F54"/>
    <w:rsid w:val="00611A3E"/>
    <w:rsid w:val="0061237C"/>
    <w:rsid w:val="00615124"/>
    <w:rsid w:val="006155BC"/>
    <w:rsid w:val="00615985"/>
    <w:rsid w:val="00617615"/>
    <w:rsid w:val="00620DE3"/>
    <w:rsid w:val="0062312D"/>
    <w:rsid w:val="006304B5"/>
    <w:rsid w:val="006318DC"/>
    <w:rsid w:val="00631C62"/>
    <w:rsid w:val="00634107"/>
    <w:rsid w:val="00635928"/>
    <w:rsid w:val="006363E2"/>
    <w:rsid w:val="0064089A"/>
    <w:rsid w:val="006409DC"/>
    <w:rsid w:val="0064152A"/>
    <w:rsid w:val="006416BD"/>
    <w:rsid w:val="00642DB3"/>
    <w:rsid w:val="0064433B"/>
    <w:rsid w:val="00644C37"/>
    <w:rsid w:val="00645FCF"/>
    <w:rsid w:val="0064667C"/>
    <w:rsid w:val="00647A25"/>
    <w:rsid w:val="00654AB3"/>
    <w:rsid w:val="0065758E"/>
    <w:rsid w:val="00657660"/>
    <w:rsid w:val="0066522A"/>
    <w:rsid w:val="006655B3"/>
    <w:rsid w:val="00665FF1"/>
    <w:rsid w:val="00672E72"/>
    <w:rsid w:val="0067328E"/>
    <w:rsid w:val="006753B2"/>
    <w:rsid w:val="00676A77"/>
    <w:rsid w:val="00676E70"/>
    <w:rsid w:val="006771F1"/>
    <w:rsid w:val="00680774"/>
    <w:rsid w:val="00681B81"/>
    <w:rsid w:val="006825E2"/>
    <w:rsid w:val="00684C81"/>
    <w:rsid w:val="0068504D"/>
    <w:rsid w:val="00685BC2"/>
    <w:rsid w:val="0068707D"/>
    <w:rsid w:val="0069080F"/>
    <w:rsid w:val="00691994"/>
    <w:rsid w:val="0069711C"/>
    <w:rsid w:val="006A2DE6"/>
    <w:rsid w:val="006A368D"/>
    <w:rsid w:val="006A437E"/>
    <w:rsid w:val="006A4DCE"/>
    <w:rsid w:val="006A667D"/>
    <w:rsid w:val="006B0350"/>
    <w:rsid w:val="006B12E3"/>
    <w:rsid w:val="006B4160"/>
    <w:rsid w:val="006B419E"/>
    <w:rsid w:val="006B5274"/>
    <w:rsid w:val="006B57FF"/>
    <w:rsid w:val="006C1C5D"/>
    <w:rsid w:val="006C2284"/>
    <w:rsid w:val="006C3014"/>
    <w:rsid w:val="006C38BC"/>
    <w:rsid w:val="006C3D90"/>
    <w:rsid w:val="006C558A"/>
    <w:rsid w:val="006C598C"/>
    <w:rsid w:val="006C7B03"/>
    <w:rsid w:val="006D090A"/>
    <w:rsid w:val="006D5E24"/>
    <w:rsid w:val="006D660E"/>
    <w:rsid w:val="006D6C91"/>
    <w:rsid w:val="006E2CE6"/>
    <w:rsid w:val="006E2DB3"/>
    <w:rsid w:val="006E6608"/>
    <w:rsid w:val="006F05AE"/>
    <w:rsid w:val="006F1D9D"/>
    <w:rsid w:val="006F533D"/>
    <w:rsid w:val="006F61CB"/>
    <w:rsid w:val="006F76A6"/>
    <w:rsid w:val="00701C6E"/>
    <w:rsid w:val="007025D5"/>
    <w:rsid w:val="00702DD2"/>
    <w:rsid w:val="00706948"/>
    <w:rsid w:val="00710DA2"/>
    <w:rsid w:val="00712E8F"/>
    <w:rsid w:val="00715A45"/>
    <w:rsid w:val="00717FCC"/>
    <w:rsid w:val="0072037B"/>
    <w:rsid w:val="00720FB2"/>
    <w:rsid w:val="00721DEC"/>
    <w:rsid w:val="00722122"/>
    <w:rsid w:val="0072266B"/>
    <w:rsid w:val="007241DB"/>
    <w:rsid w:val="00726A34"/>
    <w:rsid w:val="00727C96"/>
    <w:rsid w:val="00733F0D"/>
    <w:rsid w:val="00734783"/>
    <w:rsid w:val="007347BE"/>
    <w:rsid w:val="00734D49"/>
    <w:rsid w:val="007370D2"/>
    <w:rsid w:val="00737212"/>
    <w:rsid w:val="00740B43"/>
    <w:rsid w:val="007413C6"/>
    <w:rsid w:val="007506C6"/>
    <w:rsid w:val="00751210"/>
    <w:rsid w:val="007610A7"/>
    <w:rsid w:val="0076509C"/>
    <w:rsid w:val="0076563F"/>
    <w:rsid w:val="007660FA"/>
    <w:rsid w:val="00766814"/>
    <w:rsid w:val="00766FE5"/>
    <w:rsid w:val="00770971"/>
    <w:rsid w:val="007721E7"/>
    <w:rsid w:val="00780000"/>
    <w:rsid w:val="007805C3"/>
    <w:rsid w:val="00781FEF"/>
    <w:rsid w:val="00783E33"/>
    <w:rsid w:val="00786CD6"/>
    <w:rsid w:val="007918E6"/>
    <w:rsid w:val="0079286A"/>
    <w:rsid w:val="007946D9"/>
    <w:rsid w:val="00794983"/>
    <w:rsid w:val="007949DF"/>
    <w:rsid w:val="00796EEC"/>
    <w:rsid w:val="007A3762"/>
    <w:rsid w:val="007B0D77"/>
    <w:rsid w:val="007B11A8"/>
    <w:rsid w:val="007B2E4C"/>
    <w:rsid w:val="007B5C2A"/>
    <w:rsid w:val="007C07C6"/>
    <w:rsid w:val="007C0E3C"/>
    <w:rsid w:val="007C1CB7"/>
    <w:rsid w:val="007C2B60"/>
    <w:rsid w:val="007C414B"/>
    <w:rsid w:val="007C4C5F"/>
    <w:rsid w:val="007C5138"/>
    <w:rsid w:val="007C52FA"/>
    <w:rsid w:val="007C72C8"/>
    <w:rsid w:val="007C7ABC"/>
    <w:rsid w:val="007C7B31"/>
    <w:rsid w:val="007D1E14"/>
    <w:rsid w:val="007D24DE"/>
    <w:rsid w:val="007D2C1A"/>
    <w:rsid w:val="007D4DD9"/>
    <w:rsid w:val="007D5A7E"/>
    <w:rsid w:val="007D70E8"/>
    <w:rsid w:val="007E01A7"/>
    <w:rsid w:val="007E1166"/>
    <w:rsid w:val="007E2F04"/>
    <w:rsid w:val="007E3C6E"/>
    <w:rsid w:val="007E3FC8"/>
    <w:rsid w:val="007E653B"/>
    <w:rsid w:val="007E79BB"/>
    <w:rsid w:val="007F0B0D"/>
    <w:rsid w:val="007F11E8"/>
    <w:rsid w:val="007F228B"/>
    <w:rsid w:val="007F3796"/>
    <w:rsid w:val="007F4273"/>
    <w:rsid w:val="007F523A"/>
    <w:rsid w:val="007F58EA"/>
    <w:rsid w:val="007F68F3"/>
    <w:rsid w:val="007F6BD2"/>
    <w:rsid w:val="008012B0"/>
    <w:rsid w:val="00806DE1"/>
    <w:rsid w:val="00806F87"/>
    <w:rsid w:val="00807278"/>
    <w:rsid w:val="00814C8B"/>
    <w:rsid w:val="00815F3A"/>
    <w:rsid w:val="00820ED5"/>
    <w:rsid w:val="00821A51"/>
    <w:rsid w:val="00821C40"/>
    <w:rsid w:val="00822039"/>
    <w:rsid w:val="008245B8"/>
    <w:rsid w:val="00824D73"/>
    <w:rsid w:val="0082507E"/>
    <w:rsid w:val="00825172"/>
    <w:rsid w:val="00832308"/>
    <w:rsid w:val="008338A2"/>
    <w:rsid w:val="0083497A"/>
    <w:rsid w:val="00834FCB"/>
    <w:rsid w:val="0083564F"/>
    <w:rsid w:val="00837A6C"/>
    <w:rsid w:val="0084082D"/>
    <w:rsid w:val="00840965"/>
    <w:rsid w:val="0084607E"/>
    <w:rsid w:val="008506EA"/>
    <w:rsid w:val="008508C9"/>
    <w:rsid w:val="00852A9D"/>
    <w:rsid w:val="008535BF"/>
    <w:rsid w:val="00855D5C"/>
    <w:rsid w:val="00857613"/>
    <w:rsid w:val="00860592"/>
    <w:rsid w:val="008618D3"/>
    <w:rsid w:val="00861E7B"/>
    <w:rsid w:val="008644C8"/>
    <w:rsid w:val="00866936"/>
    <w:rsid w:val="00866A0C"/>
    <w:rsid w:val="00867FD6"/>
    <w:rsid w:val="00870ADF"/>
    <w:rsid w:val="00871715"/>
    <w:rsid w:val="00872908"/>
    <w:rsid w:val="00875943"/>
    <w:rsid w:val="00880D5A"/>
    <w:rsid w:val="00883768"/>
    <w:rsid w:val="0089279C"/>
    <w:rsid w:val="00892E93"/>
    <w:rsid w:val="008976B2"/>
    <w:rsid w:val="00897984"/>
    <w:rsid w:val="00897EE2"/>
    <w:rsid w:val="008A109E"/>
    <w:rsid w:val="008A21E9"/>
    <w:rsid w:val="008A492A"/>
    <w:rsid w:val="008A7A52"/>
    <w:rsid w:val="008A7DFB"/>
    <w:rsid w:val="008B0216"/>
    <w:rsid w:val="008B20CE"/>
    <w:rsid w:val="008B2D53"/>
    <w:rsid w:val="008B53BA"/>
    <w:rsid w:val="008C336B"/>
    <w:rsid w:val="008C3471"/>
    <w:rsid w:val="008D31FA"/>
    <w:rsid w:val="008D469F"/>
    <w:rsid w:val="008E5CD9"/>
    <w:rsid w:val="008E5E48"/>
    <w:rsid w:val="008F3384"/>
    <w:rsid w:val="008F33AF"/>
    <w:rsid w:val="008F6CD9"/>
    <w:rsid w:val="008F7E69"/>
    <w:rsid w:val="009028FC"/>
    <w:rsid w:val="0090349F"/>
    <w:rsid w:val="00903AC0"/>
    <w:rsid w:val="00903E0C"/>
    <w:rsid w:val="009045E4"/>
    <w:rsid w:val="00904F6A"/>
    <w:rsid w:val="009100E6"/>
    <w:rsid w:val="009111E5"/>
    <w:rsid w:val="00914371"/>
    <w:rsid w:val="00914EB8"/>
    <w:rsid w:val="009173CE"/>
    <w:rsid w:val="0091798A"/>
    <w:rsid w:val="00917F04"/>
    <w:rsid w:val="00920705"/>
    <w:rsid w:val="00921261"/>
    <w:rsid w:val="00925E19"/>
    <w:rsid w:val="00934F0B"/>
    <w:rsid w:val="00936382"/>
    <w:rsid w:val="00936B01"/>
    <w:rsid w:val="009402FA"/>
    <w:rsid w:val="00940E4C"/>
    <w:rsid w:val="009426E8"/>
    <w:rsid w:val="009429B6"/>
    <w:rsid w:val="0094336F"/>
    <w:rsid w:val="0094362A"/>
    <w:rsid w:val="00944DA9"/>
    <w:rsid w:val="0094554F"/>
    <w:rsid w:val="00946DC5"/>
    <w:rsid w:val="009472B3"/>
    <w:rsid w:val="009504BB"/>
    <w:rsid w:val="009518A2"/>
    <w:rsid w:val="0095254C"/>
    <w:rsid w:val="00953353"/>
    <w:rsid w:val="0095339B"/>
    <w:rsid w:val="009549C4"/>
    <w:rsid w:val="00955C92"/>
    <w:rsid w:val="00956577"/>
    <w:rsid w:val="00960F8A"/>
    <w:rsid w:val="00963105"/>
    <w:rsid w:val="00963E72"/>
    <w:rsid w:val="00966208"/>
    <w:rsid w:val="009717A2"/>
    <w:rsid w:val="0097497B"/>
    <w:rsid w:val="00976F08"/>
    <w:rsid w:val="00980D95"/>
    <w:rsid w:val="00982894"/>
    <w:rsid w:val="009850A3"/>
    <w:rsid w:val="00985E56"/>
    <w:rsid w:val="00986A07"/>
    <w:rsid w:val="009906B3"/>
    <w:rsid w:val="00991EF0"/>
    <w:rsid w:val="009936CB"/>
    <w:rsid w:val="009943C9"/>
    <w:rsid w:val="00995A76"/>
    <w:rsid w:val="00997107"/>
    <w:rsid w:val="00997735"/>
    <w:rsid w:val="009A111F"/>
    <w:rsid w:val="009A4F6E"/>
    <w:rsid w:val="009A5C51"/>
    <w:rsid w:val="009B01AD"/>
    <w:rsid w:val="009B295B"/>
    <w:rsid w:val="009B2CD0"/>
    <w:rsid w:val="009B4163"/>
    <w:rsid w:val="009B6CFC"/>
    <w:rsid w:val="009C24C9"/>
    <w:rsid w:val="009D1AD4"/>
    <w:rsid w:val="009D4423"/>
    <w:rsid w:val="009D478B"/>
    <w:rsid w:val="009D54CB"/>
    <w:rsid w:val="009D5C9C"/>
    <w:rsid w:val="009D66B6"/>
    <w:rsid w:val="009E5DF1"/>
    <w:rsid w:val="009E662B"/>
    <w:rsid w:val="009E70F4"/>
    <w:rsid w:val="009F07B0"/>
    <w:rsid w:val="009F0A73"/>
    <w:rsid w:val="009F0AAC"/>
    <w:rsid w:val="009F127F"/>
    <w:rsid w:val="009F1E5C"/>
    <w:rsid w:val="009F23BD"/>
    <w:rsid w:val="009F40AF"/>
    <w:rsid w:val="009F4EF0"/>
    <w:rsid w:val="009F53DA"/>
    <w:rsid w:val="009F5561"/>
    <w:rsid w:val="00A0391D"/>
    <w:rsid w:val="00A04388"/>
    <w:rsid w:val="00A04C8C"/>
    <w:rsid w:val="00A05E17"/>
    <w:rsid w:val="00A06832"/>
    <w:rsid w:val="00A06BE7"/>
    <w:rsid w:val="00A06CA7"/>
    <w:rsid w:val="00A1034C"/>
    <w:rsid w:val="00A12416"/>
    <w:rsid w:val="00A14A4D"/>
    <w:rsid w:val="00A14B48"/>
    <w:rsid w:val="00A158ED"/>
    <w:rsid w:val="00A1730B"/>
    <w:rsid w:val="00A21F0A"/>
    <w:rsid w:val="00A269CD"/>
    <w:rsid w:val="00A2713A"/>
    <w:rsid w:val="00A30358"/>
    <w:rsid w:val="00A353F4"/>
    <w:rsid w:val="00A359A8"/>
    <w:rsid w:val="00A36A92"/>
    <w:rsid w:val="00A37EC5"/>
    <w:rsid w:val="00A4034C"/>
    <w:rsid w:val="00A41FFD"/>
    <w:rsid w:val="00A436BD"/>
    <w:rsid w:val="00A43BB1"/>
    <w:rsid w:val="00A43CBE"/>
    <w:rsid w:val="00A45014"/>
    <w:rsid w:val="00A51390"/>
    <w:rsid w:val="00A5167F"/>
    <w:rsid w:val="00A51E03"/>
    <w:rsid w:val="00A54BC5"/>
    <w:rsid w:val="00A55083"/>
    <w:rsid w:val="00A55735"/>
    <w:rsid w:val="00A55AFD"/>
    <w:rsid w:val="00A62E6A"/>
    <w:rsid w:val="00A63767"/>
    <w:rsid w:val="00A666D4"/>
    <w:rsid w:val="00A70938"/>
    <w:rsid w:val="00A711C7"/>
    <w:rsid w:val="00A722B7"/>
    <w:rsid w:val="00A72770"/>
    <w:rsid w:val="00A74133"/>
    <w:rsid w:val="00A74CB7"/>
    <w:rsid w:val="00A74CC2"/>
    <w:rsid w:val="00A77CBB"/>
    <w:rsid w:val="00A80788"/>
    <w:rsid w:val="00A81C68"/>
    <w:rsid w:val="00A82F26"/>
    <w:rsid w:val="00A84492"/>
    <w:rsid w:val="00A85A9F"/>
    <w:rsid w:val="00A862D0"/>
    <w:rsid w:val="00A86FF3"/>
    <w:rsid w:val="00A87575"/>
    <w:rsid w:val="00A951BF"/>
    <w:rsid w:val="00A95591"/>
    <w:rsid w:val="00A97F22"/>
    <w:rsid w:val="00AA0F58"/>
    <w:rsid w:val="00AA1523"/>
    <w:rsid w:val="00AA379C"/>
    <w:rsid w:val="00AA527C"/>
    <w:rsid w:val="00AA68E1"/>
    <w:rsid w:val="00AA716E"/>
    <w:rsid w:val="00AB3539"/>
    <w:rsid w:val="00AB3795"/>
    <w:rsid w:val="00AB48FC"/>
    <w:rsid w:val="00AB4AD2"/>
    <w:rsid w:val="00AB4D5E"/>
    <w:rsid w:val="00AB5506"/>
    <w:rsid w:val="00AB6CE5"/>
    <w:rsid w:val="00AC33C7"/>
    <w:rsid w:val="00AC3DE1"/>
    <w:rsid w:val="00AC415D"/>
    <w:rsid w:val="00AD17FD"/>
    <w:rsid w:val="00AD1865"/>
    <w:rsid w:val="00AD2889"/>
    <w:rsid w:val="00AD4029"/>
    <w:rsid w:val="00AE007C"/>
    <w:rsid w:val="00AE2E6C"/>
    <w:rsid w:val="00AE3BA7"/>
    <w:rsid w:val="00AE3BE5"/>
    <w:rsid w:val="00AE4780"/>
    <w:rsid w:val="00AE6489"/>
    <w:rsid w:val="00AF2B5B"/>
    <w:rsid w:val="00B004A3"/>
    <w:rsid w:val="00B04150"/>
    <w:rsid w:val="00B05762"/>
    <w:rsid w:val="00B05925"/>
    <w:rsid w:val="00B05966"/>
    <w:rsid w:val="00B06262"/>
    <w:rsid w:val="00B13049"/>
    <w:rsid w:val="00B136B4"/>
    <w:rsid w:val="00B200F2"/>
    <w:rsid w:val="00B20F19"/>
    <w:rsid w:val="00B211D4"/>
    <w:rsid w:val="00B21BFB"/>
    <w:rsid w:val="00B23A69"/>
    <w:rsid w:val="00B23EE1"/>
    <w:rsid w:val="00B254F2"/>
    <w:rsid w:val="00B27661"/>
    <w:rsid w:val="00B301A7"/>
    <w:rsid w:val="00B30805"/>
    <w:rsid w:val="00B30F99"/>
    <w:rsid w:val="00B31467"/>
    <w:rsid w:val="00B40164"/>
    <w:rsid w:val="00B41FEE"/>
    <w:rsid w:val="00B42727"/>
    <w:rsid w:val="00B44327"/>
    <w:rsid w:val="00B45010"/>
    <w:rsid w:val="00B470B7"/>
    <w:rsid w:val="00B60818"/>
    <w:rsid w:val="00B60E92"/>
    <w:rsid w:val="00B617F9"/>
    <w:rsid w:val="00B63A9F"/>
    <w:rsid w:val="00B642D7"/>
    <w:rsid w:val="00B6588A"/>
    <w:rsid w:val="00B65B67"/>
    <w:rsid w:val="00B67686"/>
    <w:rsid w:val="00B702B6"/>
    <w:rsid w:val="00B732E9"/>
    <w:rsid w:val="00B76F42"/>
    <w:rsid w:val="00B805B4"/>
    <w:rsid w:val="00B80C13"/>
    <w:rsid w:val="00B81AEA"/>
    <w:rsid w:val="00B84542"/>
    <w:rsid w:val="00B8506F"/>
    <w:rsid w:val="00B85436"/>
    <w:rsid w:val="00B90FB8"/>
    <w:rsid w:val="00B9579A"/>
    <w:rsid w:val="00BA069E"/>
    <w:rsid w:val="00BA264A"/>
    <w:rsid w:val="00BA6459"/>
    <w:rsid w:val="00BA6A91"/>
    <w:rsid w:val="00BA7240"/>
    <w:rsid w:val="00BA72CF"/>
    <w:rsid w:val="00BA7B86"/>
    <w:rsid w:val="00BB1C5F"/>
    <w:rsid w:val="00BB1D9B"/>
    <w:rsid w:val="00BB48A0"/>
    <w:rsid w:val="00BB5745"/>
    <w:rsid w:val="00BB5DF3"/>
    <w:rsid w:val="00BB7939"/>
    <w:rsid w:val="00BC25BC"/>
    <w:rsid w:val="00BC341E"/>
    <w:rsid w:val="00BC4059"/>
    <w:rsid w:val="00BC52E1"/>
    <w:rsid w:val="00BC6806"/>
    <w:rsid w:val="00BD03AC"/>
    <w:rsid w:val="00BD15B8"/>
    <w:rsid w:val="00BD1D02"/>
    <w:rsid w:val="00BD2F3D"/>
    <w:rsid w:val="00BD3E04"/>
    <w:rsid w:val="00BD5203"/>
    <w:rsid w:val="00BD70E6"/>
    <w:rsid w:val="00BE1A78"/>
    <w:rsid w:val="00BE2378"/>
    <w:rsid w:val="00BE42F3"/>
    <w:rsid w:val="00BE4B22"/>
    <w:rsid w:val="00BE61DC"/>
    <w:rsid w:val="00BE7193"/>
    <w:rsid w:val="00BF4B31"/>
    <w:rsid w:val="00BF4DB0"/>
    <w:rsid w:val="00BF57B9"/>
    <w:rsid w:val="00BF624D"/>
    <w:rsid w:val="00BF6CC9"/>
    <w:rsid w:val="00C005D6"/>
    <w:rsid w:val="00C024C2"/>
    <w:rsid w:val="00C02AA3"/>
    <w:rsid w:val="00C044A0"/>
    <w:rsid w:val="00C04CC3"/>
    <w:rsid w:val="00C04FE0"/>
    <w:rsid w:val="00C0540E"/>
    <w:rsid w:val="00C05E4C"/>
    <w:rsid w:val="00C06790"/>
    <w:rsid w:val="00C067D0"/>
    <w:rsid w:val="00C07CD1"/>
    <w:rsid w:val="00C11080"/>
    <w:rsid w:val="00C14D16"/>
    <w:rsid w:val="00C15EB1"/>
    <w:rsid w:val="00C1664C"/>
    <w:rsid w:val="00C230C9"/>
    <w:rsid w:val="00C255B6"/>
    <w:rsid w:val="00C272E4"/>
    <w:rsid w:val="00C301DB"/>
    <w:rsid w:val="00C30357"/>
    <w:rsid w:val="00C3084A"/>
    <w:rsid w:val="00C30F25"/>
    <w:rsid w:val="00C31C04"/>
    <w:rsid w:val="00C31D5F"/>
    <w:rsid w:val="00C3407D"/>
    <w:rsid w:val="00C3410D"/>
    <w:rsid w:val="00C35709"/>
    <w:rsid w:val="00C40087"/>
    <w:rsid w:val="00C4031F"/>
    <w:rsid w:val="00C41A0E"/>
    <w:rsid w:val="00C439F0"/>
    <w:rsid w:val="00C462CC"/>
    <w:rsid w:val="00C52E51"/>
    <w:rsid w:val="00C54531"/>
    <w:rsid w:val="00C624EC"/>
    <w:rsid w:val="00C636BA"/>
    <w:rsid w:val="00C648A0"/>
    <w:rsid w:val="00C66371"/>
    <w:rsid w:val="00C67190"/>
    <w:rsid w:val="00C676CA"/>
    <w:rsid w:val="00C67A9D"/>
    <w:rsid w:val="00C70445"/>
    <w:rsid w:val="00C754B0"/>
    <w:rsid w:val="00C75A16"/>
    <w:rsid w:val="00C76264"/>
    <w:rsid w:val="00C769AB"/>
    <w:rsid w:val="00C8087C"/>
    <w:rsid w:val="00C80CCE"/>
    <w:rsid w:val="00C82627"/>
    <w:rsid w:val="00C82B23"/>
    <w:rsid w:val="00C83EAB"/>
    <w:rsid w:val="00C8479B"/>
    <w:rsid w:val="00C851AA"/>
    <w:rsid w:val="00C8657B"/>
    <w:rsid w:val="00C914F9"/>
    <w:rsid w:val="00C92632"/>
    <w:rsid w:val="00C94A7A"/>
    <w:rsid w:val="00C96BAE"/>
    <w:rsid w:val="00C97753"/>
    <w:rsid w:val="00CA12B5"/>
    <w:rsid w:val="00CA1AB4"/>
    <w:rsid w:val="00CA1E87"/>
    <w:rsid w:val="00CA33A5"/>
    <w:rsid w:val="00CA3877"/>
    <w:rsid w:val="00CA3AC0"/>
    <w:rsid w:val="00CA4076"/>
    <w:rsid w:val="00CA5040"/>
    <w:rsid w:val="00CA79B8"/>
    <w:rsid w:val="00CA7D8B"/>
    <w:rsid w:val="00CB3946"/>
    <w:rsid w:val="00CB6716"/>
    <w:rsid w:val="00CB673E"/>
    <w:rsid w:val="00CB740B"/>
    <w:rsid w:val="00CC272E"/>
    <w:rsid w:val="00CC4F42"/>
    <w:rsid w:val="00CC5610"/>
    <w:rsid w:val="00CC7D41"/>
    <w:rsid w:val="00CD110A"/>
    <w:rsid w:val="00CD1971"/>
    <w:rsid w:val="00CD1F20"/>
    <w:rsid w:val="00CD2966"/>
    <w:rsid w:val="00CD3106"/>
    <w:rsid w:val="00CD342E"/>
    <w:rsid w:val="00CD3C6E"/>
    <w:rsid w:val="00CD412F"/>
    <w:rsid w:val="00CD6AD1"/>
    <w:rsid w:val="00CD7707"/>
    <w:rsid w:val="00CE49C6"/>
    <w:rsid w:val="00CE6B9F"/>
    <w:rsid w:val="00CF4498"/>
    <w:rsid w:val="00CF464B"/>
    <w:rsid w:val="00D012ED"/>
    <w:rsid w:val="00D036B0"/>
    <w:rsid w:val="00D03BA7"/>
    <w:rsid w:val="00D046EF"/>
    <w:rsid w:val="00D04F1F"/>
    <w:rsid w:val="00D07BE7"/>
    <w:rsid w:val="00D1133E"/>
    <w:rsid w:val="00D121AC"/>
    <w:rsid w:val="00D128C5"/>
    <w:rsid w:val="00D141A6"/>
    <w:rsid w:val="00D24488"/>
    <w:rsid w:val="00D2738F"/>
    <w:rsid w:val="00D27BF8"/>
    <w:rsid w:val="00D27DC4"/>
    <w:rsid w:val="00D330D7"/>
    <w:rsid w:val="00D33997"/>
    <w:rsid w:val="00D3665D"/>
    <w:rsid w:val="00D36BC6"/>
    <w:rsid w:val="00D408E8"/>
    <w:rsid w:val="00D41B60"/>
    <w:rsid w:val="00D4448F"/>
    <w:rsid w:val="00D44B9B"/>
    <w:rsid w:val="00D46531"/>
    <w:rsid w:val="00D51A31"/>
    <w:rsid w:val="00D53BD4"/>
    <w:rsid w:val="00D54DAF"/>
    <w:rsid w:val="00D558AB"/>
    <w:rsid w:val="00D57DC2"/>
    <w:rsid w:val="00D63A39"/>
    <w:rsid w:val="00D65BD2"/>
    <w:rsid w:val="00D66103"/>
    <w:rsid w:val="00D70BDB"/>
    <w:rsid w:val="00D750DB"/>
    <w:rsid w:val="00D755B9"/>
    <w:rsid w:val="00D76F82"/>
    <w:rsid w:val="00D81371"/>
    <w:rsid w:val="00D8159A"/>
    <w:rsid w:val="00D822FB"/>
    <w:rsid w:val="00D844BA"/>
    <w:rsid w:val="00D84D5D"/>
    <w:rsid w:val="00D853F4"/>
    <w:rsid w:val="00D91308"/>
    <w:rsid w:val="00D920FD"/>
    <w:rsid w:val="00D92BF6"/>
    <w:rsid w:val="00D930FB"/>
    <w:rsid w:val="00D94907"/>
    <w:rsid w:val="00D95C8B"/>
    <w:rsid w:val="00D96373"/>
    <w:rsid w:val="00DA170A"/>
    <w:rsid w:val="00DA5499"/>
    <w:rsid w:val="00DB00A8"/>
    <w:rsid w:val="00DB0C02"/>
    <w:rsid w:val="00DB18EA"/>
    <w:rsid w:val="00DB2BC4"/>
    <w:rsid w:val="00DB79C1"/>
    <w:rsid w:val="00DB7BD4"/>
    <w:rsid w:val="00DB7C29"/>
    <w:rsid w:val="00DC0E5F"/>
    <w:rsid w:val="00DC10D9"/>
    <w:rsid w:val="00DC2A54"/>
    <w:rsid w:val="00DC3A34"/>
    <w:rsid w:val="00DD1BC8"/>
    <w:rsid w:val="00DD2506"/>
    <w:rsid w:val="00DD2778"/>
    <w:rsid w:val="00DD5216"/>
    <w:rsid w:val="00DD60FD"/>
    <w:rsid w:val="00DD7079"/>
    <w:rsid w:val="00DE1B48"/>
    <w:rsid w:val="00DE39C0"/>
    <w:rsid w:val="00DE42C5"/>
    <w:rsid w:val="00DF0598"/>
    <w:rsid w:val="00DF3C42"/>
    <w:rsid w:val="00DF42DC"/>
    <w:rsid w:val="00DF5310"/>
    <w:rsid w:val="00DF57CF"/>
    <w:rsid w:val="00DF6848"/>
    <w:rsid w:val="00E000EC"/>
    <w:rsid w:val="00E06D8D"/>
    <w:rsid w:val="00E1054E"/>
    <w:rsid w:val="00E11ABE"/>
    <w:rsid w:val="00E13250"/>
    <w:rsid w:val="00E13EA1"/>
    <w:rsid w:val="00E14FEA"/>
    <w:rsid w:val="00E20262"/>
    <w:rsid w:val="00E22F2A"/>
    <w:rsid w:val="00E25B7A"/>
    <w:rsid w:val="00E268C2"/>
    <w:rsid w:val="00E26CC2"/>
    <w:rsid w:val="00E31E07"/>
    <w:rsid w:val="00E3272F"/>
    <w:rsid w:val="00E32AFD"/>
    <w:rsid w:val="00E34261"/>
    <w:rsid w:val="00E348CB"/>
    <w:rsid w:val="00E36DB9"/>
    <w:rsid w:val="00E373B5"/>
    <w:rsid w:val="00E42AEF"/>
    <w:rsid w:val="00E42CBF"/>
    <w:rsid w:val="00E44DD2"/>
    <w:rsid w:val="00E45987"/>
    <w:rsid w:val="00E465DE"/>
    <w:rsid w:val="00E46B8E"/>
    <w:rsid w:val="00E50707"/>
    <w:rsid w:val="00E5080F"/>
    <w:rsid w:val="00E5091C"/>
    <w:rsid w:val="00E51476"/>
    <w:rsid w:val="00E53F18"/>
    <w:rsid w:val="00E55C01"/>
    <w:rsid w:val="00E56274"/>
    <w:rsid w:val="00E57FB0"/>
    <w:rsid w:val="00E61C59"/>
    <w:rsid w:val="00E61DF5"/>
    <w:rsid w:val="00E63A50"/>
    <w:rsid w:val="00E652D0"/>
    <w:rsid w:val="00E6598D"/>
    <w:rsid w:val="00E701EA"/>
    <w:rsid w:val="00E7339E"/>
    <w:rsid w:val="00E74F19"/>
    <w:rsid w:val="00E763C9"/>
    <w:rsid w:val="00E801F3"/>
    <w:rsid w:val="00E80E70"/>
    <w:rsid w:val="00E8241A"/>
    <w:rsid w:val="00E82CC7"/>
    <w:rsid w:val="00E836ED"/>
    <w:rsid w:val="00E83F00"/>
    <w:rsid w:val="00E86F6E"/>
    <w:rsid w:val="00E873A1"/>
    <w:rsid w:val="00E87720"/>
    <w:rsid w:val="00E90591"/>
    <w:rsid w:val="00E92F06"/>
    <w:rsid w:val="00E9595D"/>
    <w:rsid w:val="00E964BD"/>
    <w:rsid w:val="00EA1C66"/>
    <w:rsid w:val="00EA4708"/>
    <w:rsid w:val="00EB6430"/>
    <w:rsid w:val="00EB6B93"/>
    <w:rsid w:val="00EB75BC"/>
    <w:rsid w:val="00EB7E4F"/>
    <w:rsid w:val="00EB7FA0"/>
    <w:rsid w:val="00EC02C0"/>
    <w:rsid w:val="00EC2F1A"/>
    <w:rsid w:val="00EC4821"/>
    <w:rsid w:val="00EC61ED"/>
    <w:rsid w:val="00ED0621"/>
    <w:rsid w:val="00ED305A"/>
    <w:rsid w:val="00EE1BB0"/>
    <w:rsid w:val="00EE430B"/>
    <w:rsid w:val="00EE51CF"/>
    <w:rsid w:val="00EE5595"/>
    <w:rsid w:val="00EE5977"/>
    <w:rsid w:val="00EE5F06"/>
    <w:rsid w:val="00EE73E8"/>
    <w:rsid w:val="00EF0321"/>
    <w:rsid w:val="00EF0DC4"/>
    <w:rsid w:val="00EF2043"/>
    <w:rsid w:val="00EF2866"/>
    <w:rsid w:val="00EF51D5"/>
    <w:rsid w:val="00EF64A3"/>
    <w:rsid w:val="00EF65F5"/>
    <w:rsid w:val="00F016E1"/>
    <w:rsid w:val="00F036AF"/>
    <w:rsid w:val="00F055D1"/>
    <w:rsid w:val="00F07598"/>
    <w:rsid w:val="00F12EB5"/>
    <w:rsid w:val="00F142E6"/>
    <w:rsid w:val="00F15738"/>
    <w:rsid w:val="00F23D39"/>
    <w:rsid w:val="00F24E7E"/>
    <w:rsid w:val="00F25395"/>
    <w:rsid w:val="00F266B1"/>
    <w:rsid w:val="00F267FF"/>
    <w:rsid w:val="00F30114"/>
    <w:rsid w:val="00F3014B"/>
    <w:rsid w:val="00F30EFC"/>
    <w:rsid w:val="00F3363D"/>
    <w:rsid w:val="00F34629"/>
    <w:rsid w:val="00F34FC9"/>
    <w:rsid w:val="00F40090"/>
    <w:rsid w:val="00F41F92"/>
    <w:rsid w:val="00F444A0"/>
    <w:rsid w:val="00F50031"/>
    <w:rsid w:val="00F509A5"/>
    <w:rsid w:val="00F51F1A"/>
    <w:rsid w:val="00F52A3F"/>
    <w:rsid w:val="00F52A82"/>
    <w:rsid w:val="00F534D4"/>
    <w:rsid w:val="00F54B21"/>
    <w:rsid w:val="00F573D9"/>
    <w:rsid w:val="00F579DE"/>
    <w:rsid w:val="00F57F7E"/>
    <w:rsid w:val="00F61FB4"/>
    <w:rsid w:val="00F64708"/>
    <w:rsid w:val="00F64DA2"/>
    <w:rsid w:val="00F66CEC"/>
    <w:rsid w:val="00F67BDD"/>
    <w:rsid w:val="00F7037F"/>
    <w:rsid w:val="00F717FC"/>
    <w:rsid w:val="00F723D7"/>
    <w:rsid w:val="00F74214"/>
    <w:rsid w:val="00F74711"/>
    <w:rsid w:val="00F775D3"/>
    <w:rsid w:val="00F80BB8"/>
    <w:rsid w:val="00F83B9A"/>
    <w:rsid w:val="00F844D7"/>
    <w:rsid w:val="00F85B6D"/>
    <w:rsid w:val="00F86C2B"/>
    <w:rsid w:val="00F91655"/>
    <w:rsid w:val="00F91D8A"/>
    <w:rsid w:val="00F93CFA"/>
    <w:rsid w:val="00F94617"/>
    <w:rsid w:val="00F94A92"/>
    <w:rsid w:val="00FA0BA4"/>
    <w:rsid w:val="00FA2350"/>
    <w:rsid w:val="00FA6C2C"/>
    <w:rsid w:val="00FA70D4"/>
    <w:rsid w:val="00FB3FD8"/>
    <w:rsid w:val="00FB506A"/>
    <w:rsid w:val="00FB6238"/>
    <w:rsid w:val="00FB6CC4"/>
    <w:rsid w:val="00FC0DCD"/>
    <w:rsid w:val="00FC35C5"/>
    <w:rsid w:val="00FC4A62"/>
    <w:rsid w:val="00FC6656"/>
    <w:rsid w:val="00FC69B6"/>
    <w:rsid w:val="00FD003B"/>
    <w:rsid w:val="00FD0108"/>
    <w:rsid w:val="00FD0876"/>
    <w:rsid w:val="00FD0D6D"/>
    <w:rsid w:val="00FD3CF2"/>
    <w:rsid w:val="00FD5185"/>
    <w:rsid w:val="00FD6AE1"/>
    <w:rsid w:val="00FE06A0"/>
    <w:rsid w:val="00FE0E93"/>
    <w:rsid w:val="00FE1447"/>
    <w:rsid w:val="00FE157A"/>
    <w:rsid w:val="00FE6751"/>
    <w:rsid w:val="00FE7672"/>
    <w:rsid w:val="00FF0173"/>
    <w:rsid w:val="00FF0B0F"/>
    <w:rsid w:val="00FF273F"/>
    <w:rsid w:val="00FF66DA"/>
    <w:rsid w:val="00FF78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CC70A4C-0CBD-4693-ADF0-6AC549F0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AAC"/>
    <w:pPr>
      <w:spacing w:after="240" w:line="240" w:lineRule="auto"/>
    </w:pPr>
    <w:rPr>
      <w:rFonts w:ascii="Times New Roman" w:hAnsi="Times New Roman"/>
      <w:lang w:val="en-US"/>
    </w:rPr>
  </w:style>
  <w:style w:type="paragraph" w:styleId="Titre1">
    <w:name w:val="heading 1"/>
    <w:basedOn w:val="Normal"/>
    <w:next w:val="Normal"/>
    <w:link w:val="Titre1Car"/>
    <w:uiPriority w:val="9"/>
    <w:qFormat/>
    <w:rsid w:val="00B23A69"/>
    <w:pPr>
      <w:keepNext/>
      <w:keepLines/>
      <w:pageBreakBefore/>
      <w:numPr>
        <w:numId w:val="12"/>
      </w:numPr>
      <w:spacing w:before="480" w:after="120"/>
      <w:outlineLvl w:val="0"/>
    </w:pPr>
    <w:rPr>
      <w:rFonts w:ascii="Arial" w:eastAsiaTheme="majorEastAsia" w:hAnsi="Arial" w:cstheme="majorBidi"/>
      <w:b/>
      <w:bCs/>
      <w:color w:val="1F497D" w:themeColor="text2"/>
      <w:sz w:val="28"/>
      <w:szCs w:val="28"/>
    </w:rPr>
  </w:style>
  <w:style w:type="paragraph" w:styleId="Titre2">
    <w:name w:val="heading 2"/>
    <w:basedOn w:val="Normal"/>
    <w:next w:val="Normal"/>
    <w:link w:val="Titre2Car"/>
    <w:uiPriority w:val="9"/>
    <w:unhideWhenUsed/>
    <w:qFormat/>
    <w:rsid w:val="00010CFE"/>
    <w:pPr>
      <w:keepNext/>
      <w:keepLines/>
      <w:numPr>
        <w:ilvl w:val="1"/>
        <w:numId w:val="12"/>
      </w:numPr>
      <w:spacing w:before="480" w:after="120"/>
      <w:ind w:left="578" w:hanging="578"/>
      <w:outlineLvl w:val="1"/>
    </w:pPr>
    <w:rPr>
      <w:rFonts w:ascii="Arial" w:eastAsiaTheme="majorEastAsia" w:hAnsi="Arial" w:cstheme="majorBidi"/>
      <w:b/>
      <w:bCs/>
      <w:color w:val="1F497D" w:themeColor="text2"/>
      <w:sz w:val="26"/>
      <w:szCs w:val="26"/>
    </w:rPr>
  </w:style>
  <w:style w:type="paragraph" w:styleId="Titre3">
    <w:name w:val="heading 3"/>
    <w:basedOn w:val="Normal"/>
    <w:next w:val="Normal"/>
    <w:link w:val="Titre3Car"/>
    <w:uiPriority w:val="9"/>
    <w:unhideWhenUsed/>
    <w:qFormat/>
    <w:rsid w:val="00010CFE"/>
    <w:pPr>
      <w:keepNext/>
      <w:keepLines/>
      <w:numPr>
        <w:ilvl w:val="2"/>
        <w:numId w:val="12"/>
      </w:numPr>
      <w:spacing w:before="480" w:after="120"/>
      <w:outlineLvl w:val="2"/>
    </w:pPr>
    <w:rPr>
      <w:rFonts w:asciiTheme="majorHAnsi" w:eastAsiaTheme="majorEastAsia" w:hAnsiTheme="majorHAnsi" w:cstheme="majorBidi"/>
      <w:b/>
      <w:bCs/>
      <w:color w:val="1F497D" w:themeColor="text2"/>
    </w:rPr>
  </w:style>
  <w:style w:type="paragraph" w:styleId="Titre4">
    <w:name w:val="heading 4"/>
    <w:basedOn w:val="Normal"/>
    <w:next w:val="Normal"/>
    <w:link w:val="Titre4Car"/>
    <w:uiPriority w:val="9"/>
    <w:unhideWhenUsed/>
    <w:qFormat/>
    <w:rsid w:val="00740B43"/>
    <w:pPr>
      <w:keepNext/>
      <w:keepLines/>
      <w:numPr>
        <w:ilvl w:val="3"/>
        <w:numId w:val="12"/>
      </w:numPr>
      <w:spacing w:before="200" w:after="0"/>
      <w:outlineLvl w:val="3"/>
    </w:pPr>
    <w:rPr>
      <w:rFonts w:asciiTheme="majorHAnsi" w:eastAsiaTheme="majorEastAsia" w:hAnsiTheme="majorHAnsi" w:cstheme="majorBidi"/>
      <w:b/>
      <w:bCs/>
      <w:iCs/>
      <w:color w:val="1F497D" w:themeColor="text2"/>
    </w:rPr>
  </w:style>
  <w:style w:type="paragraph" w:styleId="Titre5">
    <w:name w:val="heading 5"/>
    <w:basedOn w:val="Normal"/>
    <w:next w:val="Normal"/>
    <w:link w:val="Titre5Car"/>
    <w:uiPriority w:val="9"/>
    <w:unhideWhenUsed/>
    <w:qFormat/>
    <w:rsid w:val="000D55BD"/>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0D55BD"/>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0D55BD"/>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0D55BD"/>
    <w:pPr>
      <w:keepNext/>
      <w:keepLines/>
      <w:numPr>
        <w:ilvl w:val="7"/>
        <w:numId w:val="12"/>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unhideWhenUsed/>
    <w:qFormat/>
    <w:rsid w:val="000D55B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rsid w:val="00305D54"/>
    <w:pPr>
      <w:spacing w:before="120"/>
      <w:ind w:left="454"/>
      <w:jc w:val="both"/>
    </w:pPr>
  </w:style>
  <w:style w:type="paragraph" w:styleId="En-tte">
    <w:name w:val="header"/>
    <w:basedOn w:val="Normal"/>
    <w:link w:val="En-tteCar"/>
    <w:rsid w:val="00305D54"/>
    <w:pPr>
      <w:pBdr>
        <w:top w:val="single" w:sz="6" w:space="3" w:color="auto"/>
        <w:right w:val="single" w:sz="18" w:space="3" w:color="auto"/>
      </w:pBdr>
      <w:tabs>
        <w:tab w:val="center" w:pos="4536"/>
        <w:tab w:val="right" w:pos="9072"/>
      </w:tabs>
      <w:jc w:val="right"/>
    </w:pPr>
    <w:rPr>
      <w:sz w:val="18"/>
    </w:rPr>
  </w:style>
  <w:style w:type="paragraph" w:styleId="Pieddepage">
    <w:name w:val="footer"/>
    <w:basedOn w:val="Normal"/>
    <w:link w:val="PieddepageCar"/>
    <w:rsid w:val="00305D54"/>
    <w:pPr>
      <w:pBdr>
        <w:top w:val="single" w:sz="6" w:space="2" w:color="auto"/>
        <w:right w:val="single" w:sz="18" w:space="2" w:color="auto"/>
      </w:pBdr>
      <w:tabs>
        <w:tab w:val="center" w:pos="4536"/>
        <w:tab w:val="right" w:pos="7655"/>
      </w:tabs>
    </w:pPr>
    <w:rPr>
      <w:sz w:val="20"/>
    </w:rPr>
  </w:style>
  <w:style w:type="character" w:styleId="Numrodepage">
    <w:name w:val="page number"/>
    <w:rsid w:val="00305D54"/>
    <w:rPr>
      <w:rFonts w:ascii="Times New Roman" w:hAnsi="Times New Roman"/>
    </w:rPr>
  </w:style>
  <w:style w:type="paragraph" w:styleId="TM1">
    <w:name w:val="toc 1"/>
    <w:basedOn w:val="Normal"/>
    <w:next w:val="Normal"/>
    <w:uiPriority w:val="39"/>
    <w:rsid w:val="00305D54"/>
    <w:pPr>
      <w:spacing w:before="360" w:after="360"/>
    </w:pPr>
    <w:rPr>
      <w:b/>
      <w:bCs/>
      <w:caps/>
      <w:szCs w:val="26"/>
      <w:u w:val="single"/>
    </w:rPr>
  </w:style>
  <w:style w:type="paragraph" w:styleId="TM4">
    <w:name w:val="toc 4"/>
    <w:basedOn w:val="Normal"/>
    <w:next w:val="Normal"/>
    <w:uiPriority w:val="39"/>
    <w:rsid w:val="00305D54"/>
    <w:rPr>
      <w:szCs w:val="26"/>
    </w:rPr>
  </w:style>
  <w:style w:type="paragraph" w:styleId="TM2">
    <w:name w:val="toc 2"/>
    <w:basedOn w:val="Normal"/>
    <w:next w:val="Normal"/>
    <w:uiPriority w:val="39"/>
    <w:rsid w:val="00305D54"/>
    <w:rPr>
      <w:b/>
      <w:bCs/>
      <w:smallCaps/>
      <w:szCs w:val="26"/>
    </w:rPr>
  </w:style>
  <w:style w:type="paragraph" w:styleId="TM3">
    <w:name w:val="toc 3"/>
    <w:basedOn w:val="Normal"/>
    <w:next w:val="Normal"/>
    <w:uiPriority w:val="39"/>
    <w:rsid w:val="00305D54"/>
    <w:rPr>
      <w:smallCaps/>
      <w:szCs w:val="26"/>
    </w:rPr>
  </w:style>
  <w:style w:type="paragraph" w:styleId="TM5">
    <w:name w:val="toc 5"/>
    <w:basedOn w:val="Normal"/>
    <w:next w:val="Normal"/>
    <w:uiPriority w:val="39"/>
    <w:rsid w:val="00305D54"/>
    <w:rPr>
      <w:szCs w:val="26"/>
    </w:rPr>
  </w:style>
  <w:style w:type="paragraph" w:styleId="TM6">
    <w:name w:val="toc 6"/>
    <w:basedOn w:val="Normal"/>
    <w:next w:val="Normal"/>
    <w:uiPriority w:val="39"/>
    <w:rsid w:val="00305D54"/>
    <w:rPr>
      <w:szCs w:val="26"/>
    </w:rPr>
  </w:style>
  <w:style w:type="paragraph" w:styleId="TM7">
    <w:name w:val="toc 7"/>
    <w:basedOn w:val="Normal"/>
    <w:next w:val="Normal"/>
    <w:uiPriority w:val="39"/>
    <w:rsid w:val="00305D54"/>
    <w:rPr>
      <w:szCs w:val="26"/>
    </w:rPr>
  </w:style>
  <w:style w:type="paragraph" w:styleId="TM8">
    <w:name w:val="toc 8"/>
    <w:basedOn w:val="Normal"/>
    <w:next w:val="Normal"/>
    <w:uiPriority w:val="39"/>
    <w:rsid w:val="00305D54"/>
    <w:rPr>
      <w:szCs w:val="26"/>
    </w:rPr>
  </w:style>
  <w:style w:type="paragraph" w:styleId="TM9">
    <w:name w:val="toc 9"/>
    <w:basedOn w:val="Normal"/>
    <w:next w:val="Normal"/>
    <w:uiPriority w:val="39"/>
    <w:rsid w:val="00305D54"/>
    <w:rPr>
      <w:szCs w:val="26"/>
    </w:rPr>
  </w:style>
  <w:style w:type="paragraph" w:customStyle="1" w:styleId="titrearticle">
    <w:name w:val="titre article"/>
    <w:basedOn w:val="Normal"/>
    <w:rsid w:val="00305D54"/>
    <w:pPr>
      <w:spacing w:line="480" w:lineRule="atLeast"/>
    </w:pPr>
    <w:rPr>
      <w:rFonts w:ascii="Arial" w:hAnsi="Arial"/>
      <w:sz w:val="28"/>
    </w:rPr>
  </w:style>
  <w:style w:type="paragraph" w:customStyle="1" w:styleId="Titresansnumro">
    <w:name w:val="Titre sans numéro"/>
    <w:basedOn w:val="Titre1"/>
    <w:rsid w:val="00305D54"/>
    <w:pPr>
      <w:outlineLvl w:val="9"/>
    </w:pPr>
  </w:style>
  <w:style w:type="paragraph" w:styleId="Listepuces">
    <w:name w:val="List Bullet"/>
    <w:basedOn w:val="Retraitnormal"/>
    <w:rsid w:val="00305D54"/>
    <w:pPr>
      <w:numPr>
        <w:numId w:val="1"/>
      </w:numPr>
    </w:pPr>
  </w:style>
  <w:style w:type="paragraph" w:styleId="Explorateurdedocuments">
    <w:name w:val="Document Map"/>
    <w:basedOn w:val="Normal"/>
    <w:link w:val="ExplorateurdedocumentsCar"/>
    <w:rsid w:val="00305D54"/>
    <w:pPr>
      <w:shd w:val="clear" w:color="auto" w:fill="000080"/>
    </w:pPr>
    <w:rPr>
      <w:rFonts w:ascii="Tahoma" w:hAnsi="Tahoma"/>
    </w:rPr>
  </w:style>
  <w:style w:type="paragraph" w:customStyle="1" w:styleId="Figure">
    <w:name w:val="Figure"/>
    <w:basedOn w:val="Corpsdetexte"/>
    <w:rsid w:val="00305D54"/>
    <w:pPr>
      <w:spacing w:before="240"/>
      <w:ind w:left="454"/>
      <w:jc w:val="both"/>
    </w:pPr>
    <w:rPr>
      <w:i/>
      <w:u w:val="single"/>
    </w:rPr>
  </w:style>
  <w:style w:type="paragraph" w:styleId="Corpsdetexte">
    <w:name w:val="Body Text"/>
    <w:basedOn w:val="Normal"/>
    <w:link w:val="CorpsdetexteCar"/>
    <w:rsid w:val="00305D54"/>
    <w:pPr>
      <w:spacing w:after="120"/>
    </w:pPr>
  </w:style>
  <w:style w:type="paragraph" w:customStyle="1" w:styleId="Enumration2">
    <w:name w:val="Enumération2"/>
    <w:basedOn w:val="Normal"/>
    <w:rsid w:val="00305D54"/>
    <w:pPr>
      <w:tabs>
        <w:tab w:val="right" w:leader="dot" w:pos="7088"/>
      </w:tabs>
      <w:spacing w:before="120"/>
      <w:ind w:left="681" w:hanging="227"/>
      <w:jc w:val="both"/>
    </w:pPr>
    <w:rPr>
      <w:sz w:val="20"/>
    </w:rPr>
  </w:style>
  <w:style w:type="paragraph" w:customStyle="1" w:styleId="titredocument">
    <w:name w:val="titre document"/>
    <w:basedOn w:val="Normal"/>
    <w:rsid w:val="00305D54"/>
    <w:pPr>
      <w:spacing w:line="720" w:lineRule="atLeast"/>
    </w:pPr>
    <w:rPr>
      <w:rFonts w:ascii="Arial" w:hAnsi="Arial"/>
      <w:sz w:val="56"/>
    </w:rPr>
  </w:style>
  <w:style w:type="paragraph" w:customStyle="1" w:styleId="Enumrationtotal">
    <w:name w:val="Enumérationtotal"/>
    <w:basedOn w:val="Normal"/>
    <w:next w:val="Titre2"/>
    <w:rsid w:val="00305D54"/>
    <w:pPr>
      <w:tabs>
        <w:tab w:val="right" w:leader="dot" w:pos="7088"/>
      </w:tabs>
      <w:spacing w:before="120"/>
      <w:ind w:left="2552"/>
      <w:jc w:val="both"/>
    </w:pPr>
    <w:rPr>
      <w:sz w:val="20"/>
    </w:rPr>
  </w:style>
  <w:style w:type="paragraph" w:customStyle="1" w:styleId="Enumrationtrait">
    <w:name w:val="Enumérationtrait"/>
    <w:basedOn w:val="Normal"/>
    <w:rsid w:val="00305D54"/>
    <w:pPr>
      <w:tabs>
        <w:tab w:val="right" w:pos="7088"/>
      </w:tabs>
      <w:ind w:left="1361" w:hanging="227"/>
      <w:jc w:val="both"/>
    </w:pPr>
    <w:rPr>
      <w:sz w:val="20"/>
    </w:rPr>
  </w:style>
  <w:style w:type="paragraph" w:customStyle="1" w:styleId="Enumration3">
    <w:name w:val="Enumération3"/>
    <w:basedOn w:val="Normal"/>
    <w:rsid w:val="00305D54"/>
    <w:pPr>
      <w:numPr>
        <w:numId w:val="2"/>
      </w:numPr>
      <w:tabs>
        <w:tab w:val="right" w:leader="dot" w:pos="7938"/>
      </w:tabs>
      <w:spacing w:before="120"/>
      <w:jc w:val="both"/>
    </w:pPr>
    <w:rPr>
      <w:sz w:val="20"/>
    </w:rPr>
  </w:style>
  <w:style w:type="paragraph" w:styleId="Lgende">
    <w:name w:val="caption"/>
    <w:basedOn w:val="Normal"/>
    <w:next w:val="Normal"/>
    <w:uiPriority w:val="35"/>
    <w:unhideWhenUsed/>
    <w:qFormat/>
    <w:rsid w:val="00326EEE"/>
    <w:rPr>
      <w:rFonts w:ascii="Arial" w:hAnsi="Arial"/>
      <w:b/>
      <w:bCs/>
      <w:color w:val="1F497D" w:themeColor="text2"/>
      <w:sz w:val="20"/>
      <w:szCs w:val="18"/>
    </w:rPr>
  </w:style>
  <w:style w:type="paragraph" w:customStyle="1" w:styleId="1Corps12">
    <w:name w:val="1 Corps  12"/>
    <w:rsid w:val="00305D54"/>
    <w:pPr>
      <w:tabs>
        <w:tab w:val="left" w:pos="1417"/>
        <w:tab w:val="left" w:pos="3401"/>
      </w:tabs>
      <w:spacing w:before="240" w:after="120" w:line="280" w:lineRule="exact"/>
      <w:ind w:left="850"/>
      <w:jc w:val="both"/>
    </w:pPr>
    <w:rPr>
      <w:rFonts w:ascii="Times" w:hAnsi="Times"/>
    </w:rPr>
  </w:style>
  <w:style w:type="paragraph" w:customStyle="1" w:styleId="Reference">
    <w:name w:val="Reference"/>
    <w:rsid w:val="00305D54"/>
    <w:pPr>
      <w:spacing w:before="240" w:after="120" w:line="280" w:lineRule="exact"/>
      <w:ind w:left="2551" w:hanging="1984"/>
    </w:pPr>
    <w:rPr>
      <w:rFonts w:ascii="Times" w:hAnsi="Times"/>
      <w:color w:val="000000"/>
      <w:sz w:val="24"/>
    </w:rPr>
  </w:style>
  <w:style w:type="paragraph" w:customStyle="1" w:styleId="Corps12">
    <w:name w:val="Corps 12"/>
    <w:rsid w:val="00305D54"/>
    <w:pPr>
      <w:widowControl w:val="0"/>
      <w:tabs>
        <w:tab w:val="left" w:pos="1417"/>
        <w:tab w:val="left" w:pos="2551"/>
        <w:tab w:val="left" w:pos="3685"/>
        <w:tab w:val="left" w:pos="4818"/>
        <w:tab w:val="left" w:pos="5952"/>
      </w:tabs>
      <w:spacing w:before="360" w:after="180" w:line="280" w:lineRule="exact"/>
      <w:ind w:left="566"/>
      <w:jc w:val="both"/>
    </w:pPr>
    <w:rPr>
      <w:rFonts w:ascii="Times" w:hAnsi="Times"/>
      <w:sz w:val="24"/>
    </w:rPr>
  </w:style>
  <w:style w:type="paragraph" w:customStyle="1" w:styleId="1corps120">
    <w:name w:val="1corps12"/>
    <w:basedOn w:val="Normal"/>
    <w:rsid w:val="00305D54"/>
    <w:pPr>
      <w:tabs>
        <w:tab w:val="left" w:pos="1418"/>
        <w:tab w:val="left" w:pos="3402"/>
      </w:tabs>
      <w:spacing w:before="120" w:after="120"/>
      <w:ind w:left="567"/>
      <w:jc w:val="both"/>
    </w:pPr>
  </w:style>
  <w:style w:type="paragraph" w:customStyle="1" w:styleId="Corps120">
    <w:name w:val="Corps12"/>
    <w:basedOn w:val="Corpsdetexte"/>
    <w:rsid w:val="00305D54"/>
    <w:pPr>
      <w:ind w:left="397"/>
      <w:jc w:val="both"/>
    </w:pPr>
  </w:style>
  <w:style w:type="paragraph" w:customStyle="1" w:styleId="Corps12gras">
    <w:name w:val="Corps 12 gras"/>
    <w:rsid w:val="00305D54"/>
    <w:pPr>
      <w:widowControl w:val="0"/>
      <w:tabs>
        <w:tab w:val="left" w:pos="1417"/>
        <w:tab w:val="left" w:pos="2551"/>
        <w:tab w:val="left" w:pos="3685"/>
        <w:tab w:val="left" w:pos="4818"/>
        <w:tab w:val="left" w:pos="5952"/>
      </w:tabs>
      <w:spacing w:before="360" w:after="180" w:line="280" w:lineRule="exact"/>
      <w:ind w:firstLine="566"/>
      <w:jc w:val="both"/>
    </w:pPr>
    <w:rPr>
      <w:rFonts w:ascii="Times" w:hAnsi="Times"/>
      <w:b/>
      <w:color w:val="C0C0C0"/>
      <w:sz w:val="24"/>
    </w:rPr>
  </w:style>
  <w:style w:type="paragraph" w:customStyle="1" w:styleId="1Step12">
    <w:name w:val="1 Step 12"/>
    <w:rsid w:val="00305D54"/>
    <w:pPr>
      <w:widowControl w:val="0"/>
      <w:tabs>
        <w:tab w:val="left" w:pos="850"/>
      </w:tabs>
      <w:spacing w:before="120" w:after="120" w:line="280" w:lineRule="exact"/>
      <w:ind w:left="850" w:hanging="284"/>
      <w:jc w:val="both"/>
    </w:pPr>
    <w:rPr>
      <w:rFonts w:ascii="Times" w:hAnsi="Times"/>
      <w:color w:val="C0C0C0"/>
      <w:sz w:val="24"/>
    </w:rPr>
  </w:style>
  <w:style w:type="paragraph" w:customStyle="1" w:styleId="1StepFirst12">
    <w:name w:val="1 Step First 12"/>
    <w:rsid w:val="00305D54"/>
    <w:pPr>
      <w:widowControl w:val="0"/>
      <w:tabs>
        <w:tab w:val="left" w:pos="850"/>
      </w:tabs>
      <w:spacing w:before="120" w:after="120" w:line="280" w:lineRule="exact"/>
      <w:ind w:left="850" w:hanging="284"/>
      <w:jc w:val="both"/>
    </w:pPr>
    <w:rPr>
      <w:rFonts w:ascii="Times" w:hAnsi="Times"/>
      <w:color w:val="C0C0C0"/>
      <w:sz w:val="24"/>
    </w:rPr>
  </w:style>
  <w:style w:type="paragraph" w:customStyle="1" w:styleId="TableTitle">
    <w:name w:val="TableTitle"/>
    <w:rsid w:val="00305D54"/>
    <w:pPr>
      <w:widowControl w:val="0"/>
      <w:spacing w:line="280" w:lineRule="atLeast"/>
      <w:jc w:val="center"/>
    </w:pPr>
    <w:rPr>
      <w:rFonts w:ascii="Times" w:hAnsi="Times"/>
      <w:b/>
      <w:color w:val="C0C0C0"/>
      <w:sz w:val="24"/>
    </w:rPr>
  </w:style>
  <w:style w:type="paragraph" w:customStyle="1" w:styleId="CellHeading">
    <w:name w:val="CellHeading"/>
    <w:rsid w:val="00305D54"/>
    <w:pPr>
      <w:widowControl w:val="0"/>
      <w:spacing w:line="280" w:lineRule="atLeast"/>
      <w:jc w:val="center"/>
    </w:pPr>
    <w:rPr>
      <w:rFonts w:ascii="Times" w:hAnsi="Times"/>
      <w:color w:val="C0C0C0"/>
      <w:sz w:val="24"/>
    </w:rPr>
  </w:style>
  <w:style w:type="paragraph" w:customStyle="1" w:styleId="CellBody">
    <w:name w:val="CellBody"/>
    <w:rsid w:val="00305D54"/>
    <w:pPr>
      <w:widowControl w:val="0"/>
      <w:spacing w:line="280" w:lineRule="atLeast"/>
    </w:pPr>
    <w:rPr>
      <w:rFonts w:ascii="Times" w:hAnsi="Times"/>
      <w:color w:val="C0C0C0"/>
      <w:sz w:val="24"/>
    </w:rPr>
  </w:style>
  <w:style w:type="paragraph" w:customStyle="1" w:styleId="2Corps12">
    <w:name w:val="2 Corps 12"/>
    <w:rsid w:val="00305D54"/>
    <w:pPr>
      <w:widowControl w:val="0"/>
      <w:tabs>
        <w:tab w:val="left" w:pos="1417"/>
        <w:tab w:val="left" w:pos="3401"/>
      </w:tabs>
      <w:spacing w:before="240" w:after="120" w:line="280" w:lineRule="exact"/>
      <w:ind w:left="851"/>
      <w:jc w:val="both"/>
    </w:pPr>
    <w:rPr>
      <w:rFonts w:ascii="Times" w:hAnsi="Times"/>
      <w:color w:val="C0C0C0"/>
      <w:sz w:val="24"/>
    </w:rPr>
  </w:style>
  <w:style w:type="paragraph" w:customStyle="1" w:styleId="1Corps121">
    <w:name w:val="1Corps 12"/>
    <w:rsid w:val="00305D54"/>
    <w:pPr>
      <w:widowControl w:val="0"/>
      <w:tabs>
        <w:tab w:val="left" w:pos="1417"/>
        <w:tab w:val="left" w:pos="2551"/>
        <w:tab w:val="left" w:pos="3685"/>
        <w:tab w:val="left" w:pos="4818"/>
        <w:tab w:val="left" w:pos="5952"/>
      </w:tabs>
      <w:spacing w:before="360" w:after="180" w:line="280" w:lineRule="exact"/>
      <w:ind w:left="283"/>
      <w:jc w:val="both"/>
    </w:pPr>
    <w:rPr>
      <w:rFonts w:ascii="Times" w:hAnsi="Times"/>
      <w:color w:val="C0C0C0"/>
      <w:sz w:val="24"/>
    </w:rPr>
  </w:style>
  <w:style w:type="paragraph" w:customStyle="1" w:styleId="NormalGras">
    <w:name w:val="NormalGras"/>
    <w:basedOn w:val="Normal"/>
    <w:next w:val="Normal"/>
    <w:rsid w:val="00305D54"/>
    <w:pPr>
      <w:widowControl w:val="0"/>
      <w:suppressAutoHyphens/>
      <w:spacing w:before="120" w:after="120"/>
      <w:jc w:val="both"/>
    </w:pPr>
    <w:rPr>
      <w:b/>
    </w:rPr>
  </w:style>
  <w:style w:type="paragraph" w:customStyle="1" w:styleId="NormalRetire05">
    <w:name w:val="NormalRetire05"/>
    <w:basedOn w:val="Normal"/>
    <w:rsid w:val="00305D54"/>
    <w:pPr>
      <w:ind w:left="284"/>
    </w:pPr>
  </w:style>
  <w:style w:type="paragraph" w:styleId="Textebrut">
    <w:name w:val="Plain Text"/>
    <w:basedOn w:val="Normal"/>
    <w:link w:val="TextebrutCar"/>
    <w:rsid w:val="00305D54"/>
    <w:rPr>
      <w:rFonts w:ascii="Courier New" w:hAnsi="Courier New"/>
      <w:sz w:val="20"/>
    </w:rPr>
  </w:style>
  <w:style w:type="paragraph" w:styleId="Corpsdetexte2">
    <w:name w:val="Body Text 2"/>
    <w:basedOn w:val="Normal"/>
    <w:link w:val="Corpsdetexte2Car"/>
    <w:rsid w:val="00305D54"/>
    <w:rPr>
      <w:rFonts w:ascii="Tahoma" w:hAnsi="Tahoma"/>
      <w:sz w:val="18"/>
    </w:rPr>
  </w:style>
  <w:style w:type="paragraph" w:styleId="Corpsdetexte3">
    <w:name w:val="Body Text 3"/>
    <w:basedOn w:val="Normal"/>
    <w:link w:val="Corpsdetexte3Car"/>
    <w:rsid w:val="00305D54"/>
  </w:style>
  <w:style w:type="paragraph" w:customStyle="1" w:styleId="Preformatted">
    <w:name w:val="Preformatted"/>
    <w:basedOn w:val="Normal"/>
    <w:rsid w:val="00305D54"/>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customStyle="1" w:styleId="CODE">
    <w:name w:val="CODE"/>
    <w:rsid w:val="00305D54"/>
    <w:rPr>
      <w:rFonts w:ascii="Courier New" w:hAnsi="Courier New"/>
      <w:sz w:val="20"/>
    </w:rPr>
  </w:style>
  <w:style w:type="character" w:styleId="Lienhypertexte">
    <w:name w:val="Hyperlink"/>
    <w:uiPriority w:val="99"/>
    <w:rsid w:val="00305D54"/>
    <w:rPr>
      <w:color w:val="0000FF"/>
      <w:u w:val="single"/>
    </w:rPr>
  </w:style>
  <w:style w:type="paragraph" w:customStyle="1" w:styleId="RestartList">
    <w:name w:val="RestartList"/>
    <w:next w:val="Normal"/>
    <w:rsid w:val="00305D54"/>
    <w:pPr>
      <w:spacing w:line="14" w:lineRule="exact"/>
    </w:pPr>
    <w:rPr>
      <w:noProof/>
    </w:rPr>
  </w:style>
  <w:style w:type="character" w:styleId="Lienhypertextesuivivisit">
    <w:name w:val="FollowedHyperlink"/>
    <w:rsid w:val="00305D54"/>
    <w:rPr>
      <w:color w:val="800080"/>
      <w:u w:val="single"/>
    </w:rPr>
  </w:style>
  <w:style w:type="paragraph" w:styleId="Adressedestinataire">
    <w:name w:val="envelope address"/>
    <w:basedOn w:val="Normal"/>
    <w:rsid w:val="00305D54"/>
    <w:pPr>
      <w:framePr w:w="7938" w:h="1985" w:hRule="exact" w:hSpace="141" w:wrap="auto" w:hAnchor="page" w:xAlign="center" w:yAlign="bottom"/>
      <w:ind w:left="2835"/>
    </w:pPr>
    <w:rPr>
      <w:rFonts w:ascii="Arial" w:hAnsi="Arial" w:cs="Arial"/>
      <w:szCs w:val="24"/>
    </w:rPr>
  </w:style>
  <w:style w:type="paragraph" w:styleId="Adresseexpditeur">
    <w:name w:val="envelope return"/>
    <w:basedOn w:val="Normal"/>
    <w:rsid w:val="00305D54"/>
    <w:rPr>
      <w:rFonts w:ascii="Arial" w:hAnsi="Arial" w:cs="Arial"/>
      <w:sz w:val="20"/>
    </w:rPr>
  </w:style>
  <w:style w:type="paragraph" w:styleId="AdresseHTML">
    <w:name w:val="HTML Address"/>
    <w:basedOn w:val="Normal"/>
    <w:link w:val="AdresseHTMLCar"/>
    <w:rsid w:val="00305D54"/>
    <w:rPr>
      <w:i/>
      <w:iCs/>
    </w:rPr>
  </w:style>
  <w:style w:type="paragraph" w:styleId="Commentaire">
    <w:name w:val="annotation text"/>
    <w:basedOn w:val="Normal"/>
    <w:link w:val="CommentaireCar"/>
    <w:semiHidden/>
    <w:rsid w:val="00305D54"/>
    <w:rPr>
      <w:sz w:val="20"/>
    </w:rPr>
  </w:style>
  <w:style w:type="paragraph" w:styleId="Date">
    <w:name w:val="Date"/>
    <w:basedOn w:val="Normal"/>
    <w:next w:val="Normal"/>
    <w:link w:val="DateCar"/>
    <w:rsid w:val="00305D54"/>
  </w:style>
  <w:style w:type="paragraph" w:styleId="En-ttedemessage">
    <w:name w:val="Message Header"/>
    <w:basedOn w:val="Normal"/>
    <w:link w:val="En-ttedemessageCar"/>
    <w:rsid w:val="00305D5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Formuledepolitesse">
    <w:name w:val="Closing"/>
    <w:basedOn w:val="Normal"/>
    <w:link w:val="FormuledepolitesseCar"/>
    <w:rsid w:val="00305D54"/>
    <w:pPr>
      <w:ind w:left="4252"/>
    </w:pPr>
  </w:style>
  <w:style w:type="paragraph" w:styleId="Index1">
    <w:name w:val="index 1"/>
    <w:basedOn w:val="Normal"/>
    <w:next w:val="Normal"/>
    <w:autoRedefine/>
    <w:rsid w:val="00305D54"/>
    <w:pPr>
      <w:ind w:left="240" w:hanging="240"/>
    </w:pPr>
  </w:style>
  <w:style w:type="paragraph" w:styleId="Index2">
    <w:name w:val="index 2"/>
    <w:basedOn w:val="Normal"/>
    <w:next w:val="Normal"/>
    <w:autoRedefine/>
    <w:rsid w:val="00305D54"/>
    <w:pPr>
      <w:ind w:left="480" w:hanging="240"/>
    </w:pPr>
  </w:style>
  <w:style w:type="paragraph" w:styleId="Index3">
    <w:name w:val="index 3"/>
    <w:basedOn w:val="Normal"/>
    <w:next w:val="Normal"/>
    <w:autoRedefine/>
    <w:rsid w:val="00305D54"/>
    <w:pPr>
      <w:ind w:left="720" w:hanging="240"/>
    </w:pPr>
  </w:style>
  <w:style w:type="paragraph" w:styleId="Index4">
    <w:name w:val="index 4"/>
    <w:basedOn w:val="Normal"/>
    <w:next w:val="Normal"/>
    <w:autoRedefine/>
    <w:rsid w:val="00305D54"/>
    <w:pPr>
      <w:ind w:left="960" w:hanging="240"/>
    </w:pPr>
  </w:style>
  <w:style w:type="paragraph" w:styleId="Index5">
    <w:name w:val="index 5"/>
    <w:basedOn w:val="Normal"/>
    <w:next w:val="Normal"/>
    <w:autoRedefine/>
    <w:rsid w:val="00305D54"/>
    <w:pPr>
      <w:ind w:left="1200" w:hanging="240"/>
    </w:pPr>
  </w:style>
  <w:style w:type="paragraph" w:styleId="Index6">
    <w:name w:val="index 6"/>
    <w:basedOn w:val="Normal"/>
    <w:next w:val="Normal"/>
    <w:autoRedefine/>
    <w:rsid w:val="00305D54"/>
    <w:pPr>
      <w:ind w:left="1440" w:hanging="240"/>
    </w:pPr>
  </w:style>
  <w:style w:type="paragraph" w:styleId="Index7">
    <w:name w:val="index 7"/>
    <w:basedOn w:val="Normal"/>
    <w:next w:val="Normal"/>
    <w:autoRedefine/>
    <w:rsid w:val="00305D54"/>
    <w:pPr>
      <w:ind w:left="1680" w:hanging="240"/>
    </w:pPr>
  </w:style>
  <w:style w:type="paragraph" w:styleId="Index8">
    <w:name w:val="index 8"/>
    <w:basedOn w:val="Normal"/>
    <w:next w:val="Normal"/>
    <w:autoRedefine/>
    <w:rsid w:val="00305D54"/>
    <w:pPr>
      <w:ind w:left="1920" w:hanging="240"/>
    </w:pPr>
  </w:style>
  <w:style w:type="paragraph" w:styleId="Index9">
    <w:name w:val="index 9"/>
    <w:basedOn w:val="Normal"/>
    <w:next w:val="Normal"/>
    <w:autoRedefine/>
    <w:rsid w:val="00305D54"/>
    <w:pPr>
      <w:ind w:left="2160" w:hanging="240"/>
    </w:pPr>
  </w:style>
  <w:style w:type="paragraph" w:styleId="Liste">
    <w:name w:val="List"/>
    <w:basedOn w:val="Normal"/>
    <w:rsid w:val="00305D54"/>
    <w:pPr>
      <w:ind w:left="283" w:hanging="283"/>
    </w:pPr>
  </w:style>
  <w:style w:type="paragraph" w:styleId="Liste2">
    <w:name w:val="List 2"/>
    <w:basedOn w:val="Normal"/>
    <w:rsid w:val="00305D54"/>
    <w:pPr>
      <w:ind w:left="566" w:hanging="283"/>
    </w:pPr>
  </w:style>
  <w:style w:type="paragraph" w:styleId="Liste3">
    <w:name w:val="List 3"/>
    <w:basedOn w:val="Normal"/>
    <w:rsid w:val="00305D54"/>
    <w:pPr>
      <w:ind w:left="849" w:hanging="283"/>
    </w:pPr>
  </w:style>
  <w:style w:type="paragraph" w:styleId="Liste4">
    <w:name w:val="List 4"/>
    <w:basedOn w:val="Normal"/>
    <w:rsid w:val="00305D54"/>
    <w:pPr>
      <w:ind w:left="1132" w:hanging="283"/>
    </w:pPr>
  </w:style>
  <w:style w:type="paragraph" w:styleId="Liste5">
    <w:name w:val="List 5"/>
    <w:basedOn w:val="Normal"/>
    <w:rsid w:val="00305D54"/>
    <w:pPr>
      <w:ind w:left="1415" w:hanging="283"/>
    </w:pPr>
  </w:style>
  <w:style w:type="paragraph" w:styleId="Listenumros">
    <w:name w:val="List Number"/>
    <w:basedOn w:val="Normal"/>
    <w:rsid w:val="00305D54"/>
    <w:pPr>
      <w:numPr>
        <w:numId w:val="4"/>
      </w:numPr>
    </w:pPr>
  </w:style>
  <w:style w:type="paragraph" w:styleId="Listenumros2">
    <w:name w:val="List Number 2"/>
    <w:basedOn w:val="Normal"/>
    <w:rsid w:val="00305D54"/>
    <w:pPr>
      <w:numPr>
        <w:numId w:val="5"/>
      </w:numPr>
    </w:pPr>
  </w:style>
  <w:style w:type="paragraph" w:styleId="Listenumros3">
    <w:name w:val="List Number 3"/>
    <w:basedOn w:val="Normal"/>
    <w:rsid w:val="00305D54"/>
    <w:pPr>
      <w:numPr>
        <w:numId w:val="6"/>
      </w:numPr>
    </w:pPr>
  </w:style>
  <w:style w:type="paragraph" w:styleId="Listenumros4">
    <w:name w:val="List Number 4"/>
    <w:basedOn w:val="Normal"/>
    <w:rsid w:val="00305D54"/>
    <w:pPr>
      <w:numPr>
        <w:numId w:val="7"/>
      </w:numPr>
    </w:pPr>
  </w:style>
  <w:style w:type="paragraph" w:styleId="Listenumros5">
    <w:name w:val="List Number 5"/>
    <w:basedOn w:val="Normal"/>
    <w:rsid w:val="00305D54"/>
    <w:pPr>
      <w:numPr>
        <w:numId w:val="8"/>
      </w:numPr>
    </w:pPr>
  </w:style>
  <w:style w:type="paragraph" w:styleId="Listepuces2">
    <w:name w:val="List Bullet 2"/>
    <w:basedOn w:val="Normal"/>
    <w:autoRedefine/>
    <w:rsid w:val="00305D54"/>
    <w:pPr>
      <w:numPr>
        <w:numId w:val="3"/>
      </w:numPr>
    </w:pPr>
  </w:style>
  <w:style w:type="paragraph" w:styleId="Listepuces3">
    <w:name w:val="List Bullet 3"/>
    <w:basedOn w:val="Normal"/>
    <w:autoRedefine/>
    <w:rsid w:val="00305D54"/>
    <w:pPr>
      <w:numPr>
        <w:numId w:val="9"/>
      </w:numPr>
    </w:pPr>
  </w:style>
  <w:style w:type="paragraph" w:styleId="Listepuces4">
    <w:name w:val="List Bullet 4"/>
    <w:basedOn w:val="Normal"/>
    <w:autoRedefine/>
    <w:rsid w:val="00305D54"/>
    <w:pPr>
      <w:numPr>
        <w:numId w:val="10"/>
      </w:numPr>
    </w:pPr>
  </w:style>
  <w:style w:type="paragraph" w:styleId="Listepuces5">
    <w:name w:val="List Bullet 5"/>
    <w:basedOn w:val="Normal"/>
    <w:autoRedefine/>
    <w:rsid w:val="00305D54"/>
    <w:pPr>
      <w:numPr>
        <w:numId w:val="11"/>
      </w:numPr>
    </w:pPr>
  </w:style>
  <w:style w:type="paragraph" w:styleId="Listecontinue">
    <w:name w:val="List Continue"/>
    <w:basedOn w:val="Normal"/>
    <w:rsid w:val="00305D54"/>
    <w:pPr>
      <w:spacing w:after="120"/>
      <w:ind w:left="283"/>
    </w:pPr>
  </w:style>
  <w:style w:type="paragraph" w:styleId="Listecontinue2">
    <w:name w:val="List Continue 2"/>
    <w:basedOn w:val="Normal"/>
    <w:rsid w:val="00305D54"/>
    <w:pPr>
      <w:spacing w:after="120"/>
      <w:ind w:left="566"/>
    </w:pPr>
  </w:style>
  <w:style w:type="paragraph" w:styleId="Listecontinue3">
    <w:name w:val="List Continue 3"/>
    <w:basedOn w:val="Normal"/>
    <w:rsid w:val="00305D54"/>
    <w:pPr>
      <w:spacing w:after="120"/>
      <w:ind w:left="849"/>
    </w:pPr>
  </w:style>
  <w:style w:type="paragraph" w:styleId="Listecontinue4">
    <w:name w:val="List Continue 4"/>
    <w:basedOn w:val="Normal"/>
    <w:rsid w:val="00305D54"/>
    <w:pPr>
      <w:spacing w:after="120"/>
      <w:ind w:left="1132"/>
    </w:pPr>
  </w:style>
  <w:style w:type="paragraph" w:styleId="Listecontinue5">
    <w:name w:val="List Continue 5"/>
    <w:basedOn w:val="Normal"/>
    <w:rsid w:val="00305D54"/>
    <w:pPr>
      <w:spacing w:after="120"/>
      <w:ind w:left="1415"/>
    </w:pPr>
  </w:style>
  <w:style w:type="paragraph" w:styleId="NormalWeb">
    <w:name w:val="Normal (Web)"/>
    <w:basedOn w:val="Normal"/>
    <w:rsid w:val="00305D54"/>
    <w:rPr>
      <w:szCs w:val="24"/>
    </w:rPr>
  </w:style>
  <w:style w:type="paragraph" w:styleId="Normalcentr">
    <w:name w:val="Block Text"/>
    <w:basedOn w:val="Normal"/>
    <w:rsid w:val="00305D54"/>
    <w:pPr>
      <w:spacing w:after="120"/>
      <w:ind w:left="1440" w:right="1440"/>
    </w:pPr>
  </w:style>
  <w:style w:type="paragraph" w:styleId="Notedebasdepage">
    <w:name w:val="footnote text"/>
    <w:basedOn w:val="Normal"/>
    <w:link w:val="NotedebasdepageCar"/>
    <w:semiHidden/>
    <w:rsid w:val="00305D54"/>
    <w:rPr>
      <w:sz w:val="20"/>
    </w:rPr>
  </w:style>
  <w:style w:type="paragraph" w:styleId="Notedefin">
    <w:name w:val="endnote text"/>
    <w:basedOn w:val="Normal"/>
    <w:link w:val="NotedefinCar"/>
    <w:rsid w:val="00305D54"/>
    <w:rPr>
      <w:sz w:val="20"/>
    </w:rPr>
  </w:style>
  <w:style w:type="paragraph" w:styleId="PrformatHTML">
    <w:name w:val="HTML Preformatted"/>
    <w:basedOn w:val="Normal"/>
    <w:link w:val="PrformatHTMLCar"/>
    <w:rsid w:val="00305D54"/>
    <w:rPr>
      <w:rFonts w:ascii="Courier New" w:hAnsi="Courier New" w:cs="Courier New"/>
      <w:sz w:val="20"/>
    </w:rPr>
  </w:style>
  <w:style w:type="paragraph" w:styleId="Retrait1religne">
    <w:name w:val="Body Text First Indent"/>
    <w:basedOn w:val="Corpsdetexte"/>
    <w:link w:val="Retrait1religneCar"/>
    <w:rsid w:val="00305D54"/>
    <w:pPr>
      <w:ind w:firstLine="210"/>
    </w:pPr>
  </w:style>
  <w:style w:type="paragraph" w:styleId="Retraitcorpsdetexte">
    <w:name w:val="Body Text Indent"/>
    <w:basedOn w:val="Normal"/>
    <w:link w:val="RetraitcorpsdetexteCar"/>
    <w:rsid w:val="00305D54"/>
    <w:pPr>
      <w:spacing w:after="120"/>
      <w:ind w:left="283"/>
    </w:pPr>
  </w:style>
  <w:style w:type="paragraph" w:styleId="Retraitcorpsdetexte2">
    <w:name w:val="Body Text Indent 2"/>
    <w:basedOn w:val="Normal"/>
    <w:link w:val="Retraitcorpsdetexte2Car"/>
    <w:rsid w:val="00305D54"/>
    <w:pPr>
      <w:spacing w:after="120" w:line="480" w:lineRule="auto"/>
      <w:ind w:left="283"/>
    </w:pPr>
  </w:style>
  <w:style w:type="paragraph" w:styleId="Retraitcorpsdetexte3">
    <w:name w:val="Body Text Indent 3"/>
    <w:basedOn w:val="Normal"/>
    <w:link w:val="Retraitcorpsdetexte3Car"/>
    <w:rsid w:val="00305D54"/>
    <w:pPr>
      <w:spacing w:after="120"/>
      <w:ind w:left="283"/>
    </w:pPr>
    <w:rPr>
      <w:sz w:val="16"/>
      <w:szCs w:val="16"/>
    </w:rPr>
  </w:style>
  <w:style w:type="paragraph" w:styleId="Retraitcorpset1relig">
    <w:name w:val="Body Text First Indent 2"/>
    <w:basedOn w:val="Retraitcorpsdetexte"/>
    <w:link w:val="Retraitcorpset1religCar"/>
    <w:rsid w:val="00305D54"/>
    <w:pPr>
      <w:ind w:firstLine="210"/>
    </w:pPr>
  </w:style>
  <w:style w:type="paragraph" w:styleId="Salutations">
    <w:name w:val="Salutation"/>
    <w:basedOn w:val="Normal"/>
    <w:next w:val="Normal"/>
    <w:link w:val="SalutationsCar"/>
    <w:rsid w:val="00305D54"/>
  </w:style>
  <w:style w:type="paragraph" w:styleId="Signature">
    <w:name w:val="Signature"/>
    <w:basedOn w:val="Normal"/>
    <w:link w:val="SignatureCar"/>
    <w:rsid w:val="00305D54"/>
    <w:pPr>
      <w:ind w:left="4252"/>
    </w:pPr>
  </w:style>
  <w:style w:type="paragraph" w:styleId="Signaturelectronique">
    <w:name w:val="E-mail Signature"/>
    <w:basedOn w:val="Normal"/>
    <w:link w:val="SignaturelectroniqueCar"/>
    <w:rsid w:val="00305D54"/>
  </w:style>
  <w:style w:type="paragraph" w:styleId="Sous-titre">
    <w:name w:val="Subtitle"/>
    <w:basedOn w:val="Normal"/>
    <w:next w:val="Normal"/>
    <w:link w:val="Sous-titreCar"/>
    <w:uiPriority w:val="11"/>
    <w:qFormat/>
    <w:rsid w:val="002C4236"/>
    <w:pPr>
      <w:numPr>
        <w:ilvl w:val="1"/>
      </w:numPr>
      <w:spacing w:before="480" w:after="120"/>
    </w:pPr>
    <w:rPr>
      <w:rFonts w:ascii="Arial" w:eastAsiaTheme="majorEastAsia" w:hAnsi="Arial" w:cstheme="majorBidi"/>
      <w:b/>
      <w:iCs/>
      <w:color w:val="1F497D" w:themeColor="text2"/>
      <w:spacing w:val="15"/>
      <w:szCs w:val="24"/>
    </w:rPr>
  </w:style>
  <w:style w:type="paragraph" w:styleId="Tabledesillustrations">
    <w:name w:val="table of figures"/>
    <w:basedOn w:val="Normal"/>
    <w:next w:val="Normal"/>
    <w:rsid w:val="00305D54"/>
    <w:pPr>
      <w:ind w:left="480" w:hanging="480"/>
    </w:pPr>
  </w:style>
  <w:style w:type="paragraph" w:styleId="Tabledesrfrencesjuridiques">
    <w:name w:val="table of authorities"/>
    <w:basedOn w:val="Normal"/>
    <w:next w:val="Normal"/>
    <w:rsid w:val="00305D54"/>
    <w:pPr>
      <w:ind w:left="240" w:hanging="240"/>
    </w:pPr>
  </w:style>
  <w:style w:type="paragraph" w:styleId="Textedemacro">
    <w:name w:val="macro"/>
    <w:link w:val="TextedemacroCar"/>
    <w:rsid w:val="00305D5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itre">
    <w:name w:val="Title"/>
    <w:basedOn w:val="Normal"/>
    <w:next w:val="Normal"/>
    <w:link w:val="TitreCar"/>
    <w:uiPriority w:val="10"/>
    <w:qFormat/>
    <w:rsid w:val="00EF65F5"/>
    <w:pPr>
      <w:pageBreakBefore/>
      <w:pBdr>
        <w:bottom w:val="single" w:sz="8" w:space="4" w:color="4F81BD" w:themeColor="accent1"/>
      </w:pBdr>
      <w:spacing w:after="300"/>
      <w:contextualSpacing/>
      <w:outlineLvl w:val="0"/>
    </w:pPr>
    <w:rPr>
      <w:rFonts w:asciiTheme="majorHAnsi" w:eastAsiaTheme="majorEastAsia" w:hAnsiTheme="majorHAnsi" w:cstheme="majorBidi"/>
      <w:color w:val="17365D" w:themeColor="text2" w:themeShade="BF"/>
      <w:spacing w:val="5"/>
      <w:kern w:val="28"/>
      <w:sz w:val="52"/>
      <w:szCs w:val="52"/>
    </w:rPr>
  </w:style>
  <w:style w:type="paragraph" w:styleId="Titredenote">
    <w:name w:val="Note Heading"/>
    <w:basedOn w:val="Normal"/>
    <w:next w:val="Normal"/>
    <w:link w:val="TitredenoteCar"/>
    <w:rsid w:val="00305D54"/>
  </w:style>
  <w:style w:type="paragraph" w:styleId="Titreindex">
    <w:name w:val="index heading"/>
    <w:basedOn w:val="Normal"/>
    <w:next w:val="Index1"/>
    <w:rsid w:val="00305D54"/>
    <w:rPr>
      <w:rFonts w:ascii="Arial" w:hAnsi="Arial" w:cs="Arial"/>
      <w:b/>
      <w:bCs/>
    </w:rPr>
  </w:style>
  <w:style w:type="paragraph" w:styleId="TitreTR">
    <w:name w:val="toa heading"/>
    <w:basedOn w:val="Normal"/>
    <w:next w:val="Normal"/>
    <w:rsid w:val="00305D54"/>
    <w:pPr>
      <w:spacing w:before="120"/>
    </w:pPr>
    <w:rPr>
      <w:rFonts w:ascii="Arial" w:hAnsi="Arial" w:cs="Arial"/>
      <w:b/>
      <w:bCs/>
      <w:szCs w:val="24"/>
    </w:rPr>
  </w:style>
  <w:style w:type="character" w:styleId="Appelnotedebasdep">
    <w:name w:val="footnote reference"/>
    <w:semiHidden/>
    <w:rsid w:val="00305D54"/>
    <w:rPr>
      <w:vertAlign w:val="superscript"/>
    </w:rPr>
  </w:style>
  <w:style w:type="character" w:customStyle="1" w:styleId="tx1">
    <w:name w:val="tx1"/>
    <w:rsid w:val="00305D54"/>
    <w:rPr>
      <w:b/>
      <w:bCs/>
    </w:rPr>
  </w:style>
  <w:style w:type="paragraph" w:styleId="Textedebulles">
    <w:name w:val="Balloon Text"/>
    <w:basedOn w:val="Normal"/>
    <w:link w:val="TextedebullesCar"/>
    <w:uiPriority w:val="99"/>
    <w:semiHidden/>
    <w:rsid w:val="00305D54"/>
    <w:rPr>
      <w:rFonts w:ascii="Tahoma" w:hAnsi="Tahoma" w:cs="Tahoma"/>
      <w:sz w:val="16"/>
      <w:szCs w:val="16"/>
    </w:rPr>
  </w:style>
  <w:style w:type="paragraph" w:customStyle="1" w:styleId="Retraitnormal1">
    <w:name w:val="Retrait normal1"/>
    <w:basedOn w:val="Normal"/>
    <w:rsid w:val="00305D54"/>
    <w:pPr>
      <w:suppressAutoHyphens/>
      <w:spacing w:before="120"/>
      <w:ind w:left="454"/>
      <w:jc w:val="both"/>
    </w:pPr>
    <w:rPr>
      <w:lang w:eastAsia="ar-SA"/>
    </w:rPr>
  </w:style>
  <w:style w:type="character" w:styleId="Marquedecommentaire">
    <w:name w:val="annotation reference"/>
    <w:semiHidden/>
    <w:rsid w:val="001A7464"/>
    <w:rPr>
      <w:sz w:val="16"/>
      <w:szCs w:val="16"/>
    </w:rPr>
  </w:style>
  <w:style w:type="paragraph" w:styleId="Objetducommentaire">
    <w:name w:val="annotation subject"/>
    <w:basedOn w:val="Commentaire"/>
    <w:next w:val="Commentaire"/>
    <w:link w:val="ObjetducommentaireCar"/>
    <w:uiPriority w:val="99"/>
    <w:semiHidden/>
    <w:rsid w:val="001A7464"/>
    <w:rPr>
      <w:b/>
      <w:bCs/>
    </w:rPr>
  </w:style>
  <w:style w:type="table" w:styleId="Grilledetableau8">
    <w:name w:val="Table Grid 8"/>
    <w:basedOn w:val="TableauNormal"/>
    <w:rsid w:val="0055744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vision">
    <w:name w:val="Revision"/>
    <w:hidden/>
    <w:uiPriority w:val="99"/>
    <w:rsid w:val="001D572E"/>
    <w:rPr>
      <w:rFonts w:ascii="Times" w:hAnsi="Times"/>
      <w:sz w:val="24"/>
    </w:rPr>
  </w:style>
  <w:style w:type="character" w:customStyle="1" w:styleId="Titre1Car">
    <w:name w:val="Titre 1 Car"/>
    <w:basedOn w:val="Policepardfaut"/>
    <w:link w:val="Titre1"/>
    <w:uiPriority w:val="9"/>
    <w:rsid w:val="00B23A69"/>
    <w:rPr>
      <w:rFonts w:ascii="Arial" w:eastAsiaTheme="majorEastAsia" w:hAnsi="Arial" w:cstheme="majorBidi"/>
      <w:b/>
      <w:bCs/>
      <w:color w:val="1F497D" w:themeColor="text2"/>
      <w:sz w:val="28"/>
      <w:szCs w:val="28"/>
      <w:lang w:val="pt-BR"/>
    </w:rPr>
  </w:style>
  <w:style w:type="character" w:customStyle="1" w:styleId="Titre2Car">
    <w:name w:val="Titre 2 Car"/>
    <w:basedOn w:val="Policepardfaut"/>
    <w:link w:val="Titre2"/>
    <w:uiPriority w:val="9"/>
    <w:rsid w:val="00010CFE"/>
    <w:rPr>
      <w:rFonts w:ascii="Arial" w:eastAsiaTheme="majorEastAsia" w:hAnsi="Arial" w:cstheme="majorBidi"/>
      <w:b/>
      <w:bCs/>
      <w:color w:val="1F497D" w:themeColor="text2"/>
      <w:sz w:val="26"/>
      <w:szCs w:val="26"/>
      <w:lang w:val="pt-BR"/>
    </w:rPr>
  </w:style>
  <w:style w:type="character" w:customStyle="1" w:styleId="Titre3Car">
    <w:name w:val="Titre 3 Car"/>
    <w:basedOn w:val="Policepardfaut"/>
    <w:link w:val="Titre3"/>
    <w:uiPriority w:val="9"/>
    <w:rsid w:val="00010CFE"/>
    <w:rPr>
      <w:rFonts w:asciiTheme="majorHAnsi" w:eastAsiaTheme="majorEastAsia" w:hAnsiTheme="majorHAnsi" w:cstheme="majorBidi"/>
      <w:b/>
      <w:bCs/>
      <w:color w:val="1F497D" w:themeColor="text2"/>
      <w:lang w:val="pt-BR"/>
    </w:rPr>
  </w:style>
  <w:style w:type="character" w:customStyle="1" w:styleId="Titre4Car">
    <w:name w:val="Titre 4 Car"/>
    <w:basedOn w:val="Policepardfaut"/>
    <w:link w:val="Titre4"/>
    <w:uiPriority w:val="9"/>
    <w:rsid w:val="00740B43"/>
    <w:rPr>
      <w:rFonts w:asciiTheme="majorHAnsi" w:eastAsiaTheme="majorEastAsia" w:hAnsiTheme="majorHAnsi" w:cstheme="majorBidi"/>
      <w:b/>
      <w:bCs/>
      <w:iCs/>
      <w:color w:val="1F497D" w:themeColor="text2"/>
      <w:lang w:val="pt-BR"/>
    </w:rPr>
  </w:style>
  <w:style w:type="character" w:customStyle="1" w:styleId="Titre5Car">
    <w:name w:val="Titre 5 Car"/>
    <w:basedOn w:val="Policepardfaut"/>
    <w:link w:val="Titre5"/>
    <w:uiPriority w:val="9"/>
    <w:rsid w:val="000D55BD"/>
    <w:rPr>
      <w:rFonts w:asciiTheme="majorHAnsi" w:eastAsiaTheme="majorEastAsia" w:hAnsiTheme="majorHAnsi" w:cstheme="majorBidi"/>
      <w:color w:val="243F60" w:themeColor="accent1" w:themeShade="7F"/>
      <w:lang w:val="pt-BR"/>
    </w:rPr>
  </w:style>
  <w:style w:type="character" w:customStyle="1" w:styleId="Titre6Car">
    <w:name w:val="Titre 6 Car"/>
    <w:basedOn w:val="Policepardfaut"/>
    <w:link w:val="Titre6"/>
    <w:uiPriority w:val="9"/>
    <w:rsid w:val="000D55BD"/>
    <w:rPr>
      <w:rFonts w:asciiTheme="majorHAnsi" w:eastAsiaTheme="majorEastAsia" w:hAnsiTheme="majorHAnsi" w:cstheme="majorBidi"/>
      <w:i/>
      <w:iCs/>
      <w:color w:val="243F60" w:themeColor="accent1" w:themeShade="7F"/>
      <w:lang w:val="pt-BR"/>
    </w:rPr>
  </w:style>
  <w:style w:type="character" w:customStyle="1" w:styleId="Titre7Car">
    <w:name w:val="Titre 7 Car"/>
    <w:basedOn w:val="Policepardfaut"/>
    <w:link w:val="Titre7"/>
    <w:uiPriority w:val="9"/>
    <w:rsid w:val="000D55BD"/>
    <w:rPr>
      <w:rFonts w:asciiTheme="majorHAnsi" w:eastAsiaTheme="majorEastAsia" w:hAnsiTheme="majorHAnsi" w:cstheme="majorBidi"/>
      <w:i/>
      <w:iCs/>
      <w:color w:val="404040" w:themeColor="text1" w:themeTint="BF"/>
      <w:lang w:val="pt-BR"/>
    </w:rPr>
  </w:style>
  <w:style w:type="character" w:customStyle="1" w:styleId="Titre8Car">
    <w:name w:val="Titre 8 Car"/>
    <w:basedOn w:val="Policepardfaut"/>
    <w:link w:val="Titre8"/>
    <w:uiPriority w:val="9"/>
    <w:rsid w:val="000D55BD"/>
    <w:rPr>
      <w:rFonts w:asciiTheme="majorHAnsi" w:eastAsiaTheme="majorEastAsia" w:hAnsiTheme="majorHAnsi" w:cstheme="majorBidi"/>
      <w:color w:val="4F81BD" w:themeColor="accent1"/>
      <w:sz w:val="20"/>
      <w:szCs w:val="20"/>
      <w:lang w:val="pt-BR"/>
    </w:rPr>
  </w:style>
  <w:style w:type="character" w:customStyle="1" w:styleId="Titre9Car">
    <w:name w:val="Titre 9 Car"/>
    <w:basedOn w:val="Policepardfaut"/>
    <w:link w:val="Titre9"/>
    <w:uiPriority w:val="9"/>
    <w:rsid w:val="000D55BD"/>
    <w:rPr>
      <w:rFonts w:asciiTheme="majorHAnsi" w:eastAsiaTheme="majorEastAsia" w:hAnsiTheme="majorHAnsi" w:cstheme="majorBidi"/>
      <w:i/>
      <w:iCs/>
      <w:color w:val="404040" w:themeColor="text1" w:themeTint="BF"/>
      <w:sz w:val="20"/>
      <w:szCs w:val="20"/>
      <w:lang w:val="pt-BR"/>
    </w:rPr>
  </w:style>
  <w:style w:type="character" w:customStyle="1" w:styleId="TitreCar">
    <w:name w:val="Titre Car"/>
    <w:basedOn w:val="Policepardfaut"/>
    <w:link w:val="Titre"/>
    <w:uiPriority w:val="10"/>
    <w:rsid w:val="00EF65F5"/>
    <w:rPr>
      <w:rFonts w:asciiTheme="majorHAnsi" w:eastAsiaTheme="majorEastAsia" w:hAnsiTheme="majorHAnsi" w:cstheme="majorBidi"/>
      <w:color w:val="17365D" w:themeColor="text2" w:themeShade="BF"/>
      <w:spacing w:val="5"/>
      <w:kern w:val="28"/>
      <w:sz w:val="52"/>
      <w:szCs w:val="52"/>
      <w:lang w:val="pt-BR"/>
    </w:rPr>
  </w:style>
  <w:style w:type="character" w:customStyle="1" w:styleId="Sous-titreCar">
    <w:name w:val="Sous-titre Car"/>
    <w:basedOn w:val="Policepardfaut"/>
    <w:link w:val="Sous-titre"/>
    <w:uiPriority w:val="11"/>
    <w:rsid w:val="002C4236"/>
    <w:rPr>
      <w:rFonts w:ascii="Arial" w:eastAsiaTheme="majorEastAsia" w:hAnsi="Arial" w:cstheme="majorBidi"/>
      <w:b/>
      <w:iCs/>
      <w:color w:val="1F497D" w:themeColor="text2"/>
      <w:spacing w:val="15"/>
      <w:szCs w:val="24"/>
      <w:lang w:val="pt-BR"/>
    </w:rPr>
  </w:style>
  <w:style w:type="character" w:styleId="lev">
    <w:name w:val="Strong"/>
    <w:basedOn w:val="Policepardfaut"/>
    <w:uiPriority w:val="22"/>
    <w:qFormat/>
    <w:rsid w:val="000D55BD"/>
    <w:rPr>
      <w:b/>
      <w:bCs/>
    </w:rPr>
  </w:style>
  <w:style w:type="character" w:styleId="Accentuation">
    <w:name w:val="Emphasis"/>
    <w:basedOn w:val="Policepardfaut"/>
    <w:uiPriority w:val="20"/>
    <w:qFormat/>
    <w:rsid w:val="000D55BD"/>
    <w:rPr>
      <w:i/>
      <w:iCs/>
    </w:rPr>
  </w:style>
  <w:style w:type="paragraph" w:styleId="Sansinterligne">
    <w:name w:val="No Spacing"/>
    <w:uiPriority w:val="1"/>
    <w:qFormat/>
    <w:rsid w:val="00A21F0A"/>
    <w:pPr>
      <w:spacing w:after="0" w:line="240" w:lineRule="auto"/>
    </w:pPr>
    <w:rPr>
      <w:rFonts w:ascii="Times New Roman" w:hAnsi="Times New Roman"/>
    </w:rPr>
  </w:style>
  <w:style w:type="paragraph" w:styleId="Paragraphedeliste">
    <w:name w:val="List Paragraph"/>
    <w:basedOn w:val="Normal"/>
    <w:uiPriority w:val="34"/>
    <w:qFormat/>
    <w:rsid w:val="000D55BD"/>
    <w:pPr>
      <w:ind w:left="720"/>
      <w:contextualSpacing/>
    </w:pPr>
  </w:style>
  <w:style w:type="paragraph" w:styleId="Citation">
    <w:name w:val="Quote"/>
    <w:basedOn w:val="Normal"/>
    <w:next w:val="Normal"/>
    <w:link w:val="CitationCar"/>
    <w:uiPriority w:val="29"/>
    <w:qFormat/>
    <w:rsid w:val="000D55BD"/>
    <w:rPr>
      <w:i/>
      <w:iCs/>
      <w:color w:val="000000" w:themeColor="text1"/>
    </w:rPr>
  </w:style>
  <w:style w:type="character" w:customStyle="1" w:styleId="CitationCar">
    <w:name w:val="Citation Car"/>
    <w:basedOn w:val="Policepardfaut"/>
    <w:link w:val="Citation"/>
    <w:uiPriority w:val="29"/>
    <w:rsid w:val="000D55BD"/>
    <w:rPr>
      <w:i/>
      <w:iCs/>
      <w:color w:val="000000" w:themeColor="text1"/>
    </w:rPr>
  </w:style>
  <w:style w:type="paragraph" w:styleId="Citationintense">
    <w:name w:val="Intense Quote"/>
    <w:basedOn w:val="Normal"/>
    <w:next w:val="Normal"/>
    <w:link w:val="CitationintenseCar"/>
    <w:uiPriority w:val="30"/>
    <w:qFormat/>
    <w:rsid w:val="000D55B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D55BD"/>
    <w:rPr>
      <w:b/>
      <w:bCs/>
      <w:i/>
      <w:iCs/>
      <w:color w:val="4F81BD" w:themeColor="accent1"/>
    </w:rPr>
  </w:style>
  <w:style w:type="character" w:styleId="Emphaseple">
    <w:name w:val="Subtle Emphasis"/>
    <w:basedOn w:val="Policepardfaut"/>
    <w:uiPriority w:val="19"/>
    <w:qFormat/>
    <w:rsid w:val="000D55BD"/>
    <w:rPr>
      <w:i/>
      <w:iCs/>
      <w:color w:val="808080" w:themeColor="text1" w:themeTint="7F"/>
    </w:rPr>
  </w:style>
  <w:style w:type="character" w:styleId="Emphaseintense">
    <w:name w:val="Intense Emphasis"/>
    <w:basedOn w:val="Policepardfaut"/>
    <w:uiPriority w:val="21"/>
    <w:qFormat/>
    <w:rsid w:val="000D55BD"/>
    <w:rPr>
      <w:b/>
      <w:bCs/>
      <w:i/>
      <w:iCs/>
      <w:color w:val="4F81BD" w:themeColor="accent1"/>
    </w:rPr>
  </w:style>
  <w:style w:type="character" w:styleId="Rfrenceple">
    <w:name w:val="Subtle Reference"/>
    <w:basedOn w:val="Policepardfaut"/>
    <w:uiPriority w:val="31"/>
    <w:qFormat/>
    <w:rsid w:val="000D55BD"/>
    <w:rPr>
      <w:smallCaps/>
      <w:color w:val="C0504D" w:themeColor="accent2"/>
      <w:u w:val="single"/>
    </w:rPr>
  </w:style>
  <w:style w:type="character" w:styleId="Rfrenceintense">
    <w:name w:val="Intense Reference"/>
    <w:basedOn w:val="Policepardfaut"/>
    <w:uiPriority w:val="32"/>
    <w:qFormat/>
    <w:rsid w:val="000D55BD"/>
    <w:rPr>
      <w:b/>
      <w:bCs/>
      <w:smallCaps/>
      <w:color w:val="C0504D" w:themeColor="accent2"/>
      <w:spacing w:val="5"/>
      <w:u w:val="single"/>
    </w:rPr>
  </w:style>
  <w:style w:type="character" w:styleId="Titredulivre">
    <w:name w:val="Book Title"/>
    <w:basedOn w:val="Policepardfaut"/>
    <w:uiPriority w:val="33"/>
    <w:qFormat/>
    <w:rsid w:val="000D55BD"/>
    <w:rPr>
      <w:b/>
      <w:bCs/>
      <w:smallCaps/>
      <w:spacing w:val="5"/>
    </w:rPr>
  </w:style>
  <w:style w:type="paragraph" w:styleId="En-ttedetabledesmatires">
    <w:name w:val="TOC Heading"/>
    <w:basedOn w:val="Titre1"/>
    <w:next w:val="Normal"/>
    <w:uiPriority w:val="39"/>
    <w:semiHidden/>
    <w:unhideWhenUsed/>
    <w:qFormat/>
    <w:rsid w:val="000D55BD"/>
    <w:pPr>
      <w:outlineLvl w:val="9"/>
    </w:pPr>
  </w:style>
  <w:style w:type="table" w:styleId="Grilledutableau">
    <w:name w:val="Table Grid"/>
    <w:basedOn w:val="TableauNormal"/>
    <w:uiPriority w:val="59"/>
    <w:rsid w:val="00383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link w:val="tableheaderCar"/>
    <w:qFormat/>
    <w:rsid w:val="00E20262"/>
    <w:pPr>
      <w:spacing w:after="0"/>
    </w:pPr>
    <w:rPr>
      <w:rFonts w:ascii="Arial" w:hAnsi="Arial"/>
      <w:b/>
      <w:color w:val="FFFFFF" w:themeColor="background1"/>
      <w:sz w:val="20"/>
      <w:lang w:val="en-GB"/>
    </w:rPr>
  </w:style>
  <w:style w:type="table" w:customStyle="1" w:styleId="argo">
    <w:name w:val="argo"/>
    <w:basedOn w:val="TableauNormal"/>
    <w:uiPriority w:val="99"/>
    <w:rsid w:val="00155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character" w:customStyle="1" w:styleId="tableheaderCar">
    <w:name w:val="table header Car"/>
    <w:basedOn w:val="Policepardfaut"/>
    <w:link w:val="tableheader"/>
    <w:rsid w:val="00E20262"/>
    <w:rPr>
      <w:rFonts w:ascii="Arial" w:hAnsi="Arial"/>
      <w:b/>
      <w:color w:val="FFFFFF" w:themeColor="background1"/>
      <w:sz w:val="20"/>
      <w:lang w:val="en-GB"/>
    </w:rPr>
  </w:style>
  <w:style w:type="paragraph" w:customStyle="1" w:styleId="Default">
    <w:name w:val="Default"/>
    <w:link w:val="DefaultCar"/>
    <w:rsid w:val="00E22F2A"/>
    <w:pPr>
      <w:widowControl w:val="0"/>
      <w:autoSpaceDE w:val="0"/>
      <w:autoSpaceDN w:val="0"/>
      <w:adjustRightInd w:val="0"/>
      <w:spacing w:after="0" w:line="240" w:lineRule="auto"/>
    </w:pPr>
    <w:rPr>
      <w:rFonts w:ascii="Arial" w:eastAsia="Times New Roman" w:hAnsi="Arial" w:cs="Arial"/>
      <w:color w:val="000000"/>
      <w:sz w:val="24"/>
      <w:szCs w:val="24"/>
      <w:lang w:val="en-AU" w:eastAsia="en-AU"/>
    </w:rPr>
  </w:style>
  <w:style w:type="paragraph" w:customStyle="1" w:styleId="CM39">
    <w:name w:val="CM39"/>
    <w:basedOn w:val="Default"/>
    <w:next w:val="Default"/>
    <w:uiPriority w:val="99"/>
    <w:rsid w:val="00E22F2A"/>
    <w:pPr>
      <w:spacing w:after="120"/>
    </w:pPr>
    <w:rPr>
      <w:color w:val="auto"/>
    </w:rPr>
  </w:style>
  <w:style w:type="paragraph" w:customStyle="1" w:styleId="CM1">
    <w:name w:val="CM1"/>
    <w:basedOn w:val="Default"/>
    <w:next w:val="Default"/>
    <w:uiPriority w:val="99"/>
    <w:rsid w:val="00E22F2A"/>
    <w:pPr>
      <w:spacing w:line="326" w:lineRule="atLeast"/>
    </w:pPr>
    <w:rPr>
      <w:color w:val="auto"/>
    </w:rPr>
  </w:style>
  <w:style w:type="paragraph" w:customStyle="1" w:styleId="CM2">
    <w:name w:val="CM2"/>
    <w:basedOn w:val="Default"/>
    <w:next w:val="Default"/>
    <w:uiPriority w:val="99"/>
    <w:rsid w:val="00E22F2A"/>
    <w:rPr>
      <w:color w:val="auto"/>
    </w:rPr>
  </w:style>
  <w:style w:type="paragraph" w:customStyle="1" w:styleId="CM40">
    <w:name w:val="CM40"/>
    <w:basedOn w:val="Default"/>
    <w:next w:val="Default"/>
    <w:uiPriority w:val="99"/>
    <w:rsid w:val="00E22F2A"/>
    <w:pPr>
      <w:spacing w:after="378"/>
    </w:pPr>
    <w:rPr>
      <w:color w:val="auto"/>
    </w:rPr>
  </w:style>
  <w:style w:type="paragraph" w:customStyle="1" w:styleId="CM41">
    <w:name w:val="CM41"/>
    <w:basedOn w:val="Default"/>
    <w:next w:val="Default"/>
    <w:uiPriority w:val="99"/>
    <w:rsid w:val="00E22F2A"/>
    <w:pPr>
      <w:spacing w:after="167"/>
    </w:pPr>
    <w:rPr>
      <w:color w:val="auto"/>
    </w:rPr>
  </w:style>
  <w:style w:type="paragraph" w:customStyle="1" w:styleId="CM42">
    <w:name w:val="CM42"/>
    <w:basedOn w:val="Default"/>
    <w:next w:val="Default"/>
    <w:uiPriority w:val="99"/>
    <w:rsid w:val="00E22F2A"/>
    <w:pPr>
      <w:spacing w:after="407"/>
    </w:pPr>
    <w:rPr>
      <w:color w:val="auto"/>
    </w:rPr>
  </w:style>
  <w:style w:type="paragraph" w:customStyle="1" w:styleId="CM43">
    <w:name w:val="CM43"/>
    <w:basedOn w:val="Default"/>
    <w:next w:val="Default"/>
    <w:uiPriority w:val="99"/>
    <w:rsid w:val="00E22F2A"/>
    <w:pPr>
      <w:spacing w:after="105"/>
    </w:pPr>
    <w:rPr>
      <w:color w:val="auto"/>
    </w:rPr>
  </w:style>
  <w:style w:type="paragraph" w:customStyle="1" w:styleId="CM45">
    <w:name w:val="CM45"/>
    <w:basedOn w:val="Default"/>
    <w:next w:val="Default"/>
    <w:uiPriority w:val="99"/>
    <w:rsid w:val="00E22F2A"/>
    <w:pPr>
      <w:spacing w:after="4363"/>
    </w:pPr>
    <w:rPr>
      <w:color w:val="auto"/>
    </w:rPr>
  </w:style>
  <w:style w:type="paragraph" w:customStyle="1" w:styleId="CM3">
    <w:name w:val="CM3"/>
    <w:basedOn w:val="Default"/>
    <w:next w:val="Default"/>
    <w:uiPriority w:val="99"/>
    <w:rsid w:val="00E22F2A"/>
    <w:rPr>
      <w:color w:val="auto"/>
    </w:rPr>
  </w:style>
  <w:style w:type="paragraph" w:customStyle="1" w:styleId="CM46">
    <w:name w:val="CM46"/>
    <w:basedOn w:val="Default"/>
    <w:next w:val="Default"/>
    <w:uiPriority w:val="99"/>
    <w:rsid w:val="00E22F2A"/>
    <w:pPr>
      <w:spacing w:after="55"/>
    </w:pPr>
    <w:rPr>
      <w:color w:val="auto"/>
    </w:rPr>
  </w:style>
  <w:style w:type="paragraph" w:customStyle="1" w:styleId="CM54">
    <w:name w:val="CM54"/>
    <w:basedOn w:val="Default"/>
    <w:next w:val="Default"/>
    <w:uiPriority w:val="99"/>
    <w:rsid w:val="00E22F2A"/>
    <w:pPr>
      <w:spacing w:after="315"/>
    </w:pPr>
    <w:rPr>
      <w:color w:val="auto"/>
    </w:rPr>
  </w:style>
  <w:style w:type="paragraph" w:customStyle="1" w:styleId="CM4">
    <w:name w:val="CM4"/>
    <w:basedOn w:val="Default"/>
    <w:next w:val="Default"/>
    <w:uiPriority w:val="99"/>
    <w:rsid w:val="00E22F2A"/>
    <w:rPr>
      <w:color w:val="auto"/>
    </w:rPr>
  </w:style>
  <w:style w:type="paragraph" w:customStyle="1" w:styleId="CM44">
    <w:name w:val="CM44"/>
    <w:basedOn w:val="Default"/>
    <w:next w:val="Default"/>
    <w:uiPriority w:val="99"/>
    <w:rsid w:val="00E22F2A"/>
    <w:pPr>
      <w:spacing w:after="235"/>
    </w:pPr>
    <w:rPr>
      <w:color w:val="auto"/>
    </w:rPr>
  </w:style>
  <w:style w:type="paragraph" w:customStyle="1" w:styleId="CM5">
    <w:name w:val="CM5"/>
    <w:basedOn w:val="Default"/>
    <w:next w:val="Default"/>
    <w:uiPriority w:val="99"/>
    <w:rsid w:val="00E22F2A"/>
    <w:pPr>
      <w:spacing w:line="276" w:lineRule="atLeast"/>
    </w:pPr>
    <w:rPr>
      <w:color w:val="auto"/>
    </w:rPr>
  </w:style>
  <w:style w:type="paragraph" w:customStyle="1" w:styleId="CM48">
    <w:name w:val="CM48"/>
    <w:basedOn w:val="Default"/>
    <w:next w:val="Default"/>
    <w:uiPriority w:val="99"/>
    <w:rsid w:val="00E22F2A"/>
    <w:pPr>
      <w:spacing w:after="748"/>
    </w:pPr>
    <w:rPr>
      <w:color w:val="auto"/>
    </w:rPr>
  </w:style>
  <w:style w:type="paragraph" w:customStyle="1" w:styleId="CM6">
    <w:name w:val="CM6"/>
    <w:basedOn w:val="Default"/>
    <w:next w:val="Default"/>
    <w:uiPriority w:val="99"/>
    <w:rsid w:val="00E22F2A"/>
    <w:pPr>
      <w:spacing w:line="276" w:lineRule="atLeast"/>
    </w:pPr>
    <w:rPr>
      <w:color w:val="auto"/>
    </w:rPr>
  </w:style>
  <w:style w:type="paragraph" w:customStyle="1" w:styleId="CM7">
    <w:name w:val="CM7"/>
    <w:basedOn w:val="Default"/>
    <w:next w:val="Default"/>
    <w:uiPriority w:val="99"/>
    <w:rsid w:val="00E22F2A"/>
    <w:pPr>
      <w:spacing w:line="276" w:lineRule="atLeast"/>
    </w:pPr>
    <w:rPr>
      <w:color w:val="auto"/>
    </w:rPr>
  </w:style>
  <w:style w:type="paragraph" w:customStyle="1" w:styleId="CM8">
    <w:name w:val="CM8"/>
    <w:basedOn w:val="Default"/>
    <w:next w:val="Default"/>
    <w:uiPriority w:val="99"/>
    <w:rsid w:val="00E22F2A"/>
    <w:pPr>
      <w:spacing w:line="278" w:lineRule="atLeast"/>
    </w:pPr>
    <w:rPr>
      <w:color w:val="auto"/>
    </w:rPr>
  </w:style>
  <w:style w:type="paragraph" w:customStyle="1" w:styleId="CM9">
    <w:name w:val="CM9"/>
    <w:basedOn w:val="Default"/>
    <w:next w:val="Default"/>
    <w:uiPriority w:val="99"/>
    <w:rsid w:val="00E22F2A"/>
    <w:pPr>
      <w:spacing w:line="276" w:lineRule="atLeast"/>
    </w:pPr>
    <w:rPr>
      <w:color w:val="auto"/>
    </w:rPr>
  </w:style>
  <w:style w:type="paragraph" w:customStyle="1" w:styleId="CM10">
    <w:name w:val="CM10"/>
    <w:basedOn w:val="Default"/>
    <w:next w:val="Default"/>
    <w:uiPriority w:val="99"/>
    <w:rsid w:val="00E22F2A"/>
    <w:pPr>
      <w:spacing w:line="276" w:lineRule="atLeast"/>
    </w:pPr>
    <w:rPr>
      <w:color w:val="auto"/>
    </w:rPr>
  </w:style>
  <w:style w:type="paragraph" w:customStyle="1" w:styleId="CM11">
    <w:name w:val="CM11"/>
    <w:basedOn w:val="Default"/>
    <w:next w:val="Default"/>
    <w:uiPriority w:val="99"/>
    <w:rsid w:val="00E22F2A"/>
    <w:pPr>
      <w:spacing w:line="271" w:lineRule="atLeast"/>
    </w:pPr>
    <w:rPr>
      <w:color w:val="auto"/>
    </w:rPr>
  </w:style>
  <w:style w:type="paragraph" w:customStyle="1" w:styleId="CM12">
    <w:name w:val="CM12"/>
    <w:basedOn w:val="Default"/>
    <w:next w:val="Default"/>
    <w:uiPriority w:val="99"/>
    <w:rsid w:val="00E22F2A"/>
    <w:pPr>
      <w:spacing w:line="276" w:lineRule="atLeast"/>
    </w:pPr>
    <w:rPr>
      <w:color w:val="auto"/>
    </w:rPr>
  </w:style>
  <w:style w:type="paragraph" w:customStyle="1" w:styleId="CM50">
    <w:name w:val="CM50"/>
    <w:basedOn w:val="Default"/>
    <w:next w:val="Default"/>
    <w:uiPriority w:val="99"/>
    <w:rsid w:val="00E22F2A"/>
    <w:pPr>
      <w:spacing w:after="503"/>
    </w:pPr>
    <w:rPr>
      <w:color w:val="auto"/>
    </w:rPr>
  </w:style>
  <w:style w:type="paragraph" w:customStyle="1" w:styleId="CM13">
    <w:name w:val="CM13"/>
    <w:basedOn w:val="Default"/>
    <w:next w:val="Default"/>
    <w:uiPriority w:val="99"/>
    <w:rsid w:val="00E22F2A"/>
    <w:rPr>
      <w:color w:val="auto"/>
    </w:rPr>
  </w:style>
  <w:style w:type="paragraph" w:customStyle="1" w:styleId="CM14">
    <w:name w:val="CM14"/>
    <w:basedOn w:val="Default"/>
    <w:next w:val="Default"/>
    <w:uiPriority w:val="99"/>
    <w:rsid w:val="00E22F2A"/>
    <w:pPr>
      <w:spacing w:line="276" w:lineRule="atLeast"/>
    </w:pPr>
    <w:rPr>
      <w:color w:val="auto"/>
    </w:rPr>
  </w:style>
  <w:style w:type="paragraph" w:customStyle="1" w:styleId="CM15">
    <w:name w:val="CM15"/>
    <w:basedOn w:val="Default"/>
    <w:next w:val="Default"/>
    <w:uiPriority w:val="99"/>
    <w:rsid w:val="00E22F2A"/>
    <w:pPr>
      <w:spacing w:line="406" w:lineRule="atLeast"/>
    </w:pPr>
    <w:rPr>
      <w:color w:val="auto"/>
    </w:rPr>
  </w:style>
  <w:style w:type="paragraph" w:customStyle="1" w:styleId="CM16">
    <w:name w:val="CM16"/>
    <w:basedOn w:val="Default"/>
    <w:next w:val="Default"/>
    <w:uiPriority w:val="99"/>
    <w:rsid w:val="00E22F2A"/>
    <w:pPr>
      <w:spacing w:line="340" w:lineRule="atLeast"/>
    </w:pPr>
    <w:rPr>
      <w:color w:val="auto"/>
    </w:rPr>
  </w:style>
  <w:style w:type="paragraph" w:customStyle="1" w:styleId="CM52">
    <w:name w:val="CM52"/>
    <w:basedOn w:val="Default"/>
    <w:next w:val="Default"/>
    <w:uiPriority w:val="99"/>
    <w:rsid w:val="00E22F2A"/>
    <w:pPr>
      <w:spacing w:after="653"/>
    </w:pPr>
    <w:rPr>
      <w:color w:val="auto"/>
    </w:rPr>
  </w:style>
  <w:style w:type="paragraph" w:customStyle="1" w:styleId="CM17">
    <w:name w:val="CM17"/>
    <w:basedOn w:val="Default"/>
    <w:next w:val="Default"/>
    <w:uiPriority w:val="99"/>
    <w:rsid w:val="00E22F2A"/>
    <w:pPr>
      <w:spacing w:line="396" w:lineRule="atLeast"/>
    </w:pPr>
    <w:rPr>
      <w:color w:val="auto"/>
    </w:rPr>
  </w:style>
  <w:style w:type="paragraph" w:customStyle="1" w:styleId="CM18">
    <w:name w:val="CM18"/>
    <w:basedOn w:val="Default"/>
    <w:next w:val="Default"/>
    <w:uiPriority w:val="99"/>
    <w:rsid w:val="00E22F2A"/>
    <w:pPr>
      <w:spacing w:line="396" w:lineRule="atLeast"/>
    </w:pPr>
    <w:rPr>
      <w:color w:val="auto"/>
    </w:rPr>
  </w:style>
  <w:style w:type="paragraph" w:customStyle="1" w:styleId="CM19">
    <w:name w:val="CM19"/>
    <w:basedOn w:val="Default"/>
    <w:next w:val="Default"/>
    <w:uiPriority w:val="99"/>
    <w:rsid w:val="00E22F2A"/>
    <w:pPr>
      <w:spacing w:line="193" w:lineRule="atLeast"/>
    </w:pPr>
    <w:rPr>
      <w:color w:val="auto"/>
    </w:rPr>
  </w:style>
  <w:style w:type="paragraph" w:customStyle="1" w:styleId="CM55">
    <w:name w:val="CM55"/>
    <w:basedOn w:val="Default"/>
    <w:next w:val="Default"/>
    <w:uiPriority w:val="99"/>
    <w:rsid w:val="00E22F2A"/>
    <w:pPr>
      <w:spacing w:after="548"/>
    </w:pPr>
    <w:rPr>
      <w:color w:val="auto"/>
    </w:rPr>
  </w:style>
  <w:style w:type="paragraph" w:customStyle="1" w:styleId="CM20">
    <w:name w:val="CM20"/>
    <w:basedOn w:val="Default"/>
    <w:next w:val="Default"/>
    <w:uiPriority w:val="99"/>
    <w:rsid w:val="00E22F2A"/>
    <w:pPr>
      <w:spacing w:line="396" w:lineRule="atLeast"/>
    </w:pPr>
    <w:rPr>
      <w:color w:val="auto"/>
    </w:rPr>
  </w:style>
  <w:style w:type="paragraph" w:customStyle="1" w:styleId="CM22">
    <w:name w:val="CM22"/>
    <w:basedOn w:val="Default"/>
    <w:next w:val="Default"/>
    <w:uiPriority w:val="99"/>
    <w:rsid w:val="00E22F2A"/>
    <w:pPr>
      <w:spacing w:line="186" w:lineRule="atLeast"/>
    </w:pPr>
    <w:rPr>
      <w:color w:val="auto"/>
    </w:rPr>
  </w:style>
  <w:style w:type="paragraph" w:customStyle="1" w:styleId="CM57">
    <w:name w:val="CM57"/>
    <w:basedOn w:val="Default"/>
    <w:next w:val="Default"/>
    <w:uiPriority w:val="99"/>
    <w:rsid w:val="00E22F2A"/>
    <w:pPr>
      <w:spacing w:after="188"/>
    </w:pPr>
    <w:rPr>
      <w:color w:val="auto"/>
    </w:rPr>
  </w:style>
  <w:style w:type="paragraph" w:customStyle="1" w:styleId="CM23">
    <w:name w:val="CM23"/>
    <w:basedOn w:val="Default"/>
    <w:next w:val="Default"/>
    <w:uiPriority w:val="99"/>
    <w:rsid w:val="00E22F2A"/>
    <w:rPr>
      <w:color w:val="auto"/>
    </w:rPr>
  </w:style>
  <w:style w:type="paragraph" w:customStyle="1" w:styleId="CM24">
    <w:name w:val="CM24"/>
    <w:basedOn w:val="Default"/>
    <w:next w:val="Default"/>
    <w:uiPriority w:val="99"/>
    <w:rsid w:val="00E22F2A"/>
    <w:pPr>
      <w:spacing w:line="406" w:lineRule="atLeast"/>
    </w:pPr>
    <w:rPr>
      <w:color w:val="auto"/>
    </w:rPr>
  </w:style>
  <w:style w:type="paragraph" w:customStyle="1" w:styleId="CM25">
    <w:name w:val="CM25"/>
    <w:basedOn w:val="Default"/>
    <w:next w:val="Default"/>
    <w:uiPriority w:val="99"/>
    <w:rsid w:val="00E22F2A"/>
    <w:pPr>
      <w:spacing w:line="271" w:lineRule="atLeast"/>
    </w:pPr>
    <w:rPr>
      <w:color w:val="auto"/>
    </w:rPr>
  </w:style>
  <w:style w:type="paragraph" w:customStyle="1" w:styleId="CM26">
    <w:name w:val="CM26"/>
    <w:basedOn w:val="Default"/>
    <w:next w:val="Default"/>
    <w:uiPriority w:val="99"/>
    <w:rsid w:val="00E22F2A"/>
    <w:pPr>
      <w:spacing w:line="231" w:lineRule="atLeast"/>
    </w:pPr>
    <w:rPr>
      <w:color w:val="auto"/>
    </w:rPr>
  </w:style>
  <w:style w:type="paragraph" w:customStyle="1" w:styleId="CM58">
    <w:name w:val="CM58"/>
    <w:basedOn w:val="Default"/>
    <w:next w:val="Default"/>
    <w:uiPriority w:val="99"/>
    <w:rsid w:val="00E22F2A"/>
    <w:pPr>
      <w:spacing w:after="840"/>
    </w:pPr>
    <w:rPr>
      <w:color w:val="auto"/>
    </w:rPr>
  </w:style>
  <w:style w:type="paragraph" w:customStyle="1" w:styleId="CM28">
    <w:name w:val="CM28"/>
    <w:basedOn w:val="Default"/>
    <w:next w:val="Default"/>
    <w:uiPriority w:val="99"/>
    <w:rsid w:val="00E22F2A"/>
    <w:pPr>
      <w:spacing w:line="196" w:lineRule="atLeast"/>
    </w:pPr>
    <w:rPr>
      <w:color w:val="auto"/>
    </w:rPr>
  </w:style>
  <w:style w:type="paragraph" w:customStyle="1" w:styleId="CM31">
    <w:name w:val="CM31"/>
    <w:basedOn w:val="Default"/>
    <w:next w:val="Default"/>
    <w:uiPriority w:val="99"/>
    <w:rsid w:val="00E22F2A"/>
    <w:pPr>
      <w:spacing w:line="396" w:lineRule="atLeast"/>
    </w:pPr>
    <w:rPr>
      <w:color w:val="auto"/>
    </w:rPr>
  </w:style>
  <w:style w:type="paragraph" w:customStyle="1" w:styleId="CM32">
    <w:name w:val="CM32"/>
    <w:basedOn w:val="Default"/>
    <w:next w:val="Default"/>
    <w:uiPriority w:val="99"/>
    <w:rsid w:val="00E22F2A"/>
    <w:pPr>
      <w:spacing w:line="276" w:lineRule="atLeast"/>
    </w:pPr>
    <w:rPr>
      <w:color w:val="auto"/>
    </w:rPr>
  </w:style>
  <w:style w:type="paragraph" w:customStyle="1" w:styleId="CM33">
    <w:name w:val="CM33"/>
    <w:basedOn w:val="Default"/>
    <w:next w:val="Default"/>
    <w:uiPriority w:val="99"/>
    <w:rsid w:val="00E22F2A"/>
    <w:pPr>
      <w:spacing w:line="391" w:lineRule="atLeast"/>
    </w:pPr>
    <w:rPr>
      <w:color w:val="auto"/>
    </w:rPr>
  </w:style>
  <w:style w:type="paragraph" w:customStyle="1" w:styleId="CM34">
    <w:name w:val="CM34"/>
    <w:basedOn w:val="Default"/>
    <w:next w:val="Default"/>
    <w:uiPriority w:val="99"/>
    <w:rsid w:val="00E22F2A"/>
    <w:pPr>
      <w:spacing w:line="391" w:lineRule="atLeast"/>
    </w:pPr>
    <w:rPr>
      <w:color w:val="auto"/>
    </w:rPr>
  </w:style>
  <w:style w:type="paragraph" w:customStyle="1" w:styleId="CM36">
    <w:name w:val="CM36"/>
    <w:basedOn w:val="Default"/>
    <w:next w:val="Default"/>
    <w:uiPriority w:val="99"/>
    <w:rsid w:val="00E22F2A"/>
    <w:pPr>
      <w:spacing w:line="253" w:lineRule="atLeast"/>
    </w:pPr>
    <w:rPr>
      <w:color w:val="auto"/>
    </w:rPr>
  </w:style>
  <w:style w:type="character" w:customStyle="1" w:styleId="TextedebullesCar">
    <w:name w:val="Texte de bulles Car"/>
    <w:basedOn w:val="Policepardfaut"/>
    <w:link w:val="Textedebulles"/>
    <w:uiPriority w:val="99"/>
    <w:semiHidden/>
    <w:rsid w:val="00E22F2A"/>
    <w:rPr>
      <w:rFonts w:ascii="Tahoma" w:hAnsi="Tahoma" w:cs="Tahoma"/>
      <w:sz w:val="16"/>
      <w:szCs w:val="16"/>
    </w:rPr>
  </w:style>
  <w:style w:type="character" w:customStyle="1" w:styleId="CommentaireCar">
    <w:name w:val="Commentaire Car"/>
    <w:basedOn w:val="Policepardfaut"/>
    <w:link w:val="Commentaire"/>
    <w:semiHidden/>
    <w:rsid w:val="00E22F2A"/>
    <w:rPr>
      <w:rFonts w:ascii="Times New Roman" w:hAnsi="Times New Roman"/>
      <w:sz w:val="20"/>
    </w:rPr>
  </w:style>
  <w:style w:type="character" w:customStyle="1" w:styleId="ObjetducommentaireCar">
    <w:name w:val="Objet du commentaire Car"/>
    <w:basedOn w:val="CommentaireCar"/>
    <w:link w:val="Objetducommentaire"/>
    <w:uiPriority w:val="99"/>
    <w:semiHidden/>
    <w:rsid w:val="00E22F2A"/>
    <w:rPr>
      <w:rFonts w:ascii="Times New Roman" w:hAnsi="Times New Roman"/>
      <w:b/>
      <w:bCs/>
      <w:sz w:val="20"/>
    </w:rPr>
  </w:style>
  <w:style w:type="paragraph" w:customStyle="1" w:styleId="tablecontent">
    <w:name w:val="table content"/>
    <w:basedOn w:val="Default"/>
    <w:link w:val="tablecontentCar"/>
    <w:qFormat/>
    <w:rsid w:val="005B6AFF"/>
    <w:rPr>
      <w:rFonts w:ascii="Tahoma" w:hAnsi="Tahoma" w:cs="Tahoma"/>
      <w:sz w:val="16"/>
      <w:szCs w:val="16"/>
    </w:rPr>
  </w:style>
  <w:style w:type="character" w:customStyle="1" w:styleId="DefaultCar">
    <w:name w:val="Default Car"/>
    <w:basedOn w:val="Policepardfaut"/>
    <w:link w:val="Default"/>
    <w:rsid w:val="00E22F2A"/>
    <w:rPr>
      <w:rFonts w:ascii="Arial" w:eastAsia="Times New Roman" w:hAnsi="Arial" w:cs="Arial"/>
      <w:color w:val="000000"/>
      <w:sz w:val="24"/>
      <w:szCs w:val="24"/>
      <w:lang w:val="en-AU" w:eastAsia="en-AU"/>
    </w:rPr>
  </w:style>
  <w:style w:type="character" w:customStyle="1" w:styleId="tablecontentCar">
    <w:name w:val="table content Car"/>
    <w:basedOn w:val="DefaultCar"/>
    <w:link w:val="tablecontent"/>
    <w:rsid w:val="005B6AFF"/>
    <w:rPr>
      <w:rFonts w:ascii="Tahoma" w:eastAsia="Times New Roman" w:hAnsi="Tahoma" w:cs="Tahoma"/>
      <w:color w:val="000000"/>
      <w:sz w:val="16"/>
      <w:szCs w:val="16"/>
      <w:lang w:val="en-AU" w:eastAsia="en-AU"/>
    </w:rPr>
  </w:style>
  <w:style w:type="paragraph" w:customStyle="1" w:styleId="Paragraphedeliste1">
    <w:name w:val="Paragraphe de liste1"/>
    <w:basedOn w:val="Normal"/>
    <w:uiPriority w:val="34"/>
    <w:qFormat/>
    <w:rsid w:val="009045E4"/>
    <w:pPr>
      <w:ind w:left="720"/>
      <w:contextualSpacing/>
    </w:pPr>
    <w:rPr>
      <w:rFonts w:eastAsia="MS Mincho" w:cs="Times New Roman"/>
    </w:rPr>
  </w:style>
  <w:style w:type="character" w:customStyle="1" w:styleId="En-tteCar">
    <w:name w:val="En-tête Car"/>
    <w:basedOn w:val="Policepardfaut"/>
    <w:link w:val="En-tte"/>
    <w:rsid w:val="00C754B0"/>
    <w:rPr>
      <w:rFonts w:ascii="Times New Roman" w:hAnsi="Times New Roman"/>
      <w:sz w:val="18"/>
      <w:lang w:val="pt-BR"/>
    </w:rPr>
  </w:style>
  <w:style w:type="character" w:customStyle="1" w:styleId="PieddepageCar">
    <w:name w:val="Pied de page Car"/>
    <w:basedOn w:val="Policepardfaut"/>
    <w:link w:val="Pieddepage"/>
    <w:rsid w:val="00C754B0"/>
    <w:rPr>
      <w:rFonts w:ascii="Times New Roman" w:hAnsi="Times New Roman"/>
      <w:sz w:val="20"/>
      <w:lang w:val="pt-BR"/>
    </w:rPr>
  </w:style>
  <w:style w:type="character" w:customStyle="1" w:styleId="ExplorateurdedocumentsCar">
    <w:name w:val="Explorateur de documents Car"/>
    <w:basedOn w:val="Policepardfaut"/>
    <w:link w:val="Explorateurdedocuments"/>
    <w:rsid w:val="00C754B0"/>
    <w:rPr>
      <w:rFonts w:ascii="Tahoma" w:hAnsi="Tahoma"/>
      <w:shd w:val="clear" w:color="auto" w:fill="000080"/>
      <w:lang w:val="pt-BR"/>
    </w:rPr>
  </w:style>
  <w:style w:type="character" w:customStyle="1" w:styleId="CorpsdetexteCar">
    <w:name w:val="Corps de texte Car"/>
    <w:basedOn w:val="Policepardfaut"/>
    <w:link w:val="Corpsdetexte"/>
    <w:rsid w:val="00C754B0"/>
    <w:rPr>
      <w:rFonts w:ascii="Times New Roman" w:hAnsi="Times New Roman"/>
      <w:lang w:val="pt-BR"/>
    </w:rPr>
  </w:style>
  <w:style w:type="character" w:customStyle="1" w:styleId="TextebrutCar">
    <w:name w:val="Texte brut Car"/>
    <w:basedOn w:val="Policepardfaut"/>
    <w:link w:val="Textebrut"/>
    <w:rsid w:val="00C754B0"/>
    <w:rPr>
      <w:rFonts w:ascii="Courier New" w:hAnsi="Courier New"/>
      <w:sz w:val="20"/>
      <w:lang w:val="pt-BR"/>
    </w:rPr>
  </w:style>
  <w:style w:type="character" w:customStyle="1" w:styleId="Corpsdetexte2Car">
    <w:name w:val="Corps de texte 2 Car"/>
    <w:basedOn w:val="Policepardfaut"/>
    <w:link w:val="Corpsdetexte2"/>
    <w:rsid w:val="00C754B0"/>
    <w:rPr>
      <w:rFonts w:ascii="Tahoma" w:hAnsi="Tahoma"/>
      <w:sz w:val="18"/>
      <w:lang w:val="pt-BR"/>
    </w:rPr>
  </w:style>
  <w:style w:type="character" w:customStyle="1" w:styleId="Corpsdetexte3Car">
    <w:name w:val="Corps de texte 3 Car"/>
    <w:basedOn w:val="Policepardfaut"/>
    <w:link w:val="Corpsdetexte3"/>
    <w:rsid w:val="00C754B0"/>
    <w:rPr>
      <w:rFonts w:ascii="Times New Roman" w:hAnsi="Times New Roman"/>
      <w:lang w:val="pt-BR"/>
    </w:rPr>
  </w:style>
  <w:style w:type="character" w:customStyle="1" w:styleId="AdresseHTMLCar">
    <w:name w:val="Adresse HTML Car"/>
    <w:basedOn w:val="Policepardfaut"/>
    <w:link w:val="AdresseHTML"/>
    <w:rsid w:val="00C754B0"/>
    <w:rPr>
      <w:rFonts w:ascii="Times New Roman" w:hAnsi="Times New Roman"/>
      <w:i/>
      <w:iCs/>
      <w:lang w:val="pt-BR"/>
    </w:rPr>
  </w:style>
  <w:style w:type="character" w:customStyle="1" w:styleId="DateCar">
    <w:name w:val="Date Car"/>
    <w:basedOn w:val="Policepardfaut"/>
    <w:link w:val="Date"/>
    <w:rsid w:val="00C754B0"/>
    <w:rPr>
      <w:rFonts w:ascii="Times New Roman" w:hAnsi="Times New Roman"/>
      <w:lang w:val="pt-BR"/>
    </w:rPr>
  </w:style>
  <w:style w:type="character" w:customStyle="1" w:styleId="En-ttedemessageCar">
    <w:name w:val="En-tête de message Car"/>
    <w:basedOn w:val="Policepardfaut"/>
    <w:link w:val="En-ttedemessage"/>
    <w:rsid w:val="00C754B0"/>
    <w:rPr>
      <w:rFonts w:ascii="Arial" w:hAnsi="Arial" w:cs="Arial"/>
      <w:szCs w:val="24"/>
      <w:shd w:val="pct20" w:color="auto" w:fill="auto"/>
      <w:lang w:val="pt-BR"/>
    </w:rPr>
  </w:style>
  <w:style w:type="character" w:customStyle="1" w:styleId="FormuledepolitesseCar">
    <w:name w:val="Formule de politesse Car"/>
    <w:basedOn w:val="Policepardfaut"/>
    <w:link w:val="Formuledepolitesse"/>
    <w:rsid w:val="00C754B0"/>
    <w:rPr>
      <w:rFonts w:ascii="Times New Roman" w:hAnsi="Times New Roman"/>
      <w:lang w:val="pt-BR"/>
    </w:rPr>
  </w:style>
  <w:style w:type="character" w:customStyle="1" w:styleId="NotedebasdepageCar">
    <w:name w:val="Note de bas de page Car"/>
    <w:basedOn w:val="Policepardfaut"/>
    <w:link w:val="Notedebasdepage"/>
    <w:semiHidden/>
    <w:rsid w:val="00C754B0"/>
    <w:rPr>
      <w:rFonts w:ascii="Times New Roman" w:hAnsi="Times New Roman"/>
      <w:sz w:val="20"/>
      <w:lang w:val="pt-BR"/>
    </w:rPr>
  </w:style>
  <w:style w:type="character" w:customStyle="1" w:styleId="NotedefinCar">
    <w:name w:val="Note de fin Car"/>
    <w:basedOn w:val="Policepardfaut"/>
    <w:link w:val="Notedefin"/>
    <w:rsid w:val="00C754B0"/>
    <w:rPr>
      <w:rFonts w:ascii="Times New Roman" w:hAnsi="Times New Roman"/>
      <w:sz w:val="20"/>
      <w:lang w:val="pt-BR"/>
    </w:rPr>
  </w:style>
  <w:style w:type="character" w:customStyle="1" w:styleId="PrformatHTMLCar">
    <w:name w:val="Préformaté HTML Car"/>
    <w:basedOn w:val="Policepardfaut"/>
    <w:link w:val="PrformatHTML"/>
    <w:rsid w:val="00C754B0"/>
    <w:rPr>
      <w:rFonts w:ascii="Courier New" w:hAnsi="Courier New" w:cs="Courier New"/>
      <w:sz w:val="20"/>
      <w:lang w:val="pt-BR"/>
    </w:rPr>
  </w:style>
  <w:style w:type="character" w:customStyle="1" w:styleId="Retrait1religneCar">
    <w:name w:val="Retrait 1re ligne Car"/>
    <w:basedOn w:val="CorpsdetexteCar"/>
    <w:link w:val="Retrait1religne"/>
    <w:rsid w:val="00C754B0"/>
    <w:rPr>
      <w:rFonts w:ascii="Times New Roman" w:hAnsi="Times New Roman"/>
      <w:lang w:val="pt-BR"/>
    </w:rPr>
  </w:style>
  <w:style w:type="character" w:customStyle="1" w:styleId="RetraitcorpsdetexteCar">
    <w:name w:val="Retrait corps de texte Car"/>
    <w:basedOn w:val="Policepardfaut"/>
    <w:link w:val="Retraitcorpsdetexte"/>
    <w:rsid w:val="00C754B0"/>
    <w:rPr>
      <w:rFonts w:ascii="Times New Roman" w:hAnsi="Times New Roman"/>
      <w:lang w:val="pt-BR"/>
    </w:rPr>
  </w:style>
  <w:style w:type="character" w:customStyle="1" w:styleId="Retraitcorpsdetexte2Car">
    <w:name w:val="Retrait corps de texte 2 Car"/>
    <w:basedOn w:val="Policepardfaut"/>
    <w:link w:val="Retraitcorpsdetexte2"/>
    <w:rsid w:val="00C754B0"/>
    <w:rPr>
      <w:rFonts w:ascii="Times New Roman" w:hAnsi="Times New Roman"/>
      <w:lang w:val="pt-BR"/>
    </w:rPr>
  </w:style>
  <w:style w:type="character" w:customStyle="1" w:styleId="Retraitcorpsdetexte3Car">
    <w:name w:val="Retrait corps de texte 3 Car"/>
    <w:basedOn w:val="Policepardfaut"/>
    <w:link w:val="Retraitcorpsdetexte3"/>
    <w:rsid w:val="00C754B0"/>
    <w:rPr>
      <w:rFonts w:ascii="Times New Roman" w:hAnsi="Times New Roman"/>
      <w:sz w:val="16"/>
      <w:szCs w:val="16"/>
      <w:lang w:val="pt-BR"/>
    </w:rPr>
  </w:style>
  <w:style w:type="character" w:customStyle="1" w:styleId="Retraitcorpset1religCar">
    <w:name w:val="Retrait corps et 1re lig. Car"/>
    <w:basedOn w:val="RetraitcorpsdetexteCar"/>
    <w:link w:val="Retraitcorpset1relig"/>
    <w:rsid w:val="00C754B0"/>
    <w:rPr>
      <w:rFonts w:ascii="Times New Roman" w:hAnsi="Times New Roman"/>
      <w:lang w:val="pt-BR"/>
    </w:rPr>
  </w:style>
  <w:style w:type="character" w:customStyle="1" w:styleId="SalutationsCar">
    <w:name w:val="Salutations Car"/>
    <w:basedOn w:val="Policepardfaut"/>
    <w:link w:val="Salutations"/>
    <w:rsid w:val="00C754B0"/>
    <w:rPr>
      <w:rFonts w:ascii="Times New Roman" w:hAnsi="Times New Roman"/>
      <w:lang w:val="pt-BR"/>
    </w:rPr>
  </w:style>
  <w:style w:type="character" w:customStyle="1" w:styleId="SignatureCar">
    <w:name w:val="Signature Car"/>
    <w:basedOn w:val="Policepardfaut"/>
    <w:link w:val="Signature"/>
    <w:rsid w:val="00C754B0"/>
    <w:rPr>
      <w:rFonts w:ascii="Times New Roman" w:hAnsi="Times New Roman"/>
      <w:lang w:val="pt-BR"/>
    </w:rPr>
  </w:style>
  <w:style w:type="character" w:customStyle="1" w:styleId="SignaturelectroniqueCar">
    <w:name w:val="Signature électronique Car"/>
    <w:basedOn w:val="Policepardfaut"/>
    <w:link w:val="Signaturelectronique"/>
    <w:rsid w:val="00C754B0"/>
    <w:rPr>
      <w:rFonts w:ascii="Times New Roman" w:hAnsi="Times New Roman"/>
      <w:lang w:val="pt-BR"/>
    </w:rPr>
  </w:style>
  <w:style w:type="character" w:customStyle="1" w:styleId="TextedemacroCar">
    <w:name w:val="Texte de macro Car"/>
    <w:basedOn w:val="Policepardfaut"/>
    <w:link w:val="Textedemacro"/>
    <w:rsid w:val="00C754B0"/>
    <w:rPr>
      <w:rFonts w:ascii="Courier New" w:hAnsi="Courier New" w:cs="Courier New"/>
    </w:rPr>
  </w:style>
  <w:style w:type="character" w:customStyle="1" w:styleId="TitredenoteCar">
    <w:name w:val="Titre de note Car"/>
    <w:basedOn w:val="Policepardfaut"/>
    <w:link w:val="Titredenote"/>
    <w:rsid w:val="00C754B0"/>
    <w:rPr>
      <w:rFonts w:ascii="Times New Roman" w:hAnsi="Times New Roman"/>
      <w:lang w:val="pt-BR"/>
    </w:rPr>
  </w:style>
  <w:style w:type="paragraph" w:customStyle="1" w:styleId="Standard">
    <w:name w:val="Standard"/>
    <w:rsid w:val="00C754B0"/>
    <w:pPr>
      <w:widowControl w:val="0"/>
      <w:suppressAutoHyphens/>
      <w:autoSpaceDN w:val="0"/>
      <w:spacing w:after="0" w:line="240" w:lineRule="auto"/>
      <w:textAlignment w:val="baseline"/>
    </w:pPr>
    <w:rPr>
      <w:rFonts w:ascii="Liberation Serif" w:eastAsia="DejaVu Sans" w:hAnsi="Liberation Serif" w:cs="Lohit Devanagari"/>
      <w:kern w:val="3"/>
      <w:sz w:val="24"/>
      <w:szCs w:val="24"/>
      <w:lang w:val="en-US" w:eastAsia="zh-CN" w:bidi="hi-IN"/>
    </w:rPr>
  </w:style>
  <w:style w:type="character" w:customStyle="1" w:styleId="FootnoteCharacters">
    <w:name w:val="Footnote Characters"/>
    <w:rsid w:val="002F08BF"/>
  </w:style>
  <w:style w:type="character" w:customStyle="1" w:styleId="Bullets">
    <w:name w:val="Bullets"/>
    <w:rsid w:val="002F08BF"/>
    <w:rPr>
      <w:rFonts w:ascii="StarSymbol" w:eastAsia="StarSymbol" w:hAnsi="StarSymbol" w:cs="StarSymbol"/>
      <w:sz w:val="18"/>
      <w:szCs w:val="18"/>
    </w:rPr>
  </w:style>
  <w:style w:type="character" w:customStyle="1" w:styleId="EndnoteCharacters">
    <w:name w:val="Endnote Characters"/>
    <w:rsid w:val="002F08BF"/>
  </w:style>
  <w:style w:type="character" w:customStyle="1" w:styleId="SourceText">
    <w:name w:val="Source Text"/>
    <w:rsid w:val="002F08BF"/>
    <w:rPr>
      <w:rFonts w:ascii="Courier New" w:eastAsia="Courier New" w:hAnsi="Courier New" w:cs="Courier New"/>
    </w:rPr>
  </w:style>
  <w:style w:type="character" w:styleId="Appeldenotedefin">
    <w:name w:val="endnote reference"/>
    <w:semiHidden/>
    <w:rsid w:val="002F08BF"/>
    <w:rPr>
      <w:vertAlign w:val="superscript"/>
    </w:rPr>
  </w:style>
  <w:style w:type="paragraph" w:customStyle="1" w:styleId="Heading">
    <w:name w:val="Heading"/>
    <w:basedOn w:val="Normal"/>
    <w:next w:val="Corpsdetexte"/>
    <w:rsid w:val="002F08BF"/>
    <w:pPr>
      <w:keepNext/>
      <w:widowControl w:val="0"/>
      <w:suppressAutoHyphens/>
      <w:spacing w:before="240" w:after="283"/>
    </w:pPr>
    <w:rPr>
      <w:rFonts w:ascii="Albany" w:eastAsia="HG Mincho Light J" w:hAnsi="Albany" w:cs="Arial Unicode MS"/>
      <w:sz w:val="28"/>
      <w:szCs w:val="28"/>
    </w:rPr>
  </w:style>
  <w:style w:type="paragraph" w:customStyle="1" w:styleId="TableContents">
    <w:name w:val="Table Contents"/>
    <w:basedOn w:val="Corpsdetexte"/>
    <w:rsid w:val="002F08BF"/>
    <w:pPr>
      <w:widowControl w:val="0"/>
      <w:suppressAutoHyphens/>
      <w:spacing w:after="0"/>
    </w:pPr>
    <w:rPr>
      <w:rFonts w:ascii="Arial" w:eastAsia="Times New Roman" w:hAnsi="Arial" w:cs="Arial"/>
      <w:sz w:val="18"/>
      <w:szCs w:val="18"/>
    </w:rPr>
  </w:style>
  <w:style w:type="paragraph" w:customStyle="1" w:styleId="TableHeading">
    <w:name w:val="Table Heading"/>
    <w:basedOn w:val="TableContents"/>
    <w:rsid w:val="002F08BF"/>
    <w:pPr>
      <w:suppressLineNumbers/>
      <w:jc w:val="center"/>
    </w:pPr>
    <w:rPr>
      <w:b/>
      <w:bCs/>
    </w:rPr>
  </w:style>
  <w:style w:type="paragraph" w:customStyle="1" w:styleId="Index">
    <w:name w:val="Index"/>
    <w:basedOn w:val="Normal"/>
    <w:rsid w:val="002F08BF"/>
    <w:pPr>
      <w:widowControl w:val="0"/>
      <w:suppressLineNumbers/>
      <w:suppressAutoHyphens/>
      <w:spacing w:after="120"/>
    </w:pPr>
    <w:rPr>
      <w:rFonts w:eastAsia="Times New Roman" w:cs="Times New Roman"/>
      <w:sz w:val="24"/>
      <w:szCs w:val="24"/>
    </w:rPr>
  </w:style>
  <w:style w:type="paragraph" w:customStyle="1" w:styleId="Quotations">
    <w:name w:val="Quotations"/>
    <w:basedOn w:val="Normal"/>
    <w:rsid w:val="002F08BF"/>
    <w:pPr>
      <w:widowControl w:val="0"/>
      <w:pBdr>
        <w:top w:val="single" w:sz="1" w:space="7" w:color="C0C0C0"/>
        <w:left w:val="single" w:sz="1" w:space="7" w:color="C0C0C0"/>
        <w:bottom w:val="single" w:sz="1" w:space="7" w:color="C0C0C0"/>
        <w:right w:val="single" w:sz="1" w:space="7" w:color="C0C0C0"/>
      </w:pBdr>
      <w:suppressAutoHyphens/>
      <w:spacing w:before="86" w:after="283"/>
      <w:ind w:left="567" w:right="567"/>
    </w:pPr>
    <w:rPr>
      <w:rFonts w:eastAsia="Times New Roman" w:cs="Times New Roman"/>
      <w:sz w:val="24"/>
      <w:szCs w:val="24"/>
    </w:rPr>
  </w:style>
  <w:style w:type="paragraph" w:customStyle="1" w:styleId="HorizontalLine">
    <w:name w:val="Horizontal Line"/>
    <w:basedOn w:val="Normal"/>
    <w:next w:val="Corpsdetexte"/>
    <w:rsid w:val="002F08BF"/>
    <w:pPr>
      <w:widowControl w:val="0"/>
      <w:pBdr>
        <w:bottom w:val="double" w:sz="1" w:space="0" w:color="808080"/>
      </w:pBdr>
      <w:suppressAutoHyphens/>
      <w:spacing w:after="283"/>
    </w:pPr>
    <w:rPr>
      <w:rFonts w:eastAsia="Times New Roman" w:cs="Times New Roman"/>
      <w:sz w:val="12"/>
      <w:szCs w:val="24"/>
    </w:rPr>
  </w:style>
  <w:style w:type="paragraph" w:customStyle="1" w:styleId="StyleTitre1Gauche015cm">
    <w:name w:val="Style Titre 1 + Gauche :  015 cm"/>
    <w:basedOn w:val="Titre1"/>
    <w:rsid w:val="002F08BF"/>
    <w:pPr>
      <w:keepLines w:val="0"/>
      <w:pageBreakBefore w:val="0"/>
      <w:widowControl w:val="0"/>
      <w:numPr>
        <w:numId w:val="18"/>
      </w:numPr>
      <w:suppressAutoHyphens/>
      <w:spacing w:before="240" w:after="283"/>
      <w:ind w:right="85"/>
    </w:pPr>
    <w:rPr>
      <w:rFonts w:eastAsia="Times New Roman" w:cs="Times New Roman"/>
      <w:color w:val="auto"/>
      <w:sz w:val="32"/>
      <w:szCs w:val="20"/>
    </w:rPr>
  </w:style>
  <w:style w:type="paragraph" w:customStyle="1" w:styleId="StyleTitre2Gauche015cm">
    <w:name w:val="Style Titre 2 + Gauche :  015 cm"/>
    <w:basedOn w:val="Titre2"/>
    <w:rsid w:val="002F08BF"/>
    <w:pPr>
      <w:keepLines w:val="0"/>
      <w:widowControl w:val="0"/>
      <w:numPr>
        <w:numId w:val="17"/>
      </w:numPr>
      <w:suppressAutoHyphens/>
      <w:spacing w:before="120" w:after="200"/>
    </w:pPr>
    <w:rPr>
      <w:rFonts w:ascii="Albany" w:eastAsia="Times New Roman" w:hAnsi="Albany" w:cs="Times New Roman"/>
      <w:iCs/>
      <w:color w:val="auto"/>
      <w:sz w:val="28"/>
      <w:szCs w:val="20"/>
    </w:rPr>
  </w:style>
  <w:style w:type="paragraph" w:customStyle="1" w:styleId="StyleTitre3Gauche015cm">
    <w:name w:val="Style Titre 3 + Gauche :  015 cm"/>
    <w:basedOn w:val="Titre3"/>
    <w:rsid w:val="002F08BF"/>
    <w:pPr>
      <w:keepLines w:val="0"/>
      <w:widowControl w:val="0"/>
      <w:numPr>
        <w:numId w:val="18"/>
      </w:numPr>
      <w:suppressAutoHyphens/>
      <w:spacing w:before="120" w:after="200"/>
    </w:pPr>
    <w:rPr>
      <w:rFonts w:ascii="Albany" w:eastAsia="Times New Roman" w:hAnsi="Albany" w:cs="Times New Roman"/>
      <w:color w:val="auto"/>
      <w:sz w:val="26"/>
      <w:szCs w:val="20"/>
    </w:rPr>
  </w:style>
  <w:style w:type="paragraph" w:customStyle="1" w:styleId="StyleTitre2Gauche015cmDroite015cm">
    <w:name w:val="Style Titre 2 + Gauche :  015 cm Droite :  015 cm"/>
    <w:basedOn w:val="Titre2"/>
    <w:rsid w:val="002F08BF"/>
    <w:pPr>
      <w:keepLines w:val="0"/>
      <w:widowControl w:val="0"/>
      <w:numPr>
        <w:numId w:val="18"/>
      </w:numPr>
      <w:suppressAutoHyphens/>
      <w:spacing w:before="120" w:after="200"/>
      <w:ind w:right="85"/>
    </w:pPr>
    <w:rPr>
      <w:rFonts w:ascii="Albany" w:eastAsia="Times New Roman" w:hAnsi="Albany" w:cs="Times New Roman"/>
      <w:iCs/>
      <w:color w:val="auto"/>
      <w:sz w:val="28"/>
      <w:szCs w:val="20"/>
    </w:rPr>
  </w:style>
  <w:style w:type="paragraph" w:customStyle="1" w:styleId="StyleTitre3Droite015cm">
    <w:name w:val="Style Titre 3 + Droite :  015 cm"/>
    <w:basedOn w:val="Titre3"/>
    <w:rsid w:val="002F08BF"/>
    <w:pPr>
      <w:keepLines w:val="0"/>
      <w:widowControl w:val="0"/>
      <w:numPr>
        <w:numId w:val="19"/>
      </w:numPr>
      <w:suppressAutoHyphens/>
      <w:spacing w:before="120" w:after="200"/>
      <w:ind w:right="85"/>
    </w:pPr>
    <w:rPr>
      <w:rFonts w:ascii="Albany" w:eastAsia="Times New Roman" w:hAnsi="Albany" w:cs="Times New Roman"/>
      <w:color w:val="auto"/>
      <w:sz w:val="26"/>
      <w:szCs w:val="20"/>
    </w:rPr>
  </w:style>
  <w:style w:type="paragraph" w:customStyle="1" w:styleId="StyleTitre2Gauche0cmSuspendu102cmDroite015">
    <w:name w:val="Style Titre 2 + Gauche :  0 cm Suspendu : 102 cm Droite :  015 ..."/>
    <w:basedOn w:val="Titre2"/>
    <w:rsid w:val="002F08BF"/>
    <w:pPr>
      <w:keepLines w:val="0"/>
      <w:widowControl w:val="0"/>
      <w:numPr>
        <w:numId w:val="20"/>
      </w:numPr>
      <w:suppressAutoHyphens/>
      <w:spacing w:before="120" w:after="200"/>
      <w:ind w:right="85"/>
    </w:pPr>
    <w:rPr>
      <w:rFonts w:ascii="Albany" w:eastAsia="Times New Roman" w:hAnsi="Albany" w:cs="Times New Roman"/>
      <w:iCs/>
      <w:color w:val="auto"/>
      <w:sz w:val="28"/>
      <w:szCs w:val="20"/>
    </w:rPr>
  </w:style>
  <w:style w:type="paragraph" w:customStyle="1" w:styleId="StyleTableContentsCourierNew10pt">
    <w:name w:val="Style Table Contents + Courier New 10 pt"/>
    <w:basedOn w:val="TableContents"/>
    <w:rsid w:val="002F08BF"/>
    <w:pPr>
      <w:widowControl/>
      <w:suppressAutoHyphens w:val="0"/>
    </w:pPr>
    <w:rPr>
      <w:rFonts w:ascii="Courier New" w:hAnsi="Courier New"/>
      <w:sz w:val="20"/>
      <w:szCs w:val="20"/>
      <w:lang w:val="fr-FR"/>
    </w:rPr>
  </w:style>
  <w:style w:type="paragraph" w:customStyle="1" w:styleId="Code0">
    <w:name w:val="Code"/>
    <w:basedOn w:val="Corpsdetexte"/>
    <w:link w:val="CodeCar"/>
    <w:qFormat/>
    <w:rsid w:val="002F08BF"/>
    <w:pPr>
      <w:widowControl w:val="0"/>
      <w:suppressAutoHyphens/>
    </w:pPr>
    <w:rPr>
      <w:rFonts w:ascii="Courier New" w:eastAsia="Times New Roman" w:hAnsi="Courier New" w:cs="Courier New"/>
      <w:sz w:val="20"/>
      <w:szCs w:val="20"/>
    </w:rPr>
  </w:style>
  <w:style w:type="character" w:customStyle="1" w:styleId="CodeCar">
    <w:name w:val="Code Car"/>
    <w:link w:val="Code0"/>
    <w:rsid w:val="002F08B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208968">
      <w:bodyDiv w:val="1"/>
      <w:marLeft w:val="0"/>
      <w:marRight w:val="0"/>
      <w:marTop w:val="0"/>
      <w:marBottom w:val="0"/>
      <w:divBdr>
        <w:top w:val="none" w:sz="0" w:space="0" w:color="auto"/>
        <w:left w:val="none" w:sz="0" w:space="0" w:color="auto"/>
        <w:bottom w:val="none" w:sz="0" w:space="0" w:color="auto"/>
        <w:right w:val="none" w:sz="0" w:space="0" w:color="auto"/>
      </w:divBdr>
    </w:div>
    <w:div w:id="419329715">
      <w:bodyDiv w:val="1"/>
      <w:marLeft w:val="0"/>
      <w:marRight w:val="0"/>
      <w:marTop w:val="0"/>
      <w:marBottom w:val="0"/>
      <w:divBdr>
        <w:top w:val="none" w:sz="0" w:space="0" w:color="auto"/>
        <w:left w:val="none" w:sz="0" w:space="0" w:color="auto"/>
        <w:bottom w:val="none" w:sz="0" w:space="0" w:color="auto"/>
        <w:right w:val="none" w:sz="0" w:space="0" w:color="auto"/>
      </w:divBdr>
    </w:div>
    <w:div w:id="496265799">
      <w:bodyDiv w:val="1"/>
      <w:marLeft w:val="0"/>
      <w:marRight w:val="0"/>
      <w:marTop w:val="0"/>
      <w:marBottom w:val="0"/>
      <w:divBdr>
        <w:top w:val="none" w:sz="0" w:space="0" w:color="auto"/>
        <w:left w:val="none" w:sz="0" w:space="0" w:color="auto"/>
        <w:bottom w:val="none" w:sz="0" w:space="0" w:color="auto"/>
        <w:right w:val="none" w:sz="0" w:space="0" w:color="auto"/>
      </w:divBdr>
    </w:div>
    <w:div w:id="579366998">
      <w:bodyDiv w:val="1"/>
      <w:marLeft w:val="0"/>
      <w:marRight w:val="0"/>
      <w:marTop w:val="0"/>
      <w:marBottom w:val="0"/>
      <w:divBdr>
        <w:top w:val="none" w:sz="0" w:space="0" w:color="auto"/>
        <w:left w:val="none" w:sz="0" w:space="0" w:color="auto"/>
        <w:bottom w:val="none" w:sz="0" w:space="0" w:color="auto"/>
        <w:right w:val="none" w:sz="0" w:space="0" w:color="auto"/>
      </w:divBdr>
    </w:div>
    <w:div w:id="1001590607">
      <w:bodyDiv w:val="1"/>
      <w:marLeft w:val="0"/>
      <w:marRight w:val="0"/>
      <w:marTop w:val="0"/>
      <w:marBottom w:val="0"/>
      <w:divBdr>
        <w:top w:val="none" w:sz="0" w:space="0" w:color="auto"/>
        <w:left w:val="none" w:sz="0" w:space="0" w:color="auto"/>
        <w:bottom w:val="none" w:sz="0" w:space="0" w:color="auto"/>
        <w:right w:val="none" w:sz="0" w:space="0" w:color="auto"/>
      </w:divBdr>
    </w:div>
    <w:div w:id="1310591592">
      <w:bodyDiv w:val="1"/>
      <w:marLeft w:val="0"/>
      <w:marRight w:val="0"/>
      <w:marTop w:val="0"/>
      <w:marBottom w:val="0"/>
      <w:divBdr>
        <w:top w:val="none" w:sz="0" w:space="0" w:color="auto"/>
        <w:left w:val="none" w:sz="0" w:space="0" w:color="auto"/>
        <w:bottom w:val="none" w:sz="0" w:space="0" w:color="auto"/>
        <w:right w:val="none" w:sz="0" w:space="0" w:color="auto"/>
      </w:divBdr>
    </w:div>
    <w:div w:id="1374882900">
      <w:bodyDiv w:val="1"/>
      <w:marLeft w:val="0"/>
      <w:marRight w:val="0"/>
      <w:marTop w:val="0"/>
      <w:marBottom w:val="0"/>
      <w:divBdr>
        <w:top w:val="none" w:sz="0" w:space="0" w:color="auto"/>
        <w:left w:val="none" w:sz="0" w:space="0" w:color="auto"/>
        <w:bottom w:val="none" w:sz="0" w:space="0" w:color="auto"/>
        <w:right w:val="none" w:sz="0" w:space="0" w:color="auto"/>
      </w:divBdr>
    </w:div>
    <w:div w:id="1393501583">
      <w:bodyDiv w:val="1"/>
      <w:marLeft w:val="0"/>
      <w:marRight w:val="0"/>
      <w:marTop w:val="0"/>
      <w:marBottom w:val="0"/>
      <w:divBdr>
        <w:top w:val="none" w:sz="0" w:space="0" w:color="auto"/>
        <w:left w:val="none" w:sz="0" w:space="0" w:color="auto"/>
        <w:bottom w:val="none" w:sz="0" w:space="0" w:color="auto"/>
        <w:right w:val="none" w:sz="0" w:space="0" w:color="auto"/>
      </w:divBdr>
    </w:div>
    <w:div w:id="1621957331">
      <w:bodyDiv w:val="1"/>
      <w:marLeft w:val="0"/>
      <w:marRight w:val="0"/>
      <w:marTop w:val="0"/>
      <w:marBottom w:val="0"/>
      <w:divBdr>
        <w:top w:val="none" w:sz="0" w:space="0" w:color="auto"/>
        <w:left w:val="none" w:sz="0" w:space="0" w:color="auto"/>
        <w:bottom w:val="none" w:sz="0" w:space="0" w:color="auto"/>
        <w:right w:val="none" w:sz="0" w:space="0" w:color="auto"/>
      </w:divBdr>
    </w:div>
    <w:div w:id="1686052897">
      <w:bodyDiv w:val="1"/>
      <w:marLeft w:val="0"/>
      <w:marRight w:val="0"/>
      <w:marTop w:val="0"/>
      <w:marBottom w:val="0"/>
      <w:divBdr>
        <w:top w:val="none" w:sz="0" w:space="0" w:color="auto"/>
        <w:left w:val="none" w:sz="0" w:space="0" w:color="auto"/>
        <w:bottom w:val="none" w:sz="0" w:space="0" w:color="auto"/>
        <w:right w:val="none" w:sz="0" w:space="0" w:color="auto"/>
      </w:divBdr>
    </w:div>
    <w:div w:id="1950383944">
      <w:bodyDiv w:val="1"/>
      <w:marLeft w:val="0"/>
      <w:marRight w:val="0"/>
      <w:marTop w:val="0"/>
      <w:marBottom w:val="0"/>
      <w:divBdr>
        <w:top w:val="none" w:sz="0" w:space="0" w:color="auto"/>
        <w:left w:val="none" w:sz="0" w:space="0" w:color="auto"/>
        <w:bottom w:val="none" w:sz="0" w:space="0" w:color="auto"/>
        <w:right w:val="none" w:sz="0" w:space="0" w:color="auto"/>
      </w:divBdr>
    </w:div>
    <w:div w:id="204868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gi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232;les\ifremer\ds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17AA7-67C4-45C2-8D69-F4B41590B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dsf.dot</Template>
  <TotalTime>1670</TotalTime>
  <Pages>1</Pages>
  <Words>11333</Words>
  <Characters>62335</Characters>
  <Application>Microsoft Office Word</Application>
  <DocSecurity>0</DocSecurity>
  <Lines>519</Lines>
  <Paragraphs>147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argo data management</vt:lpstr>
      <vt:lpstr>argo data management</vt:lpstr>
    </vt:vector>
  </TitlesOfParts>
  <Company>CSIRO</Company>
  <LinksUpToDate>false</LinksUpToDate>
  <CharactersWithSpaces>73521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argo data management</dc:title>
  <dc:subject>user's manual</dc:subject>
  <dc:creator>thierry carval</dc:creator>
  <cp:lastModifiedBy>RANNOU Jean-Philippe</cp:lastModifiedBy>
  <cp:revision>101</cp:revision>
  <cp:lastPrinted>2016-09-19T12:51:00Z</cp:lastPrinted>
  <dcterms:created xsi:type="dcterms:W3CDTF">2015-11-03T19:11:00Z</dcterms:created>
  <dcterms:modified xsi:type="dcterms:W3CDTF">2020-02-14T15:58:00Z</dcterms:modified>
</cp:coreProperties>
</file>
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A53C8" w14:textId="77777777" w:rsidR="007F228B" w:rsidRPr="00602BC8" w:rsidRDefault="007F228B" w:rsidP="00DD1BC8">
      <w:pPr>
        <w:pStyle w:val="Sansinterligne"/>
        <w:ind w:left="2127"/>
        <w:rPr>
          <w:rFonts w:ascii="Arial" w:hAnsi="Arial" w:cs="Arial"/>
          <w:highlight w:val="yellow"/>
          <w:lang w:val="en-US"/>
        </w:rPr>
      </w:pPr>
      <w:r w:rsidRPr="00602BC8">
        <w:rPr>
          <w:rFonts w:ascii="Arial" w:hAnsi="Arial" w:cs="Arial"/>
          <w:highlight w:val="yellow"/>
          <w:lang w:val="en-US"/>
        </w:rPr>
        <w:t xml:space="preserve">Argo data management </w:t>
      </w:r>
    </w:p>
    <w:p w14:paraId="69A818B8" w14:textId="4D3E02D5" w:rsidR="00992AFC" w:rsidRPr="00D36E4F" w:rsidRDefault="00992AFC" w:rsidP="00DD1BC8">
      <w:pPr>
        <w:pStyle w:val="Sansinterligne"/>
        <w:ind w:left="2127"/>
        <w:rPr>
          <w:rFonts w:ascii="Arial" w:hAnsi="Arial" w:cs="Arial"/>
          <w:lang w:val="en-US"/>
        </w:rPr>
      </w:pPr>
      <w:r w:rsidRPr="00602BC8">
        <w:rPr>
          <w:rFonts w:ascii="Arial" w:hAnsi="Arial" w:cs="Arial"/>
          <w:highlight w:val="yellow"/>
          <w:lang w:val="en-US"/>
        </w:rPr>
        <w:t xml:space="preserve">DOI: </w:t>
      </w:r>
      <w:r w:rsidR="005F06D5">
        <w:fldChar w:fldCharType="begin"/>
      </w:r>
      <w:r w:rsidR="005F06D5" w:rsidRPr="00B40192">
        <w:rPr>
          <w:lang w:val="en-US"/>
          <w:rPrChange w:id="0" w:author="RANNOU Jean-Philippe" w:date="2020-09-21T14:28:00Z">
            <w:rPr/>
          </w:rPrChange>
        </w:rPr>
        <w:instrText xml:space="preserve"> HYPERLINK "http://dx.doi.org/10.13155/29825" </w:instrText>
      </w:r>
      <w:r w:rsidR="005F06D5">
        <w:fldChar w:fldCharType="separate"/>
      </w:r>
      <w:r w:rsidR="003A41F8" w:rsidRPr="00602BC8">
        <w:rPr>
          <w:rStyle w:val="Lienhypertexte"/>
          <w:rFonts w:ascii="Arial" w:hAnsi="Arial" w:cs="Arial"/>
          <w:highlight w:val="yellow"/>
          <w:lang w:val="en-US"/>
        </w:rPr>
        <w:t>http://dx.doi.org/10.13155/29825</w:t>
      </w:r>
      <w:r w:rsidR="005F06D5">
        <w:rPr>
          <w:rStyle w:val="Lienhypertexte"/>
          <w:rFonts w:ascii="Arial" w:hAnsi="Arial" w:cs="Arial"/>
          <w:highlight w:val="yellow"/>
          <w:lang w:val="en-US"/>
        </w:rPr>
        <w:fldChar w:fldCharType="end"/>
      </w:r>
      <w:r w:rsidR="003A41F8" w:rsidRPr="00D36E4F">
        <w:rPr>
          <w:rFonts w:ascii="Arial" w:hAnsi="Arial" w:cs="Arial"/>
          <w:lang w:val="en-US"/>
        </w:rPr>
        <w:t xml:space="preserve"> </w:t>
      </w:r>
    </w:p>
    <w:p w14:paraId="70C94918" w14:textId="77777777" w:rsidR="007F228B" w:rsidRPr="00D36E4F" w:rsidRDefault="007F228B" w:rsidP="00DD1BC8">
      <w:pPr>
        <w:pStyle w:val="Sansinterligne"/>
        <w:rPr>
          <w:sz w:val="52"/>
          <w:lang w:val="en-US"/>
        </w:rPr>
      </w:pPr>
    </w:p>
    <w:p w14:paraId="75062064" w14:textId="77777777" w:rsidR="007F228B" w:rsidRPr="00D36E4F" w:rsidRDefault="007F228B" w:rsidP="00DD1BC8">
      <w:pPr>
        <w:pStyle w:val="Sansinterligne"/>
        <w:rPr>
          <w:sz w:val="52"/>
          <w:lang w:val="en-US"/>
        </w:rPr>
      </w:pPr>
    </w:p>
    <w:p w14:paraId="07159424" w14:textId="77777777" w:rsidR="007F228B" w:rsidRPr="00D36E4F" w:rsidRDefault="007F228B" w:rsidP="00DD1BC8">
      <w:pPr>
        <w:pStyle w:val="Sansinterligne"/>
        <w:rPr>
          <w:sz w:val="52"/>
          <w:lang w:val="en-US"/>
        </w:rPr>
      </w:pPr>
    </w:p>
    <w:p w14:paraId="61E0EDA3" w14:textId="77777777" w:rsidR="007F228B" w:rsidRPr="00D36E4F" w:rsidRDefault="007F228B" w:rsidP="00DD1BC8">
      <w:pPr>
        <w:pStyle w:val="Sansinterligne"/>
        <w:ind w:left="2127"/>
        <w:rPr>
          <w:sz w:val="52"/>
          <w:lang w:val="en-US"/>
        </w:rPr>
      </w:pPr>
    </w:p>
    <w:p w14:paraId="0D0967C6" w14:textId="77777777" w:rsidR="007F228B" w:rsidRPr="00D36E4F" w:rsidRDefault="007F228B" w:rsidP="00DD1BC8">
      <w:pPr>
        <w:pStyle w:val="Sansinterligne"/>
        <w:ind w:left="2127"/>
        <w:rPr>
          <w:sz w:val="52"/>
          <w:lang w:val="en-US"/>
        </w:rPr>
      </w:pPr>
    </w:p>
    <w:p w14:paraId="3CDEDD70" w14:textId="77777777" w:rsidR="007F228B" w:rsidRPr="00D36E4F" w:rsidRDefault="007F228B" w:rsidP="00DD1BC8">
      <w:pPr>
        <w:pStyle w:val="Sansinterligne"/>
        <w:ind w:left="2127"/>
        <w:rPr>
          <w:sz w:val="52"/>
          <w:lang w:val="en-US"/>
        </w:rPr>
      </w:pPr>
    </w:p>
    <w:p w14:paraId="4CE1E89B" w14:textId="77777777" w:rsidR="00DD1BC8" w:rsidRPr="00D36E4F" w:rsidRDefault="00DD1BC8" w:rsidP="00DD1BC8">
      <w:pPr>
        <w:pStyle w:val="Sansinterligne"/>
        <w:ind w:left="2127"/>
        <w:rPr>
          <w:sz w:val="52"/>
          <w:lang w:val="en-US"/>
        </w:rPr>
      </w:pPr>
    </w:p>
    <w:p w14:paraId="11A550C3" w14:textId="77777777" w:rsidR="00DD1BC8" w:rsidRPr="00D36E4F" w:rsidRDefault="00DD1BC8" w:rsidP="00DD1BC8">
      <w:pPr>
        <w:pStyle w:val="Sansinterligne"/>
        <w:ind w:left="2127"/>
        <w:rPr>
          <w:sz w:val="52"/>
          <w:lang w:val="en-US"/>
        </w:rPr>
      </w:pPr>
    </w:p>
    <w:p w14:paraId="0E180323" w14:textId="77777777" w:rsidR="007F228B" w:rsidRPr="00D36E4F" w:rsidRDefault="007F228B" w:rsidP="00DD1BC8">
      <w:pPr>
        <w:pStyle w:val="Sansinterligne"/>
        <w:ind w:left="2127"/>
        <w:rPr>
          <w:sz w:val="52"/>
          <w:lang w:val="en-US"/>
        </w:rPr>
      </w:pPr>
    </w:p>
    <w:p w14:paraId="4A3D1554" w14:textId="30361C42" w:rsidR="007F228B" w:rsidRPr="004B7258" w:rsidRDefault="00A51E03" w:rsidP="00DD1BC8">
      <w:pPr>
        <w:pStyle w:val="Sansinterligne"/>
        <w:ind w:left="2127"/>
        <w:rPr>
          <w:rFonts w:ascii="Arial" w:hAnsi="Arial" w:cs="Arial"/>
          <w:sz w:val="36"/>
          <w:lang w:val="en-US"/>
        </w:rPr>
      </w:pPr>
      <w:r w:rsidRPr="004B7258">
        <w:rPr>
          <w:rFonts w:ascii="Arial" w:hAnsi="Arial" w:cs="Arial"/>
          <w:sz w:val="52"/>
          <w:lang w:val="en-US"/>
        </w:rPr>
        <w:t>A</w:t>
      </w:r>
      <w:r w:rsidR="00E47D9C">
        <w:rPr>
          <w:rFonts w:ascii="Arial" w:hAnsi="Arial" w:cs="Arial"/>
          <w:sz w:val="52"/>
          <w:lang w:val="en-US"/>
        </w:rPr>
        <w:t>rgo</w:t>
      </w:r>
      <w:r w:rsidRPr="004B7258">
        <w:rPr>
          <w:rFonts w:ascii="Arial" w:hAnsi="Arial" w:cs="Arial"/>
          <w:sz w:val="52"/>
          <w:lang w:val="en-US"/>
        </w:rPr>
        <w:t xml:space="preserve"> </w:t>
      </w:r>
      <w:r w:rsidR="00602BC8">
        <w:rPr>
          <w:rFonts w:ascii="Arial" w:hAnsi="Arial" w:cs="Arial"/>
          <w:sz w:val="52"/>
          <w:lang w:val="en-US"/>
        </w:rPr>
        <w:t>auxiliary files format for the Coriolis DAC</w:t>
      </w:r>
    </w:p>
    <w:p w14:paraId="24681986" w14:textId="7ABFD03F" w:rsidR="007F228B" w:rsidRPr="00B1481A" w:rsidRDefault="007F228B" w:rsidP="00DD1BC8">
      <w:pPr>
        <w:pStyle w:val="Sansinterligne"/>
        <w:rPr>
          <w:rFonts w:ascii="Arial" w:hAnsi="Arial" w:cs="Arial"/>
          <w:sz w:val="36"/>
          <w:lang w:val="en-US"/>
        </w:rPr>
      </w:pPr>
      <w:r w:rsidRPr="004B7258">
        <w:rPr>
          <w:rFonts w:ascii="Arial" w:hAnsi="Arial" w:cs="Arial"/>
          <w:sz w:val="36"/>
          <w:lang w:val="en-US"/>
        </w:rPr>
        <w:tab/>
      </w:r>
      <w:r w:rsidRPr="004B7258">
        <w:rPr>
          <w:rFonts w:ascii="Arial" w:hAnsi="Arial" w:cs="Arial"/>
          <w:sz w:val="36"/>
          <w:lang w:val="en-US"/>
        </w:rPr>
        <w:tab/>
      </w:r>
      <w:r w:rsidRPr="004B7258">
        <w:rPr>
          <w:rFonts w:ascii="Arial" w:hAnsi="Arial" w:cs="Arial"/>
          <w:sz w:val="36"/>
          <w:lang w:val="en-US"/>
        </w:rPr>
        <w:tab/>
      </w:r>
      <w:r w:rsidRPr="00B1481A">
        <w:rPr>
          <w:rFonts w:ascii="Arial" w:hAnsi="Arial" w:cs="Arial"/>
          <w:sz w:val="36"/>
          <w:lang w:val="en-US"/>
        </w:rPr>
        <w:t>Versio</w:t>
      </w:r>
      <w:r w:rsidR="00C95599" w:rsidRPr="00B1481A">
        <w:rPr>
          <w:rFonts w:ascii="Arial" w:hAnsi="Arial" w:cs="Arial"/>
          <w:sz w:val="36"/>
          <w:lang w:val="en-US"/>
        </w:rPr>
        <w:t xml:space="preserve">n </w:t>
      </w:r>
      <w:r w:rsidR="00602BC8" w:rsidRPr="008876A6">
        <w:rPr>
          <w:rFonts w:ascii="Arial" w:hAnsi="Arial" w:cs="Arial"/>
          <w:sz w:val="36"/>
          <w:szCs w:val="36"/>
          <w:highlight w:val="green"/>
          <w:lang w:val="en-US"/>
          <w:rPrChange w:id="1" w:author="RANNOU Jean-Philippe" w:date="2017-06-08T14:43:00Z">
            <w:rPr>
              <w:rFonts w:ascii="Arial" w:hAnsi="Arial" w:cs="Arial"/>
              <w:sz w:val="36"/>
              <w:szCs w:val="36"/>
              <w:lang w:val="en-US"/>
            </w:rPr>
          </w:rPrChange>
        </w:rPr>
        <w:t>1.</w:t>
      </w:r>
      <w:del w:id="2" w:author="RANNOU Jean-Philippe" w:date="2017-06-08T14:41:00Z">
        <w:r w:rsidR="00602BC8" w:rsidRPr="008876A6" w:rsidDel="008876A6">
          <w:rPr>
            <w:rFonts w:ascii="Arial" w:hAnsi="Arial" w:cs="Arial"/>
            <w:sz w:val="36"/>
            <w:szCs w:val="36"/>
            <w:highlight w:val="green"/>
            <w:lang w:val="en-US"/>
            <w:rPrChange w:id="3" w:author="RANNOU Jean-Philippe" w:date="2017-06-08T14:43:00Z">
              <w:rPr>
                <w:rFonts w:ascii="Arial" w:hAnsi="Arial" w:cs="Arial"/>
                <w:sz w:val="36"/>
                <w:szCs w:val="36"/>
                <w:lang w:val="en-US"/>
              </w:rPr>
            </w:rPrChange>
          </w:rPr>
          <w:delText>0</w:delText>
        </w:r>
      </w:del>
      <w:ins w:id="4" w:author="RANNOU Jean-Philippe" w:date="2017-06-08T14:41:00Z">
        <w:r w:rsidR="008876A6" w:rsidRPr="008876A6">
          <w:rPr>
            <w:rFonts w:ascii="Arial" w:hAnsi="Arial" w:cs="Arial"/>
            <w:sz w:val="36"/>
            <w:szCs w:val="36"/>
            <w:highlight w:val="green"/>
            <w:lang w:val="en-US"/>
            <w:rPrChange w:id="5" w:author="RANNOU Jean-Philippe" w:date="2017-06-08T14:43:00Z">
              <w:rPr>
                <w:rFonts w:ascii="Arial" w:hAnsi="Arial" w:cs="Arial"/>
                <w:sz w:val="36"/>
                <w:szCs w:val="36"/>
                <w:lang w:val="en-US"/>
              </w:rPr>
            </w:rPrChange>
          </w:rPr>
          <w:t>1</w:t>
        </w:r>
      </w:ins>
    </w:p>
    <w:p w14:paraId="48A7F3A2" w14:textId="66D4C800" w:rsidR="007F228B" w:rsidRPr="004B7258" w:rsidRDefault="007F228B" w:rsidP="00DD1BC8">
      <w:pPr>
        <w:pStyle w:val="Sansinterligne"/>
        <w:rPr>
          <w:rFonts w:ascii="Arial" w:hAnsi="Arial" w:cs="Arial"/>
          <w:sz w:val="36"/>
          <w:lang w:val="en-US"/>
        </w:rPr>
      </w:pPr>
      <w:r w:rsidRPr="00B1481A">
        <w:rPr>
          <w:rFonts w:ascii="Arial" w:hAnsi="Arial" w:cs="Arial"/>
          <w:sz w:val="36"/>
          <w:lang w:val="en-US"/>
        </w:rPr>
        <w:tab/>
      </w:r>
      <w:r w:rsidRPr="00B1481A">
        <w:rPr>
          <w:rFonts w:ascii="Arial" w:hAnsi="Arial" w:cs="Arial"/>
          <w:sz w:val="36"/>
          <w:lang w:val="en-US"/>
        </w:rPr>
        <w:tab/>
      </w:r>
      <w:r w:rsidRPr="00B1481A">
        <w:rPr>
          <w:rFonts w:ascii="Arial" w:hAnsi="Arial" w:cs="Arial"/>
          <w:sz w:val="36"/>
          <w:lang w:val="en-US"/>
        </w:rPr>
        <w:tab/>
      </w:r>
      <w:del w:id="6" w:author="RANNOU Jean-Philippe" w:date="2017-06-08T14:41:00Z">
        <w:r w:rsidR="00602BC8" w:rsidRPr="008876A6" w:rsidDel="008876A6">
          <w:rPr>
            <w:rFonts w:ascii="Arial" w:hAnsi="Arial" w:cs="Arial"/>
            <w:sz w:val="36"/>
            <w:highlight w:val="green"/>
            <w:lang w:val="en-US"/>
            <w:rPrChange w:id="7" w:author="RANNOU Jean-Philippe" w:date="2017-06-08T14:43:00Z">
              <w:rPr>
                <w:rFonts w:ascii="Arial" w:hAnsi="Arial" w:cs="Arial"/>
                <w:sz w:val="36"/>
                <w:lang w:val="en-US"/>
              </w:rPr>
            </w:rPrChange>
          </w:rPr>
          <w:delText xml:space="preserve">February </w:delText>
        </w:r>
      </w:del>
      <w:ins w:id="8" w:author="RANNOU Jean-Philippe" w:date="2021-02-17T19:03:00Z">
        <w:r w:rsidR="00873D88">
          <w:rPr>
            <w:rFonts w:ascii="Arial" w:hAnsi="Arial" w:cs="Arial"/>
            <w:sz w:val="36"/>
            <w:highlight w:val="green"/>
            <w:lang w:val="en-US"/>
          </w:rPr>
          <w:t>February</w:t>
        </w:r>
      </w:ins>
      <w:ins w:id="9" w:author="RANNOU Jean-Philippe" w:date="2017-06-08T14:41:00Z">
        <w:r w:rsidR="008876A6" w:rsidRPr="008876A6">
          <w:rPr>
            <w:rFonts w:ascii="Arial" w:hAnsi="Arial" w:cs="Arial"/>
            <w:sz w:val="36"/>
            <w:highlight w:val="green"/>
            <w:lang w:val="en-US"/>
            <w:rPrChange w:id="10" w:author="RANNOU Jean-Philippe" w:date="2017-06-08T14:43:00Z">
              <w:rPr>
                <w:rFonts w:ascii="Arial" w:hAnsi="Arial" w:cs="Arial"/>
                <w:sz w:val="36"/>
                <w:lang w:val="en-US"/>
              </w:rPr>
            </w:rPrChange>
          </w:rPr>
          <w:t xml:space="preserve"> </w:t>
        </w:r>
        <w:r w:rsidR="00873D88" w:rsidRPr="00873D88">
          <w:rPr>
            <w:rFonts w:ascii="Arial" w:hAnsi="Arial" w:cs="Arial"/>
            <w:sz w:val="36"/>
            <w:highlight w:val="green"/>
            <w:lang w:val="en-US"/>
            <w:rPrChange w:id="11" w:author="RANNOU Jean-Philippe" w:date="2021-02-17T19:04:00Z">
              <w:rPr>
                <w:rFonts w:ascii="Arial" w:hAnsi="Arial" w:cs="Arial"/>
                <w:sz w:val="36"/>
                <w:highlight w:val="green"/>
                <w:lang w:val="en-US"/>
              </w:rPr>
            </w:rPrChange>
          </w:rPr>
          <w:t>17</w:t>
        </w:r>
      </w:ins>
      <w:del w:id="12" w:author="RANNOU Jean-Philippe" w:date="2017-06-08T14:41:00Z">
        <w:r w:rsidR="005A5AA2" w:rsidRPr="00873D88" w:rsidDel="008876A6">
          <w:rPr>
            <w:rFonts w:ascii="Arial" w:hAnsi="Arial" w:cs="Arial"/>
            <w:sz w:val="36"/>
            <w:highlight w:val="green"/>
            <w:vertAlign w:val="superscript"/>
            <w:lang w:val="en-US"/>
            <w:rPrChange w:id="13" w:author="RANNOU Jean-Philippe" w:date="2021-02-17T19:04:00Z">
              <w:rPr>
                <w:rFonts w:ascii="Arial" w:hAnsi="Arial" w:cs="Arial"/>
                <w:sz w:val="36"/>
                <w:lang w:val="en-US"/>
              </w:rPr>
            </w:rPrChange>
          </w:rPr>
          <w:delText>9</w:delText>
        </w:r>
      </w:del>
      <w:r w:rsidR="0070460B" w:rsidRPr="00873D88">
        <w:rPr>
          <w:rFonts w:ascii="Arial" w:hAnsi="Arial" w:cs="Arial"/>
          <w:sz w:val="36"/>
          <w:highlight w:val="green"/>
          <w:vertAlign w:val="superscript"/>
          <w:lang w:val="en-US"/>
          <w:rPrChange w:id="14" w:author="RANNOU Jean-Philippe" w:date="2021-02-17T19:04:00Z">
            <w:rPr>
              <w:rFonts w:ascii="Arial" w:hAnsi="Arial" w:cs="Arial"/>
              <w:sz w:val="36"/>
              <w:lang w:val="en-US"/>
            </w:rPr>
          </w:rPrChange>
        </w:rPr>
        <w:t>th</w:t>
      </w:r>
      <w:r w:rsidR="0073721A" w:rsidRPr="00873D88">
        <w:rPr>
          <w:rFonts w:ascii="Arial" w:hAnsi="Arial" w:cs="Arial"/>
          <w:sz w:val="36"/>
          <w:highlight w:val="green"/>
          <w:lang w:val="en-US"/>
          <w:rPrChange w:id="15" w:author="RANNOU Jean-Philippe" w:date="2021-02-17T19:04:00Z">
            <w:rPr>
              <w:rFonts w:ascii="Arial" w:hAnsi="Arial" w:cs="Arial"/>
              <w:sz w:val="36"/>
              <w:lang w:val="en-US"/>
            </w:rPr>
          </w:rPrChange>
        </w:rPr>
        <w:t>,</w:t>
      </w:r>
      <w:r w:rsidR="00F56B1A" w:rsidRPr="00873D88">
        <w:rPr>
          <w:rFonts w:ascii="Arial" w:hAnsi="Arial" w:cs="Arial"/>
          <w:sz w:val="36"/>
          <w:highlight w:val="green"/>
          <w:lang w:val="en-US"/>
          <w:rPrChange w:id="16" w:author="RANNOU Jean-Philippe" w:date="2021-02-17T19:04:00Z">
            <w:rPr>
              <w:rFonts w:ascii="Arial" w:hAnsi="Arial" w:cs="Arial"/>
              <w:sz w:val="36"/>
              <w:lang w:val="en-US"/>
            </w:rPr>
          </w:rPrChange>
        </w:rPr>
        <w:t xml:space="preserve"> </w:t>
      </w:r>
      <w:del w:id="17" w:author="RANNOU Jean-Philippe" w:date="2021-02-17T19:03:00Z">
        <w:r w:rsidR="00C92632" w:rsidRPr="00873D88" w:rsidDel="00873D88">
          <w:rPr>
            <w:rFonts w:ascii="Arial" w:hAnsi="Arial" w:cs="Arial"/>
            <w:sz w:val="36"/>
            <w:highlight w:val="green"/>
            <w:lang w:val="en-US"/>
            <w:rPrChange w:id="18" w:author="RANNOU Jean-Philippe" w:date="2021-02-17T19:04:00Z">
              <w:rPr>
                <w:rFonts w:ascii="Arial" w:hAnsi="Arial" w:cs="Arial"/>
                <w:sz w:val="36"/>
                <w:lang w:val="en-US"/>
              </w:rPr>
            </w:rPrChange>
          </w:rPr>
          <w:delText>201</w:delText>
        </w:r>
        <w:r w:rsidR="00602BC8" w:rsidRPr="00873D88" w:rsidDel="00873D88">
          <w:rPr>
            <w:rFonts w:ascii="Arial" w:hAnsi="Arial" w:cs="Arial"/>
            <w:sz w:val="36"/>
            <w:highlight w:val="green"/>
            <w:lang w:val="en-US"/>
            <w:rPrChange w:id="19" w:author="RANNOU Jean-Philippe" w:date="2021-02-17T19:04:00Z">
              <w:rPr>
                <w:rFonts w:ascii="Arial" w:hAnsi="Arial" w:cs="Arial"/>
                <w:sz w:val="36"/>
                <w:lang w:val="en-US"/>
              </w:rPr>
            </w:rPrChange>
          </w:rPr>
          <w:delText>7</w:delText>
        </w:r>
        <w:r w:rsidR="002F59F5" w:rsidRPr="00873D88" w:rsidDel="00873D88">
          <w:rPr>
            <w:rFonts w:ascii="Arial" w:hAnsi="Arial" w:cs="Arial"/>
            <w:sz w:val="36"/>
            <w:highlight w:val="green"/>
            <w:lang w:val="en-US"/>
            <w:rPrChange w:id="20" w:author="RANNOU Jean-Philippe" w:date="2021-02-17T19:04:00Z">
              <w:rPr>
                <w:rFonts w:ascii="Arial" w:hAnsi="Arial" w:cs="Arial"/>
                <w:sz w:val="36"/>
                <w:lang w:val="en-US"/>
              </w:rPr>
            </w:rPrChange>
          </w:rPr>
          <w:delText xml:space="preserve"> </w:delText>
        </w:r>
      </w:del>
      <w:ins w:id="21" w:author="RANNOU Jean-Philippe" w:date="2021-02-17T19:03:00Z">
        <w:r w:rsidR="00873D88" w:rsidRPr="00873D88">
          <w:rPr>
            <w:rFonts w:ascii="Arial" w:hAnsi="Arial" w:cs="Arial"/>
            <w:sz w:val="36"/>
            <w:highlight w:val="green"/>
            <w:lang w:val="en-US"/>
            <w:rPrChange w:id="22" w:author="RANNOU Jean-Philippe" w:date="2021-02-17T19:04:00Z">
              <w:rPr>
                <w:rFonts w:ascii="Arial" w:hAnsi="Arial" w:cs="Arial"/>
                <w:sz w:val="36"/>
                <w:lang w:val="en-US"/>
              </w:rPr>
            </w:rPrChange>
          </w:rPr>
          <w:t>2021</w:t>
        </w:r>
        <w:r w:rsidR="00873D88" w:rsidRPr="004B7258">
          <w:rPr>
            <w:rFonts w:ascii="Arial" w:hAnsi="Arial" w:cs="Arial"/>
            <w:sz w:val="36"/>
            <w:lang w:val="en-US"/>
          </w:rPr>
          <w:t xml:space="preserve"> </w:t>
        </w:r>
      </w:ins>
    </w:p>
    <w:p w14:paraId="6E3A7267" w14:textId="77777777" w:rsidR="007F228B" w:rsidRPr="004B7258" w:rsidRDefault="007F228B" w:rsidP="00DD1BC8">
      <w:pPr>
        <w:pStyle w:val="Sansinterligne"/>
        <w:ind w:left="2127"/>
        <w:rPr>
          <w:lang w:val="en-US"/>
        </w:rPr>
      </w:pPr>
    </w:p>
    <w:p w14:paraId="5343D07A" w14:textId="77777777" w:rsidR="00944DA9" w:rsidRPr="004B7258" w:rsidRDefault="00944DA9" w:rsidP="00DD1BC8">
      <w:pPr>
        <w:pStyle w:val="Sansinterligne"/>
        <w:rPr>
          <w:lang w:val="en-US"/>
        </w:rPr>
      </w:pPr>
    </w:p>
    <w:p w14:paraId="6BA1CA49" w14:textId="77777777" w:rsidR="00206BFF" w:rsidRPr="004B7258" w:rsidRDefault="00206BFF" w:rsidP="00DD1BC8">
      <w:pPr>
        <w:pStyle w:val="Sansinterligne"/>
        <w:rPr>
          <w:lang w:val="en-US"/>
        </w:rPr>
      </w:pPr>
    </w:p>
    <w:p w14:paraId="38DA36ED" w14:textId="77777777" w:rsidR="00206BFF" w:rsidRPr="004B7258" w:rsidRDefault="00206BFF" w:rsidP="00DD1BC8">
      <w:pPr>
        <w:pStyle w:val="Sansinterligne"/>
        <w:rPr>
          <w:lang w:val="en-US"/>
        </w:rPr>
      </w:pPr>
    </w:p>
    <w:p w14:paraId="2D4D9FB1" w14:textId="77777777" w:rsidR="00206BFF" w:rsidRPr="004B7258" w:rsidRDefault="00206BFF" w:rsidP="00DD1BC8">
      <w:pPr>
        <w:pStyle w:val="Sansinterligne"/>
        <w:rPr>
          <w:lang w:val="en-US"/>
        </w:rPr>
      </w:pPr>
    </w:p>
    <w:p w14:paraId="15F425FD" w14:textId="77777777" w:rsidR="00283728" w:rsidRPr="004B7258" w:rsidRDefault="00283728" w:rsidP="00DD1BC8">
      <w:pPr>
        <w:pStyle w:val="Sansinterligne"/>
        <w:rPr>
          <w:lang w:val="en-US"/>
        </w:rPr>
      </w:pPr>
    </w:p>
    <w:p w14:paraId="526228D6" w14:textId="77777777" w:rsidR="00AC09A0" w:rsidRPr="004B7258" w:rsidRDefault="00AC09A0" w:rsidP="00DD1BC8">
      <w:pPr>
        <w:pStyle w:val="Sansinterligne"/>
        <w:rPr>
          <w:lang w:val="en-US"/>
        </w:rPr>
      </w:pPr>
    </w:p>
    <w:p w14:paraId="1AC56FFD" w14:textId="77777777" w:rsidR="00AC09A0" w:rsidRPr="004B7258" w:rsidRDefault="00AC09A0" w:rsidP="00DD1BC8">
      <w:pPr>
        <w:pStyle w:val="Sansinterligne"/>
        <w:rPr>
          <w:lang w:val="en-US"/>
        </w:rPr>
      </w:pPr>
    </w:p>
    <w:p w14:paraId="2365F303" w14:textId="77777777" w:rsidR="00AC09A0" w:rsidRPr="004B7258" w:rsidRDefault="00AC09A0" w:rsidP="00DD1BC8">
      <w:pPr>
        <w:pStyle w:val="Sansinterligne"/>
        <w:rPr>
          <w:lang w:val="en-US"/>
        </w:rPr>
      </w:pPr>
    </w:p>
    <w:p w14:paraId="1928731D" w14:textId="77777777" w:rsidR="00283728" w:rsidRPr="004B7258" w:rsidRDefault="00283728" w:rsidP="00DD1BC8">
      <w:pPr>
        <w:pStyle w:val="Sansinterligne"/>
        <w:rPr>
          <w:lang w:val="en-US"/>
        </w:rPr>
      </w:pPr>
    </w:p>
    <w:p w14:paraId="3FD4DBC7" w14:textId="77777777" w:rsidR="00283728" w:rsidRPr="004B7258" w:rsidRDefault="00283728" w:rsidP="00DD1BC8">
      <w:pPr>
        <w:pStyle w:val="Sansinterligne"/>
        <w:rPr>
          <w:lang w:val="en-US"/>
        </w:rPr>
      </w:pPr>
    </w:p>
    <w:p w14:paraId="64003CA1" w14:textId="77777777" w:rsidR="00283728" w:rsidRPr="004B7258" w:rsidRDefault="00283728" w:rsidP="00DD1BC8">
      <w:pPr>
        <w:pStyle w:val="Sansinterligne"/>
        <w:rPr>
          <w:lang w:val="en-US"/>
        </w:rPr>
      </w:pPr>
    </w:p>
    <w:p w14:paraId="7822D66F" w14:textId="77777777" w:rsidR="0032266F" w:rsidRPr="004B7258" w:rsidRDefault="0032266F" w:rsidP="00DD1BC8">
      <w:pPr>
        <w:pStyle w:val="Sansinterligne"/>
        <w:rPr>
          <w:lang w:val="en-US"/>
        </w:rPr>
      </w:pPr>
    </w:p>
    <w:p w14:paraId="6B895A61" w14:textId="77777777" w:rsidR="0032266F" w:rsidRPr="004B7258" w:rsidRDefault="0032266F" w:rsidP="00DD1BC8">
      <w:pPr>
        <w:pStyle w:val="Sansinterligne"/>
        <w:rPr>
          <w:lang w:val="en-US"/>
        </w:rPr>
      </w:pPr>
    </w:p>
    <w:p w14:paraId="0F5D3766" w14:textId="77777777" w:rsidR="007F228B" w:rsidRPr="004B7258" w:rsidRDefault="00EC4821" w:rsidP="00DD1BC8">
      <w:pPr>
        <w:pStyle w:val="Sansinterligne"/>
        <w:ind w:left="2127"/>
        <w:rPr>
          <w:rFonts w:ascii="Arial" w:hAnsi="Arial" w:cs="Arial"/>
          <w:b/>
          <w:bCs/>
          <w:color w:val="FF6600"/>
          <w:sz w:val="56"/>
          <w:lang w:val="en-US"/>
        </w:rPr>
        <w:sectPr w:rsidR="007F228B" w:rsidRPr="004B7258" w:rsidSect="00B301EE">
          <w:headerReference w:type="default" r:id="rId8"/>
          <w:footerReference w:type="default" r:id="rId9"/>
          <w:headerReference w:type="first" r:id="rId10"/>
          <w:pgSz w:w="11907" w:h="16840" w:code="9"/>
          <w:pgMar w:top="-1135" w:right="851" w:bottom="851" w:left="1701" w:header="0" w:footer="397" w:gutter="0"/>
          <w:cols w:space="720"/>
          <w:titlePg/>
        </w:sectPr>
      </w:pPr>
      <w:r w:rsidRPr="004B7258">
        <w:rPr>
          <w:noProof/>
        </w:rPr>
        <w:drawing>
          <wp:inline distT="0" distB="0" distL="0" distR="0" wp14:anchorId="23B42C8F" wp14:editId="521E3819">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0622F6C9" w14:textId="77777777" w:rsidR="007F228B" w:rsidRPr="004B7258" w:rsidRDefault="00EC4821" w:rsidP="009F0AAC">
      <w:pPr>
        <w:rPr>
          <w:lang w:val="en-US"/>
        </w:rPr>
      </w:pPr>
      <w:r w:rsidRPr="004B7258">
        <w:rPr>
          <w:noProof/>
          <w:lang w:val="fr-FR"/>
        </w:rPr>
        <w:lastRenderedPageBreak/>
        <w:drawing>
          <wp:inline distT="0" distB="0" distL="0" distR="0" wp14:anchorId="6C5B023A" wp14:editId="7A716187">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439FEDD9" w14:textId="77777777" w:rsidR="00E47D9C" w:rsidRPr="00C55189" w:rsidRDefault="00E47D9C" w:rsidP="00547D99">
      <w:pPr>
        <w:pStyle w:val="Sansinterligne"/>
        <w:rPr>
          <w:b/>
          <w:lang w:val="en-US"/>
        </w:rPr>
      </w:pPr>
    </w:p>
    <w:p w14:paraId="7FC02BBF" w14:textId="7F1E5CB6" w:rsidR="007F228B" w:rsidRPr="00C55189" w:rsidRDefault="00E47D9C" w:rsidP="00547D99">
      <w:pPr>
        <w:pStyle w:val="Sansinterligne"/>
        <w:rPr>
          <w:b/>
          <w:lang w:val="en-US"/>
        </w:rPr>
      </w:pPr>
      <w:r w:rsidRPr="00C55189">
        <w:rPr>
          <w:b/>
          <w:lang w:val="en-US"/>
        </w:rPr>
        <w:t>Argo auxiliary files format for the Coriolis DAC</w:t>
      </w:r>
    </w:p>
    <w:p w14:paraId="6974829C" w14:textId="77777777" w:rsidR="00E47D9C" w:rsidRPr="00C55189" w:rsidRDefault="00E47D9C" w:rsidP="00547D99">
      <w:pPr>
        <w:pStyle w:val="Sansinterligne"/>
        <w:rPr>
          <w:b/>
          <w:lang w:val="en-US"/>
        </w:rPr>
      </w:pPr>
    </w:p>
    <w:p w14:paraId="5F7A283F" w14:textId="0D264432" w:rsidR="00E47D9C" w:rsidRPr="00C55189" w:rsidRDefault="00295AAC" w:rsidP="00E47D9C">
      <w:r w:rsidRPr="00C55189">
        <w:rPr>
          <w:b/>
          <w:lang w:val="en-US"/>
        </w:rPr>
        <w:t>Author</w:t>
      </w:r>
      <w:r w:rsidR="00E47D9C" w:rsidRPr="00C55189">
        <w:rPr>
          <w:b/>
          <w:lang w:val="en-US"/>
        </w:rPr>
        <w:t>:</w:t>
      </w:r>
      <w:r w:rsidR="00E47D9C" w:rsidRPr="00C55189">
        <w:rPr>
          <w:lang w:val="en-US"/>
        </w:rPr>
        <w:t xml:space="preserve"> </w:t>
      </w:r>
      <w:r w:rsidR="00E47D9C" w:rsidRPr="00C55189">
        <w:t>Jean-Philippe Rannou.</w:t>
      </w:r>
    </w:p>
    <w:p w14:paraId="5E0C10CE" w14:textId="2A10BEF3" w:rsidR="00E47D9C" w:rsidRPr="00C55189" w:rsidRDefault="00E47D9C" w:rsidP="00E47D9C">
      <w:pPr>
        <w:ind w:right="-290"/>
        <w:rPr>
          <w:b/>
          <w:lang w:val="en-US"/>
        </w:rPr>
      </w:pPr>
    </w:p>
    <w:p w14:paraId="47CB09FE" w14:textId="77777777" w:rsidR="00E47D9C" w:rsidRPr="00C55189" w:rsidRDefault="00E47D9C" w:rsidP="00E47D9C">
      <w:pPr>
        <w:rPr>
          <w:rFonts w:ascii="Arial" w:hAnsi="Arial" w:cs="Arial"/>
          <w:b/>
          <w:color w:val="333399"/>
          <w:lang w:val="en-US"/>
        </w:rPr>
      </w:pPr>
      <w:r w:rsidRPr="00C55189">
        <w:rPr>
          <w:rFonts w:ascii="Arial" w:hAnsi="Arial" w:cs="Arial"/>
          <w:b/>
          <w:color w:val="333399"/>
          <w:lang w:val="en-US"/>
        </w:rPr>
        <w:t>How to cite this document</w:t>
      </w:r>
    </w:p>
    <w:p w14:paraId="267FCCC5" w14:textId="48B2B5E1" w:rsidR="00652329" w:rsidRDefault="00E47D9C" w:rsidP="00E47D9C">
      <w:pPr>
        <w:pStyle w:val="Sansinterligne"/>
        <w:rPr>
          <w:lang w:val="en-US"/>
        </w:rPr>
      </w:pPr>
      <w:r w:rsidRPr="00C55189">
        <w:rPr>
          <w:lang w:val="en-US"/>
        </w:rPr>
        <w:t xml:space="preserve">Jean-Philippe Rannou. </w:t>
      </w:r>
      <w:r w:rsidRPr="00C55189">
        <w:rPr>
          <w:b/>
          <w:lang w:val="en-US"/>
        </w:rPr>
        <w:t xml:space="preserve">Argo auxiliary files format for the Coriolis DAC. </w:t>
      </w:r>
      <w:r w:rsidR="005F06D5">
        <w:fldChar w:fldCharType="begin"/>
      </w:r>
      <w:r w:rsidR="005F06D5" w:rsidRPr="00B40192">
        <w:rPr>
          <w:lang w:val="en-US"/>
          <w:rPrChange w:id="23" w:author="RANNOU Jean-Philippe" w:date="2020-09-21T14:28:00Z">
            <w:rPr/>
          </w:rPrChange>
        </w:rPr>
        <w:instrText xml:space="preserve"> HYPERLINK "http://dx.doi.org/10.13155/29825" </w:instrText>
      </w:r>
      <w:r w:rsidR="005F06D5">
        <w:fldChar w:fldCharType="separate"/>
      </w:r>
      <w:r w:rsidR="00652329" w:rsidRPr="00C55189">
        <w:rPr>
          <w:rStyle w:val="Lienhypertexte"/>
          <w:highlight w:val="yellow"/>
          <w:lang w:val="en-US"/>
        </w:rPr>
        <w:t>http://dx.doi.org/10.13155/29825</w:t>
      </w:r>
      <w:r w:rsidR="005F06D5">
        <w:rPr>
          <w:rStyle w:val="Lienhypertexte"/>
          <w:highlight w:val="yellow"/>
          <w:lang w:val="en-US"/>
        </w:rPr>
        <w:fldChar w:fldCharType="end"/>
      </w:r>
      <w:r w:rsidR="00652329" w:rsidRPr="004B7258">
        <w:rPr>
          <w:lang w:val="en-US"/>
        </w:rPr>
        <w:t xml:space="preserve"> </w:t>
      </w:r>
    </w:p>
    <w:p w14:paraId="05B0CDCD" w14:textId="77777777" w:rsidR="00E47D9C" w:rsidRPr="00C82E7E" w:rsidRDefault="00E47D9C" w:rsidP="00E47D9C">
      <w:pPr>
        <w:ind w:right="-290"/>
        <w:rPr>
          <w:b/>
          <w:lang w:val="en-US"/>
        </w:rPr>
      </w:pPr>
    </w:p>
    <w:p w14:paraId="14001442" w14:textId="77777777" w:rsidR="00F10DC7" w:rsidRPr="005512DD" w:rsidRDefault="00F10DC7" w:rsidP="00F10DC7">
      <w:pPr>
        <w:outlineLvl w:val="0"/>
        <w:rPr>
          <w:rFonts w:ascii="Arial" w:hAnsi="Arial" w:cs="Arial"/>
          <w:b/>
          <w:bCs/>
          <w:sz w:val="32"/>
          <w:lang w:val="en-GB"/>
        </w:rPr>
      </w:pPr>
      <w:r w:rsidRPr="00C82E7E">
        <w:rPr>
          <w:lang w:val="en-US"/>
        </w:rPr>
        <w:br w:type="page"/>
      </w:r>
      <w:r w:rsidRPr="005512DD">
        <w:rPr>
          <w:rFonts w:ascii="Arial" w:hAnsi="Arial" w:cs="Arial"/>
          <w:b/>
          <w:bCs/>
          <w:sz w:val="32"/>
          <w:lang w:val="en-GB"/>
        </w:rPr>
        <w:lastRenderedPageBreak/>
        <w:t>Table of contents</w:t>
      </w:r>
    </w:p>
    <w:p w14:paraId="5DA670B6" w14:textId="77777777" w:rsidR="00797803" w:rsidRDefault="004F2EE1">
      <w:pPr>
        <w:pStyle w:val="TM1"/>
        <w:tabs>
          <w:tab w:val="left" w:pos="330"/>
          <w:tab w:val="right" w:leader="dot" w:pos="9063"/>
        </w:tabs>
        <w:rPr>
          <w:ins w:id="24" w:author="RANNOU Jean-Philippe" w:date="2017-06-08T14:47:00Z"/>
          <w:rFonts w:asciiTheme="minorHAnsi" w:hAnsiTheme="minorHAnsi"/>
          <w:b w:val="0"/>
          <w:bCs w:val="0"/>
          <w:caps w:val="0"/>
          <w:noProof/>
          <w:szCs w:val="22"/>
          <w:u w:val="none"/>
          <w:lang w:val="fr-FR"/>
        </w:rPr>
      </w:pPr>
      <w:r w:rsidRPr="004B7258">
        <w:rPr>
          <w:lang w:val="en-US"/>
        </w:rPr>
        <w:fldChar w:fldCharType="begin"/>
      </w:r>
      <w:r w:rsidR="007F228B" w:rsidRPr="004B7258">
        <w:rPr>
          <w:lang w:val="en-US"/>
        </w:rPr>
        <w:instrText xml:space="preserve"> TOC \o "1-4" \h \z </w:instrText>
      </w:r>
      <w:r w:rsidRPr="004B7258">
        <w:rPr>
          <w:lang w:val="en-US"/>
        </w:rPr>
        <w:fldChar w:fldCharType="separate"/>
      </w:r>
      <w:ins w:id="25" w:author="RANNOU Jean-Philippe" w:date="2017-06-08T14:47:00Z">
        <w:r w:rsidR="00797803" w:rsidRPr="008B3040">
          <w:rPr>
            <w:rStyle w:val="Lienhypertexte"/>
            <w:noProof/>
          </w:rPr>
          <w:fldChar w:fldCharType="begin"/>
        </w:r>
        <w:r w:rsidR="00797803" w:rsidRPr="008B3040">
          <w:rPr>
            <w:rStyle w:val="Lienhypertexte"/>
            <w:noProof/>
          </w:rPr>
          <w:instrText xml:space="preserve"> </w:instrText>
        </w:r>
        <w:r w:rsidR="00797803">
          <w:rPr>
            <w:noProof/>
          </w:rPr>
          <w:instrText>HYPERLINK \l "_Toc484696567"</w:instrText>
        </w:r>
        <w:r w:rsidR="00797803" w:rsidRPr="008B3040">
          <w:rPr>
            <w:rStyle w:val="Lienhypertexte"/>
            <w:noProof/>
          </w:rPr>
          <w:instrText xml:space="preserve"> </w:instrText>
        </w:r>
        <w:r w:rsidR="00797803" w:rsidRPr="008B3040">
          <w:rPr>
            <w:rStyle w:val="Lienhypertexte"/>
            <w:noProof/>
          </w:rPr>
          <w:fldChar w:fldCharType="separate"/>
        </w:r>
        <w:r w:rsidR="00797803" w:rsidRPr="008B3040">
          <w:rPr>
            <w:rStyle w:val="Lienhypertexte"/>
            <w:noProof/>
            <w:lang w:val="en-US"/>
          </w:rPr>
          <w:t>1</w:t>
        </w:r>
        <w:r w:rsidR="00797803">
          <w:rPr>
            <w:rFonts w:asciiTheme="minorHAnsi" w:hAnsiTheme="minorHAnsi"/>
            <w:b w:val="0"/>
            <w:bCs w:val="0"/>
            <w:caps w:val="0"/>
            <w:noProof/>
            <w:szCs w:val="22"/>
            <w:u w:val="none"/>
            <w:lang w:val="fr-FR"/>
          </w:rPr>
          <w:tab/>
        </w:r>
        <w:r w:rsidR="00797803" w:rsidRPr="008B3040">
          <w:rPr>
            <w:rStyle w:val="Lienhypertexte"/>
            <w:noProof/>
            <w:lang w:val="en-US"/>
          </w:rPr>
          <w:t>Introduction</w:t>
        </w:r>
        <w:r w:rsidR="00797803">
          <w:rPr>
            <w:noProof/>
            <w:webHidden/>
          </w:rPr>
          <w:tab/>
        </w:r>
        <w:r w:rsidR="00797803">
          <w:rPr>
            <w:noProof/>
            <w:webHidden/>
          </w:rPr>
          <w:fldChar w:fldCharType="begin"/>
        </w:r>
        <w:r w:rsidR="00797803">
          <w:rPr>
            <w:noProof/>
            <w:webHidden/>
          </w:rPr>
          <w:instrText xml:space="preserve"> PAGEREF _Toc484696567 \h </w:instrText>
        </w:r>
      </w:ins>
      <w:r w:rsidR="00797803">
        <w:rPr>
          <w:noProof/>
          <w:webHidden/>
        </w:rPr>
      </w:r>
      <w:r w:rsidR="00797803">
        <w:rPr>
          <w:noProof/>
          <w:webHidden/>
        </w:rPr>
        <w:fldChar w:fldCharType="separate"/>
      </w:r>
      <w:ins w:id="26" w:author="RANNOU Jean-Philippe" w:date="2017-06-08T14:47:00Z">
        <w:r w:rsidR="00797803">
          <w:rPr>
            <w:noProof/>
            <w:webHidden/>
          </w:rPr>
          <w:t>6</w:t>
        </w:r>
        <w:r w:rsidR="00797803">
          <w:rPr>
            <w:noProof/>
            <w:webHidden/>
          </w:rPr>
          <w:fldChar w:fldCharType="end"/>
        </w:r>
        <w:r w:rsidR="00797803" w:rsidRPr="008B3040">
          <w:rPr>
            <w:rStyle w:val="Lienhypertexte"/>
            <w:noProof/>
          </w:rPr>
          <w:fldChar w:fldCharType="end"/>
        </w:r>
      </w:ins>
    </w:p>
    <w:p w14:paraId="553EF0DA" w14:textId="77777777" w:rsidR="00797803" w:rsidRDefault="00797803">
      <w:pPr>
        <w:pStyle w:val="TM1"/>
        <w:tabs>
          <w:tab w:val="left" w:pos="330"/>
          <w:tab w:val="right" w:leader="dot" w:pos="9063"/>
        </w:tabs>
        <w:rPr>
          <w:ins w:id="27" w:author="RANNOU Jean-Philippe" w:date="2017-06-08T14:47:00Z"/>
          <w:rFonts w:asciiTheme="minorHAnsi" w:hAnsiTheme="minorHAnsi"/>
          <w:b w:val="0"/>
          <w:bCs w:val="0"/>
          <w:caps w:val="0"/>
          <w:noProof/>
          <w:szCs w:val="22"/>
          <w:u w:val="none"/>
          <w:lang w:val="fr-FR"/>
        </w:rPr>
      </w:pPr>
      <w:ins w:id="2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"_Toc484696568"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w:t>
        </w:r>
        <w:r>
          <w:rPr>
            <w:rFonts w:asciiTheme="minorHAnsi" w:hAnsiTheme="minorHAnsi"/>
            <w:b w:val="0"/>
            <w:bCs w:val="0"/>
            <w:caps w:val="0"/>
            <w:noProof/>
            <w:szCs w:val="22"/>
            <w:u w:val="none"/>
            <w:lang w:val="fr-FR"/>
          </w:rPr>
          <w:tab/>
        </w:r>
        <w:r w:rsidRPr="008B3040">
          <w:rPr>
            <w:rStyle w:val="Lienhypertexte"/>
            <w:noProof/>
            <w:lang w:val="en-US"/>
          </w:rPr>
          <w:t>Formats description</w:t>
        </w:r>
        <w:r>
          <w:rPr>
            <w:noProof/>
            <w:webHidden/>
          </w:rPr>
          <w:tab/>
        </w:r>
        <w:r>
          <w:rPr>
            <w:noProof/>
            <w:webHidden/>
          </w:rPr>
          <w:fldChar w:fldCharType="begin"/>
        </w:r>
        <w:r>
          <w:rPr>
            <w:noProof/>
            <w:webHidden/>
          </w:rPr>
          <w:instrText xml:space="preserve"> PAGEREF _Toc484696568 \h </w:instrText>
        </w:r>
      </w:ins>
      <w:r>
        <w:rPr>
          <w:noProof/>
          <w:webHidden/>
        </w:rPr>
      </w:r>
      <w:r>
        <w:rPr>
          <w:noProof/>
          <w:webHidden/>
        </w:rPr>
        <w:fldChar w:fldCharType="separate"/>
      </w:r>
      <w:ins w:id="29" w:author="RANNOU Jean-Philippe" w:date="2017-06-08T14:47:00Z">
        <w:r>
          <w:rPr>
            <w:noProof/>
            <w:webHidden/>
          </w:rPr>
          <w:t>6</w:t>
        </w:r>
        <w:r>
          <w:rPr>
            <w:noProof/>
            <w:webHidden/>
          </w:rPr>
          <w:fldChar w:fldCharType="end"/>
        </w:r>
        <w:r w:rsidRPr="008B3040">
          <w:rPr>
            <w:rStyle w:val="Lienhypertexte"/>
            <w:noProof/>
          </w:rPr>
          <w:fldChar w:fldCharType="end"/>
        </w:r>
      </w:ins>
    </w:p>
    <w:p w14:paraId="6AAAAE5D" w14:textId="77777777" w:rsidR="00797803" w:rsidRDefault="00797803">
      <w:pPr>
        <w:pStyle w:val="TM2"/>
        <w:tabs>
          <w:tab w:val="left" w:pos="495"/>
          <w:tab w:val="right" w:leader="dot" w:pos="9063"/>
        </w:tabs>
        <w:rPr>
          <w:ins w:id="30" w:author="RANNOU Jean-Philippe" w:date="2017-06-08T14:47:00Z"/>
          <w:rFonts w:asciiTheme="minorHAnsi" w:hAnsiTheme="minorHAnsi"/>
          <w:b w:val="0"/>
          <w:bCs w:val="0"/>
          <w:smallCaps w:val="0"/>
          <w:noProof/>
          <w:szCs w:val="22"/>
          <w:lang w:val="fr-FR"/>
        </w:rPr>
      </w:pPr>
      <w:ins w:id="3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"_Toc484696569"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w:t>
        </w:r>
        <w:r>
          <w:rPr>
            <w:rFonts w:asciiTheme="minorHAnsi" w:hAnsiTheme="minorHAnsi"/>
            <w:b w:val="0"/>
            <w:bCs w:val="0"/>
            <w:smallCaps w:val="0"/>
            <w:noProof/>
            <w:szCs w:val="22"/>
            <w:lang w:val="fr-FR"/>
          </w:rPr>
          <w:tab/>
        </w:r>
        <w:r w:rsidRPr="008B3040">
          <w:rPr>
            <w:rStyle w:val="Lienhypertexte"/>
            <w:noProof/>
            <w:lang w:val="en-US"/>
          </w:rPr>
          <w:t>Metadata file format</w:t>
        </w:r>
        <w:r>
          <w:rPr>
            <w:noProof/>
            <w:webHidden/>
          </w:rPr>
          <w:tab/>
        </w:r>
        <w:r>
          <w:rPr>
            <w:noProof/>
            <w:webHidden/>
          </w:rPr>
          <w:fldChar w:fldCharType="begin"/>
        </w:r>
        <w:r>
          <w:rPr>
            <w:noProof/>
            <w:webHidden/>
          </w:rPr>
          <w:instrText xml:space="preserve"> PAGEREF _Toc484696569 \h </w:instrText>
        </w:r>
      </w:ins>
      <w:r>
        <w:rPr>
          <w:noProof/>
          <w:webHidden/>
        </w:rPr>
      </w:r>
      <w:r>
        <w:rPr>
          <w:noProof/>
          <w:webHidden/>
        </w:rPr>
        <w:fldChar w:fldCharType="separate"/>
      </w:r>
      <w:ins w:id="32" w:author="RANNOU Jean-Philippe" w:date="2017-06-08T14:47:00Z">
        <w:r>
          <w:rPr>
            <w:noProof/>
            <w:webHidden/>
          </w:rPr>
          <w:t>6</w:t>
        </w:r>
        <w:r>
          <w:rPr>
            <w:noProof/>
            <w:webHidden/>
          </w:rPr>
          <w:fldChar w:fldCharType="end"/>
        </w:r>
        <w:r w:rsidRPr="008B3040">
          <w:rPr>
            <w:rStyle w:val="Lienhypertexte"/>
            <w:noProof/>
          </w:rPr>
          <w:fldChar w:fldCharType="end"/>
        </w:r>
      </w:ins>
    </w:p>
    <w:p w14:paraId="30F01774" w14:textId="77777777" w:rsidR="00797803" w:rsidRDefault="00797803">
      <w:pPr>
        <w:pStyle w:val="TM3"/>
        <w:tabs>
          <w:tab w:val="left" w:pos="660"/>
          <w:tab w:val="right" w:leader="dot" w:pos="9063"/>
        </w:tabs>
        <w:rPr>
          <w:ins w:id="33" w:author="RANNOU Jean-Philippe" w:date="2017-06-08T14:47:00Z"/>
          <w:rFonts w:asciiTheme="minorHAnsi" w:hAnsiTheme="minorHAnsi"/>
          <w:smallCaps w:val="0"/>
          <w:noProof/>
          <w:szCs w:val="22"/>
          <w:lang w:val="fr-FR"/>
        </w:rPr>
      </w:pPr>
      <w:ins w:id="3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_Toc484696570 \h </w:instrText>
        </w:r>
      </w:ins>
      <w:r>
        <w:rPr>
          <w:noProof/>
          <w:webHidden/>
        </w:rPr>
      </w:r>
      <w:r>
        <w:rPr>
          <w:noProof/>
          <w:webHidden/>
        </w:rPr>
        <w:fldChar w:fldCharType="separate"/>
      </w:r>
      <w:ins w:id="35" w:author="RANNOU Jean-Philippe" w:date="2017-06-08T14:47:00Z">
        <w:r>
          <w:rPr>
            <w:noProof/>
            <w:webHidden/>
          </w:rPr>
          <w:t>6</w:t>
        </w:r>
        <w:r>
          <w:rPr>
            <w:noProof/>
            <w:webHidden/>
          </w:rPr>
          <w:fldChar w:fldCharType="end"/>
        </w:r>
        <w:r w:rsidRPr="008B3040">
          <w:rPr>
            <w:rStyle w:val="Lienhypertexte"/>
            <w:noProof/>
          </w:rPr>
          <w:fldChar w:fldCharType="end"/>
        </w:r>
      </w:ins>
    </w:p>
    <w:p w14:paraId="05C085AD" w14:textId="77777777" w:rsidR="00797803" w:rsidRDefault="00797803">
      <w:pPr>
        <w:pStyle w:val="TM3"/>
        <w:tabs>
          <w:tab w:val="left" w:pos="660"/>
          <w:tab w:val="right" w:leader="dot" w:pos="9063"/>
        </w:tabs>
        <w:rPr>
          <w:ins w:id="36" w:author="RANNOU Jean-Philippe" w:date="2017-06-08T14:47:00Z"/>
          <w:rFonts w:asciiTheme="minorHAnsi" w:hAnsiTheme="minorHAnsi"/>
          <w:smallCaps w:val="0"/>
          <w:noProof/>
          <w:szCs w:val="22"/>
          <w:lang w:val="fr-FR"/>
        </w:rPr>
      </w:pPr>
      <w:ins w:id="3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_Toc484696571 \h </w:instrText>
        </w:r>
      </w:ins>
      <w:r>
        <w:rPr>
          <w:noProof/>
          <w:webHidden/>
        </w:rPr>
      </w:r>
      <w:r>
        <w:rPr>
          <w:noProof/>
          <w:webHidden/>
        </w:rPr>
        <w:fldChar w:fldCharType="separate"/>
      </w:r>
      <w:ins w:id="38" w:author="RANNOU Jean-Philippe" w:date="2017-06-08T14:47:00Z">
        <w:r>
          <w:rPr>
            <w:noProof/>
            <w:webHidden/>
          </w:rPr>
          <w:t>7</w:t>
        </w:r>
        <w:r>
          <w:rPr>
            <w:noProof/>
            <w:webHidden/>
          </w:rPr>
          <w:fldChar w:fldCharType="end"/>
        </w:r>
        <w:r w:rsidRPr="008B3040">
          <w:rPr>
            <w:rStyle w:val="Lienhypertexte"/>
            <w:noProof/>
          </w:rPr>
          <w:fldChar w:fldCharType="end"/>
        </w:r>
      </w:ins>
    </w:p>
    <w:p w14:paraId="45D4EABB" w14:textId="77777777" w:rsidR="00797803" w:rsidRDefault="00797803">
      <w:pPr>
        <w:pStyle w:val="TM3"/>
        <w:tabs>
          <w:tab w:val="left" w:pos="660"/>
          <w:tab w:val="right" w:leader="dot" w:pos="9063"/>
        </w:tabs>
        <w:rPr>
          <w:ins w:id="39" w:author="RANNOU Jean-Philippe" w:date="2017-06-08T14:47:00Z"/>
          <w:rFonts w:asciiTheme="minorHAnsi" w:hAnsiTheme="minorHAnsi"/>
          <w:smallCaps w:val="0"/>
          <w:noProof/>
          <w:szCs w:val="22"/>
          <w:lang w:val="fr-FR"/>
        </w:rPr>
      </w:pPr>
      <w:ins w:id="4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2.1.3</w:t>
        </w:r>
        <w:r>
          <w:rPr>
            <w:rFonts w:asciiTheme="minorHAnsi" w:hAnsiTheme="minorHAnsi"/>
            <w:smallCaps w:val="0"/>
            <w:noProof/>
            <w:szCs w:val="22"/>
            <w:lang w:val="fr-FR"/>
          </w:rPr>
          <w:tab/>
        </w:r>
        <w:r w:rsidRPr="008B3040">
          <w:rPr>
            <w:rStyle w:val="Lienhypertexte"/>
            <w:noProof/>
            <w:lang w:val="en-US"/>
          </w:rPr>
          <w:t>General information on the meta-data file</w:t>
        </w:r>
        <w:r>
          <w:rPr>
            <w:noProof/>
            <w:webHidden/>
          </w:rPr>
          <w:tab/>
        </w:r>
        <w:r>
          <w:rPr>
            <w:noProof/>
            <w:webHidden/>
          </w:rPr>
          <w:fldChar w:fldCharType="begin"/>
        </w:r>
        <w:r>
          <w:rPr>
            <w:noProof/>
            <w:webHidden/>
          </w:rPr>
          <w:instrText xml:space="preserve"> PAGEREF _Toc484696572 \h </w:instrText>
        </w:r>
      </w:ins>
      <w:r>
        <w:rPr>
          <w:noProof/>
          <w:webHidden/>
        </w:rPr>
      </w:r>
      <w:r>
        <w:rPr>
          <w:noProof/>
          <w:webHidden/>
        </w:rPr>
        <w:fldChar w:fldCharType="separate"/>
      </w:r>
      <w:ins w:id="41" w:author="RANNOU Jean-Philippe" w:date="2017-06-08T14:47:00Z">
        <w:r>
          <w:rPr>
            <w:noProof/>
            <w:webHidden/>
          </w:rPr>
          <w:t>7</w:t>
        </w:r>
        <w:r>
          <w:rPr>
            <w:noProof/>
            <w:webHidden/>
          </w:rPr>
          <w:fldChar w:fldCharType="end"/>
        </w:r>
        <w:r w:rsidRPr="008B3040">
          <w:rPr>
            <w:rStyle w:val="Lienhypertexte"/>
            <w:noProof/>
          </w:rPr>
          <w:fldChar w:fldCharType="end"/>
        </w:r>
      </w:ins>
    </w:p>
    <w:p w14:paraId="143DDA35" w14:textId="77777777" w:rsidR="00797803" w:rsidRDefault="00797803">
      <w:pPr>
        <w:pStyle w:val="TM3"/>
        <w:tabs>
          <w:tab w:val="left" w:pos="660"/>
          <w:tab w:val="right" w:leader="dot" w:pos="9063"/>
        </w:tabs>
        <w:rPr>
          <w:ins w:id="42" w:author="RANNOU Jean-Philippe" w:date="2017-06-08T14:47:00Z"/>
          <w:rFonts w:asciiTheme="minorHAnsi" w:hAnsiTheme="minorHAnsi"/>
          <w:smallCaps w:val="0"/>
          <w:noProof/>
          <w:szCs w:val="22"/>
          <w:lang w:val="fr-FR"/>
        </w:rPr>
      </w:pPr>
      <w:ins w:id="4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2.1.4</w:t>
        </w:r>
        <w:r>
          <w:rPr>
            <w:rFonts w:asciiTheme="minorHAnsi" w:hAnsiTheme="minorHAnsi"/>
            <w:smallCaps w:val="0"/>
            <w:noProof/>
            <w:szCs w:val="22"/>
            <w:lang w:val="fr-FR"/>
          </w:rPr>
          <w:tab/>
        </w:r>
        <w:r w:rsidRPr="008B3040">
          <w:rPr>
            <w:rStyle w:val="Lienhypertexte"/>
            <w:noProof/>
            <w:lang w:val="en-US"/>
          </w:rPr>
          <w:t>Float characteristics</w:t>
        </w:r>
        <w:r>
          <w:rPr>
            <w:noProof/>
            <w:webHidden/>
          </w:rPr>
          <w:tab/>
        </w:r>
        <w:r>
          <w:rPr>
            <w:noProof/>
            <w:webHidden/>
          </w:rPr>
          <w:fldChar w:fldCharType="begin"/>
        </w:r>
        <w:r>
          <w:rPr>
            <w:noProof/>
            <w:webHidden/>
          </w:rPr>
          <w:instrText xml:space="preserve"> PAGEREF _Toc484696573 \h </w:instrText>
        </w:r>
      </w:ins>
      <w:r>
        <w:rPr>
          <w:noProof/>
          <w:webHidden/>
        </w:rPr>
      </w:r>
      <w:r>
        <w:rPr>
          <w:noProof/>
          <w:webHidden/>
        </w:rPr>
        <w:fldChar w:fldCharType="separate"/>
      </w:r>
      <w:ins w:id="44" w:author="RANNOU Jean-Philippe" w:date="2017-06-08T14:47:00Z">
        <w:r>
          <w:rPr>
            <w:noProof/>
            <w:webHidden/>
          </w:rPr>
          <w:t>8</w:t>
        </w:r>
        <w:r>
          <w:rPr>
            <w:noProof/>
            <w:webHidden/>
          </w:rPr>
          <w:fldChar w:fldCharType="end"/>
        </w:r>
        <w:r w:rsidRPr="008B3040">
          <w:rPr>
            <w:rStyle w:val="Lienhypertexte"/>
            <w:noProof/>
          </w:rPr>
          <w:fldChar w:fldCharType="end"/>
        </w:r>
      </w:ins>
    </w:p>
    <w:p w14:paraId="23E8E7AA" w14:textId="77777777" w:rsidR="00797803" w:rsidRDefault="00797803">
      <w:pPr>
        <w:pStyle w:val="TM3"/>
        <w:tabs>
          <w:tab w:val="left" w:pos="660"/>
          <w:tab w:val="right" w:leader="dot" w:pos="9063"/>
        </w:tabs>
        <w:rPr>
          <w:ins w:id="45" w:author="RANNOU Jean-Philippe" w:date="2017-06-08T14:47:00Z"/>
          <w:rFonts w:asciiTheme="minorHAnsi" w:hAnsiTheme="minorHAnsi"/>
          <w:smallCaps w:val="0"/>
          <w:noProof/>
          <w:szCs w:val="22"/>
          <w:lang w:val="fr-FR"/>
        </w:rPr>
      </w:pPr>
      <w:ins w:id="4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w:t>
        </w:r>
        <w:r>
          <w:rPr>
            <w:rFonts w:asciiTheme="minorHAnsi" w:hAnsiTheme="minorHAnsi"/>
            <w:smallCaps w:val="0"/>
            <w:noProof/>
            <w:szCs w:val="22"/>
            <w:lang w:val="fr-FR"/>
          </w:rPr>
          <w:tab/>
        </w:r>
        <w:r w:rsidRPr="008B3040">
          <w:rPr>
            <w:rStyle w:val="Lienhypertexte"/>
            <w:noProof/>
            <w:lang w:val="en-US"/>
          </w:rPr>
          <w:t>Configuration parameters</w:t>
        </w:r>
        <w:r>
          <w:rPr>
            <w:noProof/>
            <w:webHidden/>
          </w:rPr>
          <w:tab/>
        </w:r>
        <w:r>
          <w:rPr>
            <w:noProof/>
            <w:webHidden/>
          </w:rPr>
          <w:fldChar w:fldCharType="begin"/>
        </w:r>
        <w:r>
          <w:rPr>
            <w:noProof/>
            <w:webHidden/>
          </w:rPr>
          <w:instrText xml:space="preserve"> PAGEREF _Toc484696574 \h </w:instrText>
        </w:r>
      </w:ins>
      <w:r>
        <w:rPr>
          <w:noProof/>
          <w:webHidden/>
        </w:rPr>
      </w:r>
      <w:r>
        <w:rPr>
          <w:noProof/>
          <w:webHidden/>
        </w:rPr>
        <w:fldChar w:fldCharType="separate"/>
      </w:r>
      <w:ins w:id="47" w:author="RANNOU Jean-Philippe" w:date="2017-06-08T14:47:00Z">
        <w:r>
          <w:rPr>
            <w:noProof/>
            <w:webHidden/>
          </w:rPr>
          <w:t>8</w:t>
        </w:r>
        <w:r>
          <w:rPr>
            <w:noProof/>
            <w:webHidden/>
          </w:rPr>
          <w:fldChar w:fldCharType="end"/>
        </w:r>
        <w:r w:rsidRPr="008B3040">
          <w:rPr>
            <w:rStyle w:val="Lienhypertexte"/>
            <w:noProof/>
          </w:rPr>
          <w:fldChar w:fldCharType="end"/>
        </w:r>
      </w:ins>
    </w:p>
    <w:p w14:paraId="390C3861" w14:textId="77777777" w:rsidR="00797803" w:rsidRDefault="00797803">
      <w:pPr>
        <w:pStyle w:val="TM4"/>
        <w:tabs>
          <w:tab w:val="left" w:pos="825"/>
          <w:tab w:val="right" w:leader="dot" w:pos="9063"/>
        </w:tabs>
        <w:rPr>
          <w:ins w:id="48" w:author="RANNOU Jean-Philippe" w:date="2017-06-08T14:47:00Z"/>
          <w:rFonts w:asciiTheme="minorHAnsi" w:hAnsiTheme="minorHAnsi"/>
          <w:noProof/>
          <w:szCs w:val="22"/>
          <w:lang w:val="fr-FR"/>
        </w:rPr>
      </w:pPr>
      <w:ins w:id="4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2.1.5.1</w:t>
        </w:r>
        <w:r>
          <w:rPr>
            <w:rFonts w:asciiTheme="minorHAnsi" w:hAnsiTheme="minorHAnsi"/>
            <w:noProof/>
            <w:szCs w:val="22"/>
            <w:lang w:val="fr-FR"/>
          </w:rPr>
          <w:tab/>
        </w:r>
        <w:r w:rsidRPr="008B3040">
          <w:rPr>
            <w:rStyle w:val="Lienhypertexte"/>
            <w:noProof/>
            <w:lang w:val="en-US"/>
          </w:rPr>
          <w:t>Static configuration parameters</w:t>
        </w:r>
        <w:r>
          <w:rPr>
            <w:noProof/>
            <w:webHidden/>
          </w:rPr>
          <w:tab/>
        </w:r>
        <w:r>
          <w:rPr>
            <w:noProof/>
            <w:webHidden/>
          </w:rPr>
          <w:fldChar w:fldCharType="begin"/>
        </w:r>
        <w:r>
          <w:rPr>
            <w:noProof/>
            <w:webHidden/>
          </w:rPr>
          <w:instrText xml:space="preserve"> PAGEREF _Toc484696575 \h </w:instrText>
        </w:r>
      </w:ins>
      <w:r>
        <w:rPr>
          <w:noProof/>
          <w:webHidden/>
        </w:rPr>
      </w:r>
      <w:r>
        <w:rPr>
          <w:noProof/>
          <w:webHidden/>
        </w:rPr>
        <w:fldChar w:fldCharType="separate"/>
      </w:r>
      <w:ins w:id="50" w:author="RANNOU Jean-Philippe" w:date="2017-06-08T14:47:00Z">
        <w:r>
          <w:rPr>
            <w:noProof/>
            <w:webHidden/>
          </w:rPr>
          <w:t>9</w:t>
        </w:r>
        <w:r>
          <w:rPr>
            <w:noProof/>
            <w:webHidden/>
          </w:rPr>
          <w:fldChar w:fldCharType="end"/>
        </w:r>
        <w:r w:rsidRPr="008B3040">
          <w:rPr>
            <w:rStyle w:val="Lienhypertexte"/>
            <w:noProof/>
          </w:rPr>
          <w:fldChar w:fldCharType="end"/>
        </w:r>
      </w:ins>
    </w:p>
    <w:p w14:paraId="24DBAFFD" w14:textId="77777777" w:rsidR="00797803" w:rsidRDefault="00797803">
      <w:pPr>
        <w:pStyle w:val="TM4"/>
        <w:tabs>
          <w:tab w:val="left" w:pos="825"/>
          <w:tab w:val="right" w:leader="dot" w:pos="9063"/>
        </w:tabs>
        <w:rPr>
          <w:ins w:id="51" w:author="RANNOU Jean-Philippe" w:date="2017-06-08T14:47:00Z"/>
          <w:rFonts w:asciiTheme="minorHAnsi" w:hAnsiTheme="minorHAnsi"/>
          <w:noProof/>
          <w:szCs w:val="22"/>
          <w:lang w:val="fr-FR"/>
        </w:rPr>
      </w:pPr>
      <w:ins w:id="5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2.1.5.2</w:t>
        </w:r>
        <w:r>
          <w:rPr>
            <w:rFonts w:asciiTheme="minorHAnsi" w:hAnsiTheme="minorHAnsi"/>
            <w:noProof/>
            <w:szCs w:val="22"/>
            <w:lang w:val="fr-FR"/>
          </w:rPr>
          <w:tab/>
        </w:r>
        <w:r w:rsidRPr="008B3040">
          <w:rPr>
            <w:rStyle w:val="Lienhypertexte"/>
            <w:noProof/>
            <w:lang w:val="en-US"/>
          </w:rPr>
          <w:t>Launch configuration parameters</w:t>
        </w:r>
        <w:r>
          <w:rPr>
            <w:noProof/>
            <w:webHidden/>
          </w:rPr>
          <w:tab/>
        </w:r>
        <w:r>
          <w:rPr>
            <w:noProof/>
            <w:webHidden/>
          </w:rPr>
          <w:fldChar w:fldCharType="begin"/>
        </w:r>
        <w:r>
          <w:rPr>
            <w:noProof/>
            <w:webHidden/>
          </w:rPr>
          <w:instrText xml:space="preserve"> PAGEREF _Toc484696576 \h </w:instrText>
        </w:r>
      </w:ins>
      <w:r>
        <w:rPr>
          <w:noProof/>
          <w:webHidden/>
        </w:rPr>
      </w:r>
      <w:r>
        <w:rPr>
          <w:noProof/>
          <w:webHidden/>
        </w:rPr>
        <w:fldChar w:fldCharType="separate"/>
      </w:r>
      <w:ins w:id="53" w:author="RANNOU Jean-Philippe" w:date="2017-06-08T14:47:00Z">
        <w:r>
          <w:rPr>
            <w:noProof/>
            <w:webHidden/>
          </w:rPr>
          <w:t>9</w:t>
        </w:r>
        <w:r>
          <w:rPr>
            <w:noProof/>
            <w:webHidden/>
          </w:rPr>
          <w:fldChar w:fldCharType="end"/>
        </w:r>
        <w:r w:rsidRPr="008B3040">
          <w:rPr>
            <w:rStyle w:val="Lienhypertexte"/>
            <w:noProof/>
          </w:rPr>
          <w:fldChar w:fldCharType="end"/>
        </w:r>
      </w:ins>
    </w:p>
    <w:p w14:paraId="1AFB5315" w14:textId="77777777" w:rsidR="00797803" w:rsidRDefault="00797803">
      <w:pPr>
        <w:pStyle w:val="TM4"/>
        <w:tabs>
          <w:tab w:val="left" w:pos="825"/>
          <w:tab w:val="right" w:leader="dot" w:pos="9063"/>
        </w:tabs>
        <w:rPr>
          <w:ins w:id="54" w:author="RANNOU Jean-Philippe" w:date="2017-06-08T14:47:00Z"/>
          <w:rFonts w:asciiTheme="minorHAnsi" w:hAnsiTheme="minorHAnsi"/>
          <w:noProof/>
          <w:szCs w:val="22"/>
          <w:lang w:val="fr-FR"/>
        </w:rPr>
      </w:pPr>
      <w:ins w:id="5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2.1.5.3</w:t>
        </w:r>
        <w:r>
          <w:rPr>
            <w:rFonts w:asciiTheme="minorHAnsi" w:hAnsiTheme="minorHAnsi"/>
            <w:noProof/>
            <w:szCs w:val="22"/>
            <w:lang w:val="fr-FR"/>
          </w:rPr>
          <w:tab/>
        </w:r>
        <w:r w:rsidRPr="008B3040">
          <w:rPr>
            <w:rStyle w:val="Lienhypertexte"/>
            <w:noProof/>
            <w:lang w:val="en-US"/>
          </w:rPr>
          <w:t>Modified configuration parameters</w:t>
        </w:r>
        <w:r>
          <w:rPr>
            <w:noProof/>
            <w:webHidden/>
          </w:rPr>
          <w:tab/>
        </w:r>
        <w:r>
          <w:rPr>
            <w:noProof/>
            <w:webHidden/>
          </w:rPr>
          <w:fldChar w:fldCharType="begin"/>
        </w:r>
        <w:r>
          <w:rPr>
            <w:noProof/>
            <w:webHidden/>
          </w:rPr>
          <w:instrText xml:space="preserve"> PAGEREF _Toc484696577 \h </w:instrText>
        </w:r>
      </w:ins>
      <w:r>
        <w:rPr>
          <w:noProof/>
          <w:webHidden/>
        </w:rPr>
      </w:r>
      <w:r>
        <w:rPr>
          <w:noProof/>
          <w:webHidden/>
        </w:rPr>
        <w:fldChar w:fldCharType="separate"/>
      </w:r>
      <w:ins w:id="56" w:author="RANNOU Jean-Philippe" w:date="2017-06-08T14:47:00Z">
        <w:r>
          <w:rPr>
            <w:noProof/>
            <w:webHidden/>
          </w:rPr>
          <w:t>10</w:t>
        </w:r>
        <w:r>
          <w:rPr>
            <w:noProof/>
            <w:webHidden/>
          </w:rPr>
          <w:fldChar w:fldCharType="end"/>
        </w:r>
        <w:r w:rsidRPr="008B3040">
          <w:rPr>
            <w:rStyle w:val="Lienhypertexte"/>
            <w:noProof/>
          </w:rPr>
          <w:fldChar w:fldCharType="end"/>
        </w:r>
      </w:ins>
    </w:p>
    <w:p w14:paraId="36AEFBC2" w14:textId="77777777" w:rsidR="00797803" w:rsidRDefault="00797803">
      <w:pPr>
        <w:pStyle w:val="TM3"/>
        <w:tabs>
          <w:tab w:val="left" w:pos="660"/>
          <w:tab w:val="right" w:leader="dot" w:pos="9063"/>
        </w:tabs>
        <w:rPr>
          <w:ins w:id="57" w:author="RANNOU Jean-Philippe" w:date="2017-06-08T14:47:00Z"/>
          <w:rFonts w:asciiTheme="minorHAnsi" w:hAnsiTheme="minorHAnsi"/>
          <w:smallCaps w:val="0"/>
          <w:noProof/>
          <w:szCs w:val="22"/>
          <w:lang w:val="fr-FR"/>
        </w:rPr>
      </w:pPr>
      <w:ins w:id="5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2.1.6</w:t>
        </w:r>
        <w:r>
          <w:rPr>
            <w:rFonts w:asciiTheme="minorHAnsi" w:hAnsiTheme="minorHAnsi"/>
            <w:smallCaps w:val="0"/>
            <w:noProof/>
            <w:szCs w:val="22"/>
            <w:lang w:val="fr-FR"/>
          </w:rPr>
          <w:tab/>
        </w:r>
        <w:r w:rsidRPr="008B3040">
          <w:rPr>
            <w:rStyle w:val="Lienhypertexte"/>
            <w:noProof/>
            <w:lang w:val="en-US"/>
          </w:rPr>
          <w:t>Float sensor information</w:t>
        </w:r>
        <w:r>
          <w:rPr>
            <w:noProof/>
            <w:webHidden/>
          </w:rPr>
          <w:tab/>
        </w:r>
        <w:r>
          <w:rPr>
            <w:noProof/>
            <w:webHidden/>
          </w:rPr>
          <w:fldChar w:fldCharType="begin"/>
        </w:r>
        <w:r>
          <w:rPr>
            <w:noProof/>
            <w:webHidden/>
          </w:rPr>
          <w:instrText xml:space="preserve"> PAGEREF _Toc484696578 \h </w:instrText>
        </w:r>
      </w:ins>
      <w:r>
        <w:rPr>
          <w:noProof/>
          <w:webHidden/>
        </w:rPr>
      </w:r>
      <w:r>
        <w:rPr>
          <w:noProof/>
          <w:webHidden/>
        </w:rPr>
        <w:fldChar w:fldCharType="separate"/>
      </w:r>
      <w:ins w:id="59" w:author="RANNOU Jean-Philippe" w:date="2017-06-08T14:47:00Z">
        <w:r>
          <w:rPr>
            <w:noProof/>
            <w:webHidden/>
          </w:rPr>
          <w:t>10</w:t>
        </w:r>
        <w:r>
          <w:rPr>
            <w:noProof/>
            <w:webHidden/>
          </w:rPr>
          <w:fldChar w:fldCharType="end"/>
        </w:r>
        <w:r w:rsidRPr="008B3040">
          <w:rPr>
            <w:rStyle w:val="Lienhypertexte"/>
            <w:noProof/>
          </w:rPr>
          <w:fldChar w:fldCharType="end"/>
        </w:r>
      </w:ins>
    </w:p>
    <w:p w14:paraId="71FD24FB" w14:textId="77777777" w:rsidR="00797803" w:rsidRDefault="00797803">
      <w:pPr>
        <w:pStyle w:val="TM4"/>
        <w:tabs>
          <w:tab w:val="left" w:pos="825"/>
          <w:tab w:val="right" w:leader="dot" w:pos="9063"/>
        </w:tabs>
        <w:rPr>
          <w:ins w:id="60" w:author="RANNOU Jean-Philippe" w:date="2017-06-08T14:47:00Z"/>
          <w:rFonts w:asciiTheme="minorHAnsi" w:hAnsiTheme="minorHAnsi"/>
          <w:noProof/>
          <w:szCs w:val="22"/>
          <w:lang w:val="fr-FR"/>
        </w:rPr>
      </w:pPr>
      <w:ins w:id="6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2.1.6.1</w:t>
        </w:r>
        <w:r>
          <w:rPr>
            <w:rFonts w:asciiTheme="minorHAnsi" w:hAnsiTheme="minorHAnsi"/>
            <w:noProof/>
            <w:szCs w:val="22"/>
            <w:lang w:val="fr-FR"/>
          </w:rPr>
          <w:tab/>
        </w:r>
        <w:r w:rsidRPr="008B3040">
          <w:rPr>
            <w:rStyle w:val="Lienhypertexte"/>
            <w:noProof/>
            <w:lang w:val="en-US"/>
          </w:rPr>
          <w:t>Float parameter information</w:t>
        </w:r>
        <w:r>
          <w:rPr>
            <w:noProof/>
            <w:webHidden/>
          </w:rPr>
          <w:tab/>
        </w:r>
        <w:r>
          <w:rPr>
            <w:noProof/>
            <w:webHidden/>
          </w:rPr>
          <w:fldChar w:fldCharType="begin"/>
        </w:r>
        <w:r>
          <w:rPr>
            <w:noProof/>
            <w:webHidden/>
          </w:rPr>
          <w:instrText xml:space="preserve"> PAGEREF _Toc484696579 \h </w:instrText>
        </w:r>
      </w:ins>
      <w:r>
        <w:rPr>
          <w:noProof/>
          <w:webHidden/>
        </w:rPr>
      </w:r>
      <w:r>
        <w:rPr>
          <w:noProof/>
          <w:webHidden/>
        </w:rPr>
        <w:fldChar w:fldCharType="separate"/>
      </w:r>
      <w:ins w:id="62" w:author="RANNOU Jean-Philippe" w:date="2017-06-08T14:47:00Z">
        <w:r>
          <w:rPr>
            <w:noProof/>
            <w:webHidden/>
          </w:rPr>
          <w:t>11</w:t>
        </w:r>
        <w:r>
          <w:rPr>
            <w:noProof/>
            <w:webHidden/>
          </w:rPr>
          <w:fldChar w:fldCharType="end"/>
        </w:r>
        <w:r w:rsidRPr="008B3040">
          <w:rPr>
            <w:rStyle w:val="Lienhypertexte"/>
            <w:noProof/>
          </w:rPr>
          <w:fldChar w:fldCharType="end"/>
        </w:r>
      </w:ins>
    </w:p>
    <w:p w14:paraId="1780936B" w14:textId="77777777" w:rsidR="00797803" w:rsidRDefault="00797803">
      <w:pPr>
        <w:pStyle w:val="TM3"/>
        <w:tabs>
          <w:tab w:val="left" w:pos="660"/>
          <w:tab w:val="right" w:leader="dot" w:pos="9063"/>
        </w:tabs>
        <w:rPr>
          <w:ins w:id="63" w:author="RANNOU Jean-Philippe" w:date="2017-06-08T14:47:00Z"/>
          <w:rFonts w:asciiTheme="minorHAnsi" w:hAnsiTheme="minorHAnsi"/>
          <w:smallCaps w:val="0"/>
          <w:noProof/>
          <w:szCs w:val="22"/>
          <w:lang w:val="fr-FR"/>
        </w:rPr>
      </w:pPr>
      <w:ins w:id="6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2.1.7</w:t>
        </w:r>
        <w:r>
          <w:rPr>
            <w:rFonts w:asciiTheme="minorHAnsi" w:hAnsiTheme="minorHAnsi"/>
            <w:smallCaps w:val="0"/>
            <w:noProof/>
            <w:szCs w:val="22"/>
            <w:lang w:val="fr-FR"/>
          </w:rPr>
          <w:tab/>
        </w:r>
        <w:r w:rsidRPr="008B3040">
          <w:rPr>
            <w:rStyle w:val="Lienhypertexte"/>
            <w:noProof/>
            <w:lang w:val="en-US"/>
          </w:rPr>
          <w:t>Float calibration information</w:t>
        </w:r>
        <w:r>
          <w:rPr>
            <w:noProof/>
            <w:webHidden/>
          </w:rPr>
          <w:tab/>
        </w:r>
        <w:r>
          <w:rPr>
            <w:noProof/>
            <w:webHidden/>
          </w:rPr>
          <w:fldChar w:fldCharType="begin"/>
        </w:r>
        <w:r>
          <w:rPr>
            <w:noProof/>
            <w:webHidden/>
          </w:rPr>
          <w:instrText xml:space="preserve"> PAGEREF _Toc484696580 \h </w:instrText>
        </w:r>
      </w:ins>
      <w:r>
        <w:rPr>
          <w:noProof/>
          <w:webHidden/>
        </w:rPr>
      </w:r>
      <w:r>
        <w:rPr>
          <w:noProof/>
          <w:webHidden/>
        </w:rPr>
        <w:fldChar w:fldCharType="separate"/>
      </w:r>
      <w:ins w:id="65" w:author="RANNOU Jean-Philippe" w:date="2017-06-08T14:47:00Z">
        <w:r>
          <w:rPr>
            <w:noProof/>
            <w:webHidden/>
          </w:rPr>
          <w:t>11</w:t>
        </w:r>
        <w:r>
          <w:rPr>
            <w:noProof/>
            <w:webHidden/>
          </w:rPr>
          <w:fldChar w:fldCharType="end"/>
        </w:r>
        <w:r w:rsidRPr="008B3040">
          <w:rPr>
            <w:rStyle w:val="Lienhypertexte"/>
            <w:noProof/>
          </w:rPr>
          <w:fldChar w:fldCharType="end"/>
        </w:r>
      </w:ins>
    </w:p>
    <w:p w14:paraId="3AA42871" w14:textId="77777777" w:rsidR="00797803" w:rsidRDefault="00797803">
      <w:pPr>
        <w:pStyle w:val="TM2"/>
        <w:tabs>
          <w:tab w:val="left" w:pos="495"/>
          <w:tab w:val="right" w:leader="dot" w:pos="9063"/>
        </w:tabs>
        <w:rPr>
          <w:ins w:id="66" w:author="RANNOU Jean-Philippe" w:date="2017-06-08T14:47:00Z"/>
          <w:rFonts w:asciiTheme="minorHAnsi" w:hAnsiTheme="minorHAnsi"/>
          <w:b w:val="0"/>
          <w:bCs w:val="0"/>
          <w:smallCaps w:val="0"/>
          <w:noProof/>
          <w:szCs w:val="22"/>
          <w:lang w:val="fr-FR"/>
        </w:rPr>
      </w:pPr>
      <w:ins w:id="6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w:t>
        </w:r>
        <w:r>
          <w:rPr>
            <w:rFonts w:asciiTheme="minorHAnsi" w:hAnsiTheme="minorHAnsi"/>
            <w:b w:val="0"/>
            <w:bCs w:val="0"/>
            <w:smallCaps w:val="0"/>
            <w:noProof/>
            <w:szCs w:val="22"/>
            <w:lang w:val="fr-FR"/>
          </w:rPr>
          <w:tab/>
        </w:r>
        <w:r w:rsidRPr="008B3040">
          <w:rPr>
            <w:rStyle w:val="Lienhypertexte"/>
            <w:noProof/>
            <w:lang w:val="en-US"/>
          </w:rPr>
          <w:t>Technical data file format</w:t>
        </w:r>
        <w:r>
          <w:rPr>
            <w:noProof/>
            <w:webHidden/>
          </w:rPr>
          <w:tab/>
        </w:r>
        <w:r>
          <w:rPr>
            <w:noProof/>
            <w:webHidden/>
          </w:rPr>
          <w:fldChar w:fldCharType="begin"/>
        </w:r>
        <w:r>
          <w:rPr>
            <w:noProof/>
            <w:webHidden/>
          </w:rPr>
          <w:instrText xml:space="preserve"> PAGEREF _Toc484696581 \h </w:instrText>
        </w:r>
      </w:ins>
      <w:r>
        <w:rPr>
          <w:noProof/>
          <w:webHidden/>
        </w:rPr>
      </w:r>
      <w:r>
        <w:rPr>
          <w:noProof/>
          <w:webHidden/>
        </w:rPr>
        <w:fldChar w:fldCharType="separate"/>
      </w:r>
      <w:ins w:id="68" w:author="RANNOU Jean-Philippe" w:date="2017-06-08T14:47:00Z">
        <w:r>
          <w:rPr>
            <w:noProof/>
            <w:webHidden/>
          </w:rPr>
          <w:t>12</w:t>
        </w:r>
        <w:r>
          <w:rPr>
            <w:noProof/>
            <w:webHidden/>
          </w:rPr>
          <w:fldChar w:fldCharType="end"/>
        </w:r>
        <w:r w:rsidRPr="008B3040">
          <w:rPr>
            <w:rStyle w:val="Lienhypertexte"/>
            <w:noProof/>
          </w:rPr>
          <w:fldChar w:fldCharType="end"/>
        </w:r>
      </w:ins>
    </w:p>
    <w:p w14:paraId="46B05636" w14:textId="77777777" w:rsidR="00797803" w:rsidRDefault="00797803">
      <w:pPr>
        <w:pStyle w:val="TM3"/>
        <w:tabs>
          <w:tab w:val="left" w:pos="660"/>
          <w:tab w:val="right" w:leader="dot" w:pos="9063"/>
        </w:tabs>
        <w:rPr>
          <w:ins w:id="69" w:author="RANNOU Jean-Philippe" w:date="2017-06-08T14:47:00Z"/>
          <w:rFonts w:asciiTheme="minorHAnsi" w:hAnsiTheme="minorHAnsi"/>
          <w:smallCaps w:val="0"/>
          <w:noProof/>
          <w:szCs w:val="22"/>
          <w:lang w:val="fr-FR"/>
        </w:rPr>
      </w:pPr>
      <w:ins w:id="7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_Toc484696582 \h </w:instrText>
        </w:r>
      </w:ins>
      <w:r>
        <w:rPr>
          <w:noProof/>
          <w:webHidden/>
        </w:rPr>
      </w:r>
      <w:r>
        <w:rPr>
          <w:noProof/>
          <w:webHidden/>
        </w:rPr>
        <w:fldChar w:fldCharType="separate"/>
      </w:r>
      <w:ins w:id="71" w:author="RANNOU Jean-Philippe" w:date="2017-06-08T14:47:00Z">
        <w:r>
          <w:rPr>
            <w:noProof/>
            <w:webHidden/>
          </w:rPr>
          <w:t>12</w:t>
        </w:r>
        <w:r>
          <w:rPr>
            <w:noProof/>
            <w:webHidden/>
          </w:rPr>
          <w:fldChar w:fldCharType="end"/>
        </w:r>
        <w:r w:rsidRPr="008B3040">
          <w:rPr>
            <w:rStyle w:val="Lienhypertexte"/>
            <w:noProof/>
          </w:rPr>
          <w:fldChar w:fldCharType="end"/>
        </w:r>
      </w:ins>
    </w:p>
    <w:p w14:paraId="75E82351" w14:textId="77777777" w:rsidR="00797803" w:rsidRDefault="00797803">
      <w:pPr>
        <w:pStyle w:val="TM3"/>
        <w:tabs>
          <w:tab w:val="left" w:pos="660"/>
          <w:tab w:val="right" w:leader="dot" w:pos="9063"/>
        </w:tabs>
        <w:rPr>
          <w:ins w:id="72" w:author="RANNOU Jean-Philippe" w:date="2017-06-08T14:47:00Z"/>
          <w:rFonts w:asciiTheme="minorHAnsi" w:hAnsiTheme="minorHAnsi"/>
          <w:smallCaps w:val="0"/>
          <w:noProof/>
          <w:szCs w:val="22"/>
          <w:lang w:val="fr-FR"/>
        </w:rPr>
      </w:pPr>
      <w:ins w:id="7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_Toc484696583 \h </w:instrText>
        </w:r>
      </w:ins>
      <w:r>
        <w:rPr>
          <w:noProof/>
          <w:webHidden/>
        </w:rPr>
      </w:r>
      <w:r>
        <w:rPr>
          <w:noProof/>
          <w:webHidden/>
        </w:rPr>
        <w:fldChar w:fldCharType="separate"/>
      </w:r>
      <w:ins w:id="74" w:author="RANNOU Jean-Philippe" w:date="2017-06-08T14:47:00Z">
        <w:r>
          <w:rPr>
            <w:noProof/>
            <w:webHidden/>
          </w:rPr>
          <w:t>12</w:t>
        </w:r>
        <w:r>
          <w:rPr>
            <w:noProof/>
            <w:webHidden/>
          </w:rPr>
          <w:fldChar w:fldCharType="end"/>
        </w:r>
        <w:r w:rsidRPr="008B3040">
          <w:rPr>
            <w:rStyle w:val="Lienhypertexte"/>
            <w:noProof/>
          </w:rPr>
          <w:fldChar w:fldCharType="end"/>
        </w:r>
      </w:ins>
    </w:p>
    <w:p w14:paraId="659FC220" w14:textId="77777777" w:rsidR="00797803" w:rsidRDefault="00797803">
      <w:pPr>
        <w:pStyle w:val="TM3"/>
        <w:tabs>
          <w:tab w:val="left" w:pos="660"/>
          <w:tab w:val="right" w:leader="dot" w:pos="9063"/>
        </w:tabs>
        <w:rPr>
          <w:ins w:id="75" w:author="RANNOU Jean-Philippe" w:date="2017-06-08T14:47:00Z"/>
          <w:rFonts w:asciiTheme="minorHAnsi" w:hAnsiTheme="minorHAnsi"/>
          <w:smallCaps w:val="0"/>
          <w:noProof/>
          <w:szCs w:val="22"/>
          <w:lang w:val="fr-FR"/>
        </w:rPr>
      </w:pPr>
      <w:ins w:id="7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2.2.3</w:t>
        </w:r>
        <w:r>
          <w:rPr>
            <w:rFonts w:asciiTheme="minorHAnsi" w:hAnsiTheme="minorHAnsi"/>
            <w:smallCaps w:val="0"/>
            <w:noProof/>
            <w:szCs w:val="22"/>
            <w:lang w:val="fr-FR"/>
          </w:rPr>
          <w:tab/>
        </w:r>
        <w:r w:rsidRPr="008B3040">
          <w:rPr>
            <w:rStyle w:val="Lienhypertexte"/>
            <w:noProof/>
            <w:lang w:val="en-US"/>
          </w:rPr>
          <w:t>General information on the technical data file</w:t>
        </w:r>
        <w:r>
          <w:rPr>
            <w:noProof/>
            <w:webHidden/>
          </w:rPr>
          <w:tab/>
        </w:r>
        <w:r>
          <w:rPr>
            <w:noProof/>
            <w:webHidden/>
          </w:rPr>
          <w:fldChar w:fldCharType="begin"/>
        </w:r>
        <w:r>
          <w:rPr>
            <w:noProof/>
            <w:webHidden/>
          </w:rPr>
          <w:instrText xml:space="preserve"> PAGEREF _Toc484696584 \h </w:instrText>
        </w:r>
      </w:ins>
      <w:r>
        <w:rPr>
          <w:noProof/>
          <w:webHidden/>
        </w:rPr>
      </w:r>
      <w:r>
        <w:rPr>
          <w:noProof/>
          <w:webHidden/>
        </w:rPr>
        <w:fldChar w:fldCharType="separate"/>
      </w:r>
      <w:ins w:id="77" w:author="RANNOU Jean-Philippe" w:date="2017-06-08T14:47:00Z">
        <w:r>
          <w:rPr>
            <w:noProof/>
            <w:webHidden/>
          </w:rPr>
          <w:t>13</w:t>
        </w:r>
        <w:r>
          <w:rPr>
            <w:noProof/>
            <w:webHidden/>
          </w:rPr>
          <w:fldChar w:fldCharType="end"/>
        </w:r>
        <w:r w:rsidRPr="008B3040">
          <w:rPr>
            <w:rStyle w:val="Lienhypertexte"/>
            <w:noProof/>
          </w:rPr>
          <w:fldChar w:fldCharType="end"/>
        </w:r>
      </w:ins>
    </w:p>
    <w:p w14:paraId="3CE72E73" w14:textId="77777777" w:rsidR="00797803" w:rsidRDefault="00797803">
      <w:pPr>
        <w:pStyle w:val="TM3"/>
        <w:tabs>
          <w:tab w:val="left" w:pos="660"/>
          <w:tab w:val="right" w:leader="dot" w:pos="9063"/>
        </w:tabs>
        <w:rPr>
          <w:ins w:id="78" w:author="RANNOU Jean-Philippe" w:date="2017-06-08T14:47:00Z"/>
          <w:rFonts w:asciiTheme="minorHAnsi" w:hAnsiTheme="minorHAnsi"/>
          <w:smallCaps w:val="0"/>
          <w:noProof/>
          <w:szCs w:val="22"/>
          <w:lang w:val="fr-FR"/>
        </w:rPr>
      </w:pPr>
      <w:ins w:id="7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2.2.4</w:t>
        </w:r>
        <w:r>
          <w:rPr>
            <w:rFonts w:asciiTheme="minorHAnsi" w:hAnsiTheme="minorHAnsi"/>
            <w:smallCaps w:val="0"/>
            <w:noProof/>
            <w:szCs w:val="22"/>
            <w:lang w:val="fr-FR"/>
          </w:rPr>
          <w:tab/>
        </w:r>
        <w:r w:rsidRPr="008B3040">
          <w:rPr>
            <w:rStyle w:val="Lienhypertexte"/>
            <w:noProof/>
            <w:lang w:val="en-US"/>
          </w:rPr>
          <w:t>Technical data</w:t>
        </w:r>
        <w:r>
          <w:rPr>
            <w:noProof/>
            <w:webHidden/>
          </w:rPr>
          <w:tab/>
        </w:r>
        <w:r>
          <w:rPr>
            <w:noProof/>
            <w:webHidden/>
          </w:rPr>
          <w:fldChar w:fldCharType="begin"/>
        </w:r>
        <w:r>
          <w:rPr>
            <w:noProof/>
            <w:webHidden/>
          </w:rPr>
          <w:instrText xml:space="preserve"> PAGEREF _Toc484696585 \h </w:instrText>
        </w:r>
      </w:ins>
      <w:r>
        <w:rPr>
          <w:noProof/>
          <w:webHidden/>
        </w:rPr>
      </w:r>
      <w:r>
        <w:rPr>
          <w:noProof/>
          <w:webHidden/>
        </w:rPr>
        <w:fldChar w:fldCharType="separate"/>
      </w:r>
      <w:ins w:id="80" w:author="RANNOU Jean-Philippe" w:date="2017-06-08T14:47:00Z">
        <w:r>
          <w:rPr>
            <w:noProof/>
            <w:webHidden/>
          </w:rPr>
          <w:t>14</w:t>
        </w:r>
        <w:r>
          <w:rPr>
            <w:noProof/>
            <w:webHidden/>
          </w:rPr>
          <w:fldChar w:fldCharType="end"/>
        </w:r>
        <w:r w:rsidRPr="008B3040">
          <w:rPr>
            <w:rStyle w:val="Lienhypertexte"/>
            <w:noProof/>
          </w:rPr>
          <w:fldChar w:fldCharType="end"/>
        </w:r>
      </w:ins>
    </w:p>
    <w:p w14:paraId="0BEDD00A" w14:textId="77777777" w:rsidR="00797803" w:rsidRDefault="00797803">
      <w:pPr>
        <w:pStyle w:val="TM4"/>
        <w:tabs>
          <w:tab w:val="left" w:pos="825"/>
          <w:tab w:val="right" w:leader="dot" w:pos="9063"/>
        </w:tabs>
        <w:rPr>
          <w:ins w:id="81" w:author="RANNOU Jean-Philippe" w:date="2017-06-08T14:47:00Z"/>
          <w:rFonts w:asciiTheme="minorHAnsi" w:hAnsiTheme="minorHAnsi"/>
          <w:noProof/>
          <w:szCs w:val="22"/>
          <w:lang w:val="fr-FR"/>
        </w:rPr>
      </w:pPr>
      <w:ins w:id="8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2.2.4.1</w:t>
        </w:r>
        <w:r>
          <w:rPr>
            <w:rFonts w:asciiTheme="minorHAnsi" w:hAnsiTheme="minorHAnsi"/>
            <w:noProof/>
            <w:szCs w:val="22"/>
            <w:lang w:val="fr-FR"/>
          </w:rPr>
          <w:tab/>
        </w:r>
        <w:r w:rsidRPr="008B3040">
          <w:rPr>
            <w:rStyle w:val="Lienhypertexte"/>
            <w:noProof/>
            <w:lang w:val="en-US"/>
          </w:rPr>
          <w:t>Set of unique technical measurement</w:t>
        </w:r>
        <w:r>
          <w:rPr>
            <w:noProof/>
            <w:webHidden/>
          </w:rPr>
          <w:tab/>
        </w:r>
        <w:r>
          <w:rPr>
            <w:noProof/>
            <w:webHidden/>
          </w:rPr>
          <w:fldChar w:fldCharType="begin"/>
        </w:r>
        <w:r>
          <w:rPr>
            <w:noProof/>
            <w:webHidden/>
          </w:rPr>
          <w:instrText xml:space="preserve"> PAGEREF _Toc484696586 \h </w:instrText>
        </w:r>
      </w:ins>
      <w:r>
        <w:rPr>
          <w:noProof/>
          <w:webHidden/>
        </w:rPr>
      </w:r>
      <w:r>
        <w:rPr>
          <w:noProof/>
          <w:webHidden/>
        </w:rPr>
        <w:fldChar w:fldCharType="separate"/>
      </w:r>
      <w:ins w:id="83" w:author="RANNOU Jean-Philippe" w:date="2017-06-08T14:47:00Z">
        <w:r>
          <w:rPr>
            <w:noProof/>
            <w:webHidden/>
          </w:rPr>
          <w:t>14</w:t>
        </w:r>
        <w:r>
          <w:rPr>
            <w:noProof/>
            <w:webHidden/>
          </w:rPr>
          <w:fldChar w:fldCharType="end"/>
        </w:r>
        <w:r w:rsidRPr="008B3040">
          <w:rPr>
            <w:rStyle w:val="Lienhypertexte"/>
            <w:noProof/>
          </w:rPr>
          <w:fldChar w:fldCharType="end"/>
        </w:r>
      </w:ins>
    </w:p>
    <w:p w14:paraId="3D52D671" w14:textId="77777777" w:rsidR="00797803" w:rsidRDefault="00797803">
      <w:pPr>
        <w:pStyle w:val="TM4"/>
        <w:tabs>
          <w:tab w:val="left" w:pos="825"/>
          <w:tab w:val="right" w:leader="dot" w:pos="9063"/>
        </w:tabs>
        <w:rPr>
          <w:ins w:id="84" w:author="RANNOU Jean-Philippe" w:date="2017-06-08T14:47:00Z"/>
          <w:rFonts w:asciiTheme="minorHAnsi" w:hAnsiTheme="minorHAnsi"/>
          <w:noProof/>
          <w:szCs w:val="22"/>
          <w:lang w:val="fr-FR"/>
        </w:rPr>
      </w:pPr>
      <w:ins w:id="8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2.2.4.2</w:t>
        </w:r>
        <w:r>
          <w:rPr>
            <w:rFonts w:asciiTheme="minorHAnsi" w:hAnsiTheme="minorHAnsi"/>
            <w:noProof/>
            <w:szCs w:val="22"/>
            <w:lang w:val="fr-FR"/>
          </w:rPr>
          <w:tab/>
        </w:r>
        <w:r w:rsidRPr="008B3040">
          <w:rPr>
            <w:rStyle w:val="Lienhypertexte"/>
            <w:noProof/>
            <w:lang w:val="en-US"/>
          </w:rPr>
          <w:t>Series of technical parameter measurements</w:t>
        </w:r>
        <w:r>
          <w:rPr>
            <w:noProof/>
            <w:webHidden/>
          </w:rPr>
          <w:tab/>
        </w:r>
        <w:r>
          <w:rPr>
            <w:noProof/>
            <w:webHidden/>
          </w:rPr>
          <w:fldChar w:fldCharType="begin"/>
        </w:r>
        <w:r>
          <w:rPr>
            <w:noProof/>
            <w:webHidden/>
          </w:rPr>
          <w:instrText xml:space="preserve"> PAGEREF _Toc484696587 \h </w:instrText>
        </w:r>
      </w:ins>
      <w:r>
        <w:rPr>
          <w:noProof/>
          <w:webHidden/>
        </w:rPr>
      </w:r>
      <w:r>
        <w:rPr>
          <w:noProof/>
          <w:webHidden/>
        </w:rPr>
        <w:fldChar w:fldCharType="separate"/>
      </w:r>
      <w:ins w:id="86" w:author="RANNOU Jean-Philippe" w:date="2017-06-08T14:47:00Z">
        <w:r>
          <w:rPr>
            <w:noProof/>
            <w:webHidden/>
          </w:rPr>
          <w:t>15</w:t>
        </w:r>
        <w:r>
          <w:rPr>
            <w:noProof/>
            <w:webHidden/>
          </w:rPr>
          <w:fldChar w:fldCharType="end"/>
        </w:r>
        <w:r w:rsidRPr="008B3040">
          <w:rPr>
            <w:rStyle w:val="Lienhypertexte"/>
            <w:noProof/>
          </w:rPr>
          <w:fldChar w:fldCharType="end"/>
        </w:r>
      </w:ins>
    </w:p>
    <w:p w14:paraId="2DF9797B" w14:textId="77777777" w:rsidR="00797803" w:rsidRDefault="00797803">
      <w:pPr>
        <w:pStyle w:val="TM2"/>
        <w:tabs>
          <w:tab w:val="left" w:pos="495"/>
          <w:tab w:val="right" w:leader="dot" w:pos="9063"/>
        </w:tabs>
        <w:rPr>
          <w:ins w:id="87" w:author="RANNOU Jean-Philippe" w:date="2017-06-08T14:47:00Z"/>
          <w:rFonts w:asciiTheme="minorHAnsi" w:hAnsiTheme="minorHAnsi"/>
          <w:b w:val="0"/>
          <w:bCs w:val="0"/>
          <w:smallCaps w:val="0"/>
          <w:noProof/>
          <w:szCs w:val="22"/>
          <w:lang w:val="fr-FR"/>
        </w:rPr>
      </w:pPr>
      <w:ins w:id="8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w:t>
        </w:r>
        <w:r>
          <w:rPr>
            <w:rFonts w:asciiTheme="minorHAnsi" w:hAnsiTheme="minorHAnsi"/>
            <w:b w:val="0"/>
            <w:bCs w:val="0"/>
            <w:smallCaps w:val="0"/>
            <w:noProof/>
            <w:szCs w:val="22"/>
            <w:lang w:val="fr-FR"/>
          </w:rPr>
          <w:tab/>
        </w:r>
        <w:r w:rsidRPr="008B3040">
          <w:rPr>
            <w:rStyle w:val="Lienhypertexte"/>
            <w:noProof/>
            <w:lang w:val="en-US"/>
          </w:rPr>
          <w:t>Profile file format</w:t>
        </w:r>
        <w:r>
          <w:rPr>
            <w:noProof/>
            <w:webHidden/>
          </w:rPr>
          <w:tab/>
        </w:r>
        <w:r>
          <w:rPr>
            <w:noProof/>
            <w:webHidden/>
          </w:rPr>
          <w:fldChar w:fldCharType="begin"/>
        </w:r>
        <w:r>
          <w:rPr>
            <w:noProof/>
            <w:webHidden/>
          </w:rPr>
          <w:instrText xml:space="preserve"> PAGEREF _Toc484696588 \h </w:instrText>
        </w:r>
      </w:ins>
      <w:r>
        <w:rPr>
          <w:noProof/>
          <w:webHidden/>
        </w:rPr>
      </w:r>
      <w:r>
        <w:rPr>
          <w:noProof/>
          <w:webHidden/>
        </w:rPr>
        <w:fldChar w:fldCharType="separate"/>
      </w:r>
      <w:ins w:id="89" w:author="RANNOU Jean-Philippe" w:date="2017-06-08T14:47:00Z">
        <w:r>
          <w:rPr>
            <w:noProof/>
            <w:webHidden/>
          </w:rPr>
          <w:t>17</w:t>
        </w:r>
        <w:r>
          <w:rPr>
            <w:noProof/>
            <w:webHidden/>
          </w:rPr>
          <w:fldChar w:fldCharType="end"/>
        </w:r>
        <w:r w:rsidRPr="008B3040">
          <w:rPr>
            <w:rStyle w:val="Lienhypertexte"/>
            <w:noProof/>
          </w:rPr>
          <w:fldChar w:fldCharType="end"/>
        </w:r>
      </w:ins>
    </w:p>
    <w:p w14:paraId="56B621A6" w14:textId="77777777" w:rsidR="00797803" w:rsidRDefault="00797803">
      <w:pPr>
        <w:pStyle w:val="TM3"/>
        <w:tabs>
          <w:tab w:val="left" w:pos="660"/>
          <w:tab w:val="right" w:leader="dot" w:pos="9063"/>
        </w:tabs>
        <w:rPr>
          <w:ins w:id="90" w:author="RANNOU Jean-Philippe" w:date="2017-06-08T14:47:00Z"/>
          <w:rFonts w:asciiTheme="minorHAnsi" w:hAnsiTheme="minorHAnsi"/>
          <w:smallCaps w:val="0"/>
          <w:noProof/>
          <w:szCs w:val="22"/>
          <w:lang w:val="fr-FR"/>
        </w:rPr>
      </w:pPr>
      <w:ins w:id="9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_Toc484696589 \h </w:instrText>
        </w:r>
      </w:ins>
      <w:r>
        <w:rPr>
          <w:noProof/>
          <w:webHidden/>
        </w:rPr>
      </w:r>
      <w:r>
        <w:rPr>
          <w:noProof/>
          <w:webHidden/>
        </w:rPr>
        <w:fldChar w:fldCharType="separate"/>
      </w:r>
      <w:ins w:id="92" w:author="RANNOU Jean-Philippe" w:date="2017-06-08T14:47:00Z">
        <w:r>
          <w:rPr>
            <w:noProof/>
            <w:webHidden/>
          </w:rPr>
          <w:t>17</w:t>
        </w:r>
        <w:r>
          <w:rPr>
            <w:noProof/>
            <w:webHidden/>
          </w:rPr>
          <w:fldChar w:fldCharType="end"/>
        </w:r>
        <w:r w:rsidRPr="008B3040">
          <w:rPr>
            <w:rStyle w:val="Lienhypertexte"/>
            <w:noProof/>
          </w:rPr>
          <w:fldChar w:fldCharType="end"/>
        </w:r>
      </w:ins>
    </w:p>
    <w:p w14:paraId="2435BF76" w14:textId="77777777" w:rsidR="00797803" w:rsidRDefault="00797803">
      <w:pPr>
        <w:pStyle w:val="TM3"/>
        <w:tabs>
          <w:tab w:val="left" w:pos="660"/>
          <w:tab w:val="right" w:leader="dot" w:pos="9063"/>
        </w:tabs>
        <w:rPr>
          <w:ins w:id="93" w:author="RANNOU Jean-Philippe" w:date="2017-06-08T14:47:00Z"/>
          <w:rFonts w:asciiTheme="minorHAnsi" w:hAnsiTheme="minorHAnsi"/>
          <w:smallCaps w:val="0"/>
          <w:noProof/>
          <w:szCs w:val="22"/>
          <w:lang w:val="fr-FR"/>
        </w:rPr>
      </w:pPr>
      <w:ins w:id="9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2.3.2</w:t>
        </w:r>
        <w:r>
          <w:rPr>
            <w:rFonts w:asciiTheme="minorHAnsi" w:hAnsiTheme="minorHAnsi"/>
            <w:smallCaps w:val="0"/>
            <w:noProof/>
            <w:szCs w:val="22"/>
            <w:lang w:val="fr-FR"/>
          </w:rPr>
          <w:tab/>
        </w:r>
        <w:r w:rsidRPr="008B3040">
          <w:rPr>
            <w:rStyle w:val="Lienhypertexte"/>
            <w:noProof/>
            <w:lang w:val="en-US"/>
          </w:rPr>
          <w:t>Dimensions</w:t>
        </w:r>
        <w:r>
          <w:rPr>
            <w:noProof/>
            <w:webHidden/>
          </w:rPr>
          <w:tab/>
        </w:r>
        <w:r>
          <w:rPr>
            <w:noProof/>
            <w:webHidden/>
          </w:rPr>
          <w:fldChar w:fldCharType="begin"/>
        </w:r>
        <w:r>
          <w:rPr>
            <w:noProof/>
            <w:webHidden/>
          </w:rPr>
          <w:instrText xml:space="preserve"> PAGEREF _Toc484696590 \h </w:instrText>
        </w:r>
      </w:ins>
      <w:r>
        <w:rPr>
          <w:noProof/>
          <w:webHidden/>
        </w:rPr>
      </w:r>
      <w:r>
        <w:rPr>
          <w:noProof/>
          <w:webHidden/>
        </w:rPr>
        <w:fldChar w:fldCharType="separate"/>
      </w:r>
      <w:ins w:id="95" w:author="RANNOU Jean-Philippe" w:date="2017-06-08T14:47:00Z">
        <w:r>
          <w:rPr>
            <w:noProof/>
            <w:webHidden/>
          </w:rPr>
          <w:t>17</w:t>
        </w:r>
        <w:r>
          <w:rPr>
            <w:noProof/>
            <w:webHidden/>
          </w:rPr>
          <w:fldChar w:fldCharType="end"/>
        </w:r>
        <w:r w:rsidRPr="008B3040">
          <w:rPr>
            <w:rStyle w:val="Lienhypertexte"/>
            <w:noProof/>
          </w:rPr>
          <w:fldChar w:fldCharType="end"/>
        </w:r>
      </w:ins>
    </w:p>
    <w:p w14:paraId="3CFEE9C2" w14:textId="77777777" w:rsidR="00797803" w:rsidRDefault="00797803">
      <w:pPr>
        <w:pStyle w:val="TM3"/>
        <w:tabs>
          <w:tab w:val="left" w:pos="660"/>
          <w:tab w:val="right" w:leader="dot" w:pos="9063"/>
        </w:tabs>
        <w:rPr>
          <w:ins w:id="96" w:author="RANNOU Jean-Philippe" w:date="2017-06-08T14:47:00Z"/>
          <w:rFonts w:asciiTheme="minorHAnsi" w:hAnsiTheme="minorHAnsi"/>
          <w:smallCaps w:val="0"/>
          <w:noProof/>
          <w:szCs w:val="22"/>
          <w:lang w:val="fr-FR"/>
        </w:rPr>
      </w:pPr>
      <w:ins w:id="9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2.3.3</w:t>
        </w:r>
        <w:r>
          <w:rPr>
            <w:rFonts w:asciiTheme="minorHAnsi" w:hAnsiTheme="minorHAnsi"/>
            <w:smallCaps w:val="0"/>
            <w:noProof/>
            <w:szCs w:val="22"/>
            <w:lang w:val="fr-FR"/>
          </w:rPr>
          <w:tab/>
        </w:r>
        <w:r w:rsidRPr="008B3040">
          <w:rPr>
            <w:rStyle w:val="Lienhypertexte"/>
            <w:noProof/>
            <w:lang w:val="en-US"/>
          </w:rPr>
          <w:t>General information on the profile file</w:t>
        </w:r>
        <w:r>
          <w:rPr>
            <w:noProof/>
            <w:webHidden/>
          </w:rPr>
          <w:tab/>
        </w:r>
        <w:r>
          <w:rPr>
            <w:noProof/>
            <w:webHidden/>
          </w:rPr>
          <w:fldChar w:fldCharType="begin"/>
        </w:r>
        <w:r>
          <w:rPr>
            <w:noProof/>
            <w:webHidden/>
          </w:rPr>
          <w:instrText xml:space="preserve"> PAGEREF _Toc484696591 \h </w:instrText>
        </w:r>
      </w:ins>
      <w:r>
        <w:rPr>
          <w:noProof/>
          <w:webHidden/>
        </w:rPr>
      </w:r>
      <w:r>
        <w:rPr>
          <w:noProof/>
          <w:webHidden/>
        </w:rPr>
        <w:fldChar w:fldCharType="separate"/>
      </w:r>
      <w:ins w:id="98" w:author="RANNOU Jean-Philippe" w:date="2017-06-08T14:47:00Z">
        <w:r>
          <w:rPr>
            <w:noProof/>
            <w:webHidden/>
          </w:rPr>
          <w:t>18</w:t>
        </w:r>
        <w:r>
          <w:rPr>
            <w:noProof/>
            <w:webHidden/>
          </w:rPr>
          <w:fldChar w:fldCharType="end"/>
        </w:r>
        <w:r w:rsidRPr="008B3040">
          <w:rPr>
            <w:rStyle w:val="Lienhypertexte"/>
            <w:noProof/>
          </w:rPr>
          <w:fldChar w:fldCharType="end"/>
        </w:r>
      </w:ins>
    </w:p>
    <w:p w14:paraId="1A5A93CA" w14:textId="77777777" w:rsidR="00797803" w:rsidRDefault="00797803">
      <w:pPr>
        <w:pStyle w:val="TM3"/>
        <w:tabs>
          <w:tab w:val="left" w:pos="660"/>
          <w:tab w:val="right" w:leader="dot" w:pos="9063"/>
        </w:tabs>
        <w:rPr>
          <w:ins w:id="99" w:author="RANNOU Jean-Philippe" w:date="2017-06-08T14:47:00Z"/>
          <w:rFonts w:asciiTheme="minorHAnsi" w:hAnsiTheme="minorHAnsi"/>
          <w:smallCaps w:val="0"/>
          <w:noProof/>
          <w:szCs w:val="22"/>
          <w:lang w:val="fr-FR"/>
        </w:rPr>
      </w:pPr>
      <w:ins w:id="10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2.3.4</w:t>
        </w:r>
        <w:r>
          <w:rPr>
            <w:rFonts w:asciiTheme="minorHAnsi" w:hAnsiTheme="minorHAnsi"/>
            <w:smallCaps w:val="0"/>
            <w:noProof/>
            <w:szCs w:val="22"/>
            <w:lang w:val="fr-FR"/>
          </w:rPr>
          <w:tab/>
        </w:r>
        <w:r w:rsidRPr="008B3040">
          <w:rPr>
            <w:rStyle w:val="Lienhypertexte"/>
            <w:noProof/>
            <w:lang w:val="en-US"/>
          </w:rPr>
          <w:t>General information for each profile</w:t>
        </w:r>
        <w:r>
          <w:rPr>
            <w:noProof/>
            <w:webHidden/>
          </w:rPr>
          <w:tab/>
        </w:r>
        <w:r>
          <w:rPr>
            <w:noProof/>
            <w:webHidden/>
          </w:rPr>
          <w:fldChar w:fldCharType="begin"/>
        </w:r>
        <w:r>
          <w:rPr>
            <w:noProof/>
            <w:webHidden/>
          </w:rPr>
          <w:instrText xml:space="preserve"> PAGEREF _Toc484696592 \h </w:instrText>
        </w:r>
      </w:ins>
      <w:r>
        <w:rPr>
          <w:noProof/>
          <w:webHidden/>
        </w:rPr>
      </w:r>
      <w:r>
        <w:rPr>
          <w:noProof/>
          <w:webHidden/>
        </w:rPr>
        <w:fldChar w:fldCharType="separate"/>
      </w:r>
      <w:ins w:id="101" w:author="RANNOU Jean-Philippe" w:date="2017-06-08T14:47:00Z">
        <w:r>
          <w:rPr>
            <w:noProof/>
            <w:webHidden/>
          </w:rPr>
          <w:t>18</w:t>
        </w:r>
        <w:r>
          <w:rPr>
            <w:noProof/>
            <w:webHidden/>
          </w:rPr>
          <w:fldChar w:fldCharType="end"/>
        </w:r>
        <w:r w:rsidRPr="008B3040">
          <w:rPr>
            <w:rStyle w:val="Lienhypertexte"/>
            <w:noProof/>
          </w:rPr>
          <w:fldChar w:fldCharType="end"/>
        </w:r>
      </w:ins>
    </w:p>
    <w:p w14:paraId="1FE47DD5" w14:textId="77777777" w:rsidR="00797803" w:rsidRDefault="00797803">
      <w:pPr>
        <w:pStyle w:val="TM3"/>
        <w:tabs>
          <w:tab w:val="left" w:pos="660"/>
          <w:tab w:val="right" w:leader="dot" w:pos="9063"/>
        </w:tabs>
        <w:rPr>
          <w:ins w:id="102" w:author="RANNOU Jean-Philippe" w:date="2017-06-08T14:47:00Z"/>
          <w:rFonts w:asciiTheme="minorHAnsi" w:hAnsiTheme="minorHAnsi"/>
          <w:smallCaps w:val="0"/>
          <w:noProof/>
          <w:szCs w:val="22"/>
          <w:lang w:val="fr-FR"/>
        </w:rPr>
      </w:pPr>
      <w:ins w:id="103" w:author="RANNOU Jean-Philippe" w:date="2017-06-08T14:47:00Z">
        <w:r w:rsidRPr="008B3040">
          <w:rPr>
            <w:rStyle w:val="Lienhypertexte"/>
            <w:noProof/>
          </w:rPr>
          <w:lastRenderedPageBreak/>
          <w:fldChar w:fldCharType="begin"/>
        </w:r>
        <w:r w:rsidRPr="008B3040">
          <w:rPr>
            <w:rStyle w:val="Lienhypertexte"/>
            <w:noProof/>
          </w:rPr>
          <w:instrText xml:space="preserve"> </w:instrText>
        </w:r>
        <w:r>
          <w:rPr>
            <w:noProof/>
          </w:rPr>
          <w:instrText>HYPERLINK \l "_Toc484696593"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2.3.5</w:t>
        </w:r>
        <w:r>
          <w:rPr>
            <w:rFonts w:asciiTheme="minorHAnsi" w:hAnsiTheme="minorHAnsi"/>
            <w:smallCaps w:val="0"/>
            <w:noProof/>
            <w:szCs w:val="22"/>
            <w:lang w:val="fr-FR"/>
          </w:rPr>
          <w:tab/>
        </w:r>
        <w:r w:rsidRPr="008B3040">
          <w:rPr>
            <w:rStyle w:val="Lienhypertexte"/>
            <w:noProof/>
            <w:lang w:val="en-US"/>
          </w:rPr>
          <w:t>Measurements for each profile</w:t>
        </w:r>
        <w:r>
          <w:rPr>
            <w:noProof/>
            <w:webHidden/>
          </w:rPr>
          <w:tab/>
        </w:r>
        <w:r>
          <w:rPr>
            <w:noProof/>
            <w:webHidden/>
          </w:rPr>
          <w:fldChar w:fldCharType="begin"/>
        </w:r>
        <w:r>
          <w:rPr>
            <w:noProof/>
            <w:webHidden/>
          </w:rPr>
          <w:instrText xml:space="preserve"> PAGEREF _Toc484696593 \h </w:instrText>
        </w:r>
      </w:ins>
      <w:r>
        <w:rPr>
          <w:noProof/>
          <w:webHidden/>
        </w:rPr>
      </w:r>
      <w:r>
        <w:rPr>
          <w:noProof/>
          <w:webHidden/>
        </w:rPr>
        <w:fldChar w:fldCharType="separate"/>
      </w:r>
      <w:ins w:id="104" w:author="RANNOU Jean-Philippe" w:date="2017-06-08T14:47:00Z">
        <w:r>
          <w:rPr>
            <w:noProof/>
            <w:webHidden/>
          </w:rPr>
          <w:t>21</w:t>
        </w:r>
        <w:r>
          <w:rPr>
            <w:noProof/>
            <w:webHidden/>
          </w:rPr>
          <w:fldChar w:fldCharType="end"/>
        </w:r>
        <w:r w:rsidRPr="008B3040">
          <w:rPr>
            <w:rStyle w:val="Lienhypertexte"/>
            <w:noProof/>
          </w:rPr>
          <w:fldChar w:fldCharType="end"/>
        </w:r>
      </w:ins>
    </w:p>
    <w:p w14:paraId="1BBC18DE" w14:textId="77777777" w:rsidR="00797803" w:rsidRDefault="00797803">
      <w:pPr>
        <w:pStyle w:val="TM3"/>
        <w:tabs>
          <w:tab w:val="left" w:pos="660"/>
          <w:tab w:val="right" w:leader="dot" w:pos="9063"/>
        </w:tabs>
        <w:rPr>
          <w:ins w:id="105" w:author="RANNOU Jean-Philippe" w:date="2017-06-08T14:47:00Z"/>
          <w:rFonts w:asciiTheme="minorHAnsi" w:hAnsiTheme="minorHAnsi"/>
          <w:smallCaps w:val="0"/>
          <w:noProof/>
          <w:szCs w:val="22"/>
          <w:lang w:val="fr-FR"/>
        </w:rPr>
      </w:pPr>
      <w:ins w:id="10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2.3.6</w:t>
        </w:r>
        <w:r>
          <w:rPr>
            <w:rFonts w:asciiTheme="minorHAnsi" w:hAnsiTheme="minorHAnsi"/>
            <w:smallCaps w:val="0"/>
            <w:noProof/>
            <w:szCs w:val="22"/>
            <w:lang w:val="fr-FR"/>
          </w:rPr>
          <w:tab/>
        </w:r>
        <w:r w:rsidRPr="008B3040">
          <w:rPr>
            <w:rStyle w:val="Lienhypertexte"/>
            <w:noProof/>
            <w:lang w:val="en-US"/>
          </w:rPr>
          <w:t>Calibration information for each profile</w:t>
        </w:r>
        <w:r>
          <w:rPr>
            <w:noProof/>
            <w:webHidden/>
          </w:rPr>
          <w:tab/>
        </w:r>
        <w:r>
          <w:rPr>
            <w:noProof/>
            <w:webHidden/>
          </w:rPr>
          <w:fldChar w:fldCharType="begin"/>
        </w:r>
        <w:r>
          <w:rPr>
            <w:noProof/>
            <w:webHidden/>
          </w:rPr>
          <w:instrText xml:space="preserve"> PAGEREF _Toc484696594 \h </w:instrText>
        </w:r>
      </w:ins>
      <w:r>
        <w:rPr>
          <w:noProof/>
          <w:webHidden/>
        </w:rPr>
      </w:r>
      <w:r>
        <w:rPr>
          <w:noProof/>
          <w:webHidden/>
        </w:rPr>
        <w:fldChar w:fldCharType="separate"/>
      </w:r>
      <w:ins w:id="107" w:author="RANNOU Jean-Philippe" w:date="2017-06-08T14:47:00Z">
        <w:r>
          <w:rPr>
            <w:noProof/>
            <w:webHidden/>
          </w:rPr>
          <w:t>22</w:t>
        </w:r>
        <w:r>
          <w:rPr>
            <w:noProof/>
            <w:webHidden/>
          </w:rPr>
          <w:fldChar w:fldCharType="end"/>
        </w:r>
        <w:r w:rsidRPr="008B3040">
          <w:rPr>
            <w:rStyle w:val="Lienhypertexte"/>
            <w:noProof/>
          </w:rPr>
          <w:fldChar w:fldCharType="end"/>
        </w:r>
      </w:ins>
    </w:p>
    <w:p w14:paraId="1A12B0E0" w14:textId="77777777" w:rsidR="00797803" w:rsidRDefault="00797803">
      <w:pPr>
        <w:pStyle w:val="TM3"/>
        <w:tabs>
          <w:tab w:val="left" w:pos="660"/>
          <w:tab w:val="right" w:leader="dot" w:pos="9063"/>
        </w:tabs>
        <w:rPr>
          <w:ins w:id="108" w:author="RANNOU Jean-Philippe" w:date="2017-06-08T14:47:00Z"/>
          <w:rFonts w:asciiTheme="minorHAnsi" w:hAnsiTheme="minorHAnsi"/>
          <w:smallCaps w:val="0"/>
          <w:noProof/>
          <w:szCs w:val="22"/>
          <w:lang w:val="fr-FR"/>
        </w:rPr>
      </w:pPr>
      <w:ins w:id="10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2.3.7</w:t>
        </w:r>
        <w:r>
          <w:rPr>
            <w:rFonts w:asciiTheme="minorHAnsi" w:hAnsiTheme="minorHAnsi"/>
            <w:smallCaps w:val="0"/>
            <w:noProof/>
            <w:szCs w:val="22"/>
            <w:lang w:val="fr-FR"/>
          </w:rPr>
          <w:tab/>
        </w:r>
        <w:r w:rsidRPr="008B3040">
          <w:rPr>
            <w:rStyle w:val="Lienhypertexte"/>
            <w:noProof/>
            <w:lang w:val="en-US"/>
          </w:rPr>
          <w:t>History information for each profile</w:t>
        </w:r>
        <w:r>
          <w:rPr>
            <w:noProof/>
            <w:webHidden/>
          </w:rPr>
          <w:tab/>
        </w:r>
        <w:r>
          <w:rPr>
            <w:noProof/>
            <w:webHidden/>
          </w:rPr>
          <w:fldChar w:fldCharType="begin"/>
        </w:r>
        <w:r>
          <w:rPr>
            <w:noProof/>
            <w:webHidden/>
          </w:rPr>
          <w:instrText xml:space="preserve"> PAGEREF _Toc484696595 \h </w:instrText>
        </w:r>
      </w:ins>
      <w:r>
        <w:rPr>
          <w:noProof/>
          <w:webHidden/>
        </w:rPr>
      </w:r>
      <w:r>
        <w:rPr>
          <w:noProof/>
          <w:webHidden/>
        </w:rPr>
        <w:fldChar w:fldCharType="separate"/>
      </w:r>
      <w:ins w:id="110" w:author="RANNOU Jean-Philippe" w:date="2017-06-08T14:47:00Z">
        <w:r>
          <w:rPr>
            <w:noProof/>
            <w:webHidden/>
          </w:rPr>
          <w:t>22</w:t>
        </w:r>
        <w:r>
          <w:rPr>
            <w:noProof/>
            <w:webHidden/>
          </w:rPr>
          <w:fldChar w:fldCharType="end"/>
        </w:r>
        <w:r w:rsidRPr="008B3040">
          <w:rPr>
            <w:rStyle w:val="Lienhypertexte"/>
            <w:noProof/>
          </w:rPr>
          <w:fldChar w:fldCharType="end"/>
        </w:r>
      </w:ins>
    </w:p>
    <w:p w14:paraId="5A184C01" w14:textId="77777777" w:rsidR="00797803" w:rsidRDefault="00797803">
      <w:pPr>
        <w:pStyle w:val="TM2"/>
        <w:tabs>
          <w:tab w:val="left" w:pos="495"/>
          <w:tab w:val="right" w:leader="dot" w:pos="9063"/>
        </w:tabs>
        <w:rPr>
          <w:ins w:id="111" w:author="RANNOU Jean-Philippe" w:date="2017-06-08T14:47:00Z"/>
          <w:rFonts w:asciiTheme="minorHAnsi" w:hAnsiTheme="minorHAnsi"/>
          <w:b w:val="0"/>
          <w:bCs w:val="0"/>
          <w:smallCaps w:val="0"/>
          <w:noProof/>
          <w:szCs w:val="22"/>
          <w:lang w:val="fr-FR"/>
        </w:rPr>
      </w:pPr>
      <w:ins w:id="11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w:t>
        </w:r>
        <w:r>
          <w:rPr>
            <w:rFonts w:asciiTheme="minorHAnsi" w:hAnsiTheme="minorHAnsi"/>
            <w:b w:val="0"/>
            <w:bCs w:val="0"/>
            <w:smallCaps w:val="0"/>
            <w:noProof/>
            <w:szCs w:val="22"/>
            <w:lang w:val="fr-FR"/>
          </w:rPr>
          <w:tab/>
        </w:r>
        <w:r w:rsidRPr="008B3040">
          <w:rPr>
            <w:rStyle w:val="Lienhypertexte"/>
            <w:noProof/>
            <w:lang w:val="en-US"/>
          </w:rPr>
          <w:t>Trajectory file format</w:t>
        </w:r>
        <w:r>
          <w:rPr>
            <w:noProof/>
            <w:webHidden/>
          </w:rPr>
          <w:tab/>
        </w:r>
        <w:r>
          <w:rPr>
            <w:noProof/>
            <w:webHidden/>
          </w:rPr>
          <w:fldChar w:fldCharType="begin"/>
        </w:r>
        <w:r>
          <w:rPr>
            <w:noProof/>
            <w:webHidden/>
          </w:rPr>
          <w:instrText xml:space="preserve"> PAGEREF _Toc484696596 \h </w:instrText>
        </w:r>
      </w:ins>
      <w:r>
        <w:rPr>
          <w:noProof/>
          <w:webHidden/>
        </w:rPr>
      </w:r>
      <w:r>
        <w:rPr>
          <w:noProof/>
          <w:webHidden/>
        </w:rPr>
        <w:fldChar w:fldCharType="separate"/>
      </w:r>
      <w:ins w:id="113" w:author="RANNOU Jean-Philippe" w:date="2017-06-08T14:47:00Z">
        <w:r>
          <w:rPr>
            <w:noProof/>
            <w:webHidden/>
          </w:rPr>
          <w:t>25</w:t>
        </w:r>
        <w:r>
          <w:rPr>
            <w:noProof/>
            <w:webHidden/>
          </w:rPr>
          <w:fldChar w:fldCharType="end"/>
        </w:r>
        <w:r w:rsidRPr="008B3040">
          <w:rPr>
            <w:rStyle w:val="Lienhypertexte"/>
            <w:noProof/>
          </w:rPr>
          <w:fldChar w:fldCharType="end"/>
        </w:r>
      </w:ins>
    </w:p>
    <w:p w14:paraId="712898E7" w14:textId="77777777" w:rsidR="00797803" w:rsidRDefault="00797803">
      <w:pPr>
        <w:pStyle w:val="TM3"/>
        <w:tabs>
          <w:tab w:val="left" w:pos="660"/>
          <w:tab w:val="right" w:leader="dot" w:pos="9063"/>
        </w:tabs>
        <w:rPr>
          <w:ins w:id="114" w:author="RANNOU Jean-Philippe" w:date="2017-06-08T14:47:00Z"/>
          <w:rFonts w:asciiTheme="minorHAnsi" w:hAnsiTheme="minorHAnsi"/>
          <w:smallCaps w:val="0"/>
          <w:noProof/>
          <w:szCs w:val="22"/>
          <w:lang w:val="fr-FR"/>
        </w:rPr>
      </w:pPr>
      <w:ins w:id="11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_Toc484696597 \h </w:instrText>
        </w:r>
      </w:ins>
      <w:r>
        <w:rPr>
          <w:noProof/>
          <w:webHidden/>
        </w:rPr>
      </w:r>
      <w:r>
        <w:rPr>
          <w:noProof/>
          <w:webHidden/>
        </w:rPr>
        <w:fldChar w:fldCharType="separate"/>
      </w:r>
      <w:ins w:id="116" w:author="RANNOU Jean-Philippe" w:date="2017-06-08T14:47:00Z">
        <w:r>
          <w:rPr>
            <w:noProof/>
            <w:webHidden/>
          </w:rPr>
          <w:t>25</w:t>
        </w:r>
        <w:r>
          <w:rPr>
            <w:noProof/>
            <w:webHidden/>
          </w:rPr>
          <w:fldChar w:fldCharType="end"/>
        </w:r>
        <w:r w:rsidRPr="008B3040">
          <w:rPr>
            <w:rStyle w:val="Lienhypertexte"/>
            <w:noProof/>
          </w:rPr>
          <w:fldChar w:fldCharType="end"/>
        </w:r>
      </w:ins>
    </w:p>
    <w:p w14:paraId="3D7ECE41" w14:textId="77777777" w:rsidR="00797803" w:rsidRDefault="00797803">
      <w:pPr>
        <w:pStyle w:val="TM3"/>
        <w:tabs>
          <w:tab w:val="left" w:pos="660"/>
          <w:tab w:val="right" w:leader="dot" w:pos="9063"/>
        </w:tabs>
        <w:rPr>
          <w:ins w:id="117" w:author="RANNOU Jean-Philippe" w:date="2017-06-08T14:47:00Z"/>
          <w:rFonts w:asciiTheme="minorHAnsi" w:hAnsiTheme="minorHAnsi"/>
          <w:smallCaps w:val="0"/>
          <w:noProof/>
          <w:szCs w:val="22"/>
          <w:lang w:val="fr-FR"/>
        </w:rPr>
      </w:pPr>
      <w:ins w:id="11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_Toc484696598 \h </w:instrText>
        </w:r>
      </w:ins>
      <w:r>
        <w:rPr>
          <w:noProof/>
          <w:webHidden/>
        </w:rPr>
      </w:r>
      <w:r>
        <w:rPr>
          <w:noProof/>
          <w:webHidden/>
        </w:rPr>
        <w:fldChar w:fldCharType="separate"/>
      </w:r>
      <w:ins w:id="119" w:author="RANNOU Jean-Philippe" w:date="2017-06-08T14:47:00Z">
        <w:r>
          <w:rPr>
            <w:noProof/>
            <w:webHidden/>
          </w:rPr>
          <w:t>25</w:t>
        </w:r>
        <w:r>
          <w:rPr>
            <w:noProof/>
            <w:webHidden/>
          </w:rPr>
          <w:fldChar w:fldCharType="end"/>
        </w:r>
        <w:r w:rsidRPr="008B3040">
          <w:rPr>
            <w:rStyle w:val="Lienhypertexte"/>
            <w:noProof/>
          </w:rPr>
          <w:fldChar w:fldCharType="end"/>
        </w:r>
      </w:ins>
    </w:p>
    <w:p w14:paraId="44BB62AA" w14:textId="77777777" w:rsidR="00797803" w:rsidRDefault="00797803">
      <w:pPr>
        <w:pStyle w:val="TM3"/>
        <w:tabs>
          <w:tab w:val="left" w:pos="660"/>
          <w:tab w:val="right" w:leader="dot" w:pos="9063"/>
        </w:tabs>
        <w:rPr>
          <w:ins w:id="120" w:author="RANNOU Jean-Philippe" w:date="2017-06-08T14:47:00Z"/>
          <w:rFonts w:asciiTheme="minorHAnsi" w:hAnsiTheme="minorHAnsi"/>
          <w:smallCaps w:val="0"/>
          <w:noProof/>
          <w:szCs w:val="22"/>
          <w:lang w:val="fr-FR"/>
        </w:rPr>
      </w:pPr>
      <w:ins w:id="12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2.4.3</w:t>
        </w:r>
        <w:r>
          <w:rPr>
            <w:rFonts w:asciiTheme="minorHAnsi" w:hAnsiTheme="minorHAnsi"/>
            <w:smallCaps w:val="0"/>
            <w:noProof/>
            <w:szCs w:val="22"/>
            <w:lang w:val="fr-FR"/>
          </w:rPr>
          <w:tab/>
        </w:r>
        <w:r w:rsidRPr="008B3040">
          <w:rPr>
            <w:rStyle w:val="Lienhypertexte"/>
            <w:noProof/>
            <w:lang w:val="en-US"/>
          </w:rPr>
          <w:t>General information on the trajectory file</w:t>
        </w:r>
        <w:r>
          <w:rPr>
            <w:noProof/>
            <w:webHidden/>
          </w:rPr>
          <w:tab/>
        </w:r>
        <w:r>
          <w:rPr>
            <w:noProof/>
            <w:webHidden/>
          </w:rPr>
          <w:fldChar w:fldCharType="begin"/>
        </w:r>
        <w:r>
          <w:rPr>
            <w:noProof/>
            <w:webHidden/>
          </w:rPr>
          <w:instrText xml:space="preserve"> PAGEREF _Toc484696599 \h </w:instrText>
        </w:r>
      </w:ins>
      <w:r>
        <w:rPr>
          <w:noProof/>
          <w:webHidden/>
        </w:rPr>
      </w:r>
      <w:r>
        <w:rPr>
          <w:noProof/>
          <w:webHidden/>
        </w:rPr>
        <w:fldChar w:fldCharType="separate"/>
      </w:r>
      <w:ins w:id="122" w:author="RANNOU Jean-Philippe" w:date="2017-06-08T14:47:00Z">
        <w:r>
          <w:rPr>
            <w:noProof/>
            <w:webHidden/>
          </w:rPr>
          <w:t>26</w:t>
        </w:r>
        <w:r>
          <w:rPr>
            <w:noProof/>
            <w:webHidden/>
          </w:rPr>
          <w:fldChar w:fldCharType="end"/>
        </w:r>
        <w:r w:rsidRPr="008B3040">
          <w:rPr>
            <w:rStyle w:val="Lienhypertexte"/>
            <w:noProof/>
          </w:rPr>
          <w:fldChar w:fldCharType="end"/>
        </w:r>
      </w:ins>
    </w:p>
    <w:p w14:paraId="63C4DF6F" w14:textId="77777777" w:rsidR="00797803" w:rsidRDefault="00797803">
      <w:pPr>
        <w:pStyle w:val="TM3"/>
        <w:tabs>
          <w:tab w:val="left" w:pos="660"/>
          <w:tab w:val="right" w:leader="dot" w:pos="9063"/>
        </w:tabs>
        <w:rPr>
          <w:ins w:id="123" w:author="RANNOU Jean-Philippe" w:date="2017-06-08T14:47:00Z"/>
          <w:rFonts w:asciiTheme="minorHAnsi" w:hAnsiTheme="minorHAnsi"/>
          <w:smallCaps w:val="0"/>
          <w:noProof/>
          <w:szCs w:val="22"/>
          <w:lang w:val="fr-FR"/>
        </w:rPr>
      </w:pPr>
      <w:ins w:id="12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2.4.4</w:t>
        </w:r>
        <w:r>
          <w:rPr>
            <w:rFonts w:asciiTheme="minorHAnsi" w:hAnsiTheme="minorHAnsi"/>
            <w:smallCaps w:val="0"/>
            <w:noProof/>
            <w:szCs w:val="22"/>
            <w:lang w:val="fr-FR"/>
          </w:rPr>
          <w:tab/>
        </w:r>
        <w:r w:rsidRPr="008B3040">
          <w:rPr>
            <w:rStyle w:val="Lienhypertexte"/>
            <w:noProof/>
            <w:lang w:val="en-US"/>
          </w:rPr>
          <w:t>General information on the float</w:t>
        </w:r>
        <w:r>
          <w:rPr>
            <w:noProof/>
            <w:webHidden/>
          </w:rPr>
          <w:tab/>
        </w:r>
        <w:r>
          <w:rPr>
            <w:noProof/>
            <w:webHidden/>
          </w:rPr>
          <w:fldChar w:fldCharType="begin"/>
        </w:r>
        <w:r>
          <w:rPr>
            <w:noProof/>
            <w:webHidden/>
          </w:rPr>
          <w:instrText xml:space="preserve"> PAGEREF _Toc484696600 \h </w:instrText>
        </w:r>
      </w:ins>
      <w:r>
        <w:rPr>
          <w:noProof/>
          <w:webHidden/>
        </w:rPr>
      </w:r>
      <w:r>
        <w:rPr>
          <w:noProof/>
          <w:webHidden/>
        </w:rPr>
        <w:fldChar w:fldCharType="separate"/>
      </w:r>
      <w:ins w:id="125" w:author="RANNOU Jean-Philippe" w:date="2017-06-08T14:47:00Z">
        <w:r>
          <w:rPr>
            <w:noProof/>
            <w:webHidden/>
          </w:rPr>
          <w:t>26</w:t>
        </w:r>
        <w:r>
          <w:rPr>
            <w:noProof/>
            <w:webHidden/>
          </w:rPr>
          <w:fldChar w:fldCharType="end"/>
        </w:r>
        <w:r w:rsidRPr="008B3040">
          <w:rPr>
            <w:rStyle w:val="Lienhypertexte"/>
            <w:noProof/>
          </w:rPr>
          <w:fldChar w:fldCharType="end"/>
        </w:r>
      </w:ins>
    </w:p>
    <w:p w14:paraId="12BC90B3" w14:textId="77777777" w:rsidR="00797803" w:rsidRDefault="00797803">
      <w:pPr>
        <w:pStyle w:val="TM3"/>
        <w:tabs>
          <w:tab w:val="left" w:pos="660"/>
          <w:tab w:val="right" w:leader="dot" w:pos="9063"/>
        </w:tabs>
        <w:rPr>
          <w:ins w:id="126" w:author="RANNOU Jean-Philippe" w:date="2017-06-08T14:47:00Z"/>
          <w:rFonts w:asciiTheme="minorHAnsi" w:hAnsiTheme="minorHAnsi"/>
          <w:smallCaps w:val="0"/>
          <w:noProof/>
          <w:szCs w:val="22"/>
          <w:lang w:val="fr-FR"/>
        </w:rPr>
      </w:pPr>
      <w:ins w:id="12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2.4.5</w:t>
        </w:r>
        <w:r>
          <w:rPr>
            <w:rFonts w:asciiTheme="minorHAnsi" w:hAnsiTheme="minorHAnsi"/>
            <w:smallCaps w:val="0"/>
            <w:noProof/>
            <w:szCs w:val="22"/>
            <w:lang w:val="fr-FR"/>
          </w:rPr>
          <w:tab/>
        </w:r>
        <w:r w:rsidRPr="008B3040">
          <w:rPr>
            <w:rStyle w:val="Lienhypertexte"/>
            <w:noProof/>
            <w:lang w:val="en-US"/>
          </w:rPr>
          <w:t>N_MEASUREMENT dimension variable group</w:t>
        </w:r>
        <w:r>
          <w:rPr>
            <w:noProof/>
            <w:webHidden/>
          </w:rPr>
          <w:tab/>
        </w:r>
        <w:r>
          <w:rPr>
            <w:noProof/>
            <w:webHidden/>
          </w:rPr>
          <w:fldChar w:fldCharType="begin"/>
        </w:r>
        <w:r>
          <w:rPr>
            <w:noProof/>
            <w:webHidden/>
          </w:rPr>
          <w:instrText xml:space="preserve"> PAGEREF _Toc484696601 \h </w:instrText>
        </w:r>
      </w:ins>
      <w:r>
        <w:rPr>
          <w:noProof/>
          <w:webHidden/>
        </w:rPr>
      </w:r>
      <w:r>
        <w:rPr>
          <w:noProof/>
          <w:webHidden/>
        </w:rPr>
        <w:fldChar w:fldCharType="separate"/>
      </w:r>
      <w:ins w:id="128" w:author="RANNOU Jean-Philippe" w:date="2017-06-08T14:47:00Z">
        <w:r>
          <w:rPr>
            <w:noProof/>
            <w:webHidden/>
          </w:rPr>
          <w:t>27</w:t>
        </w:r>
        <w:r>
          <w:rPr>
            <w:noProof/>
            <w:webHidden/>
          </w:rPr>
          <w:fldChar w:fldCharType="end"/>
        </w:r>
        <w:r w:rsidRPr="008B3040">
          <w:rPr>
            <w:rStyle w:val="Lienhypertexte"/>
            <w:noProof/>
          </w:rPr>
          <w:fldChar w:fldCharType="end"/>
        </w:r>
      </w:ins>
    </w:p>
    <w:p w14:paraId="6707E1AA" w14:textId="77777777" w:rsidR="00797803" w:rsidRDefault="00797803">
      <w:pPr>
        <w:pStyle w:val="TM3"/>
        <w:tabs>
          <w:tab w:val="left" w:pos="660"/>
          <w:tab w:val="right" w:leader="dot" w:pos="9063"/>
        </w:tabs>
        <w:rPr>
          <w:ins w:id="129" w:author="RANNOU Jean-Philippe" w:date="2017-06-08T14:47:00Z"/>
          <w:rFonts w:asciiTheme="minorHAnsi" w:hAnsiTheme="minorHAnsi"/>
          <w:smallCaps w:val="0"/>
          <w:noProof/>
          <w:szCs w:val="22"/>
          <w:lang w:val="fr-FR"/>
        </w:rPr>
      </w:pPr>
      <w:ins w:id="13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fr-FR"/>
          </w:rPr>
          <w:t>2.4.6</w:t>
        </w:r>
        <w:r>
          <w:rPr>
            <w:rFonts w:asciiTheme="minorHAnsi" w:hAnsiTheme="minorHAnsi"/>
            <w:smallCaps w:val="0"/>
            <w:noProof/>
            <w:szCs w:val="22"/>
            <w:lang w:val="fr-FR"/>
          </w:rPr>
          <w:tab/>
        </w:r>
        <w:r w:rsidRPr="008B3040">
          <w:rPr>
            <w:rStyle w:val="Lienhypertexte"/>
            <w:noProof/>
            <w:lang w:val="fr-FR"/>
          </w:rPr>
          <w:t>N_CYCLE dimension variable group</w:t>
        </w:r>
        <w:r>
          <w:rPr>
            <w:noProof/>
            <w:webHidden/>
          </w:rPr>
          <w:tab/>
        </w:r>
        <w:r>
          <w:rPr>
            <w:noProof/>
            <w:webHidden/>
          </w:rPr>
          <w:fldChar w:fldCharType="begin"/>
        </w:r>
        <w:r>
          <w:rPr>
            <w:noProof/>
            <w:webHidden/>
          </w:rPr>
          <w:instrText xml:space="preserve"> PAGEREF _Toc484696602 \h </w:instrText>
        </w:r>
      </w:ins>
      <w:r>
        <w:rPr>
          <w:noProof/>
          <w:webHidden/>
        </w:rPr>
      </w:r>
      <w:r>
        <w:rPr>
          <w:noProof/>
          <w:webHidden/>
        </w:rPr>
        <w:fldChar w:fldCharType="separate"/>
      </w:r>
      <w:ins w:id="131" w:author="RANNOU Jean-Philippe" w:date="2017-06-08T14:47:00Z">
        <w:r>
          <w:rPr>
            <w:noProof/>
            <w:webHidden/>
          </w:rPr>
          <w:t>29</w:t>
        </w:r>
        <w:r>
          <w:rPr>
            <w:noProof/>
            <w:webHidden/>
          </w:rPr>
          <w:fldChar w:fldCharType="end"/>
        </w:r>
        <w:r w:rsidRPr="008B3040">
          <w:rPr>
            <w:rStyle w:val="Lienhypertexte"/>
            <w:noProof/>
          </w:rPr>
          <w:fldChar w:fldCharType="end"/>
        </w:r>
      </w:ins>
    </w:p>
    <w:p w14:paraId="34693144" w14:textId="77777777" w:rsidR="00797803" w:rsidRDefault="00797803">
      <w:pPr>
        <w:pStyle w:val="TM3"/>
        <w:tabs>
          <w:tab w:val="left" w:pos="660"/>
          <w:tab w:val="right" w:leader="dot" w:pos="9063"/>
        </w:tabs>
        <w:rPr>
          <w:ins w:id="132" w:author="RANNOU Jean-Philippe" w:date="2017-06-08T14:47:00Z"/>
          <w:rFonts w:asciiTheme="minorHAnsi" w:hAnsiTheme="minorHAnsi"/>
          <w:smallCaps w:val="0"/>
          <w:noProof/>
          <w:szCs w:val="22"/>
          <w:lang w:val="fr-FR"/>
        </w:rPr>
      </w:pPr>
      <w:ins w:id="13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2.4.7</w:t>
        </w:r>
        <w:r>
          <w:rPr>
            <w:rFonts w:asciiTheme="minorHAnsi" w:hAnsiTheme="minorHAnsi"/>
            <w:smallCaps w:val="0"/>
            <w:noProof/>
            <w:szCs w:val="22"/>
            <w:lang w:val="fr-FR"/>
          </w:rPr>
          <w:tab/>
        </w:r>
        <w:r w:rsidRPr="008B3040">
          <w:rPr>
            <w:rStyle w:val="Lienhypertexte"/>
            <w:noProof/>
            <w:lang w:val="en-US"/>
          </w:rPr>
          <w:t>History information</w:t>
        </w:r>
        <w:r>
          <w:rPr>
            <w:noProof/>
            <w:webHidden/>
          </w:rPr>
          <w:tab/>
        </w:r>
        <w:r>
          <w:rPr>
            <w:noProof/>
            <w:webHidden/>
          </w:rPr>
          <w:fldChar w:fldCharType="begin"/>
        </w:r>
        <w:r>
          <w:rPr>
            <w:noProof/>
            <w:webHidden/>
          </w:rPr>
          <w:instrText xml:space="preserve"> PAGEREF _Toc484696603 \h </w:instrText>
        </w:r>
      </w:ins>
      <w:r>
        <w:rPr>
          <w:noProof/>
          <w:webHidden/>
        </w:rPr>
      </w:r>
      <w:r>
        <w:rPr>
          <w:noProof/>
          <w:webHidden/>
        </w:rPr>
        <w:fldChar w:fldCharType="separate"/>
      </w:r>
      <w:ins w:id="134" w:author="RANNOU Jean-Philippe" w:date="2017-06-08T14:47:00Z">
        <w:r>
          <w:rPr>
            <w:noProof/>
            <w:webHidden/>
          </w:rPr>
          <w:t>30</w:t>
        </w:r>
        <w:r>
          <w:rPr>
            <w:noProof/>
            <w:webHidden/>
          </w:rPr>
          <w:fldChar w:fldCharType="end"/>
        </w:r>
        <w:r w:rsidRPr="008B3040">
          <w:rPr>
            <w:rStyle w:val="Lienhypertexte"/>
            <w:noProof/>
          </w:rPr>
          <w:fldChar w:fldCharType="end"/>
        </w:r>
      </w:ins>
    </w:p>
    <w:p w14:paraId="4293D6DE" w14:textId="77777777" w:rsidR="00797803" w:rsidRDefault="00797803">
      <w:pPr>
        <w:pStyle w:val="TM2"/>
        <w:tabs>
          <w:tab w:val="left" w:pos="495"/>
          <w:tab w:val="right" w:leader="dot" w:pos="9063"/>
        </w:tabs>
        <w:rPr>
          <w:ins w:id="135" w:author="RANNOU Jean-Philippe" w:date="2017-06-08T14:47:00Z"/>
          <w:rFonts w:asciiTheme="minorHAnsi" w:hAnsiTheme="minorHAnsi"/>
          <w:b w:val="0"/>
          <w:bCs w:val="0"/>
          <w:smallCaps w:val="0"/>
          <w:noProof/>
          <w:szCs w:val="22"/>
          <w:lang w:val="fr-FR"/>
        </w:rPr>
      </w:pPr>
      <w:ins w:id="13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w:t>
        </w:r>
        <w:r>
          <w:rPr>
            <w:rFonts w:asciiTheme="minorHAnsi" w:hAnsiTheme="minorHAnsi"/>
            <w:b w:val="0"/>
            <w:bCs w:val="0"/>
            <w:smallCaps w:val="0"/>
            <w:noProof/>
            <w:szCs w:val="22"/>
            <w:lang w:val="fr-FR"/>
          </w:rPr>
          <w:tab/>
        </w:r>
        <w:r w:rsidRPr="008B3040">
          <w:rPr>
            <w:rStyle w:val="Lienhypertexte"/>
            <w:noProof/>
            <w:lang w:val="en-US"/>
          </w:rPr>
          <w:t>File localization and naming</w:t>
        </w:r>
        <w:r>
          <w:rPr>
            <w:noProof/>
            <w:webHidden/>
          </w:rPr>
          <w:tab/>
        </w:r>
        <w:r>
          <w:rPr>
            <w:noProof/>
            <w:webHidden/>
          </w:rPr>
          <w:fldChar w:fldCharType="begin"/>
        </w:r>
        <w:r>
          <w:rPr>
            <w:noProof/>
            <w:webHidden/>
          </w:rPr>
          <w:instrText xml:space="preserve"> PAGEREF _Toc484696604 \h </w:instrText>
        </w:r>
      </w:ins>
      <w:r>
        <w:rPr>
          <w:noProof/>
          <w:webHidden/>
        </w:rPr>
      </w:r>
      <w:r>
        <w:rPr>
          <w:noProof/>
          <w:webHidden/>
        </w:rPr>
        <w:fldChar w:fldCharType="separate"/>
      </w:r>
      <w:ins w:id="137" w:author="RANNOU Jean-Philippe" w:date="2017-06-08T14:47:00Z">
        <w:r>
          <w:rPr>
            <w:noProof/>
            <w:webHidden/>
          </w:rPr>
          <w:t>32</w:t>
        </w:r>
        <w:r>
          <w:rPr>
            <w:noProof/>
            <w:webHidden/>
          </w:rPr>
          <w:fldChar w:fldCharType="end"/>
        </w:r>
        <w:r w:rsidRPr="008B3040">
          <w:rPr>
            <w:rStyle w:val="Lienhypertexte"/>
            <w:noProof/>
          </w:rPr>
          <w:fldChar w:fldCharType="end"/>
        </w:r>
      </w:ins>
    </w:p>
    <w:p w14:paraId="3CA6E255" w14:textId="77777777" w:rsidR="00797803" w:rsidRDefault="00797803">
      <w:pPr>
        <w:pStyle w:val="TM3"/>
        <w:tabs>
          <w:tab w:val="left" w:pos="660"/>
          <w:tab w:val="right" w:leader="dot" w:pos="9063"/>
        </w:tabs>
        <w:rPr>
          <w:ins w:id="138" w:author="RANNOU Jean-Philippe" w:date="2017-06-08T14:47:00Z"/>
          <w:rFonts w:asciiTheme="minorHAnsi" w:hAnsiTheme="minorHAnsi"/>
          <w:smallCaps w:val="0"/>
          <w:noProof/>
          <w:szCs w:val="22"/>
          <w:lang w:val="fr-FR"/>
        </w:rPr>
      </w:pPr>
      <w:ins w:id="13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2.5.1</w:t>
        </w:r>
        <w:r>
          <w:rPr>
            <w:rFonts w:asciiTheme="minorHAnsi" w:hAnsiTheme="minorHAnsi"/>
            <w:smallCaps w:val="0"/>
            <w:noProof/>
            <w:szCs w:val="22"/>
            <w:lang w:val="fr-FR"/>
          </w:rPr>
          <w:tab/>
        </w:r>
        <w:r w:rsidRPr="008B3040">
          <w:rPr>
            <w:rStyle w:val="Lienhypertexte"/>
            <w:noProof/>
            <w:lang w:val="en-US"/>
          </w:rPr>
          <w:t>Coriolis auxiliary files localization</w:t>
        </w:r>
        <w:r>
          <w:rPr>
            <w:noProof/>
            <w:webHidden/>
          </w:rPr>
          <w:tab/>
        </w:r>
        <w:r>
          <w:rPr>
            <w:noProof/>
            <w:webHidden/>
          </w:rPr>
          <w:fldChar w:fldCharType="begin"/>
        </w:r>
        <w:r>
          <w:rPr>
            <w:noProof/>
            <w:webHidden/>
          </w:rPr>
          <w:instrText xml:space="preserve"> PAGEREF _Toc484696605 \h </w:instrText>
        </w:r>
      </w:ins>
      <w:r>
        <w:rPr>
          <w:noProof/>
          <w:webHidden/>
        </w:rPr>
      </w:r>
      <w:r>
        <w:rPr>
          <w:noProof/>
          <w:webHidden/>
        </w:rPr>
        <w:fldChar w:fldCharType="separate"/>
      </w:r>
      <w:ins w:id="140" w:author="RANNOU Jean-Philippe" w:date="2017-06-08T14:47:00Z">
        <w:r>
          <w:rPr>
            <w:noProof/>
            <w:webHidden/>
          </w:rPr>
          <w:t>32</w:t>
        </w:r>
        <w:r>
          <w:rPr>
            <w:noProof/>
            <w:webHidden/>
          </w:rPr>
          <w:fldChar w:fldCharType="end"/>
        </w:r>
        <w:r w:rsidRPr="008B3040">
          <w:rPr>
            <w:rStyle w:val="Lienhypertexte"/>
            <w:noProof/>
          </w:rPr>
          <w:fldChar w:fldCharType="end"/>
        </w:r>
      </w:ins>
    </w:p>
    <w:p w14:paraId="6945AEFE" w14:textId="77777777" w:rsidR="00797803" w:rsidRDefault="00797803">
      <w:pPr>
        <w:pStyle w:val="TM3"/>
        <w:tabs>
          <w:tab w:val="left" w:pos="660"/>
          <w:tab w:val="right" w:leader="dot" w:pos="9063"/>
        </w:tabs>
        <w:rPr>
          <w:ins w:id="141" w:author="RANNOU Jean-Philippe" w:date="2017-06-08T14:47:00Z"/>
          <w:rFonts w:asciiTheme="minorHAnsi" w:hAnsiTheme="minorHAnsi"/>
          <w:smallCaps w:val="0"/>
          <w:noProof/>
          <w:szCs w:val="22"/>
          <w:lang w:val="fr-FR"/>
        </w:rPr>
      </w:pPr>
      <w:ins w:id="14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w:t>
        </w:r>
        <w:r>
          <w:rPr>
            <w:rFonts w:asciiTheme="minorHAnsi" w:hAnsiTheme="minorHAnsi"/>
            <w:smallCaps w:val="0"/>
            <w:noProof/>
            <w:szCs w:val="22"/>
            <w:lang w:val="fr-FR"/>
          </w:rPr>
          <w:tab/>
        </w:r>
        <w:r w:rsidRPr="008B3040">
          <w:rPr>
            <w:rStyle w:val="Lienhypertexte"/>
            <w:noProof/>
            <w:lang w:val="en-US"/>
          </w:rPr>
          <w:t>Coriolis auxiliary files naming convention</w:t>
        </w:r>
        <w:r>
          <w:rPr>
            <w:noProof/>
            <w:webHidden/>
          </w:rPr>
          <w:tab/>
        </w:r>
        <w:r>
          <w:rPr>
            <w:noProof/>
            <w:webHidden/>
          </w:rPr>
          <w:fldChar w:fldCharType="begin"/>
        </w:r>
        <w:r>
          <w:rPr>
            <w:noProof/>
            <w:webHidden/>
          </w:rPr>
          <w:instrText xml:space="preserve"> PAGEREF _Toc484696606 \h </w:instrText>
        </w:r>
      </w:ins>
      <w:r>
        <w:rPr>
          <w:noProof/>
          <w:webHidden/>
        </w:rPr>
      </w:r>
      <w:r>
        <w:rPr>
          <w:noProof/>
          <w:webHidden/>
        </w:rPr>
        <w:fldChar w:fldCharType="separate"/>
      </w:r>
      <w:ins w:id="143" w:author="RANNOU Jean-Philippe" w:date="2017-06-08T14:47:00Z">
        <w:r>
          <w:rPr>
            <w:noProof/>
            <w:webHidden/>
          </w:rPr>
          <w:t>32</w:t>
        </w:r>
        <w:r>
          <w:rPr>
            <w:noProof/>
            <w:webHidden/>
          </w:rPr>
          <w:fldChar w:fldCharType="end"/>
        </w:r>
        <w:r w:rsidRPr="008B3040">
          <w:rPr>
            <w:rStyle w:val="Lienhypertexte"/>
            <w:noProof/>
          </w:rPr>
          <w:fldChar w:fldCharType="end"/>
        </w:r>
      </w:ins>
    </w:p>
    <w:p w14:paraId="3157377E" w14:textId="77777777" w:rsidR="00797803" w:rsidRDefault="00797803">
      <w:pPr>
        <w:pStyle w:val="TM4"/>
        <w:tabs>
          <w:tab w:val="left" w:pos="825"/>
          <w:tab w:val="right" w:leader="dot" w:pos="9063"/>
        </w:tabs>
        <w:rPr>
          <w:ins w:id="144" w:author="RANNOU Jean-Philippe" w:date="2017-06-08T14:47:00Z"/>
          <w:rFonts w:asciiTheme="minorHAnsi" w:hAnsiTheme="minorHAnsi"/>
          <w:noProof/>
          <w:szCs w:val="22"/>
          <w:lang w:val="fr-FR"/>
        </w:rPr>
      </w:pPr>
      <w:ins w:id="14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2.5.2.1</w:t>
        </w:r>
        <w:r>
          <w:rPr>
            <w:rFonts w:asciiTheme="minorHAnsi" w:hAnsiTheme="minorHAnsi"/>
            <w:noProof/>
            <w:szCs w:val="22"/>
            <w:lang w:val="fr-FR"/>
          </w:rPr>
          <w:tab/>
        </w:r>
        <w:r w:rsidRPr="008B3040">
          <w:rPr>
            <w:rStyle w:val="Lienhypertexte"/>
            <w:noProof/>
            <w:lang w:val="en-US"/>
          </w:rPr>
          <w:t>Metadata file</w:t>
        </w:r>
        <w:r>
          <w:rPr>
            <w:noProof/>
            <w:webHidden/>
          </w:rPr>
          <w:tab/>
        </w:r>
        <w:r>
          <w:rPr>
            <w:noProof/>
            <w:webHidden/>
          </w:rPr>
          <w:fldChar w:fldCharType="begin"/>
        </w:r>
        <w:r>
          <w:rPr>
            <w:noProof/>
            <w:webHidden/>
          </w:rPr>
          <w:instrText xml:space="preserve"> PAGEREF _Toc484696607 \h </w:instrText>
        </w:r>
      </w:ins>
      <w:r>
        <w:rPr>
          <w:noProof/>
          <w:webHidden/>
        </w:rPr>
      </w:r>
      <w:r>
        <w:rPr>
          <w:noProof/>
          <w:webHidden/>
        </w:rPr>
        <w:fldChar w:fldCharType="separate"/>
      </w:r>
      <w:ins w:id="146" w:author="RANNOU Jean-Philippe" w:date="2017-06-08T14:47:00Z">
        <w:r>
          <w:rPr>
            <w:noProof/>
            <w:webHidden/>
          </w:rPr>
          <w:t>32</w:t>
        </w:r>
        <w:r>
          <w:rPr>
            <w:noProof/>
            <w:webHidden/>
          </w:rPr>
          <w:fldChar w:fldCharType="end"/>
        </w:r>
        <w:r w:rsidRPr="008B3040">
          <w:rPr>
            <w:rStyle w:val="Lienhypertexte"/>
            <w:noProof/>
          </w:rPr>
          <w:fldChar w:fldCharType="end"/>
        </w:r>
      </w:ins>
    </w:p>
    <w:p w14:paraId="79F8A1DB" w14:textId="77777777" w:rsidR="00797803" w:rsidRDefault="00797803">
      <w:pPr>
        <w:pStyle w:val="TM4"/>
        <w:tabs>
          <w:tab w:val="left" w:pos="825"/>
          <w:tab w:val="right" w:leader="dot" w:pos="9063"/>
        </w:tabs>
        <w:rPr>
          <w:ins w:id="147" w:author="RANNOU Jean-Philippe" w:date="2017-06-08T14:47:00Z"/>
          <w:rFonts w:asciiTheme="minorHAnsi" w:hAnsiTheme="minorHAnsi"/>
          <w:noProof/>
          <w:szCs w:val="22"/>
          <w:lang w:val="fr-FR"/>
        </w:rPr>
      </w:pPr>
      <w:ins w:id="14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2.5.2.2</w:t>
        </w:r>
        <w:r>
          <w:rPr>
            <w:rFonts w:asciiTheme="minorHAnsi" w:hAnsiTheme="minorHAnsi"/>
            <w:noProof/>
            <w:szCs w:val="22"/>
            <w:lang w:val="fr-FR"/>
          </w:rPr>
          <w:tab/>
        </w:r>
        <w:r w:rsidRPr="008B3040">
          <w:rPr>
            <w:rStyle w:val="Lienhypertexte"/>
            <w:noProof/>
            <w:lang w:val="en-US"/>
          </w:rPr>
          <w:t>Technical data file</w:t>
        </w:r>
        <w:r>
          <w:rPr>
            <w:noProof/>
            <w:webHidden/>
          </w:rPr>
          <w:tab/>
        </w:r>
        <w:r>
          <w:rPr>
            <w:noProof/>
            <w:webHidden/>
          </w:rPr>
          <w:fldChar w:fldCharType="begin"/>
        </w:r>
        <w:r>
          <w:rPr>
            <w:noProof/>
            <w:webHidden/>
          </w:rPr>
          <w:instrText xml:space="preserve"> PAGEREF _Toc484696608 \h </w:instrText>
        </w:r>
      </w:ins>
      <w:r>
        <w:rPr>
          <w:noProof/>
          <w:webHidden/>
        </w:rPr>
      </w:r>
      <w:r>
        <w:rPr>
          <w:noProof/>
          <w:webHidden/>
        </w:rPr>
        <w:fldChar w:fldCharType="separate"/>
      </w:r>
      <w:ins w:id="149" w:author="RANNOU Jean-Philippe" w:date="2017-06-08T14:47:00Z">
        <w:r>
          <w:rPr>
            <w:noProof/>
            <w:webHidden/>
          </w:rPr>
          <w:t>32</w:t>
        </w:r>
        <w:r>
          <w:rPr>
            <w:noProof/>
            <w:webHidden/>
          </w:rPr>
          <w:fldChar w:fldCharType="end"/>
        </w:r>
        <w:r w:rsidRPr="008B3040">
          <w:rPr>
            <w:rStyle w:val="Lienhypertexte"/>
            <w:noProof/>
          </w:rPr>
          <w:fldChar w:fldCharType="end"/>
        </w:r>
      </w:ins>
    </w:p>
    <w:p w14:paraId="52663A88" w14:textId="77777777" w:rsidR="00797803" w:rsidRDefault="00797803">
      <w:pPr>
        <w:pStyle w:val="TM4"/>
        <w:tabs>
          <w:tab w:val="left" w:pos="825"/>
          <w:tab w:val="right" w:leader="dot" w:pos="9063"/>
        </w:tabs>
        <w:rPr>
          <w:ins w:id="150" w:author="RANNOU Jean-Philippe" w:date="2017-06-08T14:47:00Z"/>
          <w:rFonts w:asciiTheme="minorHAnsi" w:hAnsiTheme="minorHAnsi"/>
          <w:noProof/>
          <w:szCs w:val="22"/>
          <w:lang w:val="fr-FR"/>
        </w:rPr>
      </w:pPr>
      <w:ins w:id="15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"_Toc484696609"</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2.5.2.3</w:t>
        </w:r>
        <w:r>
          <w:rPr>
            <w:rFonts w:asciiTheme="minorHAnsi" w:hAnsiTheme="minorHAnsi"/>
            <w:noProof/>
            <w:szCs w:val="22"/>
            <w:lang w:val="fr-FR"/>
          </w:rPr>
          <w:tab/>
        </w:r>
        <w:r w:rsidRPr="008B3040">
          <w:rPr>
            <w:rStyle w:val="Lienhypertexte"/>
            <w:noProof/>
            <w:lang w:val="en-US"/>
          </w:rPr>
          <w:t>Profile data files</w:t>
        </w:r>
        <w:r>
          <w:rPr>
            <w:noProof/>
            <w:webHidden/>
          </w:rPr>
          <w:tab/>
        </w:r>
        <w:r>
          <w:rPr>
            <w:noProof/>
            <w:webHidden/>
          </w:rPr>
          <w:fldChar w:fldCharType="begin"/>
        </w:r>
        <w:r>
          <w:rPr>
            <w:noProof/>
            <w:webHidden/>
          </w:rPr>
          <w:instrText xml:space="preserve"> PAGEREF _Toc484696609 \h </w:instrText>
        </w:r>
      </w:ins>
      <w:r>
        <w:rPr>
          <w:noProof/>
          <w:webHidden/>
        </w:rPr>
      </w:r>
      <w:r>
        <w:rPr>
          <w:noProof/>
          <w:webHidden/>
        </w:rPr>
        <w:fldChar w:fldCharType="separate"/>
      </w:r>
      <w:ins w:id="152" w:author="RANNOU Jean-Philippe" w:date="2017-06-08T14:47:00Z">
        <w:r>
          <w:rPr>
            <w:noProof/>
            <w:webHidden/>
          </w:rPr>
          <w:t>32</w:t>
        </w:r>
        <w:r>
          <w:rPr>
            <w:noProof/>
            <w:webHidden/>
          </w:rPr>
          <w:fldChar w:fldCharType="end"/>
        </w:r>
        <w:r w:rsidRPr="008B3040">
          <w:rPr>
            <w:rStyle w:val="Lienhypertexte"/>
            <w:noProof/>
          </w:rPr>
          <w:fldChar w:fldCharType="end"/>
        </w:r>
      </w:ins>
    </w:p>
    <w:p w14:paraId="36E04381" w14:textId="77777777" w:rsidR="00797803" w:rsidRDefault="00797803">
      <w:pPr>
        <w:pStyle w:val="TM4"/>
        <w:tabs>
          <w:tab w:val="left" w:pos="825"/>
          <w:tab w:val="right" w:leader="dot" w:pos="9063"/>
        </w:tabs>
        <w:rPr>
          <w:ins w:id="153" w:author="RANNOU Jean-Philippe" w:date="2017-06-08T14:47:00Z"/>
          <w:rFonts w:asciiTheme="minorHAnsi" w:hAnsiTheme="minorHAnsi"/>
          <w:noProof/>
          <w:szCs w:val="22"/>
          <w:lang w:val="fr-FR"/>
        </w:rPr>
      </w:pPr>
      <w:ins w:id="15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"_Toc484696610"</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2.5.2.4</w:t>
        </w:r>
        <w:r>
          <w:rPr>
            <w:rFonts w:asciiTheme="minorHAnsi" w:hAnsiTheme="minorHAnsi"/>
            <w:noProof/>
            <w:szCs w:val="22"/>
            <w:lang w:val="fr-FR"/>
          </w:rPr>
          <w:tab/>
        </w:r>
        <w:r w:rsidRPr="008B3040">
          <w:rPr>
            <w:rStyle w:val="Lienhypertexte"/>
            <w:noProof/>
            <w:lang w:val="en-US"/>
          </w:rPr>
          <w:t>Trajectory data file</w:t>
        </w:r>
        <w:r>
          <w:rPr>
            <w:noProof/>
            <w:webHidden/>
          </w:rPr>
          <w:tab/>
        </w:r>
        <w:r>
          <w:rPr>
            <w:noProof/>
            <w:webHidden/>
          </w:rPr>
          <w:fldChar w:fldCharType="begin"/>
        </w:r>
        <w:r>
          <w:rPr>
            <w:noProof/>
            <w:webHidden/>
          </w:rPr>
          <w:instrText xml:space="preserve"> PAGEREF _Toc484696610 \h </w:instrText>
        </w:r>
      </w:ins>
      <w:r>
        <w:rPr>
          <w:noProof/>
          <w:webHidden/>
        </w:rPr>
      </w:r>
      <w:r>
        <w:rPr>
          <w:noProof/>
          <w:webHidden/>
        </w:rPr>
        <w:fldChar w:fldCharType="separate"/>
      </w:r>
      <w:ins w:id="155" w:author="RANNOU Jean-Philippe" w:date="2017-06-08T14:47:00Z">
        <w:r>
          <w:rPr>
            <w:noProof/>
            <w:webHidden/>
          </w:rPr>
          <w:t>32</w:t>
        </w:r>
        <w:r>
          <w:rPr>
            <w:noProof/>
            <w:webHidden/>
          </w:rPr>
          <w:fldChar w:fldCharType="end"/>
        </w:r>
        <w:r w:rsidRPr="008B3040">
          <w:rPr>
            <w:rStyle w:val="Lienhypertexte"/>
            <w:noProof/>
          </w:rPr>
          <w:fldChar w:fldCharType="end"/>
        </w:r>
      </w:ins>
    </w:p>
    <w:p w14:paraId="548A8C5F" w14:textId="77777777" w:rsidR="00797803" w:rsidRDefault="00797803">
      <w:pPr>
        <w:pStyle w:val="TM1"/>
        <w:tabs>
          <w:tab w:val="left" w:pos="330"/>
          <w:tab w:val="right" w:leader="dot" w:pos="9063"/>
        </w:tabs>
        <w:rPr>
          <w:ins w:id="156" w:author="RANNOU Jean-Philippe" w:date="2017-06-08T14:47:00Z"/>
          <w:rFonts w:asciiTheme="minorHAnsi" w:hAnsiTheme="minorHAnsi"/>
          <w:b w:val="0"/>
          <w:bCs w:val="0"/>
          <w:caps w:val="0"/>
          <w:noProof/>
          <w:szCs w:val="22"/>
          <w:u w:val="none"/>
          <w:lang w:val="fr-FR"/>
        </w:rPr>
      </w:pPr>
      <w:ins w:id="15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"_Toc484696611"</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w:t>
        </w:r>
        <w:r>
          <w:rPr>
            <w:rFonts w:asciiTheme="minorHAnsi" w:hAnsiTheme="minorHAnsi"/>
            <w:b w:val="0"/>
            <w:bCs w:val="0"/>
            <w:caps w:val="0"/>
            <w:noProof/>
            <w:szCs w:val="22"/>
            <w:u w:val="none"/>
            <w:lang w:val="fr-FR"/>
          </w:rPr>
          <w:tab/>
        </w:r>
        <w:r w:rsidRPr="008B3040">
          <w:rPr>
            <w:rStyle w:val="Lienhypertexte"/>
            <w:noProof/>
            <w:lang w:val="en-US"/>
          </w:rPr>
          <w:t>Reference tables</w:t>
        </w:r>
        <w:r>
          <w:rPr>
            <w:noProof/>
            <w:webHidden/>
          </w:rPr>
          <w:tab/>
        </w:r>
        <w:r>
          <w:rPr>
            <w:noProof/>
            <w:webHidden/>
          </w:rPr>
          <w:fldChar w:fldCharType="begin"/>
        </w:r>
        <w:r>
          <w:rPr>
            <w:noProof/>
            <w:webHidden/>
          </w:rPr>
          <w:instrText xml:space="preserve"> PAGEREF _Toc484696611 \h </w:instrText>
        </w:r>
      </w:ins>
      <w:r>
        <w:rPr>
          <w:noProof/>
          <w:webHidden/>
        </w:rPr>
      </w:r>
      <w:r>
        <w:rPr>
          <w:noProof/>
          <w:webHidden/>
        </w:rPr>
        <w:fldChar w:fldCharType="separate"/>
      </w:r>
      <w:ins w:id="158" w:author="RANNOU Jean-Philippe" w:date="2017-06-08T14:47:00Z">
        <w:r>
          <w:rPr>
            <w:noProof/>
            <w:webHidden/>
          </w:rPr>
          <w:t>33</w:t>
        </w:r>
        <w:r>
          <w:rPr>
            <w:noProof/>
            <w:webHidden/>
          </w:rPr>
          <w:fldChar w:fldCharType="end"/>
        </w:r>
        <w:r w:rsidRPr="008B3040">
          <w:rPr>
            <w:rStyle w:val="Lienhypertexte"/>
            <w:noProof/>
          </w:rPr>
          <w:fldChar w:fldCharType="end"/>
        </w:r>
      </w:ins>
    </w:p>
    <w:p w14:paraId="6237F08D" w14:textId="77777777" w:rsidR="00797803" w:rsidRDefault="00797803">
      <w:pPr>
        <w:pStyle w:val="TM2"/>
        <w:tabs>
          <w:tab w:val="left" w:pos="495"/>
          <w:tab w:val="right" w:leader="dot" w:pos="9063"/>
        </w:tabs>
        <w:rPr>
          <w:ins w:id="159" w:author="RANNOU Jean-Philippe" w:date="2017-06-08T14:47:00Z"/>
          <w:rFonts w:asciiTheme="minorHAnsi" w:hAnsiTheme="minorHAnsi"/>
          <w:b w:val="0"/>
          <w:bCs w:val="0"/>
          <w:smallCaps w:val="0"/>
          <w:noProof/>
          <w:szCs w:val="22"/>
          <w:lang w:val="fr-FR"/>
        </w:rPr>
      </w:pPr>
      <w:ins w:id="16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"_Toc484696612"</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3.1</w:t>
        </w:r>
        <w:r>
          <w:rPr>
            <w:rFonts w:asciiTheme="minorHAnsi" w:hAnsiTheme="minorHAnsi"/>
            <w:b w:val="0"/>
            <w:bCs w:val="0"/>
            <w:smallCaps w:val="0"/>
            <w:noProof/>
            <w:szCs w:val="22"/>
            <w:lang w:val="fr-FR"/>
          </w:rPr>
          <w:tab/>
        </w:r>
        <w:r w:rsidRPr="008B3040">
          <w:rPr>
            <w:rStyle w:val="Lienhypertexte"/>
            <w:noProof/>
            <w:lang w:val="en-US"/>
          </w:rPr>
          <w:t>Reference table AUX_1: data type</w:t>
        </w:r>
        <w:r>
          <w:rPr>
            <w:noProof/>
            <w:webHidden/>
          </w:rPr>
          <w:tab/>
        </w:r>
        <w:r>
          <w:rPr>
            <w:noProof/>
            <w:webHidden/>
          </w:rPr>
          <w:fldChar w:fldCharType="begin"/>
        </w:r>
        <w:r>
          <w:rPr>
            <w:noProof/>
            <w:webHidden/>
          </w:rPr>
          <w:instrText xml:space="preserve"> PAGEREF _Toc484696612 \h </w:instrText>
        </w:r>
      </w:ins>
      <w:r>
        <w:rPr>
          <w:noProof/>
          <w:webHidden/>
        </w:rPr>
      </w:r>
      <w:r>
        <w:rPr>
          <w:noProof/>
          <w:webHidden/>
        </w:rPr>
        <w:fldChar w:fldCharType="separate"/>
      </w:r>
      <w:ins w:id="161" w:author="RANNOU Jean-Philippe" w:date="2017-06-08T14:47:00Z">
        <w:r>
          <w:rPr>
            <w:noProof/>
            <w:webHidden/>
          </w:rPr>
          <w:t>33</w:t>
        </w:r>
        <w:r>
          <w:rPr>
            <w:noProof/>
            <w:webHidden/>
          </w:rPr>
          <w:fldChar w:fldCharType="end"/>
        </w:r>
        <w:r w:rsidRPr="008B3040">
          <w:rPr>
            <w:rStyle w:val="Lienhypertexte"/>
            <w:noProof/>
          </w:rPr>
          <w:fldChar w:fldCharType="end"/>
        </w:r>
      </w:ins>
    </w:p>
    <w:p w14:paraId="17143B79" w14:textId="77777777" w:rsidR="00797803" w:rsidRDefault="00797803">
      <w:pPr>
        <w:pStyle w:val="TM2"/>
        <w:tabs>
          <w:tab w:val="left" w:pos="495"/>
          <w:tab w:val="right" w:leader="dot" w:pos="9063"/>
        </w:tabs>
        <w:rPr>
          <w:ins w:id="162" w:author="RANNOU Jean-Philippe" w:date="2017-06-08T14:47:00Z"/>
          <w:rFonts w:asciiTheme="minorHAnsi" w:hAnsiTheme="minorHAnsi"/>
          <w:b w:val="0"/>
          <w:bCs w:val="0"/>
          <w:smallCaps w:val="0"/>
          <w:noProof/>
          <w:szCs w:val="22"/>
          <w:lang w:val="fr-FR"/>
        </w:rPr>
      </w:pPr>
      <w:ins w:id="16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"_Toc484696613"</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3.2</w:t>
        </w:r>
        <w:r>
          <w:rPr>
            <w:rFonts w:asciiTheme="minorHAnsi" w:hAnsiTheme="minorHAnsi"/>
            <w:b w:val="0"/>
            <w:bCs w:val="0"/>
            <w:smallCaps w:val="0"/>
            <w:noProof/>
            <w:szCs w:val="22"/>
            <w:lang w:val="fr-FR"/>
          </w:rPr>
          <w:tab/>
        </w:r>
        <w:r w:rsidRPr="008B3040">
          <w:rPr>
            <w:rStyle w:val="Lienhypertexte"/>
            <w:noProof/>
            <w:lang w:val="en-US"/>
          </w:rPr>
          <w:t>Reference table AUX_3: parameter code table</w:t>
        </w:r>
        <w:r>
          <w:rPr>
            <w:noProof/>
            <w:webHidden/>
          </w:rPr>
          <w:tab/>
        </w:r>
        <w:r>
          <w:rPr>
            <w:noProof/>
            <w:webHidden/>
          </w:rPr>
          <w:fldChar w:fldCharType="begin"/>
        </w:r>
        <w:r>
          <w:rPr>
            <w:noProof/>
            <w:webHidden/>
          </w:rPr>
          <w:instrText xml:space="preserve"> PAGEREF _Toc484696613 \h </w:instrText>
        </w:r>
      </w:ins>
      <w:r>
        <w:rPr>
          <w:noProof/>
          <w:webHidden/>
        </w:rPr>
      </w:r>
      <w:r>
        <w:rPr>
          <w:noProof/>
          <w:webHidden/>
        </w:rPr>
        <w:fldChar w:fldCharType="separate"/>
      </w:r>
      <w:ins w:id="164" w:author="RANNOU Jean-Philippe" w:date="2017-06-08T14:47:00Z">
        <w:r>
          <w:rPr>
            <w:noProof/>
            <w:webHidden/>
          </w:rPr>
          <w:t>33</w:t>
        </w:r>
        <w:r>
          <w:rPr>
            <w:noProof/>
            <w:webHidden/>
          </w:rPr>
          <w:fldChar w:fldCharType="end"/>
        </w:r>
        <w:r w:rsidRPr="008B3040">
          <w:rPr>
            <w:rStyle w:val="Lienhypertexte"/>
            <w:noProof/>
          </w:rPr>
          <w:fldChar w:fldCharType="end"/>
        </w:r>
      </w:ins>
    </w:p>
    <w:p w14:paraId="7E3A5A29" w14:textId="77777777" w:rsidR="00797803" w:rsidRDefault="00797803">
      <w:pPr>
        <w:pStyle w:val="TM3"/>
        <w:tabs>
          <w:tab w:val="left" w:pos="660"/>
          <w:tab w:val="right" w:leader="dot" w:pos="9063"/>
        </w:tabs>
        <w:rPr>
          <w:ins w:id="165" w:author="RANNOU Jean-Philippe" w:date="2017-06-08T14:47:00Z"/>
          <w:rFonts w:asciiTheme="minorHAnsi" w:hAnsiTheme="minorHAnsi"/>
          <w:smallCaps w:val="0"/>
          <w:noProof/>
          <w:szCs w:val="22"/>
          <w:lang w:val="fr-FR"/>
        </w:rPr>
      </w:pPr>
      <w:ins w:id="16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"_Toc484696614"</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3.2.1</w:t>
        </w:r>
        <w:r>
          <w:rPr>
            <w:rFonts w:asciiTheme="minorHAnsi" w:hAnsiTheme="minorHAnsi"/>
            <w:smallCaps w:val="0"/>
            <w:noProof/>
            <w:szCs w:val="22"/>
            <w:lang w:val="fr-FR"/>
          </w:rPr>
          <w:tab/>
        </w:r>
        <w:r w:rsidRPr="008B3040">
          <w:rPr>
            <w:rStyle w:val="Lienhypertexte"/>
            <w:noProof/>
            <w:lang w:val="en-US"/>
          </w:rPr>
          <w:t>Reference table AUX_3a: sensor parameter code table</w:t>
        </w:r>
        <w:r>
          <w:rPr>
            <w:noProof/>
            <w:webHidden/>
          </w:rPr>
          <w:tab/>
        </w:r>
        <w:r>
          <w:rPr>
            <w:noProof/>
            <w:webHidden/>
          </w:rPr>
          <w:fldChar w:fldCharType="begin"/>
        </w:r>
        <w:r>
          <w:rPr>
            <w:noProof/>
            <w:webHidden/>
          </w:rPr>
          <w:instrText xml:space="preserve"> PAGEREF _Toc484696614 \h </w:instrText>
        </w:r>
      </w:ins>
      <w:r>
        <w:rPr>
          <w:noProof/>
          <w:webHidden/>
        </w:rPr>
      </w:r>
      <w:r>
        <w:rPr>
          <w:noProof/>
          <w:webHidden/>
        </w:rPr>
        <w:fldChar w:fldCharType="separate"/>
      </w:r>
      <w:ins w:id="167" w:author="RANNOU Jean-Philippe" w:date="2017-06-08T14:47:00Z">
        <w:r>
          <w:rPr>
            <w:noProof/>
            <w:webHidden/>
          </w:rPr>
          <w:t>33</w:t>
        </w:r>
        <w:r>
          <w:rPr>
            <w:noProof/>
            <w:webHidden/>
          </w:rPr>
          <w:fldChar w:fldCharType="end"/>
        </w:r>
        <w:r w:rsidRPr="008B3040">
          <w:rPr>
            <w:rStyle w:val="Lienhypertexte"/>
            <w:noProof/>
          </w:rPr>
          <w:fldChar w:fldCharType="end"/>
        </w:r>
      </w:ins>
    </w:p>
    <w:p w14:paraId="1FA1C27E" w14:textId="77777777" w:rsidR="00797803" w:rsidRDefault="00797803">
      <w:pPr>
        <w:pStyle w:val="TM3"/>
        <w:tabs>
          <w:tab w:val="left" w:pos="660"/>
          <w:tab w:val="right" w:leader="dot" w:pos="9063"/>
        </w:tabs>
        <w:rPr>
          <w:ins w:id="168" w:author="RANNOU Jean-Philippe" w:date="2017-06-08T14:47:00Z"/>
          <w:rFonts w:asciiTheme="minorHAnsi" w:hAnsiTheme="minorHAnsi"/>
          <w:smallCaps w:val="0"/>
          <w:noProof/>
          <w:szCs w:val="22"/>
          <w:lang w:val="fr-FR"/>
        </w:rPr>
      </w:pPr>
      <w:ins w:id="16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"_Toc484696615"</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3.2.2</w:t>
        </w:r>
        <w:r>
          <w:rPr>
            <w:rFonts w:asciiTheme="minorHAnsi" w:hAnsiTheme="minorHAnsi"/>
            <w:smallCaps w:val="0"/>
            <w:noProof/>
            <w:szCs w:val="22"/>
            <w:lang w:val="fr-FR"/>
          </w:rPr>
          <w:tab/>
        </w:r>
        <w:r w:rsidRPr="008B3040">
          <w:rPr>
            <w:rStyle w:val="Lienhypertexte"/>
            <w:noProof/>
            <w:lang w:val="en-US"/>
          </w:rPr>
          <w:t>Reference table AUX_3b: technical parameter code table</w:t>
        </w:r>
        <w:r>
          <w:rPr>
            <w:noProof/>
            <w:webHidden/>
          </w:rPr>
          <w:tab/>
        </w:r>
        <w:r>
          <w:rPr>
            <w:noProof/>
            <w:webHidden/>
          </w:rPr>
          <w:fldChar w:fldCharType="begin"/>
        </w:r>
        <w:r>
          <w:rPr>
            <w:noProof/>
            <w:webHidden/>
          </w:rPr>
          <w:instrText xml:space="preserve"> PAGEREF _Toc484696615 \h </w:instrText>
        </w:r>
      </w:ins>
      <w:r>
        <w:rPr>
          <w:noProof/>
          <w:webHidden/>
        </w:rPr>
      </w:r>
      <w:r>
        <w:rPr>
          <w:noProof/>
          <w:webHidden/>
        </w:rPr>
        <w:fldChar w:fldCharType="separate"/>
      </w:r>
      <w:ins w:id="170" w:author="RANNOU Jean-Philippe" w:date="2017-06-08T14:47:00Z">
        <w:r>
          <w:rPr>
            <w:noProof/>
            <w:webHidden/>
          </w:rPr>
          <w:t>33</w:t>
        </w:r>
        <w:r>
          <w:rPr>
            <w:noProof/>
            <w:webHidden/>
          </w:rPr>
          <w:fldChar w:fldCharType="end"/>
        </w:r>
        <w:r w:rsidRPr="008B3040">
          <w:rPr>
            <w:rStyle w:val="Lienhypertexte"/>
            <w:noProof/>
          </w:rPr>
          <w:fldChar w:fldCharType="end"/>
        </w:r>
      </w:ins>
    </w:p>
    <w:p w14:paraId="1BAF2F52" w14:textId="77777777" w:rsidR="00797803" w:rsidRDefault="00797803">
      <w:pPr>
        <w:pStyle w:val="TM2"/>
        <w:tabs>
          <w:tab w:val="left" w:pos="495"/>
          <w:tab w:val="right" w:leader="dot" w:pos="9063"/>
        </w:tabs>
        <w:rPr>
          <w:ins w:id="171" w:author="RANNOU Jean-Philippe" w:date="2017-06-08T14:47:00Z"/>
          <w:rFonts w:asciiTheme="minorHAnsi" w:hAnsiTheme="minorHAnsi"/>
          <w:b w:val="0"/>
          <w:bCs w:val="0"/>
          <w:smallCaps w:val="0"/>
          <w:noProof/>
          <w:szCs w:val="22"/>
          <w:lang w:val="fr-FR"/>
        </w:rPr>
      </w:pPr>
      <w:ins w:id="17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"_Toc484696616"</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3.3</w:t>
        </w:r>
        <w:r>
          <w:rPr>
            <w:rFonts w:asciiTheme="minorHAnsi" w:hAnsiTheme="minorHAnsi"/>
            <w:b w:val="0"/>
            <w:bCs w:val="0"/>
            <w:smallCaps w:val="0"/>
            <w:noProof/>
            <w:szCs w:val="22"/>
            <w:lang w:val="fr-FR"/>
          </w:rPr>
          <w:tab/>
        </w:r>
        <w:r w:rsidRPr="008B3040">
          <w:rPr>
            <w:rStyle w:val="Lienhypertexte"/>
            <w:noProof/>
            <w:lang w:val="en-US"/>
          </w:rPr>
          <w:t>Reference Table AUX_25: SENSOR</w:t>
        </w:r>
        <w:r>
          <w:rPr>
            <w:noProof/>
            <w:webHidden/>
          </w:rPr>
          <w:tab/>
        </w:r>
        <w:r>
          <w:rPr>
            <w:noProof/>
            <w:webHidden/>
          </w:rPr>
          <w:fldChar w:fldCharType="begin"/>
        </w:r>
        <w:r>
          <w:rPr>
            <w:noProof/>
            <w:webHidden/>
          </w:rPr>
          <w:instrText xml:space="preserve"> PAGEREF _Toc484696616 \h </w:instrText>
        </w:r>
      </w:ins>
      <w:r>
        <w:rPr>
          <w:noProof/>
          <w:webHidden/>
        </w:rPr>
      </w:r>
      <w:r>
        <w:rPr>
          <w:noProof/>
          <w:webHidden/>
        </w:rPr>
        <w:fldChar w:fldCharType="separate"/>
      </w:r>
      <w:ins w:id="173" w:author="RANNOU Jean-Philippe" w:date="2017-06-08T14:47:00Z">
        <w:r>
          <w:rPr>
            <w:noProof/>
            <w:webHidden/>
          </w:rPr>
          <w:t>33</w:t>
        </w:r>
        <w:r>
          <w:rPr>
            <w:noProof/>
            <w:webHidden/>
          </w:rPr>
          <w:fldChar w:fldCharType="end"/>
        </w:r>
        <w:r w:rsidRPr="008B3040">
          <w:rPr>
            <w:rStyle w:val="Lienhypertexte"/>
            <w:noProof/>
          </w:rPr>
          <w:fldChar w:fldCharType="end"/>
        </w:r>
      </w:ins>
    </w:p>
    <w:p w14:paraId="2AB72492" w14:textId="77777777" w:rsidR="00797803" w:rsidRDefault="00797803">
      <w:pPr>
        <w:pStyle w:val="TM2"/>
        <w:tabs>
          <w:tab w:val="left" w:pos="495"/>
          <w:tab w:val="right" w:leader="dot" w:pos="9063"/>
        </w:tabs>
        <w:rPr>
          <w:ins w:id="174" w:author="RANNOU Jean-Philippe" w:date="2017-06-08T14:47:00Z"/>
          <w:rFonts w:asciiTheme="minorHAnsi" w:hAnsiTheme="minorHAnsi"/>
          <w:b w:val="0"/>
          <w:bCs w:val="0"/>
          <w:smallCaps w:val="0"/>
          <w:noProof/>
          <w:szCs w:val="22"/>
          <w:lang w:val="fr-FR"/>
        </w:rPr>
      </w:pPr>
      <w:ins w:id="17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"_Toc484696617"</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3.4</w:t>
        </w:r>
        <w:r>
          <w:rPr>
            <w:rFonts w:asciiTheme="minorHAnsi" w:hAnsiTheme="minorHAnsi"/>
            <w:b w:val="0"/>
            <w:bCs w:val="0"/>
            <w:smallCaps w:val="0"/>
            <w:noProof/>
            <w:szCs w:val="22"/>
            <w:lang w:val="fr-FR"/>
          </w:rPr>
          <w:tab/>
        </w:r>
        <w:r w:rsidRPr="008B3040">
          <w:rPr>
            <w:rStyle w:val="Lienhypertexte"/>
            <w:noProof/>
            <w:lang w:val="en-US"/>
          </w:rPr>
          <w:t>Reference Table AUX_26: SENSOR_MAKER</w:t>
        </w:r>
        <w:r>
          <w:rPr>
            <w:noProof/>
            <w:webHidden/>
          </w:rPr>
          <w:tab/>
        </w:r>
        <w:r>
          <w:rPr>
            <w:noProof/>
            <w:webHidden/>
          </w:rPr>
          <w:fldChar w:fldCharType="begin"/>
        </w:r>
        <w:r>
          <w:rPr>
            <w:noProof/>
            <w:webHidden/>
          </w:rPr>
          <w:instrText xml:space="preserve"> PAGEREF _Toc484696617 \h </w:instrText>
        </w:r>
      </w:ins>
      <w:r>
        <w:rPr>
          <w:noProof/>
          <w:webHidden/>
        </w:rPr>
      </w:r>
      <w:r>
        <w:rPr>
          <w:noProof/>
          <w:webHidden/>
        </w:rPr>
        <w:fldChar w:fldCharType="separate"/>
      </w:r>
      <w:ins w:id="176" w:author="RANNOU Jean-Philippe" w:date="2017-06-08T14:47:00Z">
        <w:r>
          <w:rPr>
            <w:noProof/>
            <w:webHidden/>
          </w:rPr>
          <w:t>34</w:t>
        </w:r>
        <w:r>
          <w:rPr>
            <w:noProof/>
            <w:webHidden/>
          </w:rPr>
          <w:fldChar w:fldCharType="end"/>
        </w:r>
        <w:r w:rsidRPr="008B3040">
          <w:rPr>
            <w:rStyle w:val="Lienhypertexte"/>
            <w:noProof/>
          </w:rPr>
          <w:fldChar w:fldCharType="end"/>
        </w:r>
      </w:ins>
    </w:p>
    <w:p w14:paraId="4F02CF54" w14:textId="77777777" w:rsidR="00797803" w:rsidRDefault="00797803">
      <w:pPr>
        <w:pStyle w:val="TM2"/>
        <w:tabs>
          <w:tab w:val="left" w:pos="495"/>
          <w:tab w:val="right" w:leader="dot" w:pos="9063"/>
        </w:tabs>
        <w:rPr>
          <w:ins w:id="177" w:author="RANNOU Jean-Philippe" w:date="2017-06-08T14:47:00Z"/>
          <w:rFonts w:asciiTheme="minorHAnsi" w:hAnsiTheme="minorHAnsi"/>
          <w:b w:val="0"/>
          <w:bCs w:val="0"/>
          <w:smallCaps w:val="0"/>
          <w:noProof/>
          <w:szCs w:val="22"/>
          <w:lang w:val="fr-FR"/>
        </w:rPr>
      </w:pPr>
      <w:ins w:id="17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"_Toc484696618"</w:instrText>
        </w:r>
        <w:r w:rsidRPr="008B3040">
          <w:rPr>
            <w:rStyle w:val="Lienhypertexte"/>
            <w:noProof/>
          </w:rPr>
          <w:instrText xml:space="preserve"> </w:instrText>
        </w:r>
        <w:r w:rsidRPr="008B3040">
          <w:rPr>
            <w:rStyle w:val="Lienhypertexte"/>
            <w:noProof/>
          </w:rPr>
          <w:fldChar w:fldCharType="separate"/>
        </w:r>
        <w:r w:rsidRPr="008B3040">
          <w:rPr>
            <w:rStyle w:val="Lienhypertexte"/>
            <w:noProof/>
            <w:lang w:val="en-US"/>
          </w:rPr>
          <w:t>3.5</w:t>
        </w:r>
        <w:r>
          <w:rPr>
            <w:rFonts w:asciiTheme="minorHAnsi" w:hAnsiTheme="minorHAnsi"/>
            <w:b w:val="0"/>
            <w:bCs w:val="0"/>
            <w:smallCaps w:val="0"/>
            <w:noProof/>
            <w:szCs w:val="22"/>
            <w:lang w:val="fr-FR"/>
          </w:rPr>
          <w:tab/>
        </w:r>
        <w:r w:rsidRPr="008B3040">
          <w:rPr>
            <w:rStyle w:val="Lienhypertexte"/>
            <w:noProof/>
            <w:lang w:val="en-US"/>
          </w:rPr>
          <w:t>Reference Table AUX_27: SENSOR_MODEL</w:t>
        </w:r>
        <w:r>
          <w:rPr>
            <w:noProof/>
            <w:webHidden/>
          </w:rPr>
          <w:tab/>
        </w:r>
        <w:r>
          <w:rPr>
            <w:noProof/>
            <w:webHidden/>
          </w:rPr>
          <w:fldChar w:fldCharType="begin"/>
        </w:r>
        <w:r>
          <w:rPr>
            <w:noProof/>
            <w:webHidden/>
          </w:rPr>
          <w:instrText xml:space="preserve"> PAGEREF _Toc484696618 \h </w:instrText>
        </w:r>
      </w:ins>
      <w:r>
        <w:rPr>
          <w:noProof/>
          <w:webHidden/>
        </w:rPr>
      </w:r>
      <w:r>
        <w:rPr>
          <w:noProof/>
          <w:webHidden/>
        </w:rPr>
        <w:fldChar w:fldCharType="separate"/>
      </w:r>
      <w:ins w:id="179" w:author="RANNOU Jean-Philippe" w:date="2017-06-08T14:47:00Z">
        <w:r>
          <w:rPr>
            <w:noProof/>
            <w:webHidden/>
          </w:rPr>
          <w:t>34</w:t>
        </w:r>
        <w:r>
          <w:rPr>
            <w:noProof/>
            <w:webHidden/>
          </w:rPr>
          <w:fldChar w:fldCharType="end"/>
        </w:r>
        <w:r w:rsidRPr="008B3040">
          <w:rPr>
            <w:rStyle w:val="Lienhypertexte"/>
            <w:noProof/>
          </w:rPr>
          <w:fldChar w:fldCharType="end"/>
        </w:r>
      </w:ins>
    </w:p>
    <w:p w14:paraId="7EDA37D9" w14:textId="77777777" w:rsidR="00C55189" w:rsidDel="00797803" w:rsidRDefault="00C55189">
      <w:pPr>
        <w:pStyle w:val="TM1"/>
        <w:tabs>
          <w:tab w:val="left" w:pos="330"/>
          <w:tab w:val="right" w:leader="dot" w:pos="9063"/>
        </w:tabs>
        <w:rPr>
          <w:del w:id="180" w:author="RANNOU Jean-Philippe" w:date="2017-06-08T14:47:00Z"/>
          <w:rFonts w:asciiTheme="minorHAnsi" w:hAnsiTheme="minorHAnsi"/>
          <w:b w:val="0"/>
          <w:bCs w:val="0"/>
          <w:caps w:val="0"/>
          <w:noProof/>
          <w:szCs w:val="22"/>
          <w:u w:val="none"/>
          <w:lang w:val="fr-FR"/>
        </w:rPr>
      </w:pPr>
      <w:del w:id="181" w:author="RANNOU Jean-Philippe" w:date="2017-06-08T14:47:00Z">
        <w:r w:rsidRPr="00797803" w:rsidDel="00797803">
          <w:rPr>
            <w:rPrChange w:id="182" w:author="RANNOU Jean-Philippe" w:date="2017-06-08T14:47:00Z">
              <w:rPr>
                <w:rStyle w:val="Lienhypertexte"/>
                <w:noProof/>
                <w:lang w:val="en-US"/>
              </w:rPr>
            </w:rPrChange>
          </w:rPr>
          <w:delText>1</w:delText>
        </w:r>
        <w:r w:rsidDel="00797803">
          <w:rPr>
            <w:rFonts w:asciiTheme="minorHAnsi" w:hAnsiTheme="minorHAnsi"/>
            <w:b w:val="0"/>
            <w:bCs w:val="0"/>
            <w:caps w:val="0"/>
            <w:noProof/>
            <w:szCs w:val="22"/>
            <w:u w:val="none"/>
            <w:lang w:val="fr-FR"/>
          </w:rPr>
          <w:tab/>
        </w:r>
        <w:r w:rsidRPr="00797803" w:rsidDel="00797803">
          <w:rPr>
            <w:rPrChange w:id="183" w:author="RANNOU Jean-Philippe" w:date="2017-06-08T14:47:00Z">
              <w:rPr>
                <w:rStyle w:val="Lienhypertexte"/>
                <w:noProof/>
                <w:lang w:val="en-US"/>
              </w:rPr>
            </w:rPrChange>
          </w:rPr>
          <w:delText>Introduction</w:delText>
        </w:r>
        <w:r w:rsidDel="00797803">
          <w:rPr>
            <w:noProof/>
            <w:webHidden/>
          </w:rPr>
          <w:tab/>
          <w:delText>6</w:delText>
        </w:r>
      </w:del>
    </w:p>
    <w:p w14:paraId="149D892E" w14:textId="77777777" w:rsidR="00C55189" w:rsidDel="00797803" w:rsidRDefault="00C55189">
      <w:pPr>
        <w:pStyle w:val="TM1"/>
        <w:tabs>
          <w:tab w:val="left" w:pos="330"/>
          <w:tab w:val="right" w:leader="dot" w:pos="9063"/>
        </w:tabs>
        <w:rPr>
          <w:del w:id="184" w:author="RANNOU Jean-Philippe" w:date="2017-06-08T14:47:00Z"/>
          <w:rFonts w:asciiTheme="minorHAnsi" w:hAnsiTheme="minorHAnsi"/>
          <w:b w:val="0"/>
          <w:bCs w:val="0"/>
          <w:caps w:val="0"/>
          <w:noProof/>
          <w:szCs w:val="22"/>
          <w:u w:val="none"/>
          <w:lang w:val="fr-FR"/>
        </w:rPr>
      </w:pPr>
      <w:del w:id="185" w:author="RANNOU Jean-Philippe" w:date="2017-06-08T14:47:00Z">
        <w:r w:rsidRPr="00797803" w:rsidDel="00797803">
          <w:rPr>
            <w:rPrChange w:id="186" w:author="RANNOU Jean-Philippe" w:date="2017-06-08T14:47:00Z">
              <w:rPr>
                <w:rStyle w:val="Lienhypertexte"/>
                <w:noProof/>
                <w:lang w:val="en-US"/>
              </w:rPr>
            </w:rPrChange>
          </w:rPr>
          <w:delText>2</w:delText>
        </w:r>
        <w:r w:rsidDel="00797803">
          <w:rPr>
            <w:rFonts w:asciiTheme="minorHAnsi" w:hAnsiTheme="minorHAnsi"/>
            <w:b w:val="0"/>
            <w:bCs w:val="0"/>
            <w:caps w:val="0"/>
            <w:noProof/>
            <w:szCs w:val="22"/>
            <w:u w:val="none"/>
            <w:lang w:val="fr-FR"/>
          </w:rPr>
          <w:tab/>
        </w:r>
        <w:r w:rsidRPr="00797803" w:rsidDel="00797803">
          <w:rPr>
            <w:rPrChange w:id="187" w:author="RANNOU Jean-Philippe" w:date="2017-06-08T14:47:00Z">
              <w:rPr>
                <w:rStyle w:val="Lienhypertexte"/>
                <w:noProof/>
                <w:lang w:val="en-US"/>
              </w:rPr>
            </w:rPrChange>
          </w:rPr>
          <w:delText>Formats description</w:delText>
        </w:r>
        <w:r w:rsidDel="00797803">
          <w:rPr>
            <w:noProof/>
            <w:webHidden/>
          </w:rPr>
          <w:tab/>
          <w:delText>6</w:delText>
        </w:r>
      </w:del>
    </w:p>
    <w:p w14:paraId="7AA45B3C" w14:textId="77777777" w:rsidR="00C55189" w:rsidDel="00797803" w:rsidRDefault="00C55189">
      <w:pPr>
        <w:pStyle w:val="TM2"/>
        <w:tabs>
          <w:tab w:val="left" w:pos="495"/>
          <w:tab w:val="right" w:leader="dot" w:pos="9063"/>
        </w:tabs>
        <w:rPr>
          <w:del w:id="188" w:author="RANNOU Jean-Philippe" w:date="2017-06-08T14:47:00Z"/>
          <w:rFonts w:asciiTheme="minorHAnsi" w:hAnsiTheme="minorHAnsi"/>
          <w:b w:val="0"/>
          <w:bCs w:val="0"/>
          <w:smallCaps w:val="0"/>
          <w:noProof/>
          <w:szCs w:val="22"/>
          <w:lang w:val="fr-FR"/>
        </w:rPr>
      </w:pPr>
      <w:del w:id="189" w:author="RANNOU Jean-Philippe" w:date="2017-06-08T14:47:00Z">
        <w:r w:rsidRPr="00797803" w:rsidDel="00797803">
          <w:rPr>
            <w:rPrChange w:id="190" w:author="RANNOU Jean-Philippe" w:date="2017-06-08T14:47:00Z">
              <w:rPr>
                <w:rStyle w:val="Lienhypertexte"/>
                <w:noProof/>
                <w:lang w:val="en-US"/>
              </w:rPr>
            </w:rPrChange>
          </w:rPr>
          <w:delText>2.1</w:delText>
        </w:r>
        <w:r w:rsidDel="00797803">
          <w:rPr>
            <w:rFonts w:asciiTheme="minorHAnsi" w:hAnsiTheme="minorHAnsi"/>
            <w:b w:val="0"/>
            <w:bCs w:val="0"/>
            <w:smallCaps w:val="0"/>
            <w:noProof/>
            <w:szCs w:val="22"/>
            <w:lang w:val="fr-FR"/>
          </w:rPr>
          <w:tab/>
        </w:r>
        <w:r w:rsidRPr="00797803" w:rsidDel="00797803">
          <w:rPr>
            <w:rPrChange w:id="191" w:author="RANNOU Jean-Philippe" w:date="2017-06-08T14:47:00Z">
              <w:rPr>
                <w:rStyle w:val="Lienhypertexte"/>
                <w:noProof/>
                <w:lang w:val="en-US"/>
              </w:rPr>
            </w:rPrChange>
          </w:rPr>
          <w:delText>Metadata file format</w:delText>
        </w:r>
        <w:r w:rsidDel="00797803">
          <w:rPr>
            <w:noProof/>
            <w:webHidden/>
          </w:rPr>
          <w:tab/>
          <w:delText>6</w:delText>
        </w:r>
      </w:del>
    </w:p>
    <w:p w14:paraId="0E4D0F7A" w14:textId="77777777" w:rsidR="00C55189" w:rsidDel="00797803" w:rsidRDefault="00C55189">
      <w:pPr>
        <w:pStyle w:val="TM3"/>
        <w:tabs>
          <w:tab w:val="left" w:pos="660"/>
          <w:tab w:val="right" w:leader="dot" w:pos="9063"/>
        </w:tabs>
        <w:rPr>
          <w:del w:id="192" w:author="RANNOU Jean-Philippe" w:date="2017-06-08T14:47:00Z"/>
          <w:rFonts w:asciiTheme="minorHAnsi" w:hAnsiTheme="minorHAnsi"/>
          <w:smallCaps w:val="0"/>
          <w:noProof/>
          <w:szCs w:val="22"/>
          <w:lang w:val="fr-FR"/>
        </w:rPr>
      </w:pPr>
      <w:del w:id="193" w:author="RANNOU Jean-Philippe" w:date="2017-06-08T14:47:00Z">
        <w:r w:rsidRPr="00797803" w:rsidDel="00797803">
          <w:rPr>
            <w:rPrChange w:id="194" w:author="RANNOU Jean-Philippe" w:date="2017-06-08T14:47:00Z">
              <w:rPr>
                <w:rStyle w:val="Lienhypertexte"/>
                <w:noProof/>
                <w:lang w:val="en-US"/>
              </w:rPr>
            </w:rPrChange>
          </w:rPr>
          <w:delText>2.1.1</w:delText>
        </w:r>
        <w:r w:rsidDel="00797803">
          <w:rPr>
            <w:rFonts w:asciiTheme="minorHAnsi" w:hAnsiTheme="minorHAnsi"/>
            <w:smallCaps w:val="0"/>
            <w:noProof/>
            <w:szCs w:val="22"/>
            <w:lang w:val="fr-FR"/>
          </w:rPr>
          <w:tab/>
        </w:r>
        <w:r w:rsidRPr="00797803" w:rsidDel="00797803">
          <w:rPr>
            <w:rPrChange w:id="195" w:author="RANNOU Jean-Philippe" w:date="2017-06-08T14:47:00Z">
              <w:rPr>
                <w:rStyle w:val="Lienhypertexte"/>
                <w:noProof/>
                <w:lang w:val="en-US"/>
              </w:rPr>
            </w:rPrChange>
          </w:rPr>
          <w:delText>Global attributes</w:delText>
        </w:r>
        <w:r w:rsidDel="00797803">
          <w:rPr>
            <w:noProof/>
            <w:webHidden/>
          </w:rPr>
          <w:tab/>
          <w:delText>6</w:delText>
        </w:r>
      </w:del>
    </w:p>
    <w:p w14:paraId="3D576668" w14:textId="77777777" w:rsidR="00C55189" w:rsidDel="00797803" w:rsidRDefault="00C55189">
      <w:pPr>
        <w:pStyle w:val="TM3"/>
        <w:tabs>
          <w:tab w:val="left" w:pos="660"/>
          <w:tab w:val="right" w:leader="dot" w:pos="9063"/>
        </w:tabs>
        <w:rPr>
          <w:del w:id="196" w:author="RANNOU Jean-Philippe" w:date="2017-06-08T14:47:00Z"/>
          <w:rFonts w:asciiTheme="minorHAnsi" w:hAnsiTheme="minorHAnsi"/>
          <w:smallCaps w:val="0"/>
          <w:noProof/>
          <w:szCs w:val="22"/>
          <w:lang w:val="fr-FR"/>
        </w:rPr>
      </w:pPr>
      <w:del w:id="197" w:author="RANNOU Jean-Philippe" w:date="2017-06-08T14:47:00Z">
        <w:r w:rsidRPr="00797803" w:rsidDel="00797803">
          <w:rPr>
            <w:rPrChange w:id="198" w:author="RANNOU Jean-Philippe" w:date="2017-06-08T14:47:00Z">
              <w:rPr>
                <w:rStyle w:val="Lienhypertexte"/>
                <w:noProof/>
                <w:lang w:val="en-US"/>
              </w:rPr>
            </w:rPrChange>
          </w:rPr>
          <w:delText>2.1.2</w:delText>
        </w:r>
        <w:r w:rsidDel="00797803">
          <w:rPr>
            <w:rFonts w:asciiTheme="minorHAnsi" w:hAnsiTheme="minorHAnsi"/>
            <w:smallCaps w:val="0"/>
            <w:noProof/>
            <w:szCs w:val="22"/>
            <w:lang w:val="fr-FR"/>
          </w:rPr>
          <w:tab/>
        </w:r>
        <w:r w:rsidRPr="00797803" w:rsidDel="00797803">
          <w:rPr>
            <w:rPrChange w:id="199" w:author="RANNOU Jean-Philippe" w:date="2017-06-08T14:47:00Z">
              <w:rPr>
                <w:rStyle w:val="Lienhypertexte"/>
                <w:noProof/>
                <w:lang w:val="en-US"/>
              </w:rPr>
            </w:rPrChange>
          </w:rPr>
          <w:delText>Dimensions and definitions</w:delText>
        </w:r>
        <w:r w:rsidDel="00797803">
          <w:rPr>
            <w:noProof/>
            <w:webHidden/>
          </w:rPr>
          <w:tab/>
          <w:delText>7</w:delText>
        </w:r>
      </w:del>
    </w:p>
    <w:p w14:paraId="5D006844" w14:textId="77777777" w:rsidR="00C55189" w:rsidDel="00797803" w:rsidRDefault="00C55189">
      <w:pPr>
        <w:pStyle w:val="TM3"/>
        <w:tabs>
          <w:tab w:val="left" w:pos="660"/>
          <w:tab w:val="right" w:leader="dot" w:pos="9063"/>
        </w:tabs>
        <w:rPr>
          <w:del w:id="200" w:author="RANNOU Jean-Philippe" w:date="2017-06-08T14:47:00Z"/>
          <w:rFonts w:asciiTheme="minorHAnsi" w:hAnsiTheme="minorHAnsi"/>
          <w:smallCaps w:val="0"/>
          <w:noProof/>
          <w:szCs w:val="22"/>
          <w:lang w:val="fr-FR"/>
        </w:rPr>
      </w:pPr>
      <w:del w:id="201" w:author="RANNOU Jean-Philippe" w:date="2017-06-08T14:47:00Z">
        <w:r w:rsidRPr="00797803" w:rsidDel="00797803">
          <w:rPr>
            <w:rPrChange w:id="202" w:author="RANNOU Jean-Philippe" w:date="2017-06-08T14:47:00Z">
              <w:rPr>
                <w:rStyle w:val="Lienhypertexte"/>
                <w:noProof/>
                <w:lang w:val="en-US"/>
              </w:rPr>
            </w:rPrChange>
          </w:rPr>
          <w:delText>2.1.3</w:delText>
        </w:r>
        <w:r w:rsidDel="00797803">
          <w:rPr>
            <w:rFonts w:asciiTheme="minorHAnsi" w:hAnsiTheme="minorHAnsi"/>
            <w:smallCaps w:val="0"/>
            <w:noProof/>
            <w:szCs w:val="22"/>
            <w:lang w:val="fr-FR"/>
          </w:rPr>
          <w:tab/>
        </w:r>
        <w:r w:rsidRPr="00797803" w:rsidDel="00797803">
          <w:rPr>
            <w:rPrChange w:id="203" w:author="RANNOU Jean-Philippe" w:date="2017-06-08T14:47:00Z">
              <w:rPr>
                <w:rStyle w:val="Lienhypertexte"/>
                <w:noProof/>
                <w:lang w:val="en-US"/>
              </w:rPr>
            </w:rPrChange>
          </w:rPr>
          <w:delText>General information on the meta-data file</w:delText>
        </w:r>
        <w:r w:rsidDel="00797803">
          <w:rPr>
            <w:noProof/>
            <w:webHidden/>
          </w:rPr>
          <w:tab/>
          <w:delText>7</w:delText>
        </w:r>
      </w:del>
    </w:p>
    <w:p w14:paraId="73ACD34A" w14:textId="77777777" w:rsidR="00C55189" w:rsidDel="00797803" w:rsidRDefault="00C55189">
      <w:pPr>
        <w:pStyle w:val="TM3"/>
        <w:tabs>
          <w:tab w:val="left" w:pos="660"/>
          <w:tab w:val="right" w:leader="dot" w:pos="9063"/>
        </w:tabs>
        <w:rPr>
          <w:del w:id="204" w:author="RANNOU Jean-Philippe" w:date="2017-06-08T14:47:00Z"/>
          <w:rFonts w:asciiTheme="minorHAnsi" w:hAnsiTheme="minorHAnsi"/>
          <w:smallCaps w:val="0"/>
          <w:noProof/>
          <w:szCs w:val="22"/>
          <w:lang w:val="fr-FR"/>
        </w:rPr>
      </w:pPr>
      <w:del w:id="205" w:author="RANNOU Jean-Philippe" w:date="2017-06-08T14:47:00Z">
        <w:r w:rsidRPr="00797803" w:rsidDel="00797803">
          <w:rPr>
            <w:rPrChange w:id="206" w:author="RANNOU Jean-Philippe" w:date="2017-06-08T14:47:00Z">
              <w:rPr>
                <w:rStyle w:val="Lienhypertexte"/>
                <w:noProof/>
                <w:lang w:val="en-US"/>
              </w:rPr>
            </w:rPrChange>
          </w:rPr>
          <w:delText>2.1.4</w:delText>
        </w:r>
        <w:r w:rsidDel="00797803">
          <w:rPr>
            <w:rFonts w:asciiTheme="minorHAnsi" w:hAnsiTheme="minorHAnsi"/>
            <w:smallCaps w:val="0"/>
            <w:noProof/>
            <w:szCs w:val="22"/>
            <w:lang w:val="fr-FR"/>
          </w:rPr>
          <w:tab/>
        </w:r>
        <w:r w:rsidRPr="00797803" w:rsidDel="00797803">
          <w:rPr>
            <w:rPrChange w:id="207" w:author="RANNOU Jean-Philippe" w:date="2017-06-08T14:47:00Z">
              <w:rPr>
                <w:rStyle w:val="Lienhypertexte"/>
                <w:noProof/>
                <w:lang w:val="en-US"/>
              </w:rPr>
            </w:rPrChange>
          </w:rPr>
          <w:delText>Float characteristics</w:delText>
        </w:r>
        <w:r w:rsidDel="00797803">
          <w:rPr>
            <w:noProof/>
            <w:webHidden/>
          </w:rPr>
          <w:tab/>
          <w:delText>8</w:delText>
        </w:r>
      </w:del>
    </w:p>
    <w:p w14:paraId="4832AEE0" w14:textId="77777777" w:rsidR="00C55189" w:rsidDel="00797803" w:rsidRDefault="00C55189">
      <w:pPr>
        <w:pStyle w:val="TM3"/>
        <w:tabs>
          <w:tab w:val="left" w:pos="660"/>
          <w:tab w:val="right" w:leader="dot" w:pos="9063"/>
        </w:tabs>
        <w:rPr>
          <w:del w:id="208" w:author="RANNOU Jean-Philippe" w:date="2017-06-08T14:47:00Z"/>
          <w:rFonts w:asciiTheme="minorHAnsi" w:hAnsiTheme="minorHAnsi"/>
          <w:smallCaps w:val="0"/>
          <w:noProof/>
          <w:szCs w:val="22"/>
          <w:lang w:val="fr-FR"/>
        </w:rPr>
      </w:pPr>
      <w:del w:id="209" w:author="RANNOU Jean-Philippe" w:date="2017-06-08T14:47:00Z">
        <w:r w:rsidRPr="00797803" w:rsidDel="00797803">
          <w:rPr>
            <w:rPrChange w:id="210" w:author="RANNOU Jean-Philippe" w:date="2017-06-08T14:47:00Z">
              <w:rPr>
                <w:rStyle w:val="Lienhypertexte"/>
                <w:noProof/>
                <w:lang w:val="en-US"/>
              </w:rPr>
            </w:rPrChange>
          </w:rPr>
          <w:delText>2.1.5</w:delText>
        </w:r>
        <w:r w:rsidDel="00797803">
          <w:rPr>
            <w:rFonts w:asciiTheme="minorHAnsi" w:hAnsiTheme="minorHAnsi"/>
            <w:smallCaps w:val="0"/>
            <w:noProof/>
            <w:szCs w:val="22"/>
            <w:lang w:val="fr-FR"/>
          </w:rPr>
          <w:tab/>
        </w:r>
        <w:r w:rsidRPr="00797803" w:rsidDel="00797803">
          <w:rPr>
            <w:rPrChange w:id="211" w:author="RANNOU Jean-Philippe" w:date="2017-06-08T14:47:00Z">
              <w:rPr>
                <w:rStyle w:val="Lienhypertexte"/>
                <w:noProof/>
                <w:lang w:val="en-US"/>
              </w:rPr>
            </w:rPrChange>
          </w:rPr>
          <w:delText>Configuration parameters</w:delText>
        </w:r>
        <w:r w:rsidDel="00797803">
          <w:rPr>
            <w:noProof/>
            <w:webHidden/>
          </w:rPr>
          <w:tab/>
          <w:delText>8</w:delText>
        </w:r>
      </w:del>
    </w:p>
    <w:p w14:paraId="5B6B9DEA" w14:textId="77777777" w:rsidR="00C55189" w:rsidDel="00797803" w:rsidRDefault="00C55189">
      <w:pPr>
        <w:pStyle w:val="TM4"/>
        <w:tabs>
          <w:tab w:val="left" w:pos="825"/>
          <w:tab w:val="right" w:leader="dot" w:pos="9063"/>
        </w:tabs>
        <w:rPr>
          <w:del w:id="212" w:author="RANNOU Jean-Philippe" w:date="2017-06-08T14:47:00Z"/>
          <w:rFonts w:asciiTheme="minorHAnsi" w:hAnsiTheme="minorHAnsi"/>
          <w:noProof/>
          <w:szCs w:val="22"/>
          <w:lang w:val="fr-FR"/>
        </w:rPr>
      </w:pPr>
      <w:del w:id="213" w:author="RANNOU Jean-Philippe" w:date="2017-06-08T14:47:00Z">
        <w:r w:rsidRPr="00797803" w:rsidDel="00797803">
          <w:rPr>
            <w:rPrChange w:id="214" w:author="RANNOU Jean-Philippe" w:date="2017-06-08T14:47:00Z">
              <w:rPr>
                <w:rStyle w:val="Lienhypertexte"/>
                <w:noProof/>
                <w:lang w:val="en-US"/>
              </w:rPr>
            </w:rPrChange>
          </w:rPr>
          <w:delText>2.1.5.1</w:delText>
        </w:r>
        <w:r w:rsidDel="00797803">
          <w:rPr>
            <w:rFonts w:asciiTheme="minorHAnsi" w:hAnsiTheme="minorHAnsi"/>
            <w:noProof/>
            <w:szCs w:val="22"/>
            <w:lang w:val="fr-FR"/>
          </w:rPr>
          <w:tab/>
        </w:r>
        <w:r w:rsidRPr="00797803" w:rsidDel="00797803">
          <w:rPr>
            <w:rPrChange w:id="215" w:author="RANNOU Jean-Philippe" w:date="2017-06-08T14:47:00Z">
              <w:rPr>
                <w:rStyle w:val="Lienhypertexte"/>
                <w:noProof/>
                <w:lang w:val="en-US"/>
              </w:rPr>
            </w:rPrChange>
          </w:rPr>
          <w:delText>Static configuration parameters</w:delText>
        </w:r>
        <w:r w:rsidDel="00797803">
          <w:rPr>
            <w:noProof/>
            <w:webHidden/>
          </w:rPr>
          <w:tab/>
          <w:delText>9</w:delText>
        </w:r>
      </w:del>
    </w:p>
    <w:p w14:paraId="4A961258" w14:textId="77777777" w:rsidR="00C55189" w:rsidDel="00797803" w:rsidRDefault="00C55189">
      <w:pPr>
        <w:pStyle w:val="TM4"/>
        <w:tabs>
          <w:tab w:val="left" w:pos="825"/>
          <w:tab w:val="right" w:leader="dot" w:pos="9063"/>
        </w:tabs>
        <w:rPr>
          <w:del w:id="216" w:author="RANNOU Jean-Philippe" w:date="2017-06-08T14:47:00Z"/>
          <w:rFonts w:asciiTheme="minorHAnsi" w:hAnsiTheme="minorHAnsi"/>
          <w:noProof/>
          <w:szCs w:val="22"/>
          <w:lang w:val="fr-FR"/>
        </w:rPr>
      </w:pPr>
      <w:del w:id="217" w:author="RANNOU Jean-Philippe" w:date="2017-06-08T14:47:00Z">
        <w:r w:rsidRPr="00797803" w:rsidDel="00797803">
          <w:rPr>
            <w:rPrChange w:id="218" w:author="RANNOU Jean-Philippe" w:date="2017-06-08T14:47:00Z">
              <w:rPr>
                <w:rStyle w:val="Lienhypertexte"/>
                <w:noProof/>
                <w:lang w:val="en-US"/>
              </w:rPr>
            </w:rPrChange>
          </w:rPr>
          <w:delText>2.1.5.2</w:delText>
        </w:r>
        <w:r w:rsidDel="00797803">
          <w:rPr>
            <w:rFonts w:asciiTheme="minorHAnsi" w:hAnsiTheme="minorHAnsi"/>
            <w:noProof/>
            <w:szCs w:val="22"/>
            <w:lang w:val="fr-FR"/>
          </w:rPr>
          <w:tab/>
        </w:r>
        <w:r w:rsidRPr="00797803" w:rsidDel="00797803">
          <w:rPr>
            <w:rPrChange w:id="219" w:author="RANNOU Jean-Philippe" w:date="2017-06-08T14:47:00Z">
              <w:rPr>
                <w:rStyle w:val="Lienhypertexte"/>
                <w:noProof/>
                <w:lang w:val="en-US"/>
              </w:rPr>
            </w:rPrChange>
          </w:rPr>
          <w:delText>Launch configuration parameters</w:delText>
        </w:r>
        <w:r w:rsidDel="00797803">
          <w:rPr>
            <w:noProof/>
            <w:webHidden/>
          </w:rPr>
          <w:tab/>
          <w:delText>9</w:delText>
        </w:r>
      </w:del>
    </w:p>
    <w:p w14:paraId="7A4A88DD" w14:textId="77777777" w:rsidR="00C55189" w:rsidDel="00797803" w:rsidRDefault="00C55189">
      <w:pPr>
        <w:pStyle w:val="TM4"/>
        <w:tabs>
          <w:tab w:val="left" w:pos="825"/>
          <w:tab w:val="right" w:leader="dot" w:pos="9063"/>
        </w:tabs>
        <w:rPr>
          <w:del w:id="220" w:author="RANNOU Jean-Philippe" w:date="2017-06-08T14:47:00Z"/>
          <w:rFonts w:asciiTheme="minorHAnsi" w:hAnsiTheme="minorHAnsi"/>
          <w:noProof/>
          <w:szCs w:val="22"/>
          <w:lang w:val="fr-FR"/>
        </w:rPr>
      </w:pPr>
      <w:del w:id="221" w:author="RANNOU Jean-Philippe" w:date="2017-06-08T14:47:00Z">
        <w:r w:rsidRPr="00797803" w:rsidDel="00797803">
          <w:rPr>
            <w:rPrChange w:id="222" w:author="RANNOU Jean-Philippe" w:date="2017-06-08T14:47:00Z">
              <w:rPr>
                <w:rStyle w:val="Lienhypertexte"/>
                <w:noProof/>
                <w:lang w:val="en-US"/>
              </w:rPr>
            </w:rPrChange>
          </w:rPr>
          <w:delText>2.1.5.3</w:delText>
        </w:r>
        <w:r w:rsidDel="00797803">
          <w:rPr>
            <w:rFonts w:asciiTheme="minorHAnsi" w:hAnsiTheme="minorHAnsi"/>
            <w:noProof/>
            <w:szCs w:val="22"/>
            <w:lang w:val="fr-FR"/>
          </w:rPr>
          <w:tab/>
        </w:r>
        <w:r w:rsidRPr="00797803" w:rsidDel="00797803">
          <w:rPr>
            <w:rPrChange w:id="223" w:author="RANNOU Jean-Philippe" w:date="2017-06-08T14:47:00Z">
              <w:rPr>
                <w:rStyle w:val="Lienhypertexte"/>
                <w:noProof/>
                <w:lang w:val="en-US"/>
              </w:rPr>
            </w:rPrChange>
          </w:rPr>
          <w:delText>Modified configuration parameters</w:delText>
        </w:r>
        <w:r w:rsidDel="00797803">
          <w:rPr>
            <w:noProof/>
            <w:webHidden/>
          </w:rPr>
          <w:tab/>
          <w:delText>10</w:delText>
        </w:r>
      </w:del>
    </w:p>
    <w:p w14:paraId="187190C1" w14:textId="77777777" w:rsidR="00C55189" w:rsidDel="00797803" w:rsidRDefault="00C55189">
      <w:pPr>
        <w:pStyle w:val="TM3"/>
        <w:tabs>
          <w:tab w:val="left" w:pos="660"/>
          <w:tab w:val="right" w:leader="dot" w:pos="9063"/>
        </w:tabs>
        <w:rPr>
          <w:del w:id="224" w:author="RANNOU Jean-Philippe" w:date="2017-06-08T14:47:00Z"/>
          <w:rFonts w:asciiTheme="minorHAnsi" w:hAnsiTheme="minorHAnsi"/>
          <w:smallCaps w:val="0"/>
          <w:noProof/>
          <w:szCs w:val="22"/>
          <w:lang w:val="fr-FR"/>
        </w:rPr>
      </w:pPr>
      <w:del w:id="225" w:author="RANNOU Jean-Philippe" w:date="2017-06-08T14:47:00Z">
        <w:r w:rsidRPr="00797803" w:rsidDel="00797803">
          <w:rPr>
            <w:rPrChange w:id="226" w:author="RANNOU Jean-Philippe" w:date="2017-06-08T14:47:00Z">
              <w:rPr>
                <w:rStyle w:val="Lienhypertexte"/>
                <w:noProof/>
                <w:lang w:val="en-US"/>
              </w:rPr>
            </w:rPrChange>
          </w:rPr>
          <w:delText>2.1.6</w:delText>
        </w:r>
        <w:r w:rsidDel="00797803">
          <w:rPr>
            <w:rFonts w:asciiTheme="minorHAnsi" w:hAnsiTheme="minorHAnsi"/>
            <w:smallCaps w:val="0"/>
            <w:noProof/>
            <w:szCs w:val="22"/>
            <w:lang w:val="fr-FR"/>
          </w:rPr>
          <w:tab/>
        </w:r>
        <w:r w:rsidRPr="00797803" w:rsidDel="00797803">
          <w:rPr>
            <w:rPrChange w:id="227" w:author="RANNOU Jean-Philippe" w:date="2017-06-08T14:47:00Z">
              <w:rPr>
                <w:rStyle w:val="Lienhypertexte"/>
                <w:noProof/>
                <w:lang w:val="en-US"/>
              </w:rPr>
            </w:rPrChange>
          </w:rPr>
          <w:delText>Float sensor information</w:delText>
        </w:r>
        <w:r w:rsidDel="00797803">
          <w:rPr>
            <w:noProof/>
            <w:webHidden/>
          </w:rPr>
          <w:tab/>
          <w:delText>10</w:delText>
        </w:r>
      </w:del>
    </w:p>
    <w:p w14:paraId="57CB095D" w14:textId="77777777" w:rsidR="00C55189" w:rsidDel="00797803" w:rsidRDefault="00C55189">
      <w:pPr>
        <w:pStyle w:val="TM4"/>
        <w:tabs>
          <w:tab w:val="left" w:pos="825"/>
          <w:tab w:val="right" w:leader="dot" w:pos="9063"/>
        </w:tabs>
        <w:rPr>
          <w:del w:id="228" w:author="RANNOU Jean-Philippe" w:date="2017-06-08T14:47:00Z"/>
          <w:rFonts w:asciiTheme="minorHAnsi" w:hAnsiTheme="minorHAnsi"/>
          <w:noProof/>
          <w:szCs w:val="22"/>
          <w:lang w:val="fr-FR"/>
        </w:rPr>
      </w:pPr>
      <w:del w:id="229" w:author="RANNOU Jean-Philippe" w:date="2017-06-08T14:47:00Z">
        <w:r w:rsidRPr="00797803" w:rsidDel="00797803">
          <w:rPr>
            <w:rPrChange w:id="230" w:author="RANNOU Jean-Philippe" w:date="2017-06-08T14:47:00Z">
              <w:rPr>
                <w:rStyle w:val="Lienhypertexte"/>
                <w:noProof/>
                <w:lang w:val="en-US"/>
              </w:rPr>
            </w:rPrChange>
          </w:rPr>
          <w:delText>2.1.6.1</w:delText>
        </w:r>
        <w:r w:rsidDel="00797803">
          <w:rPr>
            <w:rFonts w:asciiTheme="minorHAnsi" w:hAnsiTheme="minorHAnsi"/>
            <w:noProof/>
            <w:szCs w:val="22"/>
            <w:lang w:val="fr-FR"/>
          </w:rPr>
          <w:tab/>
        </w:r>
        <w:r w:rsidRPr="00797803" w:rsidDel="00797803">
          <w:rPr>
            <w:rPrChange w:id="231" w:author="RANNOU Jean-Philippe" w:date="2017-06-08T14:47:00Z">
              <w:rPr>
                <w:rStyle w:val="Lienhypertexte"/>
                <w:noProof/>
                <w:lang w:val="en-US"/>
              </w:rPr>
            </w:rPrChange>
          </w:rPr>
          <w:delText>Float parameter information</w:delText>
        </w:r>
        <w:r w:rsidDel="00797803">
          <w:rPr>
            <w:noProof/>
            <w:webHidden/>
          </w:rPr>
          <w:tab/>
          <w:delText>11</w:delText>
        </w:r>
      </w:del>
    </w:p>
    <w:p w14:paraId="2333190B" w14:textId="77777777" w:rsidR="00C55189" w:rsidDel="00797803" w:rsidRDefault="00C55189">
      <w:pPr>
        <w:pStyle w:val="TM3"/>
        <w:tabs>
          <w:tab w:val="left" w:pos="660"/>
          <w:tab w:val="right" w:leader="dot" w:pos="9063"/>
        </w:tabs>
        <w:rPr>
          <w:del w:id="232" w:author="RANNOU Jean-Philippe" w:date="2017-06-08T14:47:00Z"/>
          <w:rFonts w:asciiTheme="minorHAnsi" w:hAnsiTheme="minorHAnsi"/>
          <w:smallCaps w:val="0"/>
          <w:noProof/>
          <w:szCs w:val="22"/>
          <w:lang w:val="fr-FR"/>
        </w:rPr>
      </w:pPr>
      <w:del w:id="233" w:author="RANNOU Jean-Philippe" w:date="2017-06-08T14:47:00Z">
        <w:r w:rsidRPr="00797803" w:rsidDel="00797803">
          <w:rPr>
            <w:rPrChange w:id="234" w:author="RANNOU Jean-Philippe" w:date="2017-06-08T14:47:00Z">
              <w:rPr>
                <w:rStyle w:val="Lienhypertexte"/>
                <w:noProof/>
                <w:lang w:val="en-US"/>
              </w:rPr>
            </w:rPrChange>
          </w:rPr>
          <w:delText>2.1.7</w:delText>
        </w:r>
        <w:r w:rsidDel="00797803">
          <w:rPr>
            <w:rFonts w:asciiTheme="minorHAnsi" w:hAnsiTheme="minorHAnsi"/>
            <w:smallCaps w:val="0"/>
            <w:noProof/>
            <w:szCs w:val="22"/>
            <w:lang w:val="fr-FR"/>
          </w:rPr>
          <w:tab/>
        </w:r>
        <w:r w:rsidRPr="00797803" w:rsidDel="00797803">
          <w:rPr>
            <w:rPrChange w:id="235" w:author="RANNOU Jean-Philippe" w:date="2017-06-08T14:47:00Z">
              <w:rPr>
                <w:rStyle w:val="Lienhypertexte"/>
                <w:noProof/>
                <w:lang w:val="en-US"/>
              </w:rPr>
            </w:rPrChange>
          </w:rPr>
          <w:delText>Float calibration information</w:delText>
        </w:r>
        <w:r w:rsidDel="00797803">
          <w:rPr>
            <w:noProof/>
            <w:webHidden/>
          </w:rPr>
          <w:tab/>
          <w:delText>11</w:delText>
        </w:r>
      </w:del>
    </w:p>
    <w:p w14:paraId="7A546FD1" w14:textId="77777777" w:rsidR="00C55189" w:rsidDel="00797803" w:rsidRDefault="00C55189">
      <w:pPr>
        <w:pStyle w:val="TM2"/>
        <w:tabs>
          <w:tab w:val="left" w:pos="495"/>
          <w:tab w:val="right" w:leader="dot" w:pos="9063"/>
        </w:tabs>
        <w:rPr>
          <w:del w:id="236" w:author="RANNOU Jean-Philippe" w:date="2017-06-08T14:47:00Z"/>
          <w:rFonts w:asciiTheme="minorHAnsi" w:hAnsiTheme="minorHAnsi"/>
          <w:b w:val="0"/>
          <w:bCs w:val="0"/>
          <w:smallCaps w:val="0"/>
          <w:noProof/>
          <w:szCs w:val="22"/>
          <w:lang w:val="fr-FR"/>
        </w:rPr>
      </w:pPr>
      <w:del w:id="237" w:author="RANNOU Jean-Philippe" w:date="2017-06-08T14:47:00Z">
        <w:r w:rsidRPr="00797803" w:rsidDel="00797803">
          <w:rPr>
            <w:rPrChange w:id="238" w:author="RANNOU Jean-Philippe" w:date="2017-06-08T14:47:00Z">
              <w:rPr>
                <w:rStyle w:val="Lienhypertexte"/>
                <w:noProof/>
                <w:lang w:val="en-US"/>
              </w:rPr>
            </w:rPrChange>
          </w:rPr>
          <w:delText>2.2</w:delText>
        </w:r>
        <w:r w:rsidDel="00797803">
          <w:rPr>
            <w:rFonts w:asciiTheme="minorHAnsi" w:hAnsiTheme="minorHAnsi"/>
            <w:b w:val="0"/>
            <w:bCs w:val="0"/>
            <w:smallCaps w:val="0"/>
            <w:noProof/>
            <w:szCs w:val="22"/>
            <w:lang w:val="fr-FR"/>
          </w:rPr>
          <w:tab/>
        </w:r>
        <w:r w:rsidRPr="00797803" w:rsidDel="00797803">
          <w:rPr>
            <w:rPrChange w:id="239" w:author="RANNOU Jean-Philippe" w:date="2017-06-08T14:47:00Z">
              <w:rPr>
                <w:rStyle w:val="Lienhypertexte"/>
                <w:noProof/>
                <w:lang w:val="en-US"/>
              </w:rPr>
            </w:rPrChange>
          </w:rPr>
          <w:delText>Technical data file format</w:delText>
        </w:r>
        <w:r w:rsidDel="00797803">
          <w:rPr>
            <w:noProof/>
            <w:webHidden/>
          </w:rPr>
          <w:tab/>
          <w:delText>12</w:delText>
        </w:r>
      </w:del>
    </w:p>
    <w:p w14:paraId="1452A74E" w14:textId="77777777" w:rsidR="00C55189" w:rsidDel="00797803" w:rsidRDefault="00C55189">
      <w:pPr>
        <w:pStyle w:val="TM3"/>
        <w:tabs>
          <w:tab w:val="left" w:pos="660"/>
          <w:tab w:val="right" w:leader="dot" w:pos="9063"/>
        </w:tabs>
        <w:rPr>
          <w:del w:id="240" w:author="RANNOU Jean-Philippe" w:date="2017-06-08T14:47:00Z"/>
          <w:rFonts w:asciiTheme="minorHAnsi" w:hAnsiTheme="minorHAnsi"/>
          <w:smallCaps w:val="0"/>
          <w:noProof/>
          <w:szCs w:val="22"/>
          <w:lang w:val="fr-FR"/>
        </w:rPr>
      </w:pPr>
      <w:del w:id="241" w:author="RANNOU Jean-Philippe" w:date="2017-06-08T14:47:00Z">
        <w:r w:rsidRPr="00797803" w:rsidDel="00797803">
          <w:rPr>
            <w:rPrChange w:id="242" w:author="RANNOU Jean-Philippe" w:date="2017-06-08T14:47:00Z">
              <w:rPr>
                <w:rStyle w:val="Lienhypertexte"/>
                <w:noProof/>
                <w:lang w:val="en-US"/>
              </w:rPr>
            </w:rPrChange>
          </w:rPr>
          <w:delText>2.2.1</w:delText>
        </w:r>
        <w:r w:rsidDel="00797803">
          <w:rPr>
            <w:rFonts w:asciiTheme="minorHAnsi" w:hAnsiTheme="minorHAnsi"/>
            <w:smallCaps w:val="0"/>
            <w:noProof/>
            <w:szCs w:val="22"/>
            <w:lang w:val="fr-FR"/>
          </w:rPr>
          <w:tab/>
        </w:r>
        <w:r w:rsidRPr="00797803" w:rsidDel="00797803">
          <w:rPr>
            <w:rPrChange w:id="243" w:author="RANNOU Jean-Philippe" w:date="2017-06-08T14:47:00Z">
              <w:rPr>
                <w:rStyle w:val="Lienhypertexte"/>
                <w:noProof/>
                <w:lang w:val="en-US"/>
              </w:rPr>
            </w:rPrChange>
          </w:rPr>
          <w:delText>Global attributes</w:delText>
        </w:r>
        <w:r w:rsidDel="00797803">
          <w:rPr>
            <w:noProof/>
            <w:webHidden/>
          </w:rPr>
          <w:tab/>
          <w:delText>12</w:delText>
        </w:r>
      </w:del>
    </w:p>
    <w:p w14:paraId="41E910E9" w14:textId="77777777" w:rsidR="00C55189" w:rsidDel="00797803" w:rsidRDefault="00C55189">
      <w:pPr>
        <w:pStyle w:val="TM3"/>
        <w:tabs>
          <w:tab w:val="left" w:pos="660"/>
          <w:tab w:val="right" w:leader="dot" w:pos="9063"/>
        </w:tabs>
        <w:rPr>
          <w:del w:id="244" w:author="RANNOU Jean-Philippe" w:date="2017-06-08T14:47:00Z"/>
          <w:rFonts w:asciiTheme="minorHAnsi" w:hAnsiTheme="minorHAnsi"/>
          <w:smallCaps w:val="0"/>
          <w:noProof/>
          <w:szCs w:val="22"/>
          <w:lang w:val="fr-FR"/>
        </w:rPr>
      </w:pPr>
      <w:del w:id="245" w:author="RANNOU Jean-Philippe" w:date="2017-06-08T14:47:00Z">
        <w:r w:rsidRPr="00797803" w:rsidDel="00797803">
          <w:rPr>
            <w:rPrChange w:id="246" w:author="RANNOU Jean-Philippe" w:date="2017-06-08T14:47:00Z">
              <w:rPr>
                <w:rStyle w:val="Lienhypertexte"/>
                <w:noProof/>
                <w:lang w:val="en-US"/>
              </w:rPr>
            </w:rPrChange>
          </w:rPr>
          <w:delText>2.2.2</w:delText>
        </w:r>
        <w:r w:rsidDel="00797803">
          <w:rPr>
            <w:rFonts w:asciiTheme="minorHAnsi" w:hAnsiTheme="minorHAnsi"/>
            <w:smallCaps w:val="0"/>
            <w:noProof/>
            <w:szCs w:val="22"/>
            <w:lang w:val="fr-FR"/>
          </w:rPr>
          <w:tab/>
        </w:r>
        <w:r w:rsidRPr="00797803" w:rsidDel="00797803">
          <w:rPr>
            <w:rPrChange w:id="247" w:author="RANNOU Jean-Philippe" w:date="2017-06-08T14:47:00Z">
              <w:rPr>
                <w:rStyle w:val="Lienhypertexte"/>
                <w:noProof/>
                <w:lang w:val="en-US"/>
              </w:rPr>
            </w:rPrChange>
          </w:rPr>
          <w:delText>Dimensions and definitions</w:delText>
        </w:r>
        <w:r w:rsidDel="00797803">
          <w:rPr>
            <w:noProof/>
            <w:webHidden/>
          </w:rPr>
          <w:tab/>
          <w:delText>12</w:delText>
        </w:r>
      </w:del>
    </w:p>
    <w:p w14:paraId="253A8F9D" w14:textId="77777777" w:rsidR="00C55189" w:rsidDel="00797803" w:rsidRDefault="00C55189">
      <w:pPr>
        <w:pStyle w:val="TM3"/>
        <w:tabs>
          <w:tab w:val="left" w:pos="660"/>
          <w:tab w:val="right" w:leader="dot" w:pos="9063"/>
        </w:tabs>
        <w:rPr>
          <w:del w:id="248" w:author="RANNOU Jean-Philippe" w:date="2017-06-08T14:47:00Z"/>
          <w:rFonts w:asciiTheme="minorHAnsi" w:hAnsiTheme="minorHAnsi"/>
          <w:smallCaps w:val="0"/>
          <w:noProof/>
          <w:szCs w:val="22"/>
          <w:lang w:val="fr-FR"/>
        </w:rPr>
      </w:pPr>
      <w:del w:id="249" w:author="RANNOU Jean-Philippe" w:date="2017-06-08T14:47:00Z">
        <w:r w:rsidRPr="00797803" w:rsidDel="00797803">
          <w:rPr>
            <w:rPrChange w:id="250" w:author="RANNOU Jean-Philippe" w:date="2017-06-08T14:47:00Z">
              <w:rPr>
                <w:rStyle w:val="Lienhypertexte"/>
                <w:noProof/>
                <w:lang w:val="en-US"/>
              </w:rPr>
            </w:rPrChange>
          </w:rPr>
          <w:delText>2.2.3</w:delText>
        </w:r>
        <w:r w:rsidDel="00797803">
          <w:rPr>
            <w:rFonts w:asciiTheme="minorHAnsi" w:hAnsiTheme="minorHAnsi"/>
            <w:smallCaps w:val="0"/>
            <w:noProof/>
            <w:szCs w:val="22"/>
            <w:lang w:val="fr-FR"/>
          </w:rPr>
          <w:tab/>
        </w:r>
        <w:r w:rsidRPr="00797803" w:rsidDel="00797803">
          <w:rPr>
            <w:rPrChange w:id="251" w:author="RANNOU Jean-Philippe" w:date="2017-06-08T14:47:00Z">
              <w:rPr>
                <w:rStyle w:val="Lienhypertexte"/>
                <w:noProof/>
                <w:lang w:val="en-US"/>
              </w:rPr>
            </w:rPrChange>
          </w:rPr>
          <w:delText>General information on the technical data file</w:delText>
        </w:r>
        <w:r w:rsidDel="00797803">
          <w:rPr>
            <w:noProof/>
            <w:webHidden/>
          </w:rPr>
          <w:tab/>
          <w:delText>13</w:delText>
        </w:r>
      </w:del>
    </w:p>
    <w:p w14:paraId="52A45320" w14:textId="77777777" w:rsidR="00C55189" w:rsidDel="00797803" w:rsidRDefault="00C55189">
      <w:pPr>
        <w:pStyle w:val="TM3"/>
        <w:tabs>
          <w:tab w:val="left" w:pos="660"/>
          <w:tab w:val="right" w:leader="dot" w:pos="9063"/>
        </w:tabs>
        <w:rPr>
          <w:del w:id="252" w:author="RANNOU Jean-Philippe" w:date="2017-06-08T14:47:00Z"/>
          <w:rFonts w:asciiTheme="minorHAnsi" w:hAnsiTheme="minorHAnsi"/>
          <w:smallCaps w:val="0"/>
          <w:noProof/>
          <w:szCs w:val="22"/>
          <w:lang w:val="fr-FR"/>
        </w:rPr>
      </w:pPr>
      <w:del w:id="253" w:author="RANNOU Jean-Philippe" w:date="2017-06-08T14:47:00Z">
        <w:r w:rsidRPr="00797803" w:rsidDel="00797803">
          <w:rPr>
            <w:rPrChange w:id="254" w:author="RANNOU Jean-Philippe" w:date="2017-06-08T14:47:00Z">
              <w:rPr>
                <w:rStyle w:val="Lienhypertexte"/>
                <w:noProof/>
                <w:lang w:val="en-US"/>
              </w:rPr>
            </w:rPrChange>
          </w:rPr>
          <w:delText>2.2.4</w:delText>
        </w:r>
        <w:r w:rsidDel="00797803">
          <w:rPr>
            <w:rFonts w:asciiTheme="minorHAnsi" w:hAnsiTheme="minorHAnsi"/>
            <w:smallCaps w:val="0"/>
            <w:noProof/>
            <w:szCs w:val="22"/>
            <w:lang w:val="fr-FR"/>
          </w:rPr>
          <w:tab/>
        </w:r>
        <w:r w:rsidRPr="00797803" w:rsidDel="00797803">
          <w:rPr>
            <w:rPrChange w:id="255" w:author="RANNOU Jean-Philippe" w:date="2017-06-08T14:47:00Z">
              <w:rPr>
                <w:rStyle w:val="Lienhypertexte"/>
                <w:noProof/>
                <w:lang w:val="en-US"/>
              </w:rPr>
            </w:rPrChange>
          </w:rPr>
          <w:delText>Technical data</w:delText>
        </w:r>
        <w:r w:rsidDel="00797803">
          <w:rPr>
            <w:noProof/>
            <w:webHidden/>
          </w:rPr>
          <w:tab/>
          <w:delText>14</w:delText>
        </w:r>
      </w:del>
    </w:p>
    <w:p w14:paraId="0515CB58" w14:textId="77777777" w:rsidR="00C55189" w:rsidDel="00797803" w:rsidRDefault="00C55189">
      <w:pPr>
        <w:pStyle w:val="TM4"/>
        <w:tabs>
          <w:tab w:val="left" w:pos="825"/>
          <w:tab w:val="right" w:leader="dot" w:pos="9063"/>
        </w:tabs>
        <w:rPr>
          <w:del w:id="256" w:author="RANNOU Jean-Philippe" w:date="2017-06-08T14:47:00Z"/>
          <w:rFonts w:asciiTheme="minorHAnsi" w:hAnsiTheme="minorHAnsi"/>
          <w:noProof/>
          <w:szCs w:val="22"/>
          <w:lang w:val="fr-FR"/>
        </w:rPr>
      </w:pPr>
      <w:del w:id="257" w:author="RANNOU Jean-Philippe" w:date="2017-06-08T14:47:00Z">
        <w:r w:rsidRPr="00797803" w:rsidDel="00797803">
          <w:rPr>
            <w:rPrChange w:id="258" w:author="RANNOU Jean-Philippe" w:date="2017-06-08T14:47:00Z">
              <w:rPr>
                <w:rStyle w:val="Lienhypertexte"/>
                <w:noProof/>
                <w:lang w:val="en-US"/>
              </w:rPr>
            </w:rPrChange>
          </w:rPr>
          <w:delText>2.2.4.1</w:delText>
        </w:r>
        <w:r w:rsidDel="00797803">
          <w:rPr>
            <w:rFonts w:asciiTheme="minorHAnsi" w:hAnsiTheme="minorHAnsi"/>
            <w:noProof/>
            <w:szCs w:val="22"/>
            <w:lang w:val="fr-FR"/>
          </w:rPr>
          <w:tab/>
        </w:r>
        <w:r w:rsidRPr="00797803" w:rsidDel="00797803">
          <w:rPr>
            <w:rPrChange w:id="259" w:author="RANNOU Jean-Philippe" w:date="2017-06-08T14:47:00Z">
              <w:rPr>
                <w:rStyle w:val="Lienhypertexte"/>
                <w:noProof/>
                <w:lang w:val="en-US"/>
              </w:rPr>
            </w:rPrChange>
          </w:rPr>
          <w:delText>Set of unique technical measurement</w:delText>
        </w:r>
        <w:r w:rsidDel="00797803">
          <w:rPr>
            <w:noProof/>
            <w:webHidden/>
          </w:rPr>
          <w:tab/>
          <w:delText>14</w:delText>
        </w:r>
      </w:del>
    </w:p>
    <w:p w14:paraId="3026A4D8" w14:textId="77777777" w:rsidR="00C55189" w:rsidDel="00797803" w:rsidRDefault="00C55189">
      <w:pPr>
        <w:pStyle w:val="TM4"/>
        <w:tabs>
          <w:tab w:val="left" w:pos="825"/>
          <w:tab w:val="right" w:leader="dot" w:pos="9063"/>
        </w:tabs>
        <w:rPr>
          <w:del w:id="260" w:author="RANNOU Jean-Philippe" w:date="2017-06-08T14:47:00Z"/>
          <w:rFonts w:asciiTheme="minorHAnsi" w:hAnsiTheme="minorHAnsi"/>
          <w:noProof/>
          <w:szCs w:val="22"/>
          <w:lang w:val="fr-FR"/>
        </w:rPr>
      </w:pPr>
      <w:del w:id="261" w:author="RANNOU Jean-Philippe" w:date="2017-06-08T14:47:00Z">
        <w:r w:rsidRPr="00797803" w:rsidDel="00797803">
          <w:rPr>
            <w:rPrChange w:id="262" w:author="RANNOU Jean-Philippe" w:date="2017-06-08T14:47:00Z">
              <w:rPr>
                <w:rStyle w:val="Lienhypertexte"/>
                <w:noProof/>
                <w:lang w:val="en-US"/>
              </w:rPr>
            </w:rPrChange>
          </w:rPr>
          <w:delText>2.2.4.2</w:delText>
        </w:r>
        <w:r w:rsidDel="00797803">
          <w:rPr>
            <w:rFonts w:asciiTheme="minorHAnsi" w:hAnsiTheme="minorHAnsi"/>
            <w:noProof/>
            <w:szCs w:val="22"/>
            <w:lang w:val="fr-FR"/>
          </w:rPr>
          <w:tab/>
        </w:r>
        <w:r w:rsidRPr="00797803" w:rsidDel="00797803">
          <w:rPr>
            <w:rPrChange w:id="263" w:author="RANNOU Jean-Philippe" w:date="2017-06-08T14:47:00Z">
              <w:rPr>
                <w:rStyle w:val="Lienhypertexte"/>
                <w:noProof/>
                <w:lang w:val="en-US"/>
              </w:rPr>
            </w:rPrChange>
          </w:rPr>
          <w:delText>Series of technical parameter measurements</w:delText>
        </w:r>
        <w:r w:rsidDel="00797803">
          <w:rPr>
            <w:noProof/>
            <w:webHidden/>
          </w:rPr>
          <w:tab/>
          <w:delText>15</w:delText>
        </w:r>
      </w:del>
    </w:p>
    <w:p w14:paraId="558EBCF2" w14:textId="77777777" w:rsidR="00C55189" w:rsidDel="00797803" w:rsidRDefault="00C55189">
      <w:pPr>
        <w:pStyle w:val="TM2"/>
        <w:tabs>
          <w:tab w:val="left" w:pos="495"/>
          <w:tab w:val="right" w:leader="dot" w:pos="9063"/>
        </w:tabs>
        <w:rPr>
          <w:del w:id="264" w:author="RANNOU Jean-Philippe" w:date="2017-06-08T14:47:00Z"/>
          <w:rFonts w:asciiTheme="minorHAnsi" w:hAnsiTheme="minorHAnsi"/>
          <w:b w:val="0"/>
          <w:bCs w:val="0"/>
          <w:smallCaps w:val="0"/>
          <w:noProof/>
          <w:szCs w:val="22"/>
          <w:lang w:val="fr-FR"/>
        </w:rPr>
      </w:pPr>
      <w:del w:id="265" w:author="RANNOU Jean-Philippe" w:date="2017-06-08T14:47:00Z">
        <w:r w:rsidRPr="00797803" w:rsidDel="00797803">
          <w:rPr>
            <w:rPrChange w:id="266" w:author="RANNOU Jean-Philippe" w:date="2017-06-08T14:47:00Z">
              <w:rPr>
                <w:rStyle w:val="Lienhypertexte"/>
                <w:noProof/>
                <w:lang w:val="en-US"/>
              </w:rPr>
            </w:rPrChange>
          </w:rPr>
          <w:delText>2.3</w:delText>
        </w:r>
        <w:r w:rsidDel="00797803">
          <w:rPr>
            <w:rFonts w:asciiTheme="minorHAnsi" w:hAnsiTheme="minorHAnsi"/>
            <w:b w:val="0"/>
            <w:bCs w:val="0"/>
            <w:smallCaps w:val="0"/>
            <w:noProof/>
            <w:szCs w:val="22"/>
            <w:lang w:val="fr-FR"/>
          </w:rPr>
          <w:tab/>
        </w:r>
        <w:r w:rsidRPr="00797803" w:rsidDel="00797803">
          <w:rPr>
            <w:rPrChange w:id="267" w:author="RANNOU Jean-Philippe" w:date="2017-06-08T14:47:00Z">
              <w:rPr>
                <w:rStyle w:val="Lienhypertexte"/>
                <w:noProof/>
                <w:lang w:val="en-US"/>
              </w:rPr>
            </w:rPrChange>
          </w:rPr>
          <w:delText>Profile file format</w:delText>
        </w:r>
        <w:r w:rsidDel="00797803">
          <w:rPr>
            <w:noProof/>
            <w:webHidden/>
          </w:rPr>
          <w:tab/>
          <w:delText>17</w:delText>
        </w:r>
      </w:del>
    </w:p>
    <w:p w14:paraId="5FF37EE2" w14:textId="77777777" w:rsidR="00C55189" w:rsidDel="00797803" w:rsidRDefault="00C55189">
      <w:pPr>
        <w:pStyle w:val="TM3"/>
        <w:tabs>
          <w:tab w:val="left" w:pos="660"/>
          <w:tab w:val="right" w:leader="dot" w:pos="9063"/>
        </w:tabs>
        <w:rPr>
          <w:del w:id="268" w:author="RANNOU Jean-Philippe" w:date="2017-06-08T14:47:00Z"/>
          <w:rFonts w:asciiTheme="minorHAnsi" w:hAnsiTheme="minorHAnsi"/>
          <w:smallCaps w:val="0"/>
          <w:noProof/>
          <w:szCs w:val="22"/>
          <w:lang w:val="fr-FR"/>
        </w:rPr>
      </w:pPr>
      <w:del w:id="269" w:author="RANNOU Jean-Philippe" w:date="2017-06-08T14:47:00Z">
        <w:r w:rsidRPr="00797803" w:rsidDel="00797803">
          <w:rPr>
            <w:rPrChange w:id="270" w:author="RANNOU Jean-Philippe" w:date="2017-06-08T14:47:00Z">
              <w:rPr>
                <w:rStyle w:val="Lienhypertexte"/>
                <w:noProof/>
                <w:lang w:val="en-US"/>
              </w:rPr>
            </w:rPrChange>
          </w:rPr>
          <w:delText>2.3.1</w:delText>
        </w:r>
        <w:r w:rsidDel="00797803">
          <w:rPr>
            <w:rFonts w:asciiTheme="minorHAnsi" w:hAnsiTheme="minorHAnsi"/>
            <w:smallCaps w:val="0"/>
            <w:noProof/>
            <w:szCs w:val="22"/>
            <w:lang w:val="fr-FR"/>
          </w:rPr>
          <w:tab/>
        </w:r>
        <w:r w:rsidRPr="00797803" w:rsidDel="00797803">
          <w:rPr>
            <w:rPrChange w:id="271" w:author="RANNOU Jean-Philippe" w:date="2017-06-08T14:47:00Z">
              <w:rPr>
                <w:rStyle w:val="Lienhypertexte"/>
                <w:noProof/>
                <w:lang w:val="en-US"/>
              </w:rPr>
            </w:rPrChange>
          </w:rPr>
          <w:delText>Global attributes</w:delText>
        </w:r>
        <w:r w:rsidDel="00797803">
          <w:rPr>
            <w:noProof/>
            <w:webHidden/>
          </w:rPr>
          <w:tab/>
          <w:delText>17</w:delText>
        </w:r>
      </w:del>
    </w:p>
    <w:p w14:paraId="1B577E51" w14:textId="77777777" w:rsidR="00C55189" w:rsidDel="00797803" w:rsidRDefault="00C55189">
      <w:pPr>
        <w:pStyle w:val="TM3"/>
        <w:tabs>
          <w:tab w:val="left" w:pos="660"/>
          <w:tab w:val="right" w:leader="dot" w:pos="9063"/>
        </w:tabs>
        <w:rPr>
          <w:del w:id="272" w:author="RANNOU Jean-Philippe" w:date="2017-06-08T14:47:00Z"/>
          <w:rFonts w:asciiTheme="minorHAnsi" w:hAnsiTheme="minorHAnsi"/>
          <w:smallCaps w:val="0"/>
          <w:noProof/>
          <w:szCs w:val="22"/>
          <w:lang w:val="fr-FR"/>
        </w:rPr>
      </w:pPr>
      <w:del w:id="273" w:author="RANNOU Jean-Philippe" w:date="2017-06-08T14:47:00Z">
        <w:r w:rsidRPr="00797803" w:rsidDel="00797803">
          <w:rPr>
            <w:rPrChange w:id="274" w:author="RANNOU Jean-Philippe" w:date="2017-06-08T14:47:00Z">
              <w:rPr>
                <w:rStyle w:val="Lienhypertexte"/>
                <w:noProof/>
                <w:lang w:val="en-US"/>
              </w:rPr>
            </w:rPrChange>
          </w:rPr>
          <w:delText>2.3.2</w:delText>
        </w:r>
        <w:r w:rsidDel="00797803">
          <w:rPr>
            <w:rFonts w:asciiTheme="minorHAnsi" w:hAnsiTheme="minorHAnsi"/>
            <w:smallCaps w:val="0"/>
            <w:noProof/>
            <w:szCs w:val="22"/>
            <w:lang w:val="fr-FR"/>
          </w:rPr>
          <w:tab/>
        </w:r>
        <w:r w:rsidRPr="00797803" w:rsidDel="00797803">
          <w:rPr>
            <w:rPrChange w:id="275" w:author="RANNOU Jean-Philippe" w:date="2017-06-08T14:47:00Z">
              <w:rPr>
                <w:rStyle w:val="Lienhypertexte"/>
                <w:noProof/>
                <w:lang w:val="en-US"/>
              </w:rPr>
            </w:rPrChange>
          </w:rPr>
          <w:delText>Dimensions</w:delText>
        </w:r>
        <w:r w:rsidDel="00797803">
          <w:rPr>
            <w:noProof/>
            <w:webHidden/>
          </w:rPr>
          <w:tab/>
          <w:delText>17</w:delText>
        </w:r>
      </w:del>
    </w:p>
    <w:p w14:paraId="0695B794" w14:textId="77777777" w:rsidR="00C55189" w:rsidDel="00797803" w:rsidRDefault="00C55189">
      <w:pPr>
        <w:pStyle w:val="TM3"/>
        <w:tabs>
          <w:tab w:val="left" w:pos="660"/>
          <w:tab w:val="right" w:leader="dot" w:pos="9063"/>
        </w:tabs>
        <w:rPr>
          <w:del w:id="276" w:author="RANNOU Jean-Philippe" w:date="2017-06-08T14:47:00Z"/>
          <w:rFonts w:asciiTheme="minorHAnsi" w:hAnsiTheme="minorHAnsi"/>
          <w:smallCaps w:val="0"/>
          <w:noProof/>
          <w:szCs w:val="22"/>
          <w:lang w:val="fr-FR"/>
        </w:rPr>
      </w:pPr>
      <w:del w:id="277" w:author="RANNOU Jean-Philippe" w:date="2017-06-08T14:47:00Z">
        <w:r w:rsidRPr="00797803" w:rsidDel="00797803">
          <w:rPr>
            <w:rPrChange w:id="278" w:author="RANNOU Jean-Philippe" w:date="2017-06-08T14:47:00Z">
              <w:rPr>
                <w:rStyle w:val="Lienhypertexte"/>
                <w:noProof/>
                <w:lang w:val="en-US"/>
              </w:rPr>
            </w:rPrChange>
          </w:rPr>
          <w:delText>2.3.3</w:delText>
        </w:r>
        <w:r w:rsidDel="00797803">
          <w:rPr>
            <w:rFonts w:asciiTheme="minorHAnsi" w:hAnsiTheme="minorHAnsi"/>
            <w:smallCaps w:val="0"/>
            <w:noProof/>
            <w:szCs w:val="22"/>
            <w:lang w:val="fr-FR"/>
          </w:rPr>
          <w:tab/>
        </w:r>
        <w:r w:rsidRPr="00797803" w:rsidDel="00797803">
          <w:rPr>
            <w:rPrChange w:id="279" w:author="RANNOU Jean-Philippe" w:date="2017-06-08T14:47:00Z">
              <w:rPr>
                <w:rStyle w:val="Lienhypertexte"/>
                <w:noProof/>
                <w:lang w:val="en-US"/>
              </w:rPr>
            </w:rPrChange>
          </w:rPr>
          <w:delText>General information on the profile file</w:delText>
        </w:r>
        <w:r w:rsidDel="00797803">
          <w:rPr>
            <w:noProof/>
            <w:webHidden/>
          </w:rPr>
          <w:tab/>
          <w:delText>18</w:delText>
        </w:r>
      </w:del>
    </w:p>
    <w:p w14:paraId="38B06D8D" w14:textId="77777777" w:rsidR="00C55189" w:rsidDel="00797803" w:rsidRDefault="00C55189">
      <w:pPr>
        <w:pStyle w:val="TM3"/>
        <w:tabs>
          <w:tab w:val="left" w:pos="660"/>
          <w:tab w:val="right" w:leader="dot" w:pos="9063"/>
        </w:tabs>
        <w:rPr>
          <w:del w:id="280" w:author="RANNOU Jean-Philippe" w:date="2017-06-08T14:47:00Z"/>
          <w:rFonts w:asciiTheme="minorHAnsi" w:hAnsiTheme="minorHAnsi"/>
          <w:smallCaps w:val="0"/>
          <w:noProof/>
          <w:szCs w:val="22"/>
          <w:lang w:val="fr-FR"/>
        </w:rPr>
      </w:pPr>
      <w:del w:id="281" w:author="RANNOU Jean-Philippe" w:date="2017-06-08T14:47:00Z">
        <w:r w:rsidRPr="00797803" w:rsidDel="00797803">
          <w:rPr>
            <w:rPrChange w:id="282" w:author="RANNOU Jean-Philippe" w:date="2017-06-08T14:47:00Z">
              <w:rPr>
                <w:rStyle w:val="Lienhypertexte"/>
                <w:noProof/>
                <w:lang w:val="en-US"/>
              </w:rPr>
            </w:rPrChange>
          </w:rPr>
          <w:delText>2.3.4</w:delText>
        </w:r>
        <w:r w:rsidDel="00797803">
          <w:rPr>
            <w:rFonts w:asciiTheme="minorHAnsi" w:hAnsiTheme="minorHAnsi"/>
            <w:smallCaps w:val="0"/>
            <w:noProof/>
            <w:szCs w:val="22"/>
            <w:lang w:val="fr-FR"/>
          </w:rPr>
          <w:tab/>
        </w:r>
        <w:r w:rsidRPr="00797803" w:rsidDel="00797803">
          <w:rPr>
            <w:rPrChange w:id="283" w:author="RANNOU Jean-Philippe" w:date="2017-06-08T14:47:00Z">
              <w:rPr>
                <w:rStyle w:val="Lienhypertexte"/>
                <w:noProof/>
                <w:lang w:val="en-US"/>
              </w:rPr>
            </w:rPrChange>
          </w:rPr>
          <w:delText>General information for each profile</w:delText>
        </w:r>
        <w:r w:rsidDel="00797803">
          <w:rPr>
            <w:noProof/>
            <w:webHidden/>
          </w:rPr>
          <w:tab/>
          <w:delText>18</w:delText>
        </w:r>
      </w:del>
    </w:p>
    <w:p w14:paraId="63678A52" w14:textId="77777777" w:rsidR="00C55189" w:rsidDel="00797803" w:rsidRDefault="00C55189">
      <w:pPr>
        <w:pStyle w:val="TM3"/>
        <w:tabs>
          <w:tab w:val="left" w:pos="660"/>
          <w:tab w:val="right" w:leader="dot" w:pos="9063"/>
        </w:tabs>
        <w:rPr>
          <w:del w:id="284" w:author="RANNOU Jean-Philippe" w:date="2017-06-08T14:47:00Z"/>
          <w:rFonts w:asciiTheme="minorHAnsi" w:hAnsiTheme="minorHAnsi"/>
          <w:smallCaps w:val="0"/>
          <w:noProof/>
          <w:szCs w:val="22"/>
          <w:lang w:val="fr-FR"/>
        </w:rPr>
      </w:pPr>
      <w:del w:id="285" w:author="RANNOU Jean-Philippe" w:date="2017-06-08T14:47:00Z">
        <w:r w:rsidRPr="00797803" w:rsidDel="00797803">
          <w:rPr>
            <w:rPrChange w:id="286" w:author="RANNOU Jean-Philippe" w:date="2017-06-08T14:47:00Z">
              <w:rPr>
                <w:rStyle w:val="Lienhypertexte"/>
                <w:noProof/>
                <w:lang w:val="en-US"/>
              </w:rPr>
            </w:rPrChange>
          </w:rPr>
          <w:delText>2.3.5</w:delText>
        </w:r>
        <w:r w:rsidDel="00797803">
          <w:rPr>
            <w:rFonts w:asciiTheme="minorHAnsi" w:hAnsiTheme="minorHAnsi"/>
            <w:smallCaps w:val="0"/>
            <w:noProof/>
            <w:szCs w:val="22"/>
            <w:lang w:val="fr-FR"/>
          </w:rPr>
          <w:tab/>
        </w:r>
        <w:r w:rsidRPr="00797803" w:rsidDel="00797803">
          <w:rPr>
            <w:rPrChange w:id="287" w:author="RANNOU Jean-Philippe" w:date="2017-06-08T14:47:00Z">
              <w:rPr>
                <w:rStyle w:val="Lienhypertexte"/>
                <w:noProof/>
                <w:lang w:val="en-US"/>
              </w:rPr>
            </w:rPrChange>
          </w:rPr>
          <w:delText>Measurements for each profile</w:delText>
        </w:r>
        <w:r w:rsidDel="00797803">
          <w:rPr>
            <w:noProof/>
            <w:webHidden/>
          </w:rPr>
          <w:tab/>
          <w:delText>21</w:delText>
        </w:r>
      </w:del>
    </w:p>
    <w:p w14:paraId="16324C4D" w14:textId="77777777" w:rsidR="00C55189" w:rsidDel="00797803" w:rsidRDefault="00C55189">
      <w:pPr>
        <w:pStyle w:val="TM3"/>
        <w:tabs>
          <w:tab w:val="left" w:pos="660"/>
          <w:tab w:val="right" w:leader="dot" w:pos="9063"/>
        </w:tabs>
        <w:rPr>
          <w:del w:id="288" w:author="RANNOU Jean-Philippe" w:date="2017-06-08T14:47:00Z"/>
          <w:rFonts w:asciiTheme="minorHAnsi" w:hAnsiTheme="minorHAnsi"/>
          <w:smallCaps w:val="0"/>
          <w:noProof/>
          <w:szCs w:val="22"/>
          <w:lang w:val="fr-FR"/>
        </w:rPr>
      </w:pPr>
      <w:del w:id="289" w:author="RANNOU Jean-Philippe" w:date="2017-06-08T14:47:00Z">
        <w:r w:rsidRPr="00797803" w:rsidDel="00797803">
          <w:rPr>
            <w:rPrChange w:id="290" w:author="RANNOU Jean-Philippe" w:date="2017-06-08T14:47:00Z">
              <w:rPr>
                <w:rStyle w:val="Lienhypertexte"/>
                <w:noProof/>
                <w:lang w:val="en-US"/>
              </w:rPr>
            </w:rPrChange>
          </w:rPr>
          <w:delText>2.3.6</w:delText>
        </w:r>
        <w:r w:rsidDel="00797803">
          <w:rPr>
            <w:rFonts w:asciiTheme="minorHAnsi" w:hAnsiTheme="minorHAnsi"/>
            <w:smallCaps w:val="0"/>
            <w:noProof/>
            <w:szCs w:val="22"/>
            <w:lang w:val="fr-FR"/>
          </w:rPr>
          <w:tab/>
        </w:r>
        <w:r w:rsidRPr="00797803" w:rsidDel="00797803">
          <w:rPr>
            <w:rPrChange w:id="291" w:author="RANNOU Jean-Philippe" w:date="2017-06-08T14:47:00Z">
              <w:rPr>
                <w:rStyle w:val="Lienhypertexte"/>
                <w:noProof/>
                <w:lang w:val="en-US"/>
              </w:rPr>
            </w:rPrChange>
          </w:rPr>
          <w:delText>Calibration information for each profile</w:delText>
        </w:r>
        <w:r w:rsidDel="00797803">
          <w:rPr>
            <w:noProof/>
            <w:webHidden/>
          </w:rPr>
          <w:tab/>
          <w:delText>22</w:delText>
        </w:r>
      </w:del>
    </w:p>
    <w:p w14:paraId="22A5D7A7" w14:textId="77777777" w:rsidR="00C55189" w:rsidDel="00797803" w:rsidRDefault="00C55189">
      <w:pPr>
        <w:pStyle w:val="TM3"/>
        <w:tabs>
          <w:tab w:val="left" w:pos="660"/>
          <w:tab w:val="right" w:leader="dot" w:pos="9063"/>
        </w:tabs>
        <w:rPr>
          <w:del w:id="292" w:author="RANNOU Jean-Philippe" w:date="2017-06-08T14:47:00Z"/>
          <w:rFonts w:asciiTheme="minorHAnsi" w:hAnsiTheme="minorHAnsi"/>
          <w:smallCaps w:val="0"/>
          <w:noProof/>
          <w:szCs w:val="22"/>
          <w:lang w:val="fr-FR"/>
        </w:rPr>
      </w:pPr>
      <w:del w:id="293" w:author="RANNOU Jean-Philippe" w:date="2017-06-08T14:47:00Z">
        <w:r w:rsidRPr="00797803" w:rsidDel="00797803">
          <w:rPr>
            <w:rPrChange w:id="294" w:author="RANNOU Jean-Philippe" w:date="2017-06-08T14:47:00Z">
              <w:rPr>
                <w:rStyle w:val="Lienhypertexte"/>
                <w:noProof/>
                <w:lang w:val="en-US"/>
              </w:rPr>
            </w:rPrChange>
          </w:rPr>
          <w:delText>2.3.7</w:delText>
        </w:r>
        <w:r w:rsidDel="00797803">
          <w:rPr>
            <w:rFonts w:asciiTheme="minorHAnsi" w:hAnsiTheme="minorHAnsi"/>
            <w:smallCaps w:val="0"/>
            <w:noProof/>
            <w:szCs w:val="22"/>
            <w:lang w:val="fr-FR"/>
          </w:rPr>
          <w:tab/>
        </w:r>
        <w:r w:rsidRPr="00797803" w:rsidDel="00797803">
          <w:rPr>
            <w:rPrChange w:id="295" w:author="RANNOU Jean-Philippe" w:date="2017-06-08T14:47:00Z">
              <w:rPr>
                <w:rStyle w:val="Lienhypertexte"/>
                <w:noProof/>
                <w:lang w:val="en-US"/>
              </w:rPr>
            </w:rPrChange>
          </w:rPr>
          <w:delText>History information for each profile</w:delText>
        </w:r>
        <w:r w:rsidDel="00797803">
          <w:rPr>
            <w:noProof/>
            <w:webHidden/>
          </w:rPr>
          <w:tab/>
          <w:delText>22</w:delText>
        </w:r>
      </w:del>
    </w:p>
    <w:p w14:paraId="4F4EE58D" w14:textId="77777777" w:rsidR="00C55189" w:rsidDel="00797803" w:rsidRDefault="00C55189">
      <w:pPr>
        <w:pStyle w:val="TM2"/>
        <w:tabs>
          <w:tab w:val="left" w:pos="495"/>
          <w:tab w:val="right" w:leader="dot" w:pos="9063"/>
        </w:tabs>
        <w:rPr>
          <w:del w:id="296" w:author="RANNOU Jean-Philippe" w:date="2017-06-08T14:47:00Z"/>
          <w:rFonts w:asciiTheme="minorHAnsi" w:hAnsiTheme="minorHAnsi"/>
          <w:b w:val="0"/>
          <w:bCs w:val="0"/>
          <w:smallCaps w:val="0"/>
          <w:noProof/>
          <w:szCs w:val="22"/>
          <w:lang w:val="fr-FR"/>
        </w:rPr>
      </w:pPr>
      <w:del w:id="297" w:author="RANNOU Jean-Philippe" w:date="2017-06-08T14:47:00Z">
        <w:r w:rsidRPr="00797803" w:rsidDel="00797803">
          <w:rPr>
            <w:rPrChange w:id="298" w:author="RANNOU Jean-Philippe" w:date="2017-06-08T14:47:00Z">
              <w:rPr>
                <w:rStyle w:val="Lienhypertexte"/>
                <w:noProof/>
                <w:lang w:val="en-US"/>
              </w:rPr>
            </w:rPrChange>
          </w:rPr>
          <w:delText>2.4</w:delText>
        </w:r>
        <w:r w:rsidDel="00797803">
          <w:rPr>
            <w:rFonts w:asciiTheme="minorHAnsi" w:hAnsiTheme="minorHAnsi"/>
            <w:b w:val="0"/>
            <w:bCs w:val="0"/>
            <w:smallCaps w:val="0"/>
            <w:noProof/>
            <w:szCs w:val="22"/>
            <w:lang w:val="fr-FR"/>
          </w:rPr>
          <w:tab/>
        </w:r>
        <w:r w:rsidRPr="00797803" w:rsidDel="00797803">
          <w:rPr>
            <w:rPrChange w:id="299" w:author="RANNOU Jean-Philippe" w:date="2017-06-08T14:47:00Z">
              <w:rPr>
                <w:rStyle w:val="Lienhypertexte"/>
                <w:noProof/>
                <w:lang w:val="en-US"/>
              </w:rPr>
            </w:rPrChange>
          </w:rPr>
          <w:delText>Trajectory file format</w:delText>
        </w:r>
        <w:r w:rsidDel="00797803">
          <w:rPr>
            <w:noProof/>
            <w:webHidden/>
          </w:rPr>
          <w:tab/>
          <w:delText>25</w:delText>
        </w:r>
      </w:del>
    </w:p>
    <w:p w14:paraId="20C941CB" w14:textId="77777777" w:rsidR="00C55189" w:rsidDel="00797803" w:rsidRDefault="00C55189">
      <w:pPr>
        <w:pStyle w:val="TM3"/>
        <w:tabs>
          <w:tab w:val="left" w:pos="660"/>
          <w:tab w:val="right" w:leader="dot" w:pos="9063"/>
        </w:tabs>
        <w:rPr>
          <w:del w:id="300" w:author="RANNOU Jean-Philippe" w:date="2017-06-08T14:47:00Z"/>
          <w:rFonts w:asciiTheme="minorHAnsi" w:hAnsiTheme="minorHAnsi"/>
          <w:smallCaps w:val="0"/>
          <w:noProof/>
          <w:szCs w:val="22"/>
          <w:lang w:val="fr-FR"/>
        </w:rPr>
      </w:pPr>
      <w:del w:id="301" w:author="RANNOU Jean-Philippe" w:date="2017-06-08T14:47:00Z">
        <w:r w:rsidRPr="00797803" w:rsidDel="00797803">
          <w:rPr>
            <w:rPrChange w:id="302" w:author="RANNOU Jean-Philippe" w:date="2017-06-08T14:47:00Z">
              <w:rPr>
                <w:rStyle w:val="Lienhypertexte"/>
                <w:noProof/>
                <w:lang w:val="en-US"/>
              </w:rPr>
            </w:rPrChange>
          </w:rPr>
          <w:delText>2.4.1</w:delText>
        </w:r>
        <w:r w:rsidDel="00797803">
          <w:rPr>
            <w:rFonts w:asciiTheme="minorHAnsi" w:hAnsiTheme="minorHAnsi"/>
            <w:smallCaps w:val="0"/>
            <w:noProof/>
            <w:szCs w:val="22"/>
            <w:lang w:val="fr-FR"/>
          </w:rPr>
          <w:tab/>
        </w:r>
        <w:r w:rsidRPr="00797803" w:rsidDel="00797803">
          <w:rPr>
            <w:rPrChange w:id="303" w:author="RANNOU Jean-Philippe" w:date="2017-06-08T14:47:00Z">
              <w:rPr>
                <w:rStyle w:val="Lienhypertexte"/>
                <w:noProof/>
                <w:lang w:val="en-US"/>
              </w:rPr>
            </w:rPrChange>
          </w:rPr>
          <w:delText>Global attributes</w:delText>
        </w:r>
        <w:r w:rsidDel="00797803">
          <w:rPr>
            <w:noProof/>
            <w:webHidden/>
          </w:rPr>
          <w:tab/>
          <w:delText>25</w:delText>
        </w:r>
      </w:del>
    </w:p>
    <w:p w14:paraId="63EDCDFA" w14:textId="77777777" w:rsidR="00C55189" w:rsidDel="00797803" w:rsidRDefault="00C55189">
      <w:pPr>
        <w:pStyle w:val="TM3"/>
        <w:tabs>
          <w:tab w:val="left" w:pos="660"/>
          <w:tab w:val="right" w:leader="dot" w:pos="9063"/>
        </w:tabs>
        <w:rPr>
          <w:del w:id="304" w:author="RANNOU Jean-Philippe" w:date="2017-06-08T14:47:00Z"/>
          <w:rFonts w:asciiTheme="minorHAnsi" w:hAnsiTheme="minorHAnsi"/>
          <w:smallCaps w:val="0"/>
          <w:noProof/>
          <w:szCs w:val="22"/>
          <w:lang w:val="fr-FR"/>
        </w:rPr>
      </w:pPr>
      <w:del w:id="305" w:author="RANNOU Jean-Philippe" w:date="2017-06-08T14:47:00Z">
        <w:r w:rsidRPr="00797803" w:rsidDel="00797803">
          <w:rPr>
            <w:rPrChange w:id="306" w:author="RANNOU Jean-Philippe" w:date="2017-06-08T14:47:00Z">
              <w:rPr>
                <w:rStyle w:val="Lienhypertexte"/>
                <w:noProof/>
                <w:lang w:val="en-US"/>
              </w:rPr>
            </w:rPrChange>
          </w:rPr>
          <w:delText>2.4.2</w:delText>
        </w:r>
        <w:r w:rsidDel="00797803">
          <w:rPr>
            <w:rFonts w:asciiTheme="minorHAnsi" w:hAnsiTheme="minorHAnsi"/>
            <w:smallCaps w:val="0"/>
            <w:noProof/>
            <w:szCs w:val="22"/>
            <w:lang w:val="fr-FR"/>
          </w:rPr>
          <w:tab/>
        </w:r>
        <w:r w:rsidRPr="00797803" w:rsidDel="00797803">
          <w:rPr>
            <w:rPrChange w:id="307" w:author="RANNOU Jean-Philippe" w:date="2017-06-08T14:47:00Z">
              <w:rPr>
                <w:rStyle w:val="Lienhypertexte"/>
                <w:noProof/>
                <w:lang w:val="en-US"/>
              </w:rPr>
            </w:rPrChange>
          </w:rPr>
          <w:delText>Dimensions and definitions</w:delText>
        </w:r>
        <w:r w:rsidDel="00797803">
          <w:rPr>
            <w:noProof/>
            <w:webHidden/>
          </w:rPr>
          <w:tab/>
          <w:delText>25</w:delText>
        </w:r>
      </w:del>
    </w:p>
    <w:p w14:paraId="3503E9BB" w14:textId="77777777" w:rsidR="00C55189" w:rsidDel="00797803" w:rsidRDefault="00C55189">
      <w:pPr>
        <w:pStyle w:val="TM3"/>
        <w:tabs>
          <w:tab w:val="left" w:pos="660"/>
          <w:tab w:val="right" w:leader="dot" w:pos="9063"/>
        </w:tabs>
        <w:rPr>
          <w:del w:id="308" w:author="RANNOU Jean-Philippe" w:date="2017-06-08T14:47:00Z"/>
          <w:rFonts w:asciiTheme="minorHAnsi" w:hAnsiTheme="minorHAnsi"/>
          <w:smallCaps w:val="0"/>
          <w:noProof/>
          <w:szCs w:val="22"/>
          <w:lang w:val="fr-FR"/>
        </w:rPr>
      </w:pPr>
      <w:del w:id="309" w:author="RANNOU Jean-Philippe" w:date="2017-06-08T14:47:00Z">
        <w:r w:rsidRPr="00797803" w:rsidDel="00797803">
          <w:rPr>
            <w:rPrChange w:id="310" w:author="RANNOU Jean-Philippe" w:date="2017-06-08T14:47:00Z">
              <w:rPr>
                <w:rStyle w:val="Lienhypertexte"/>
                <w:noProof/>
                <w:lang w:val="en-US"/>
              </w:rPr>
            </w:rPrChange>
          </w:rPr>
          <w:delText>2.4.3</w:delText>
        </w:r>
        <w:r w:rsidDel="00797803">
          <w:rPr>
            <w:rFonts w:asciiTheme="minorHAnsi" w:hAnsiTheme="minorHAnsi"/>
            <w:smallCaps w:val="0"/>
            <w:noProof/>
            <w:szCs w:val="22"/>
            <w:lang w:val="fr-FR"/>
          </w:rPr>
          <w:tab/>
        </w:r>
        <w:r w:rsidRPr="00797803" w:rsidDel="00797803">
          <w:rPr>
            <w:rPrChange w:id="311" w:author="RANNOU Jean-Philippe" w:date="2017-06-08T14:47:00Z">
              <w:rPr>
                <w:rStyle w:val="Lienhypertexte"/>
                <w:noProof/>
                <w:lang w:val="en-US"/>
              </w:rPr>
            </w:rPrChange>
          </w:rPr>
          <w:delText>General information on the trajectory file</w:delText>
        </w:r>
        <w:r w:rsidDel="00797803">
          <w:rPr>
            <w:noProof/>
            <w:webHidden/>
          </w:rPr>
          <w:tab/>
          <w:delText>26</w:delText>
        </w:r>
      </w:del>
    </w:p>
    <w:p w14:paraId="722A72B6" w14:textId="77777777" w:rsidR="00C55189" w:rsidDel="00797803" w:rsidRDefault="00C55189">
      <w:pPr>
        <w:pStyle w:val="TM3"/>
        <w:tabs>
          <w:tab w:val="left" w:pos="660"/>
          <w:tab w:val="right" w:leader="dot" w:pos="9063"/>
        </w:tabs>
        <w:rPr>
          <w:del w:id="312" w:author="RANNOU Jean-Philippe" w:date="2017-06-08T14:47:00Z"/>
          <w:rFonts w:asciiTheme="minorHAnsi" w:hAnsiTheme="minorHAnsi"/>
          <w:smallCaps w:val="0"/>
          <w:noProof/>
          <w:szCs w:val="22"/>
          <w:lang w:val="fr-FR"/>
        </w:rPr>
      </w:pPr>
      <w:del w:id="313" w:author="RANNOU Jean-Philippe" w:date="2017-06-08T14:47:00Z">
        <w:r w:rsidRPr="00797803" w:rsidDel="00797803">
          <w:rPr>
            <w:rPrChange w:id="314" w:author="RANNOU Jean-Philippe" w:date="2017-06-08T14:47:00Z">
              <w:rPr>
                <w:rStyle w:val="Lienhypertexte"/>
                <w:noProof/>
                <w:lang w:val="en-US"/>
              </w:rPr>
            </w:rPrChange>
          </w:rPr>
          <w:delText>2.4.4</w:delText>
        </w:r>
        <w:r w:rsidDel="00797803">
          <w:rPr>
            <w:rFonts w:asciiTheme="minorHAnsi" w:hAnsiTheme="minorHAnsi"/>
            <w:smallCaps w:val="0"/>
            <w:noProof/>
            <w:szCs w:val="22"/>
            <w:lang w:val="fr-FR"/>
          </w:rPr>
          <w:tab/>
        </w:r>
        <w:r w:rsidRPr="00797803" w:rsidDel="00797803">
          <w:rPr>
            <w:rPrChange w:id="315" w:author="RANNOU Jean-Philippe" w:date="2017-06-08T14:47:00Z">
              <w:rPr>
                <w:rStyle w:val="Lienhypertexte"/>
                <w:noProof/>
                <w:lang w:val="en-US"/>
              </w:rPr>
            </w:rPrChange>
          </w:rPr>
          <w:delText>General information on the float</w:delText>
        </w:r>
        <w:r w:rsidDel="00797803">
          <w:rPr>
            <w:noProof/>
            <w:webHidden/>
          </w:rPr>
          <w:tab/>
          <w:delText>26</w:delText>
        </w:r>
      </w:del>
    </w:p>
    <w:p w14:paraId="617FB0C4" w14:textId="77777777" w:rsidR="00C55189" w:rsidDel="00797803" w:rsidRDefault="00C55189">
      <w:pPr>
        <w:pStyle w:val="TM3"/>
        <w:tabs>
          <w:tab w:val="left" w:pos="660"/>
          <w:tab w:val="right" w:leader="dot" w:pos="9063"/>
        </w:tabs>
        <w:rPr>
          <w:del w:id="316" w:author="RANNOU Jean-Philippe" w:date="2017-06-08T14:47:00Z"/>
          <w:rFonts w:asciiTheme="minorHAnsi" w:hAnsiTheme="minorHAnsi"/>
          <w:smallCaps w:val="0"/>
          <w:noProof/>
          <w:szCs w:val="22"/>
          <w:lang w:val="fr-FR"/>
        </w:rPr>
      </w:pPr>
      <w:del w:id="317" w:author="RANNOU Jean-Philippe" w:date="2017-06-08T14:47:00Z">
        <w:r w:rsidRPr="00797803" w:rsidDel="00797803">
          <w:rPr>
            <w:rPrChange w:id="318" w:author="RANNOU Jean-Philippe" w:date="2017-06-08T14:47:00Z">
              <w:rPr>
                <w:rStyle w:val="Lienhypertexte"/>
                <w:noProof/>
                <w:lang w:val="en-US"/>
              </w:rPr>
            </w:rPrChange>
          </w:rPr>
          <w:delText>2.4.5</w:delText>
        </w:r>
        <w:r w:rsidDel="00797803">
          <w:rPr>
            <w:rFonts w:asciiTheme="minorHAnsi" w:hAnsiTheme="minorHAnsi"/>
            <w:smallCaps w:val="0"/>
            <w:noProof/>
            <w:szCs w:val="22"/>
            <w:lang w:val="fr-FR"/>
          </w:rPr>
          <w:tab/>
        </w:r>
        <w:r w:rsidRPr="00797803" w:rsidDel="00797803">
          <w:rPr>
            <w:rPrChange w:id="319" w:author="RANNOU Jean-Philippe" w:date="2017-06-08T14:47:00Z">
              <w:rPr>
                <w:rStyle w:val="Lienhypertexte"/>
                <w:noProof/>
                <w:lang w:val="en-US"/>
              </w:rPr>
            </w:rPrChange>
          </w:rPr>
          <w:delText>N_MEASUREMENT dimension variable group</w:delText>
        </w:r>
        <w:r w:rsidDel="00797803">
          <w:rPr>
            <w:noProof/>
            <w:webHidden/>
          </w:rPr>
          <w:tab/>
          <w:delText>27</w:delText>
        </w:r>
      </w:del>
    </w:p>
    <w:p w14:paraId="7AAD4AC2" w14:textId="77777777" w:rsidR="00C55189" w:rsidDel="00797803" w:rsidRDefault="00C55189">
      <w:pPr>
        <w:pStyle w:val="TM3"/>
        <w:tabs>
          <w:tab w:val="left" w:pos="660"/>
          <w:tab w:val="right" w:leader="dot" w:pos="9063"/>
        </w:tabs>
        <w:rPr>
          <w:del w:id="320" w:author="RANNOU Jean-Philippe" w:date="2017-06-08T14:47:00Z"/>
          <w:rFonts w:asciiTheme="minorHAnsi" w:hAnsiTheme="minorHAnsi"/>
          <w:smallCaps w:val="0"/>
          <w:noProof/>
          <w:szCs w:val="22"/>
          <w:lang w:val="fr-FR"/>
        </w:rPr>
      </w:pPr>
      <w:del w:id="321" w:author="RANNOU Jean-Philippe" w:date="2017-06-08T14:47:00Z">
        <w:r w:rsidRPr="00797803" w:rsidDel="00797803">
          <w:rPr>
            <w:rPrChange w:id="322" w:author="RANNOU Jean-Philippe" w:date="2017-06-08T14:47:00Z">
              <w:rPr>
                <w:rStyle w:val="Lienhypertexte"/>
                <w:noProof/>
                <w:lang w:val="fr-FR"/>
              </w:rPr>
            </w:rPrChange>
          </w:rPr>
          <w:delText>2.4.6</w:delText>
        </w:r>
        <w:r w:rsidDel="00797803">
          <w:rPr>
            <w:rFonts w:asciiTheme="minorHAnsi" w:hAnsiTheme="minorHAnsi"/>
            <w:smallCaps w:val="0"/>
            <w:noProof/>
            <w:szCs w:val="22"/>
            <w:lang w:val="fr-FR"/>
          </w:rPr>
          <w:tab/>
        </w:r>
        <w:r w:rsidRPr="00797803" w:rsidDel="00797803">
          <w:rPr>
            <w:rPrChange w:id="323" w:author="RANNOU Jean-Philippe" w:date="2017-06-08T14:47:00Z">
              <w:rPr>
                <w:rStyle w:val="Lienhypertexte"/>
                <w:noProof/>
                <w:lang w:val="fr-FR"/>
              </w:rPr>
            </w:rPrChange>
          </w:rPr>
          <w:delText>N_CYCLE dimension variable group</w:delText>
        </w:r>
        <w:r w:rsidDel="00797803">
          <w:rPr>
            <w:noProof/>
            <w:webHidden/>
          </w:rPr>
          <w:tab/>
          <w:delText>29</w:delText>
        </w:r>
      </w:del>
    </w:p>
    <w:p w14:paraId="6519E278" w14:textId="77777777" w:rsidR="00C55189" w:rsidDel="00797803" w:rsidRDefault="00C55189">
      <w:pPr>
        <w:pStyle w:val="TM3"/>
        <w:tabs>
          <w:tab w:val="left" w:pos="660"/>
          <w:tab w:val="right" w:leader="dot" w:pos="9063"/>
        </w:tabs>
        <w:rPr>
          <w:del w:id="324" w:author="RANNOU Jean-Philippe" w:date="2017-06-08T14:47:00Z"/>
          <w:rFonts w:asciiTheme="minorHAnsi" w:hAnsiTheme="minorHAnsi"/>
          <w:smallCaps w:val="0"/>
          <w:noProof/>
          <w:szCs w:val="22"/>
          <w:lang w:val="fr-FR"/>
        </w:rPr>
      </w:pPr>
      <w:del w:id="325" w:author="RANNOU Jean-Philippe" w:date="2017-06-08T14:47:00Z">
        <w:r w:rsidRPr="00797803" w:rsidDel="00797803">
          <w:rPr>
            <w:rPrChange w:id="326" w:author="RANNOU Jean-Philippe" w:date="2017-06-08T14:47:00Z">
              <w:rPr>
                <w:rStyle w:val="Lienhypertexte"/>
                <w:noProof/>
                <w:lang w:val="en-US"/>
              </w:rPr>
            </w:rPrChange>
          </w:rPr>
          <w:delText>2.4.7</w:delText>
        </w:r>
        <w:r w:rsidDel="00797803">
          <w:rPr>
            <w:rFonts w:asciiTheme="minorHAnsi" w:hAnsiTheme="minorHAnsi"/>
            <w:smallCaps w:val="0"/>
            <w:noProof/>
            <w:szCs w:val="22"/>
            <w:lang w:val="fr-FR"/>
          </w:rPr>
          <w:tab/>
        </w:r>
        <w:r w:rsidRPr="00797803" w:rsidDel="00797803">
          <w:rPr>
            <w:rPrChange w:id="327" w:author="RANNOU Jean-Philippe" w:date="2017-06-08T14:47:00Z">
              <w:rPr>
                <w:rStyle w:val="Lienhypertexte"/>
                <w:noProof/>
                <w:lang w:val="en-US"/>
              </w:rPr>
            </w:rPrChange>
          </w:rPr>
          <w:delText>History information</w:delText>
        </w:r>
        <w:r w:rsidDel="00797803">
          <w:rPr>
            <w:noProof/>
            <w:webHidden/>
          </w:rPr>
          <w:tab/>
          <w:delText>30</w:delText>
        </w:r>
      </w:del>
    </w:p>
    <w:p w14:paraId="2D12084F" w14:textId="77777777" w:rsidR="00C55189" w:rsidDel="00797803" w:rsidRDefault="00C55189">
      <w:pPr>
        <w:pStyle w:val="TM2"/>
        <w:tabs>
          <w:tab w:val="left" w:pos="495"/>
          <w:tab w:val="right" w:leader="dot" w:pos="9063"/>
        </w:tabs>
        <w:rPr>
          <w:del w:id="328" w:author="RANNOU Jean-Philippe" w:date="2017-06-08T14:47:00Z"/>
          <w:rFonts w:asciiTheme="minorHAnsi" w:hAnsiTheme="minorHAnsi"/>
          <w:b w:val="0"/>
          <w:bCs w:val="0"/>
          <w:smallCaps w:val="0"/>
          <w:noProof/>
          <w:szCs w:val="22"/>
          <w:lang w:val="fr-FR"/>
        </w:rPr>
      </w:pPr>
      <w:del w:id="329" w:author="RANNOU Jean-Philippe" w:date="2017-06-08T14:47:00Z">
        <w:r w:rsidRPr="00797803" w:rsidDel="00797803">
          <w:rPr>
            <w:rPrChange w:id="330" w:author="RANNOU Jean-Philippe" w:date="2017-06-08T14:47:00Z">
              <w:rPr>
                <w:rStyle w:val="Lienhypertexte"/>
                <w:noProof/>
                <w:lang w:val="en-US"/>
              </w:rPr>
            </w:rPrChange>
          </w:rPr>
          <w:delText>2.5</w:delText>
        </w:r>
        <w:r w:rsidDel="00797803">
          <w:rPr>
            <w:rFonts w:asciiTheme="minorHAnsi" w:hAnsiTheme="minorHAnsi"/>
            <w:b w:val="0"/>
            <w:bCs w:val="0"/>
            <w:smallCaps w:val="0"/>
            <w:noProof/>
            <w:szCs w:val="22"/>
            <w:lang w:val="fr-FR"/>
          </w:rPr>
          <w:tab/>
        </w:r>
        <w:r w:rsidRPr="00797803" w:rsidDel="00797803">
          <w:rPr>
            <w:rPrChange w:id="331" w:author="RANNOU Jean-Philippe" w:date="2017-06-08T14:47:00Z">
              <w:rPr>
                <w:rStyle w:val="Lienhypertexte"/>
                <w:noProof/>
                <w:lang w:val="en-US"/>
              </w:rPr>
            </w:rPrChange>
          </w:rPr>
          <w:delText>File localization and naming</w:delText>
        </w:r>
        <w:r w:rsidDel="00797803">
          <w:rPr>
            <w:noProof/>
            <w:webHidden/>
          </w:rPr>
          <w:tab/>
          <w:delText>32</w:delText>
        </w:r>
      </w:del>
    </w:p>
    <w:p w14:paraId="27D59C10" w14:textId="77777777" w:rsidR="00C55189" w:rsidDel="00797803" w:rsidRDefault="00C55189">
      <w:pPr>
        <w:pStyle w:val="TM3"/>
        <w:tabs>
          <w:tab w:val="left" w:pos="660"/>
          <w:tab w:val="right" w:leader="dot" w:pos="9063"/>
        </w:tabs>
        <w:rPr>
          <w:del w:id="332" w:author="RANNOU Jean-Philippe" w:date="2017-06-08T14:47:00Z"/>
          <w:rFonts w:asciiTheme="minorHAnsi" w:hAnsiTheme="minorHAnsi"/>
          <w:smallCaps w:val="0"/>
          <w:noProof/>
          <w:szCs w:val="22"/>
          <w:lang w:val="fr-FR"/>
        </w:rPr>
      </w:pPr>
      <w:del w:id="333" w:author="RANNOU Jean-Philippe" w:date="2017-06-08T14:47:00Z">
        <w:r w:rsidRPr="00797803" w:rsidDel="00797803">
          <w:rPr>
            <w:rPrChange w:id="334" w:author="RANNOU Jean-Philippe" w:date="2017-06-08T14:47:00Z">
              <w:rPr>
                <w:rStyle w:val="Lienhypertexte"/>
                <w:noProof/>
                <w:lang w:val="en-US"/>
              </w:rPr>
            </w:rPrChange>
          </w:rPr>
          <w:delText>2.5.1</w:delText>
        </w:r>
        <w:r w:rsidDel="00797803">
          <w:rPr>
            <w:rFonts w:asciiTheme="minorHAnsi" w:hAnsiTheme="minorHAnsi"/>
            <w:smallCaps w:val="0"/>
            <w:noProof/>
            <w:szCs w:val="22"/>
            <w:lang w:val="fr-FR"/>
          </w:rPr>
          <w:tab/>
        </w:r>
        <w:r w:rsidRPr="00797803" w:rsidDel="00797803">
          <w:rPr>
            <w:rPrChange w:id="335" w:author="RANNOU Jean-Philippe" w:date="2017-06-08T14:47:00Z">
              <w:rPr>
                <w:rStyle w:val="Lienhypertexte"/>
                <w:noProof/>
                <w:lang w:val="en-US"/>
              </w:rPr>
            </w:rPrChange>
          </w:rPr>
          <w:delText>Coriolis auxiliary files localization</w:delText>
        </w:r>
        <w:r w:rsidDel="00797803">
          <w:rPr>
            <w:noProof/>
            <w:webHidden/>
          </w:rPr>
          <w:tab/>
          <w:delText>32</w:delText>
        </w:r>
      </w:del>
    </w:p>
    <w:p w14:paraId="48D0D1BA" w14:textId="77777777" w:rsidR="00C55189" w:rsidDel="00797803" w:rsidRDefault="00C55189">
      <w:pPr>
        <w:pStyle w:val="TM3"/>
        <w:tabs>
          <w:tab w:val="left" w:pos="660"/>
          <w:tab w:val="right" w:leader="dot" w:pos="9063"/>
        </w:tabs>
        <w:rPr>
          <w:del w:id="336" w:author="RANNOU Jean-Philippe" w:date="2017-06-08T14:47:00Z"/>
          <w:rFonts w:asciiTheme="minorHAnsi" w:hAnsiTheme="minorHAnsi"/>
          <w:smallCaps w:val="0"/>
          <w:noProof/>
          <w:szCs w:val="22"/>
          <w:lang w:val="fr-FR"/>
        </w:rPr>
      </w:pPr>
      <w:del w:id="337" w:author="RANNOU Jean-Philippe" w:date="2017-06-08T14:47:00Z">
        <w:r w:rsidRPr="00797803" w:rsidDel="00797803">
          <w:rPr>
            <w:rPrChange w:id="338" w:author="RANNOU Jean-Philippe" w:date="2017-06-08T14:47:00Z">
              <w:rPr>
                <w:rStyle w:val="Lienhypertexte"/>
                <w:noProof/>
                <w:lang w:val="en-US"/>
              </w:rPr>
            </w:rPrChange>
          </w:rPr>
          <w:delText>2.5.2</w:delText>
        </w:r>
        <w:r w:rsidDel="00797803">
          <w:rPr>
            <w:rFonts w:asciiTheme="minorHAnsi" w:hAnsiTheme="minorHAnsi"/>
            <w:smallCaps w:val="0"/>
            <w:noProof/>
            <w:szCs w:val="22"/>
            <w:lang w:val="fr-FR"/>
          </w:rPr>
          <w:tab/>
        </w:r>
        <w:r w:rsidRPr="00797803" w:rsidDel="00797803">
          <w:rPr>
            <w:rPrChange w:id="339" w:author="RANNOU Jean-Philippe" w:date="2017-06-08T14:47:00Z">
              <w:rPr>
                <w:rStyle w:val="Lienhypertexte"/>
                <w:noProof/>
                <w:lang w:val="en-US"/>
              </w:rPr>
            </w:rPrChange>
          </w:rPr>
          <w:delText>Coriolis auxiliary files naming convention</w:delText>
        </w:r>
        <w:r w:rsidDel="00797803">
          <w:rPr>
            <w:noProof/>
            <w:webHidden/>
          </w:rPr>
          <w:tab/>
          <w:delText>32</w:delText>
        </w:r>
      </w:del>
    </w:p>
    <w:p w14:paraId="0E0AA417" w14:textId="77777777" w:rsidR="00C55189" w:rsidDel="00797803" w:rsidRDefault="00C55189">
      <w:pPr>
        <w:pStyle w:val="TM4"/>
        <w:tabs>
          <w:tab w:val="left" w:pos="825"/>
          <w:tab w:val="right" w:leader="dot" w:pos="9063"/>
        </w:tabs>
        <w:rPr>
          <w:del w:id="340" w:author="RANNOU Jean-Philippe" w:date="2017-06-08T14:47:00Z"/>
          <w:rFonts w:asciiTheme="minorHAnsi" w:hAnsiTheme="minorHAnsi"/>
          <w:noProof/>
          <w:szCs w:val="22"/>
          <w:lang w:val="fr-FR"/>
        </w:rPr>
      </w:pPr>
      <w:del w:id="341" w:author="RANNOU Jean-Philippe" w:date="2017-06-08T14:47:00Z">
        <w:r w:rsidRPr="00797803" w:rsidDel="00797803">
          <w:rPr>
            <w:rPrChange w:id="342" w:author="RANNOU Jean-Philippe" w:date="2017-06-08T14:47:00Z">
              <w:rPr>
                <w:rStyle w:val="Lienhypertexte"/>
                <w:noProof/>
                <w:lang w:val="en-US"/>
              </w:rPr>
            </w:rPrChange>
          </w:rPr>
          <w:delText>2.5.2.1</w:delText>
        </w:r>
        <w:r w:rsidDel="00797803">
          <w:rPr>
            <w:rFonts w:asciiTheme="minorHAnsi" w:hAnsiTheme="minorHAnsi"/>
            <w:noProof/>
            <w:szCs w:val="22"/>
            <w:lang w:val="fr-FR"/>
          </w:rPr>
          <w:tab/>
        </w:r>
        <w:r w:rsidRPr="00797803" w:rsidDel="00797803">
          <w:rPr>
            <w:rPrChange w:id="343" w:author="RANNOU Jean-Philippe" w:date="2017-06-08T14:47:00Z">
              <w:rPr>
                <w:rStyle w:val="Lienhypertexte"/>
                <w:noProof/>
                <w:lang w:val="en-US"/>
              </w:rPr>
            </w:rPrChange>
          </w:rPr>
          <w:delText>Metadata file</w:delText>
        </w:r>
        <w:r w:rsidDel="00797803">
          <w:rPr>
            <w:noProof/>
            <w:webHidden/>
          </w:rPr>
          <w:tab/>
          <w:delText>32</w:delText>
        </w:r>
      </w:del>
    </w:p>
    <w:p w14:paraId="4945BFD3" w14:textId="77777777" w:rsidR="00C55189" w:rsidDel="00797803" w:rsidRDefault="00C55189">
      <w:pPr>
        <w:pStyle w:val="TM4"/>
        <w:tabs>
          <w:tab w:val="left" w:pos="825"/>
          <w:tab w:val="right" w:leader="dot" w:pos="9063"/>
        </w:tabs>
        <w:rPr>
          <w:del w:id="344" w:author="RANNOU Jean-Philippe" w:date="2017-06-08T14:47:00Z"/>
          <w:rFonts w:asciiTheme="minorHAnsi" w:hAnsiTheme="minorHAnsi"/>
          <w:noProof/>
          <w:szCs w:val="22"/>
          <w:lang w:val="fr-FR"/>
        </w:rPr>
      </w:pPr>
      <w:del w:id="345" w:author="RANNOU Jean-Philippe" w:date="2017-06-08T14:47:00Z">
        <w:r w:rsidRPr="00797803" w:rsidDel="00797803">
          <w:rPr>
            <w:rPrChange w:id="346" w:author="RANNOU Jean-Philippe" w:date="2017-06-08T14:47:00Z">
              <w:rPr>
                <w:rStyle w:val="Lienhypertexte"/>
                <w:noProof/>
                <w:lang w:val="en-US"/>
              </w:rPr>
            </w:rPrChange>
          </w:rPr>
          <w:delText>2.5.2.2</w:delText>
        </w:r>
        <w:r w:rsidDel="00797803">
          <w:rPr>
            <w:rFonts w:asciiTheme="minorHAnsi" w:hAnsiTheme="minorHAnsi"/>
            <w:noProof/>
            <w:szCs w:val="22"/>
            <w:lang w:val="fr-FR"/>
          </w:rPr>
          <w:tab/>
        </w:r>
        <w:r w:rsidRPr="00797803" w:rsidDel="00797803">
          <w:rPr>
            <w:rPrChange w:id="347" w:author="RANNOU Jean-Philippe" w:date="2017-06-08T14:47:00Z">
              <w:rPr>
                <w:rStyle w:val="Lienhypertexte"/>
                <w:noProof/>
                <w:lang w:val="en-US"/>
              </w:rPr>
            </w:rPrChange>
          </w:rPr>
          <w:delText>Technical data file</w:delText>
        </w:r>
        <w:r w:rsidDel="00797803">
          <w:rPr>
            <w:noProof/>
            <w:webHidden/>
          </w:rPr>
          <w:tab/>
          <w:delText>32</w:delText>
        </w:r>
      </w:del>
    </w:p>
    <w:p w14:paraId="13DCE7B5" w14:textId="77777777" w:rsidR="00C55189" w:rsidDel="00797803" w:rsidRDefault="00C55189">
      <w:pPr>
        <w:pStyle w:val="TM4"/>
        <w:tabs>
          <w:tab w:val="left" w:pos="825"/>
          <w:tab w:val="right" w:leader="dot" w:pos="9063"/>
        </w:tabs>
        <w:rPr>
          <w:del w:id="348" w:author="RANNOU Jean-Philippe" w:date="2017-06-08T14:47:00Z"/>
          <w:rFonts w:asciiTheme="minorHAnsi" w:hAnsiTheme="minorHAnsi"/>
          <w:noProof/>
          <w:szCs w:val="22"/>
          <w:lang w:val="fr-FR"/>
        </w:rPr>
      </w:pPr>
      <w:del w:id="349" w:author="RANNOU Jean-Philippe" w:date="2017-06-08T14:47:00Z">
        <w:r w:rsidRPr="00797803" w:rsidDel="00797803">
          <w:rPr>
            <w:rPrChange w:id="350" w:author="RANNOU Jean-Philippe" w:date="2017-06-08T14:47:00Z">
              <w:rPr>
                <w:rStyle w:val="Lienhypertexte"/>
                <w:noProof/>
                <w:lang w:val="en-US"/>
              </w:rPr>
            </w:rPrChange>
          </w:rPr>
          <w:delText>2.5.2.3</w:delText>
        </w:r>
        <w:r w:rsidDel="00797803">
          <w:rPr>
            <w:rFonts w:asciiTheme="minorHAnsi" w:hAnsiTheme="minorHAnsi"/>
            <w:noProof/>
            <w:szCs w:val="22"/>
            <w:lang w:val="fr-FR"/>
          </w:rPr>
          <w:tab/>
        </w:r>
        <w:r w:rsidRPr="00797803" w:rsidDel="00797803">
          <w:rPr>
            <w:rPrChange w:id="351" w:author="RANNOU Jean-Philippe" w:date="2017-06-08T14:47:00Z">
              <w:rPr>
                <w:rStyle w:val="Lienhypertexte"/>
                <w:noProof/>
                <w:lang w:val="en-US"/>
              </w:rPr>
            </w:rPrChange>
          </w:rPr>
          <w:delText>Profile data files</w:delText>
        </w:r>
        <w:r w:rsidDel="00797803">
          <w:rPr>
            <w:noProof/>
            <w:webHidden/>
          </w:rPr>
          <w:tab/>
          <w:delText>32</w:delText>
        </w:r>
      </w:del>
    </w:p>
    <w:p w14:paraId="1CB1CD5E" w14:textId="77777777" w:rsidR="00C55189" w:rsidDel="00797803" w:rsidRDefault="00C55189">
      <w:pPr>
        <w:pStyle w:val="TM4"/>
        <w:tabs>
          <w:tab w:val="left" w:pos="825"/>
          <w:tab w:val="right" w:leader="dot" w:pos="9063"/>
        </w:tabs>
        <w:rPr>
          <w:del w:id="352" w:author="RANNOU Jean-Philippe" w:date="2017-06-08T14:47:00Z"/>
          <w:rFonts w:asciiTheme="minorHAnsi" w:hAnsiTheme="minorHAnsi"/>
          <w:noProof/>
          <w:szCs w:val="22"/>
          <w:lang w:val="fr-FR"/>
        </w:rPr>
      </w:pPr>
      <w:del w:id="353" w:author="RANNOU Jean-Philippe" w:date="2017-06-08T14:47:00Z">
        <w:r w:rsidRPr="00797803" w:rsidDel="00797803">
          <w:rPr>
            <w:rPrChange w:id="354" w:author="RANNOU Jean-Philippe" w:date="2017-06-08T14:47:00Z">
              <w:rPr>
                <w:rStyle w:val="Lienhypertexte"/>
                <w:noProof/>
                <w:lang w:val="en-US"/>
              </w:rPr>
            </w:rPrChange>
          </w:rPr>
          <w:delText>2.5.2.4</w:delText>
        </w:r>
        <w:r w:rsidDel="00797803">
          <w:rPr>
            <w:rFonts w:asciiTheme="minorHAnsi" w:hAnsiTheme="minorHAnsi"/>
            <w:noProof/>
            <w:szCs w:val="22"/>
            <w:lang w:val="fr-FR"/>
          </w:rPr>
          <w:tab/>
        </w:r>
        <w:r w:rsidRPr="00797803" w:rsidDel="00797803">
          <w:rPr>
            <w:rPrChange w:id="355" w:author="RANNOU Jean-Philippe" w:date="2017-06-08T14:47:00Z">
              <w:rPr>
                <w:rStyle w:val="Lienhypertexte"/>
                <w:noProof/>
                <w:lang w:val="en-US"/>
              </w:rPr>
            </w:rPrChange>
          </w:rPr>
          <w:delText>Trajectory data file</w:delText>
        </w:r>
        <w:r w:rsidDel="00797803">
          <w:rPr>
            <w:noProof/>
            <w:webHidden/>
          </w:rPr>
          <w:tab/>
          <w:delText>32</w:delText>
        </w:r>
      </w:del>
    </w:p>
    <w:p w14:paraId="6C2054FB" w14:textId="77777777" w:rsidR="00C55189" w:rsidDel="00797803" w:rsidRDefault="00C55189">
      <w:pPr>
        <w:pStyle w:val="TM1"/>
        <w:tabs>
          <w:tab w:val="left" w:pos="330"/>
          <w:tab w:val="right" w:leader="dot" w:pos="9063"/>
        </w:tabs>
        <w:rPr>
          <w:del w:id="356" w:author="RANNOU Jean-Philippe" w:date="2017-06-08T14:47:00Z"/>
          <w:rFonts w:asciiTheme="minorHAnsi" w:hAnsiTheme="minorHAnsi"/>
          <w:b w:val="0"/>
          <w:bCs w:val="0"/>
          <w:caps w:val="0"/>
          <w:noProof/>
          <w:szCs w:val="22"/>
          <w:u w:val="none"/>
          <w:lang w:val="fr-FR"/>
        </w:rPr>
      </w:pPr>
      <w:del w:id="357" w:author="RANNOU Jean-Philippe" w:date="2017-06-08T14:47:00Z">
        <w:r w:rsidRPr="00797803" w:rsidDel="00797803">
          <w:rPr>
            <w:rPrChange w:id="358" w:author="RANNOU Jean-Philippe" w:date="2017-06-08T14:47:00Z">
              <w:rPr>
                <w:rStyle w:val="Lienhypertexte"/>
                <w:noProof/>
                <w:lang w:val="en-US"/>
              </w:rPr>
            </w:rPrChange>
          </w:rPr>
          <w:delText>3</w:delText>
        </w:r>
        <w:r w:rsidDel="00797803">
          <w:rPr>
            <w:rFonts w:asciiTheme="minorHAnsi" w:hAnsiTheme="minorHAnsi"/>
            <w:b w:val="0"/>
            <w:bCs w:val="0"/>
            <w:caps w:val="0"/>
            <w:noProof/>
            <w:szCs w:val="22"/>
            <w:u w:val="none"/>
            <w:lang w:val="fr-FR"/>
          </w:rPr>
          <w:tab/>
        </w:r>
        <w:r w:rsidRPr="00797803" w:rsidDel="00797803">
          <w:rPr>
            <w:rPrChange w:id="359" w:author="RANNOU Jean-Philippe" w:date="2017-06-08T14:47:00Z">
              <w:rPr>
                <w:rStyle w:val="Lienhypertexte"/>
                <w:noProof/>
                <w:lang w:val="en-US"/>
              </w:rPr>
            </w:rPrChange>
          </w:rPr>
          <w:delText>Reference tables</w:delText>
        </w:r>
        <w:r w:rsidDel="00797803">
          <w:rPr>
            <w:noProof/>
            <w:webHidden/>
          </w:rPr>
          <w:tab/>
          <w:delText>33</w:delText>
        </w:r>
      </w:del>
    </w:p>
    <w:p w14:paraId="2F69061D" w14:textId="77777777" w:rsidR="00C55189" w:rsidDel="00797803" w:rsidRDefault="00C55189">
      <w:pPr>
        <w:pStyle w:val="TM2"/>
        <w:tabs>
          <w:tab w:val="left" w:pos="495"/>
          <w:tab w:val="right" w:leader="dot" w:pos="9063"/>
        </w:tabs>
        <w:rPr>
          <w:del w:id="360" w:author="RANNOU Jean-Philippe" w:date="2017-06-08T14:47:00Z"/>
          <w:rFonts w:asciiTheme="minorHAnsi" w:hAnsiTheme="minorHAnsi"/>
          <w:b w:val="0"/>
          <w:bCs w:val="0"/>
          <w:smallCaps w:val="0"/>
          <w:noProof/>
          <w:szCs w:val="22"/>
          <w:lang w:val="fr-FR"/>
        </w:rPr>
      </w:pPr>
      <w:del w:id="361" w:author="RANNOU Jean-Philippe" w:date="2017-06-08T14:47:00Z">
        <w:r w:rsidRPr="00797803" w:rsidDel="00797803">
          <w:rPr>
            <w:rPrChange w:id="362" w:author="RANNOU Jean-Philippe" w:date="2017-06-08T14:47:00Z">
              <w:rPr>
                <w:rStyle w:val="Lienhypertexte"/>
                <w:noProof/>
                <w:lang w:val="en-US"/>
              </w:rPr>
            </w:rPrChange>
          </w:rPr>
          <w:delText>3.1</w:delText>
        </w:r>
        <w:r w:rsidDel="00797803">
          <w:rPr>
            <w:rFonts w:asciiTheme="minorHAnsi" w:hAnsiTheme="minorHAnsi"/>
            <w:b w:val="0"/>
            <w:bCs w:val="0"/>
            <w:smallCaps w:val="0"/>
            <w:noProof/>
            <w:szCs w:val="22"/>
            <w:lang w:val="fr-FR"/>
          </w:rPr>
          <w:tab/>
        </w:r>
        <w:r w:rsidRPr="00797803" w:rsidDel="00797803">
          <w:rPr>
            <w:rPrChange w:id="363" w:author="RANNOU Jean-Philippe" w:date="2017-06-08T14:47:00Z">
              <w:rPr>
                <w:rStyle w:val="Lienhypertexte"/>
                <w:noProof/>
                <w:lang w:val="en-US"/>
              </w:rPr>
            </w:rPrChange>
          </w:rPr>
          <w:delText>Reference table AUX_1: data type</w:delText>
        </w:r>
        <w:r w:rsidDel="00797803">
          <w:rPr>
            <w:noProof/>
            <w:webHidden/>
          </w:rPr>
          <w:tab/>
          <w:delText>33</w:delText>
        </w:r>
      </w:del>
    </w:p>
    <w:p w14:paraId="6B1C53C9" w14:textId="77777777" w:rsidR="00C55189" w:rsidDel="00797803" w:rsidRDefault="00C55189">
      <w:pPr>
        <w:pStyle w:val="TM2"/>
        <w:tabs>
          <w:tab w:val="left" w:pos="495"/>
          <w:tab w:val="right" w:leader="dot" w:pos="9063"/>
        </w:tabs>
        <w:rPr>
          <w:del w:id="364" w:author="RANNOU Jean-Philippe" w:date="2017-06-08T14:47:00Z"/>
          <w:rFonts w:asciiTheme="minorHAnsi" w:hAnsiTheme="minorHAnsi"/>
          <w:b w:val="0"/>
          <w:bCs w:val="0"/>
          <w:smallCaps w:val="0"/>
          <w:noProof/>
          <w:szCs w:val="22"/>
          <w:lang w:val="fr-FR"/>
        </w:rPr>
      </w:pPr>
      <w:del w:id="365" w:author="RANNOU Jean-Philippe" w:date="2017-06-08T14:47:00Z">
        <w:r w:rsidRPr="00797803" w:rsidDel="00797803">
          <w:rPr>
            <w:rPrChange w:id="366" w:author="RANNOU Jean-Philippe" w:date="2017-06-08T14:47:00Z">
              <w:rPr>
                <w:rStyle w:val="Lienhypertexte"/>
                <w:noProof/>
                <w:lang w:val="en-US"/>
              </w:rPr>
            </w:rPrChange>
          </w:rPr>
          <w:delText>3.2</w:delText>
        </w:r>
        <w:r w:rsidDel="00797803">
          <w:rPr>
            <w:rFonts w:asciiTheme="minorHAnsi" w:hAnsiTheme="minorHAnsi"/>
            <w:b w:val="0"/>
            <w:bCs w:val="0"/>
            <w:smallCaps w:val="0"/>
            <w:noProof/>
            <w:szCs w:val="22"/>
            <w:lang w:val="fr-FR"/>
          </w:rPr>
          <w:tab/>
        </w:r>
        <w:r w:rsidRPr="00797803" w:rsidDel="00797803">
          <w:rPr>
            <w:rPrChange w:id="367" w:author="RANNOU Jean-Philippe" w:date="2017-06-08T14:47:00Z">
              <w:rPr>
                <w:rStyle w:val="Lienhypertexte"/>
                <w:noProof/>
                <w:lang w:val="en-US"/>
              </w:rPr>
            </w:rPrChange>
          </w:rPr>
          <w:delText>Reference table AUX_3: parameter code table</w:delText>
        </w:r>
        <w:r w:rsidDel="00797803">
          <w:rPr>
            <w:noProof/>
            <w:webHidden/>
          </w:rPr>
          <w:tab/>
          <w:delText>33</w:delText>
        </w:r>
      </w:del>
    </w:p>
    <w:p w14:paraId="38C72A46" w14:textId="77777777" w:rsidR="00C55189" w:rsidDel="00797803" w:rsidRDefault="00C55189">
      <w:pPr>
        <w:pStyle w:val="TM3"/>
        <w:tabs>
          <w:tab w:val="left" w:pos="660"/>
          <w:tab w:val="right" w:leader="dot" w:pos="9063"/>
        </w:tabs>
        <w:rPr>
          <w:del w:id="368" w:author="RANNOU Jean-Philippe" w:date="2017-06-08T14:47:00Z"/>
          <w:rFonts w:asciiTheme="minorHAnsi" w:hAnsiTheme="minorHAnsi"/>
          <w:smallCaps w:val="0"/>
          <w:noProof/>
          <w:szCs w:val="22"/>
          <w:lang w:val="fr-FR"/>
        </w:rPr>
      </w:pPr>
      <w:del w:id="369" w:author="RANNOU Jean-Philippe" w:date="2017-06-08T14:47:00Z">
        <w:r w:rsidRPr="00797803" w:rsidDel="00797803">
          <w:rPr>
            <w:rPrChange w:id="370" w:author="RANNOU Jean-Philippe" w:date="2017-06-08T14:47:00Z">
              <w:rPr>
                <w:rStyle w:val="Lienhypertexte"/>
                <w:noProof/>
                <w:lang w:val="en-US"/>
              </w:rPr>
            </w:rPrChange>
          </w:rPr>
          <w:delText>3.2.1</w:delText>
        </w:r>
        <w:r w:rsidDel="00797803">
          <w:rPr>
            <w:rFonts w:asciiTheme="minorHAnsi" w:hAnsiTheme="minorHAnsi"/>
            <w:smallCaps w:val="0"/>
            <w:noProof/>
            <w:szCs w:val="22"/>
            <w:lang w:val="fr-FR"/>
          </w:rPr>
          <w:tab/>
        </w:r>
        <w:r w:rsidRPr="00797803" w:rsidDel="00797803">
          <w:rPr>
            <w:rPrChange w:id="371" w:author="RANNOU Jean-Philippe" w:date="2017-06-08T14:47:00Z">
              <w:rPr>
                <w:rStyle w:val="Lienhypertexte"/>
                <w:noProof/>
                <w:lang w:val="en-US"/>
              </w:rPr>
            </w:rPrChange>
          </w:rPr>
          <w:delText>Reference table AUX_3a: sensor parameter code table</w:delText>
        </w:r>
        <w:r w:rsidDel="00797803">
          <w:rPr>
            <w:noProof/>
            <w:webHidden/>
          </w:rPr>
          <w:tab/>
          <w:delText>33</w:delText>
        </w:r>
      </w:del>
    </w:p>
    <w:p w14:paraId="4BAD9AC4" w14:textId="77777777" w:rsidR="00C55189" w:rsidDel="00797803" w:rsidRDefault="00C55189">
      <w:pPr>
        <w:pStyle w:val="TM3"/>
        <w:tabs>
          <w:tab w:val="left" w:pos="660"/>
          <w:tab w:val="right" w:leader="dot" w:pos="9063"/>
        </w:tabs>
        <w:rPr>
          <w:del w:id="372" w:author="RANNOU Jean-Philippe" w:date="2017-06-08T14:47:00Z"/>
          <w:rFonts w:asciiTheme="minorHAnsi" w:hAnsiTheme="minorHAnsi"/>
          <w:smallCaps w:val="0"/>
          <w:noProof/>
          <w:szCs w:val="22"/>
          <w:lang w:val="fr-FR"/>
        </w:rPr>
      </w:pPr>
      <w:del w:id="373" w:author="RANNOU Jean-Philippe" w:date="2017-06-08T14:47:00Z">
        <w:r w:rsidRPr="00797803" w:rsidDel="00797803">
          <w:rPr>
            <w:rPrChange w:id="374" w:author="RANNOU Jean-Philippe" w:date="2017-06-08T14:47:00Z">
              <w:rPr>
                <w:rStyle w:val="Lienhypertexte"/>
                <w:noProof/>
                <w:lang w:val="en-US"/>
              </w:rPr>
            </w:rPrChange>
          </w:rPr>
          <w:delText>3.2.2</w:delText>
        </w:r>
        <w:r w:rsidDel="00797803">
          <w:rPr>
            <w:rFonts w:asciiTheme="minorHAnsi" w:hAnsiTheme="minorHAnsi"/>
            <w:smallCaps w:val="0"/>
            <w:noProof/>
            <w:szCs w:val="22"/>
            <w:lang w:val="fr-FR"/>
          </w:rPr>
          <w:tab/>
        </w:r>
        <w:r w:rsidRPr="00797803" w:rsidDel="00797803">
          <w:rPr>
            <w:rPrChange w:id="375" w:author="RANNOU Jean-Philippe" w:date="2017-06-08T14:47:00Z">
              <w:rPr>
                <w:rStyle w:val="Lienhypertexte"/>
                <w:noProof/>
                <w:lang w:val="en-US"/>
              </w:rPr>
            </w:rPrChange>
          </w:rPr>
          <w:delText>Reference table AUX_3b: technical parameter code table</w:delText>
        </w:r>
        <w:r w:rsidDel="00797803">
          <w:rPr>
            <w:noProof/>
            <w:webHidden/>
          </w:rPr>
          <w:tab/>
          <w:delText>33</w:delText>
        </w:r>
      </w:del>
    </w:p>
    <w:p w14:paraId="5E173B26" w14:textId="77777777" w:rsidR="00C55189" w:rsidDel="00797803" w:rsidRDefault="00C55189">
      <w:pPr>
        <w:pStyle w:val="TM2"/>
        <w:tabs>
          <w:tab w:val="left" w:pos="495"/>
          <w:tab w:val="right" w:leader="dot" w:pos="9063"/>
        </w:tabs>
        <w:rPr>
          <w:del w:id="376" w:author="RANNOU Jean-Philippe" w:date="2017-06-08T14:47:00Z"/>
          <w:rFonts w:asciiTheme="minorHAnsi" w:hAnsiTheme="minorHAnsi"/>
          <w:b w:val="0"/>
          <w:bCs w:val="0"/>
          <w:smallCaps w:val="0"/>
          <w:noProof/>
          <w:szCs w:val="22"/>
          <w:lang w:val="fr-FR"/>
        </w:rPr>
      </w:pPr>
      <w:del w:id="377" w:author="RANNOU Jean-Philippe" w:date="2017-06-08T14:47:00Z">
        <w:r w:rsidRPr="00797803" w:rsidDel="00797803">
          <w:rPr>
            <w:rPrChange w:id="378" w:author="RANNOU Jean-Philippe" w:date="2017-06-08T14:47:00Z">
              <w:rPr>
                <w:rStyle w:val="Lienhypertexte"/>
                <w:noProof/>
                <w:lang w:val="en-US"/>
              </w:rPr>
            </w:rPrChange>
          </w:rPr>
          <w:delText>3.3</w:delText>
        </w:r>
        <w:r w:rsidDel="00797803">
          <w:rPr>
            <w:rFonts w:asciiTheme="minorHAnsi" w:hAnsiTheme="minorHAnsi"/>
            <w:b w:val="0"/>
            <w:bCs w:val="0"/>
            <w:smallCaps w:val="0"/>
            <w:noProof/>
            <w:szCs w:val="22"/>
            <w:lang w:val="fr-FR"/>
          </w:rPr>
          <w:tab/>
        </w:r>
        <w:r w:rsidRPr="00797803" w:rsidDel="00797803">
          <w:rPr>
            <w:rPrChange w:id="379" w:author="RANNOU Jean-Philippe" w:date="2017-06-08T14:47:00Z">
              <w:rPr>
                <w:rStyle w:val="Lienhypertexte"/>
                <w:noProof/>
                <w:lang w:val="en-US"/>
              </w:rPr>
            </w:rPrChange>
          </w:rPr>
          <w:delText>Reference Table AUX_25: SENSOR</w:delText>
        </w:r>
        <w:r w:rsidDel="00797803">
          <w:rPr>
            <w:noProof/>
            <w:webHidden/>
          </w:rPr>
          <w:tab/>
          <w:delText>33</w:delText>
        </w:r>
      </w:del>
    </w:p>
    <w:p w14:paraId="3C451ADD" w14:textId="77777777" w:rsidR="00C55189" w:rsidDel="00797803" w:rsidRDefault="00C55189">
      <w:pPr>
        <w:pStyle w:val="TM2"/>
        <w:tabs>
          <w:tab w:val="left" w:pos="495"/>
          <w:tab w:val="right" w:leader="dot" w:pos="9063"/>
        </w:tabs>
        <w:rPr>
          <w:del w:id="380" w:author="RANNOU Jean-Philippe" w:date="2017-06-08T14:47:00Z"/>
          <w:rFonts w:asciiTheme="minorHAnsi" w:hAnsiTheme="minorHAnsi"/>
          <w:b w:val="0"/>
          <w:bCs w:val="0"/>
          <w:smallCaps w:val="0"/>
          <w:noProof/>
          <w:szCs w:val="22"/>
          <w:lang w:val="fr-FR"/>
        </w:rPr>
      </w:pPr>
      <w:del w:id="381" w:author="RANNOU Jean-Philippe" w:date="2017-06-08T14:47:00Z">
        <w:r w:rsidRPr="00797803" w:rsidDel="00797803">
          <w:rPr>
            <w:rPrChange w:id="382" w:author="RANNOU Jean-Philippe" w:date="2017-06-08T14:47:00Z">
              <w:rPr>
                <w:rStyle w:val="Lienhypertexte"/>
                <w:noProof/>
                <w:lang w:val="en-US"/>
              </w:rPr>
            </w:rPrChange>
          </w:rPr>
          <w:delText>3.4</w:delText>
        </w:r>
        <w:r w:rsidDel="00797803">
          <w:rPr>
            <w:rFonts w:asciiTheme="minorHAnsi" w:hAnsiTheme="minorHAnsi"/>
            <w:b w:val="0"/>
            <w:bCs w:val="0"/>
            <w:smallCaps w:val="0"/>
            <w:noProof/>
            <w:szCs w:val="22"/>
            <w:lang w:val="fr-FR"/>
          </w:rPr>
          <w:tab/>
        </w:r>
        <w:r w:rsidRPr="00797803" w:rsidDel="00797803">
          <w:rPr>
            <w:rPrChange w:id="383" w:author="RANNOU Jean-Philippe" w:date="2017-06-08T14:47:00Z">
              <w:rPr>
                <w:rStyle w:val="Lienhypertexte"/>
                <w:noProof/>
                <w:lang w:val="en-US"/>
              </w:rPr>
            </w:rPrChange>
          </w:rPr>
          <w:delText>Reference Table AUX_26: SENSOR_MAKER</w:delText>
        </w:r>
        <w:r w:rsidDel="00797803">
          <w:rPr>
            <w:noProof/>
            <w:webHidden/>
          </w:rPr>
          <w:tab/>
          <w:delText>34</w:delText>
        </w:r>
      </w:del>
    </w:p>
    <w:p w14:paraId="42246601" w14:textId="77777777" w:rsidR="00C55189" w:rsidDel="00797803" w:rsidRDefault="00C55189">
      <w:pPr>
        <w:pStyle w:val="TM2"/>
        <w:tabs>
          <w:tab w:val="left" w:pos="495"/>
          <w:tab w:val="right" w:leader="dot" w:pos="9063"/>
        </w:tabs>
        <w:rPr>
          <w:del w:id="384" w:author="RANNOU Jean-Philippe" w:date="2017-06-08T14:47:00Z"/>
          <w:rFonts w:asciiTheme="minorHAnsi" w:hAnsiTheme="minorHAnsi"/>
          <w:b w:val="0"/>
          <w:bCs w:val="0"/>
          <w:smallCaps w:val="0"/>
          <w:noProof/>
          <w:szCs w:val="22"/>
          <w:lang w:val="fr-FR"/>
        </w:rPr>
      </w:pPr>
      <w:del w:id="385" w:author="RANNOU Jean-Philippe" w:date="2017-06-08T14:47:00Z">
        <w:r w:rsidRPr="00797803" w:rsidDel="00797803">
          <w:rPr>
            <w:rPrChange w:id="386" w:author="RANNOU Jean-Philippe" w:date="2017-06-08T14:47:00Z">
              <w:rPr>
                <w:rStyle w:val="Lienhypertexte"/>
                <w:noProof/>
                <w:lang w:val="en-US"/>
              </w:rPr>
            </w:rPrChange>
          </w:rPr>
          <w:delText>3.5</w:delText>
        </w:r>
        <w:r w:rsidDel="00797803">
          <w:rPr>
            <w:rFonts w:asciiTheme="minorHAnsi" w:hAnsiTheme="minorHAnsi"/>
            <w:b w:val="0"/>
            <w:bCs w:val="0"/>
            <w:smallCaps w:val="0"/>
            <w:noProof/>
            <w:szCs w:val="22"/>
            <w:lang w:val="fr-FR"/>
          </w:rPr>
          <w:tab/>
        </w:r>
        <w:r w:rsidRPr="00797803" w:rsidDel="00797803">
          <w:rPr>
            <w:rPrChange w:id="387" w:author="RANNOU Jean-Philippe" w:date="2017-06-08T14:47:00Z">
              <w:rPr>
                <w:rStyle w:val="Lienhypertexte"/>
                <w:noProof/>
                <w:lang w:val="en-US"/>
              </w:rPr>
            </w:rPrChange>
          </w:rPr>
          <w:delText>Reference Table AUX_27: SENSOR_MODEL</w:delText>
        </w:r>
        <w:r w:rsidDel="00797803">
          <w:rPr>
            <w:noProof/>
            <w:webHidden/>
          </w:rPr>
          <w:tab/>
          <w:delText>34</w:delText>
        </w:r>
      </w:del>
    </w:p>
    <w:p w14:paraId="66720C79" w14:textId="034EDA9A" w:rsidR="007F228B" w:rsidRPr="004B7258" w:rsidRDefault="004F2EE1" w:rsidP="009F0AAC">
      <w:pPr>
        <w:pStyle w:val="Retraitnormal"/>
        <w:rPr>
          <w:lang w:val="en-US"/>
        </w:rPr>
      </w:pPr>
      <w:r w:rsidRPr="004B7258">
        <w:rPr>
          <w:lang w:val="en-US"/>
        </w:rPr>
        <w:fldChar w:fldCharType="end"/>
      </w:r>
    </w:p>
    <w:p w14:paraId="405566B5" w14:textId="77777777" w:rsidR="007F228B" w:rsidRPr="004B7258" w:rsidRDefault="007F228B" w:rsidP="00FE3F1D">
      <w:pPr>
        <w:pStyle w:val="Titre"/>
        <w:spacing w:after="120"/>
        <w:outlineLvl w:val="0"/>
        <w:rPr>
          <w:lang w:val="en-US"/>
        </w:rPr>
      </w:pPr>
      <w:r w:rsidRPr="004B7258">
        <w:rPr>
          <w:lang w:val="en-US"/>
        </w:rPr>
        <w:br w:type="page"/>
      </w:r>
      <w:r w:rsidRPr="004B7258">
        <w:rPr>
          <w:lang w:val="en-US"/>
        </w:rPr>
        <w:lastRenderedPageBreak/>
        <w:t>History of the document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023"/>
        <w:gridCol w:w="1457"/>
        <w:gridCol w:w="6732"/>
      </w:tblGrid>
      <w:tr w:rsidR="007F228B" w:rsidRPr="004B7258" w14:paraId="22DB7AAD" w14:textId="77777777" w:rsidTr="00F10DC7">
        <w:tc>
          <w:tcPr>
            <w:tcW w:w="1023" w:type="dxa"/>
            <w:shd w:val="clear" w:color="auto" w:fill="00007E"/>
          </w:tcPr>
          <w:p w14:paraId="2752050C" w14:textId="77777777" w:rsidR="007F228B" w:rsidRPr="004B7258" w:rsidRDefault="007F228B" w:rsidP="009F0AAC">
            <w:pPr>
              <w:pStyle w:val="tableheader"/>
              <w:rPr>
                <w:lang w:val="en-US"/>
              </w:rPr>
            </w:pPr>
            <w:r w:rsidRPr="004B7258">
              <w:rPr>
                <w:lang w:val="en-US"/>
              </w:rPr>
              <w:t>Version</w:t>
            </w:r>
          </w:p>
        </w:tc>
        <w:tc>
          <w:tcPr>
            <w:tcW w:w="1457" w:type="dxa"/>
            <w:shd w:val="clear" w:color="auto" w:fill="00007E"/>
          </w:tcPr>
          <w:p w14:paraId="1098684A" w14:textId="77777777" w:rsidR="007F228B" w:rsidRPr="004B7258" w:rsidRDefault="007F228B" w:rsidP="009F0AAC">
            <w:pPr>
              <w:pStyle w:val="tableheader"/>
              <w:rPr>
                <w:lang w:val="en-US"/>
              </w:rPr>
            </w:pPr>
            <w:r w:rsidRPr="004B7258">
              <w:rPr>
                <w:lang w:val="en-US"/>
              </w:rPr>
              <w:t>Date</w:t>
            </w:r>
          </w:p>
        </w:tc>
        <w:tc>
          <w:tcPr>
            <w:tcW w:w="6732" w:type="dxa"/>
            <w:shd w:val="clear" w:color="auto" w:fill="00007E"/>
          </w:tcPr>
          <w:p w14:paraId="41E5AAEF" w14:textId="77777777" w:rsidR="007F228B" w:rsidRPr="004B7258" w:rsidRDefault="007F228B" w:rsidP="009F0AAC">
            <w:pPr>
              <w:pStyle w:val="tableheader"/>
              <w:rPr>
                <w:lang w:val="en-US"/>
              </w:rPr>
            </w:pPr>
            <w:r w:rsidRPr="004B7258">
              <w:rPr>
                <w:lang w:val="en-US"/>
              </w:rPr>
              <w:t>Comment</w:t>
            </w:r>
          </w:p>
        </w:tc>
      </w:tr>
      <w:tr w:rsidR="007F228B" w:rsidRPr="004B7258" w14:paraId="0FEDBD7E" w14:textId="77777777" w:rsidTr="00F10DC7">
        <w:tc>
          <w:tcPr>
            <w:tcW w:w="1023" w:type="dxa"/>
          </w:tcPr>
          <w:p w14:paraId="58FE0F3F" w14:textId="57BF67B6" w:rsidR="007F228B" w:rsidRPr="00602BC8" w:rsidRDefault="00602BC8" w:rsidP="009F0AAC">
            <w:pPr>
              <w:pStyle w:val="tablecontent"/>
              <w:rPr>
                <w:lang w:val="en-US"/>
              </w:rPr>
            </w:pPr>
            <w:r>
              <w:rPr>
                <w:lang w:val="en-US"/>
              </w:rPr>
              <w:t>1.0</w:t>
            </w:r>
          </w:p>
        </w:tc>
        <w:tc>
          <w:tcPr>
            <w:tcW w:w="1457" w:type="dxa"/>
          </w:tcPr>
          <w:p w14:paraId="259BB9E8" w14:textId="7FF0A92F" w:rsidR="007F228B" w:rsidRPr="00602BC8" w:rsidRDefault="00602BC8" w:rsidP="009F0AAC">
            <w:pPr>
              <w:pStyle w:val="tablecontent"/>
              <w:rPr>
                <w:lang w:val="en-US"/>
              </w:rPr>
            </w:pPr>
            <w:r>
              <w:rPr>
                <w:lang w:val="en-US"/>
              </w:rPr>
              <w:t>09/02/2017</w:t>
            </w:r>
          </w:p>
        </w:tc>
        <w:tc>
          <w:tcPr>
            <w:tcW w:w="6732" w:type="dxa"/>
          </w:tcPr>
          <w:p w14:paraId="6237C0D6" w14:textId="2451E348" w:rsidR="007F228B" w:rsidRPr="00602BC8" w:rsidRDefault="00602BC8" w:rsidP="009F0AAC">
            <w:pPr>
              <w:pStyle w:val="tablecontent"/>
              <w:rPr>
                <w:lang w:val="en-US"/>
              </w:rPr>
            </w:pPr>
            <w:r>
              <w:rPr>
                <w:lang w:val="en-US"/>
              </w:rPr>
              <w:t>JP Rannou</w:t>
            </w:r>
            <w:r w:rsidR="007F228B" w:rsidRPr="00602BC8">
              <w:rPr>
                <w:lang w:val="en-US"/>
              </w:rPr>
              <w:t xml:space="preserve"> : creation of the document</w:t>
            </w:r>
          </w:p>
        </w:tc>
      </w:tr>
      <w:tr w:rsidR="008876A6" w:rsidRPr="004B7258" w14:paraId="27B7B536" w14:textId="77777777" w:rsidTr="00F10DC7">
        <w:trPr>
          <w:ins w:id="388" w:author="RANNOU Jean-Philippe" w:date="2017-06-08T14:41:00Z"/>
        </w:trPr>
        <w:tc>
          <w:tcPr>
            <w:tcW w:w="1023" w:type="dxa"/>
          </w:tcPr>
          <w:p w14:paraId="66DC8200" w14:textId="4DAFA305" w:rsidR="008876A6" w:rsidRPr="008876A6" w:rsidRDefault="008876A6" w:rsidP="009F0AAC">
            <w:pPr>
              <w:pStyle w:val="tablecontent"/>
              <w:rPr>
                <w:ins w:id="389" w:author="RANNOU Jean-Philippe" w:date="2017-06-08T14:41:00Z"/>
                <w:highlight w:val="green"/>
                <w:lang w:val="en-US"/>
                <w:rPrChange w:id="390" w:author="RANNOU Jean-Philippe" w:date="2017-06-08T14:43:00Z">
                  <w:rPr>
                    <w:ins w:id="391" w:author="RANNOU Jean-Philippe" w:date="2017-06-08T14:41:00Z"/>
                    <w:lang w:val="en-US"/>
                  </w:rPr>
                </w:rPrChange>
              </w:rPr>
            </w:pPr>
            <w:ins w:id="392" w:author="RANNOU Jean-Philippe" w:date="2017-06-08T14:41:00Z">
              <w:r w:rsidRPr="008876A6">
                <w:rPr>
                  <w:highlight w:val="green"/>
                  <w:lang w:val="en-US"/>
                  <w:rPrChange w:id="393" w:author="RANNOU Jean-Philippe" w:date="2017-06-08T14:43:00Z">
                    <w:rPr>
                      <w:lang w:val="en-US"/>
                    </w:rPr>
                  </w:rPrChange>
                </w:rPr>
                <w:t>1.1</w:t>
              </w:r>
            </w:ins>
          </w:p>
        </w:tc>
        <w:tc>
          <w:tcPr>
            <w:tcW w:w="1457" w:type="dxa"/>
          </w:tcPr>
          <w:p w14:paraId="5D7D0A95" w14:textId="77777777" w:rsidR="008876A6" w:rsidRPr="00873D88" w:rsidRDefault="008876A6" w:rsidP="009F0AAC">
            <w:pPr>
              <w:pStyle w:val="tablecontent"/>
              <w:rPr>
                <w:ins w:id="394" w:author="RANNOU Jean-Philippe" w:date="2021-02-17T19:05:00Z"/>
                <w:highlight w:val="green"/>
                <w:lang w:val="en-US"/>
                <w:rPrChange w:id="395" w:author="RANNOU Jean-Philippe" w:date="2021-02-17T19:09:00Z">
                  <w:rPr>
                    <w:ins w:id="396" w:author="RANNOU Jean-Philippe" w:date="2021-02-17T19:05:00Z"/>
                    <w:highlight w:val="green"/>
                    <w:lang w:val="en-US"/>
                  </w:rPr>
                </w:rPrChange>
              </w:rPr>
            </w:pPr>
            <w:ins w:id="397" w:author="RANNOU Jean-Philippe" w:date="2017-06-08T14:41:00Z">
              <w:r w:rsidRPr="00873D88">
                <w:rPr>
                  <w:highlight w:val="green"/>
                  <w:lang w:val="en-US"/>
                  <w:rPrChange w:id="398" w:author="RANNOU Jean-Philippe" w:date="2021-02-17T19:09:00Z">
                    <w:rPr>
                      <w:lang w:val="en-US"/>
                    </w:rPr>
                  </w:rPrChange>
                </w:rPr>
                <w:t>08/06/2017</w:t>
              </w:r>
            </w:ins>
          </w:p>
          <w:p w14:paraId="063A2134" w14:textId="77777777" w:rsidR="00873D88" w:rsidRPr="00873D88" w:rsidRDefault="00873D88" w:rsidP="009F0AAC">
            <w:pPr>
              <w:pStyle w:val="tablecontent"/>
              <w:rPr>
                <w:ins w:id="399" w:author="RANNOU Jean-Philippe" w:date="2021-02-17T19:08:00Z"/>
                <w:highlight w:val="green"/>
                <w:lang w:val="en-US"/>
                <w:rPrChange w:id="400" w:author="RANNOU Jean-Philippe" w:date="2021-02-17T19:09:00Z">
                  <w:rPr>
                    <w:ins w:id="401" w:author="RANNOU Jean-Philippe" w:date="2021-02-17T19:08:00Z"/>
                    <w:highlight w:val="green"/>
                    <w:lang w:val="en-US"/>
                  </w:rPr>
                </w:rPrChange>
              </w:rPr>
            </w:pPr>
          </w:p>
          <w:p w14:paraId="34742A18" w14:textId="5BD7F0B4" w:rsidR="00873D88" w:rsidRPr="00873D88" w:rsidRDefault="00873D88" w:rsidP="009F0AAC">
            <w:pPr>
              <w:pStyle w:val="tablecontent"/>
              <w:rPr>
                <w:ins w:id="402" w:author="RANNOU Jean-Philippe" w:date="2017-06-08T14:41:00Z"/>
                <w:highlight w:val="green"/>
                <w:lang w:val="en-US"/>
                <w:rPrChange w:id="403" w:author="RANNOU Jean-Philippe" w:date="2021-02-17T19:09:00Z">
                  <w:rPr>
                    <w:ins w:id="404" w:author="RANNOU Jean-Philippe" w:date="2017-06-08T14:41:00Z"/>
                    <w:lang w:val="en-US"/>
                  </w:rPr>
                </w:rPrChange>
              </w:rPr>
            </w:pPr>
            <w:ins w:id="405" w:author="RANNOU Jean-Philippe" w:date="2021-02-17T19:05:00Z">
              <w:r w:rsidRPr="00873D88">
                <w:rPr>
                  <w:highlight w:val="green"/>
                  <w:lang w:val="en-US"/>
                  <w:rPrChange w:id="406" w:author="RANNOU Jean-Philippe" w:date="2021-02-17T19:09:00Z">
                    <w:rPr>
                      <w:highlight w:val="green"/>
                      <w:lang w:val="en-US"/>
                    </w:rPr>
                  </w:rPrChange>
                </w:rPr>
                <w:t>17/02/2021</w:t>
              </w:r>
            </w:ins>
          </w:p>
        </w:tc>
        <w:tc>
          <w:tcPr>
            <w:tcW w:w="6732" w:type="dxa"/>
          </w:tcPr>
          <w:p w14:paraId="66278FB0" w14:textId="77777777" w:rsidR="008876A6" w:rsidRPr="00873D88" w:rsidRDefault="008876A6">
            <w:pPr>
              <w:pStyle w:val="tablecontent"/>
              <w:rPr>
                <w:ins w:id="407" w:author="RANNOU Jean-Philippe" w:date="2021-02-17T19:06:00Z"/>
                <w:highlight w:val="green"/>
                <w:lang w:val="en-US"/>
                <w:rPrChange w:id="408" w:author="RANNOU Jean-Philippe" w:date="2021-02-17T19:09:00Z">
                  <w:rPr>
                    <w:ins w:id="409" w:author="RANNOU Jean-Philippe" w:date="2021-02-17T19:06:00Z"/>
                    <w:highlight w:val="green"/>
                    <w:lang w:val="en-US"/>
                  </w:rPr>
                </w:rPrChange>
              </w:rPr>
            </w:pPr>
            <w:ins w:id="410" w:author="RANNOU Jean-Philippe" w:date="2017-06-08T14:42:00Z">
              <w:r w:rsidRPr="00873D88">
                <w:rPr>
                  <w:highlight w:val="green"/>
                  <w:lang w:val="en-US"/>
                  <w:rPrChange w:id="411" w:author="RANNOU Jean-Philippe" w:date="2021-02-17T19:09:00Z">
                    <w:rPr>
                      <w:lang w:val="en-US"/>
                    </w:rPr>
                  </w:rPrChange>
                </w:rPr>
                <w:t>JP Rannou : DATA_CENTER added in TECH_AUX format (to fit with Matlab decoder version ‘012b’)</w:t>
              </w:r>
            </w:ins>
          </w:p>
          <w:p w14:paraId="677FAA5E" w14:textId="1F37C974" w:rsidR="00873D88" w:rsidRPr="00873D88" w:rsidRDefault="00873D88" w:rsidP="00873D88">
            <w:pPr>
              <w:pStyle w:val="tablecontent"/>
              <w:rPr>
                <w:ins w:id="412" w:author="RANNOU Jean-Philippe" w:date="2017-06-08T14:41:00Z"/>
                <w:highlight w:val="green"/>
                <w:lang w:val="en-US"/>
                <w:rPrChange w:id="413" w:author="RANNOU Jean-Philippe" w:date="2021-02-17T19:09:00Z">
                  <w:rPr>
                    <w:ins w:id="414" w:author="RANNOU Jean-Philippe" w:date="2017-06-08T14:41:00Z"/>
                    <w:lang w:val="en-US"/>
                  </w:rPr>
                </w:rPrChange>
              </w:rPr>
              <w:pPrChange w:id="415" w:author="RANNOU Jean-Philippe" w:date="2021-02-17T19:08:00Z">
                <w:pPr>
                  <w:pStyle w:val="tablecontent"/>
                </w:pPr>
              </w:pPrChange>
            </w:pPr>
            <w:ins w:id="416" w:author="RANNOU Jean-Philippe" w:date="2021-02-17T19:08:00Z">
              <w:r w:rsidRPr="00873D88">
                <w:rPr>
                  <w:highlight w:val="green"/>
                  <w:lang w:val="en-US"/>
                  <w:rPrChange w:id="417" w:author="RANNOU Jean-Philippe" w:date="2021-02-17T19:09:00Z">
                    <w:rPr>
                      <w:lang w:val="en-US"/>
                    </w:rPr>
                  </w:rPrChange>
                </w:rPr>
                <w:t xml:space="preserve">FLOAT_META_DATA_VALUE(N_FLOAT_META_DATA, </w:t>
              </w:r>
              <w:r w:rsidRPr="00873D88">
                <w:rPr>
                  <w:highlight w:val="green"/>
                  <w:lang w:val="en-US"/>
                  <w:rPrChange w:id="418" w:author="RANNOU Jean-Philippe" w:date="2021-02-17T19:09:00Z">
                    <w:rPr>
                      <w:highlight w:val="green"/>
                      <w:lang w:val="en-US"/>
                    </w:rPr>
                  </w:rPrChange>
                </w:rPr>
                <w:t>STRING4096</w:t>
              </w:r>
              <w:r w:rsidRPr="00873D88">
                <w:rPr>
                  <w:highlight w:val="green"/>
                  <w:lang w:val="en-US"/>
                  <w:rPrChange w:id="419" w:author="RANNOU Jean-Philippe" w:date="2021-02-17T19:09:00Z">
                    <w:rPr>
                      <w:lang w:val="en-US"/>
                    </w:rPr>
                  </w:rPrChange>
                </w:rPr>
                <w:t>)</w:t>
              </w:r>
              <w:r w:rsidRPr="00873D88">
                <w:rPr>
                  <w:highlight w:val="green"/>
                  <w:lang w:val="en-US"/>
                  <w:rPrChange w:id="420" w:author="RANNOU Jean-Philippe" w:date="2021-02-17T19:09:00Z">
                    <w:rPr>
                      <w:lang w:val="en-US"/>
                    </w:rPr>
                  </w:rPrChange>
                </w:rPr>
                <w:t xml:space="preserve"> instead of </w:t>
              </w:r>
              <w:r w:rsidRPr="00873D88">
                <w:rPr>
                  <w:highlight w:val="green"/>
                  <w:lang w:val="en-US"/>
                  <w:rPrChange w:id="421" w:author="RANNOU Jean-Philippe" w:date="2021-02-17T19:09:00Z">
                    <w:rPr>
                      <w:lang w:val="en-US"/>
                    </w:rPr>
                  </w:rPrChange>
                </w:rPr>
                <w:t xml:space="preserve">FLOAT_META_DATA_VALUE(N_FLOAT_META_DATA, </w:t>
              </w:r>
              <w:r w:rsidRPr="00873D88">
                <w:rPr>
                  <w:highlight w:val="green"/>
                  <w:lang w:val="en-US"/>
                  <w:rPrChange w:id="422" w:author="RANNOU Jean-Philippe" w:date="2021-02-17T19:09:00Z">
                    <w:rPr>
                      <w:highlight w:val="green"/>
                      <w:lang w:val="en-US"/>
                    </w:rPr>
                  </w:rPrChange>
                </w:rPr>
                <w:t>STRING</w:t>
              </w:r>
              <w:r w:rsidRPr="00873D88">
                <w:rPr>
                  <w:highlight w:val="green"/>
                  <w:lang w:val="en-US"/>
                  <w:rPrChange w:id="423" w:author="RANNOU Jean-Philippe" w:date="2021-02-17T19:09:00Z">
                    <w:rPr>
                      <w:lang w:val="en-US"/>
                    </w:rPr>
                  </w:rPrChange>
                </w:rPr>
                <w:t>512</w:t>
              </w:r>
              <w:r w:rsidRPr="00873D88">
                <w:rPr>
                  <w:highlight w:val="green"/>
                  <w:lang w:val="en-US"/>
                  <w:rPrChange w:id="424" w:author="RANNOU Jean-Philippe" w:date="2021-02-17T19:09:00Z">
                    <w:rPr>
                      <w:lang w:val="en-US"/>
                    </w:rPr>
                  </w:rPrChange>
                </w:rPr>
                <w:t>)</w:t>
              </w:r>
            </w:ins>
            <w:bookmarkStart w:id="425" w:name="_GoBack"/>
            <w:bookmarkEnd w:id="425"/>
          </w:p>
        </w:tc>
      </w:tr>
      <w:tr w:rsidR="00007746" w:rsidRPr="004B7258" w14:paraId="2484DEE7" w14:textId="77777777" w:rsidTr="00F10DC7">
        <w:tc>
          <w:tcPr>
            <w:tcW w:w="1023" w:type="dxa"/>
          </w:tcPr>
          <w:p w14:paraId="72AD9EFC" w14:textId="71075453" w:rsidR="00007746" w:rsidRPr="00602BC8" w:rsidRDefault="00007746" w:rsidP="00C07A98">
            <w:pPr>
              <w:pStyle w:val="tablecontent"/>
              <w:rPr>
                <w:color w:val="auto"/>
              </w:rPr>
            </w:pPr>
          </w:p>
        </w:tc>
        <w:tc>
          <w:tcPr>
            <w:tcW w:w="1457" w:type="dxa"/>
          </w:tcPr>
          <w:p w14:paraId="09B91632" w14:textId="53AEB94B" w:rsidR="00007746" w:rsidRPr="00602BC8" w:rsidRDefault="00007746" w:rsidP="00C07A98">
            <w:pPr>
              <w:pStyle w:val="tablecontent"/>
              <w:jc w:val="both"/>
              <w:rPr>
                <w:color w:val="auto"/>
              </w:rPr>
            </w:pPr>
          </w:p>
        </w:tc>
        <w:tc>
          <w:tcPr>
            <w:tcW w:w="6732" w:type="dxa"/>
          </w:tcPr>
          <w:p w14:paraId="1C953E54" w14:textId="06A71A75" w:rsidR="00171037" w:rsidRPr="00602BC8" w:rsidRDefault="00171037" w:rsidP="00171037">
            <w:pPr>
              <w:pStyle w:val="tablecontent"/>
              <w:rPr>
                <w:color w:val="auto"/>
              </w:rPr>
            </w:pPr>
          </w:p>
        </w:tc>
      </w:tr>
    </w:tbl>
    <w:p w14:paraId="4264A77C" w14:textId="621B9344" w:rsidR="00265A79" w:rsidRDefault="00265A79" w:rsidP="00265A79">
      <w:pPr>
        <w:rPr>
          <w:lang w:val="en-US"/>
        </w:rPr>
      </w:pPr>
      <w:bookmarkStart w:id="426" w:name="_Toc534891501"/>
    </w:p>
    <w:p w14:paraId="0DCDAC82" w14:textId="77777777" w:rsidR="00FA3FB3" w:rsidRDefault="00FA3FB3" w:rsidP="00265A79">
      <w:pPr>
        <w:rPr>
          <w:lang w:val="en-US"/>
        </w:rPr>
      </w:pPr>
    </w:p>
    <w:p w14:paraId="265FAC47" w14:textId="77777777" w:rsidR="00FA3FB3" w:rsidRDefault="00FA3FB3" w:rsidP="00265A79">
      <w:pPr>
        <w:rPr>
          <w:lang w:val="en-US"/>
        </w:rPr>
      </w:pPr>
    </w:p>
    <w:p w14:paraId="20B6B0FF" w14:textId="177B1A69" w:rsidR="00F10DC7" w:rsidRPr="004B7258" w:rsidRDefault="00F10DC7" w:rsidP="00F10DC7">
      <w:pPr>
        <w:pStyle w:val="Titre"/>
        <w:spacing w:after="120"/>
        <w:outlineLvl w:val="0"/>
        <w:rPr>
          <w:lang w:val="en-US"/>
        </w:rPr>
      </w:pPr>
      <w:r>
        <w:rPr>
          <w:lang w:val="en-US"/>
        </w:rPr>
        <w:t>Reference</w:t>
      </w:r>
      <w:r w:rsidRPr="004B7258">
        <w:rPr>
          <w:lang w:val="en-US"/>
        </w:rPr>
        <w:t xml:space="preserve"> document</w:t>
      </w:r>
      <w:r>
        <w:rPr>
          <w:lang w:val="en-US"/>
        </w:rPr>
        <w:t>s</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384"/>
        <w:gridCol w:w="4961"/>
        <w:gridCol w:w="2835"/>
      </w:tblGrid>
      <w:tr w:rsidR="00F10DC7" w:rsidRPr="004B7258" w14:paraId="33315552" w14:textId="77777777" w:rsidTr="00604D4D">
        <w:tc>
          <w:tcPr>
            <w:tcW w:w="1384" w:type="dxa"/>
            <w:shd w:val="clear" w:color="auto" w:fill="00007E"/>
          </w:tcPr>
          <w:p w14:paraId="1BB0F756" w14:textId="66DA6AC4" w:rsidR="00F10DC7" w:rsidRPr="004B7258" w:rsidRDefault="00F10DC7" w:rsidP="00F10DC7">
            <w:pPr>
              <w:pStyle w:val="tableheader"/>
              <w:rPr>
                <w:lang w:val="en-US"/>
              </w:rPr>
            </w:pPr>
            <w:r>
              <w:rPr>
                <w:lang w:val="en-US"/>
              </w:rPr>
              <w:t>Reference#</w:t>
            </w:r>
          </w:p>
        </w:tc>
        <w:tc>
          <w:tcPr>
            <w:tcW w:w="4961" w:type="dxa"/>
            <w:shd w:val="clear" w:color="auto" w:fill="00007E"/>
          </w:tcPr>
          <w:p w14:paraId="6F0D69C4" w14:textId="578030D0" w:rsidR="00F10DC7" w:rsidRPr="004B7258" w:rsidRDefault="00F10DC7" w:rsidP="00F10DC7">
            <w:pPr>
              <w:pStyle w:val="tableheader"/>
              <w:rPr>
                <w:lang w:val="en-US"/>
              </w:rPr>
            </w:pPr>
            <w:r>
              <w:rPr>
                <w:lang w:val="en-US"/>
              </w:rPr>
              <w:t>Title</w:t>
            </w:r>
          </w:p>
        </w:tc>
        <w:tc>
          <w:tcPr>
            <w:tcW w:w="2835" w:type="dxa"/>
            <w:shd w:val="clear" w:color="auto" w:fill="00007E"/>
          </w:tcPr>
          <w:p w14:paraId="709F8800" w14:textId="074DDA31" w:rsidR="00F10DC7" w:rsidRPr="004B7258" w:rsidRDefault="00F10DC7" w:rsidP="00F10DC7">
            <w:pPr>
              <w:pStyle w:val="tableheader"/>
              <w:rPr>
                <w:lang w:val="en-US"/>
              </w:rPr>
            </w:pPr>
            <w:r>
              <w:rPr>
                <w:lang w:val="en-US"/>
              </w:rPr>
              <w:t>Link</w:t>
            </w:r>
          </w:p>
        </w:tc>
      </w:tr>
      <w:tr w:rsidR="00F10DC7" w:rsidRPr="004B7258" w14:paraId="4A0F9C5E" w14:textId="77777777" w:rsidTr="00604D4D">
        <w:tc>
          <w:tcPr>
            <w:tcW w:w="1384" w:type="dxa"/>
          </w:tcPr>
          <w:p w14:paraId="06A3053B" w14:textId="43069EF7" w:rsidR="00F10DC7" w:rsidRPr="00602BC8" w:rsidRDefault="000C1FF3" w:rsidP="00F10DC7">
            <w:pPr>
              <w:pStyle w:val="tablecontent"/>
              <w:rPr>
                <w:lang w:val="en-US"/>
              </w:rPr>
            </w:pPr>
            <w:bookmarkStart w:id="427" w:name="RD1"/>
            <w:r>
              <w:rPr>
                <w:lang w:val="en-US"/>
              </w:rPr>
              <w:t>RD1</w:t>
            </w:r>
            <w:bookmarkEnd w:id="427"/>
          </w:p>
        </w:tc>
        <w:tc>
          <w:tcPr>
            <w:tcW w:w="4961" w:type="dxa"/>
          </w:tcPr>
          <w:p w14:paraId="370C6520" w14:textId="0F7ED3A1" w:rsidR="00F10DC7" w:rsidRPr="00602BC8" w:rsidRDefault="00F10DC7" w:rsidP="00F10DC7">
            <w:pPr>
              <w:pStyle w:val="tablecontent"/>
              <w:rPr>
                <w:lang w:val="en-US"/>
              </w:rPr>
            </w:pPr>
            <w:r>
              <w:rPr>
                <w:rFonts w:cs="Arial"/>
                <w:lang w:eastAsia="fr-FR"/>
              </w:rPr>
              <w:t>Argo user</w:t>
            </w:r>
            <w:r w:rsidR="00604D4D">
              <w:rPr>
                <w:rFonts w:cs="Arial"/>
                <w:lang w:eastAsia="fr-FR"/>
              </w:rPr>
              <w:t>’s</w:t>
            </w:r>
            <w:r>
              <w:rPr>
                <w:rFonts w:cs="Arial"/>
                <w:lang w:eastAsia="fr-FR"/>
              </w:rPr>
              <w:t xml:space="preserve"> manual</w:t>
            </w:r>
          </w:p>
        </w:tc>
        <w:tc>
          <w:tcPr>
            <w:tcW w:w="2835" w:type="dxa"/>
          </w:tcPr>
          <w:p w14:paraId="71905B68" w14:textId="7DA685A1" w:rsidR="00F10DC7" w:rsidRPr="00602BC8" w:rsidRDefault="00071A10" w:rsidP="00F10DC7">
            <w:pPr>
              <w:pStyle w:val="tablecontent"/>
              <w:rPr>
                <w:lang w:val="en-US"/>
              </w:rPr>
            </w:pPr>
            <w:hyperlink r:id="rId12" w:history="1">
              <w:r w:rsidR="00F10DC7" w:rsidRPr="000D6811">
                <w:rPr>
                  <w:rStyle w:val="Lienhypertexte"/>
                  <w:lang w:val="fr-FR"/>
                </w:rPr>
                <w:t>http://dx.doi.org/10.13155/29825</w:t>
              </w:r>
            </w:hyperlink>
          </w:p>
        </w:tc>
      </w:tr>
      <w:tr w:rsidR="00F10DC7" w:rsidRPr="004B7258" w14:paraId="25BAA501" w14:textId="77777777" w:rsidTr="00604D4D">
        <w:tc>
          <w:tcPr>
            <w:tcW w:w="1384" w:type="dxa"/>
          </w:tcPr>
          <w:p w14:paraId="53EE9817" w14:textId="77777777" w:rsidR="00F10DC7" w:rsidRPr="00602BC8" w:rsidRDefault="00F10DC7" w:rsidP="00F10DC7">
            <w:pPr>
              <w:pStyle w:val="tablecontent"/>
              <w:rPr>
                <w:color w:val="auto"/>
              </w:rPr>
            </w:pPr>
          </w:p>
        </w:tc>
        <w:tc>
          <w:tcPr>
            <w:tcW w:w="4961" w:type="dxa"/>
          </w:tcPr>
          <w:p w14:paraId="034D9150" w14:textId="77777777" w:rsidR="00F10DC7" w:rsidRPr="00602BC8" w:rsidRDefault="00F10DC7" w:rsidP="00F10DC7">
            <w:pPr>
              <w:pStyle w:val="tablecontent"/>
              <w:jc w:val="both"/>
              <w:rPr>
                <w:color w:val="auto"/>
              </w:rPr>
            </w:pPr>
          </w:p>
        </w:tc>
        <w:tc>
          <w:tcPr>
            <w:tcW w:w="2835" w:type="dxa"/>
          </w:tcPr>
          <w:p w14:paraId="51CC4D34" w14:textId="77777777" w:rsidR="00F10DC7" w:rsidRPr="00602BC8" w:rsidRDefault="00F10DC7" w:rsidP="00F10DC7">
            <w:pPr>
              <w:pStyle w:val="tablecontent"/>
              <w:rPr>
                <w:color w:val="auto"/>
              </w:rPr>
            </w:pPr>
          </w:p>
        </w:tc>
      </w:tr>
    </w:tbl>
    <w:p w14:paraId="0458CB11" w14:textId="77777777" w:rsidR="00F10DC7" w:rsidRPr="004B7258" w:rsidRDefault="00F10DC7" w:rsidP="00F10DC7">
      <w:pPr>
        <w:rPr>
          <w:lang w:val="en-US"/>
        </w:rPr>
      </w:pPr>
    </w:p>
    <w:p w14:paraId="534F3525" w14:textId="77777777" w:rsidR="00F10DC7" w:rsidRPr="004B7258" w:rsidRDefault="00F10DC7" w:rsidP="00265A79">
      <w:pPr>
        <w:rPr>
          <w:lang w:val="en-US"/>
        </w:rPr>
      </w:pPr>
    </w:p>
    <w:p w14:paraId="040B27E9" w14:textId="77777777" w:rsidR="00FA3FB3" w:rsidRDefault="00FA3FB3">
      <w:pPr>
        <w:spacing w:after="200" w:line="276" w:lineRule="auto"/>
        <w:rPr>
          <w:rFonts w:ascii="Arial" w:eastAsiaTheme="majorEastAsia" w:hAnsi="Arial" w:cstheme="majorBidi"/>
          <w:b/>
          <w:bCs/>
          <w:color w:val="1F497D" w:themeColor="text2"/>
          <w:sz w:val="28"/>
          <w:szCs w:val="28"/>
          <w:lang w:val="en-US"/>
        </w:rPr>
      </w:pPr>
      <w:bookmarkStart w:id="428" w:name="_Ref388435182"/>
      <w:r>
        <w:rPr>
          <w:lang w:val="en-US"/>
        </w:rPr>
        <w:br w:type="page"/>
      </w:r>
    </w:p>
    <w:p w14:paraId="55487DEA" w14:textId="3F60EA59" w:rsidR="007F228B" w:rsidRPr="004B7258" w:rsidRDefault="007F228B" w:rsidP="009F0AAC">
      <w:pPr>
        <w:pStyle w:val="Titre1"/>
        <w:rPr>
          <w:lang w:val="en-US"/>
        </w:rPr>
      </w:pPr>
      <w:bookmarkStart w:id="429" w:name="_Toc484696567"/>
      <w:r w:rsidRPr="004B7258">
        <w:rPr>
          <w:lang w:val="en-US"/>
        </w:rPr>
        <w:lastRenderedPageBreak/>
        <w:t>Introduction</w:t>
      </w:r>
      <w:bookmarkEnd w:id="426"/>
      <w:bookmarkEnd w:id="428"/>
      <w:bookmarkEnd w:id="429"/>
    </w:p>
    <w:p w14:paraId="1EF97E26" w14:textId="3396E4D8" w:rsidR="009A0BB4" w:rsidRDefault="009A0BB4" w:rsidP="009F0AAC">
      <w:pPr>
        <w:rPr>
          <w:lang w:val="en-US"/>
        </w:rPr>
      </w:pPr>
      <w:r>
        <w:rPr>
          <w:lang w:val="en-US"/>
        </w:rPr>
        <w:t>This document describes the format of the NetCDF files produced by the Coriolis DAC to store auxiliary data.</w:t>
      </w:r>
    </w:p>
    <w:p w14:paraId="6282E0F7" w14:textId="01D35D28" w:rsidR="000C1FF3" w:rsidRDefault="000C1FF3" w:rsidP="009F0AAC">
      <w:pPr>
        <w:rPr>
          <w:lang w:val="en-US"/>
        </w:rPr>
      </w:pPr>
      <w:r>
        <w:rPr>
          <w:lang w:val="en-US"/>
        </w:rPr>
        <w:t>Auxiliary data are transmitted by Argo floats (or computed from transmitted data) but are too specific or outside the framework of Argo to be stored in the Argo NetCDF files.</w:t>
      </w:r>
    </w:p>
    <w:p w14:paraId="07514F04" w14:textId="739B50B2" w:rsidR="0041695C" w:rsidRDefault="0041695C" w:rsidP="009F0AAC">
      <w:pPr>
        <w:rPr>
          <w:lang w:val="en-US"/>
        </w:rPr>
      </w:pPr>
      <w:r>
        <w:rPr>
          <w:lang w:val="en-US"/>
        </w:rPr>
        <w:t xml:space="preserve">The </w:t>
      </w:r>
      <w:r w:rsidR="000C1FF3">
        <w:rPr>
          <w:lang w:val="en-US"/>
        </w:rPr>
        <w:t>Argo floats of the Coriolis DAC produce</w:t>
      </w:r>
      <w:r>
        <w:rPr>
          <w:lang w:val="en-US"/>
        </w:rPr>
        <w:t xml:space="preserve"> up to four NetCDF files types (depending</w:t>
      </w:r>
      <w:r w:rsidR="00310E4D">
        <w:rPr>
          <w:lang w:val="en-US"/>
        </w:rPr>
        <w:t xml:space="preserve"> on float type, version and configuration):</w:t>
      </w:r>
    </w:p>
    <w:p w14:paraId="5DC66A79" w14:textId="2B38637F" w:rsidR="00310E4D" w:rsidRDefault="00310E4D" w:rsidP="00310E4D">
      <w:pPr>
        <w:pStyle w:val="Paragraphedeliste"/>
        <w:numPr>
          <w:ilvl w:val="0"/>
          <w:numId w:val="64"/>
        </w:numPr>
        <w:rPr>
          <w:lang w:val="en-US"/>
        </w:rPr>
      </w:pPr>
      <w:r>
        <w:rPr>
          <w:lang w:val="en-US"/>
        </w:rPr>
        <w:t>A meta data file</w:t>
      </w:r>
    </w:p>
    <w:p w14:paraId="656D3FE0" w14:textId="1AEF0A02" w:rsidR="00310E4D" w:rsidRDefault="00310E4D" w:rsidP="00310E4D">
      <w:pPr>
        <w:pStyle w:val="Paragraphedeliste"/>
        <w:numPr>
          <w:ilvl w:val="0"/>
          <w:numId w:val="64"/>
        </w:numPr>
        <w:rPr>
          <w:lang w:val="en-US"/>
        </w:rPr>
      </w:pPr>
      <w:r>
        <w:rPr>
          <w:lang w:val="en-US"/>
        </w:rPr>
        <w:t>A technical data file</w:t>
      </w:r>
    </w:p>
    <w:p w14:paraId="2D4DC0ED" w14:textId="75933764" w:rsidR="00310E4D" w:rsidRDefault="00310E4D" w:rsidP="00310E4D">
      <w:pPr>
        <w:pStyle w:val="Paragraphedeliste"/>
        <w:numPr>
          <w:ilvl w:val="0"/>
          <w:numId w:val="64"/>
        </w:numPr>
        <w:rPr>
          <w:lang w:val="en-US"/>
        </w:rPr>
      </w:pPr>
      <w:r>
        <w:rPr>
          <w:lang w:val="en-US"/>
        </w:rPr>
        <w:t>Individual profile data files</w:t>
      </w:r>
    </w:p>
    <w:p w14:paraId="5F5FB442" w14:textId="2BC0FB5A" w:rsidR="00310E4D" w:rsidRDefault="00310E4D" w:rsidP="00310E4D">
      <w:pPr>
        <w:pStyle w:val="Paragraphedeliste"/>
        <w:numPr>
          <w:ilvl w:val="0"/>
          <w:numId w:val="64"/>
        </w:numPr>
        <w:rPr>
          <w:lang w:val="en-US"/>
        </w:rPr>
      </w:pPr>
      <w:r>
        <w:rPr>
          <w:lang w:val="en-US"/>
        </w:rPr>
        <w:t>A trajectory data file</w:t>
      </w:r>
    </w:p>
    <w:p w14:paraId="2DE162B6" w14:textId="71FA217B" w:rsidR="00274D4B" w:rsidRDefault="000C1FF3" w:rsidP="00274D4B">
      <w:pPr>
        <w:rPr>
          <w:lang w:val="en-US"/>
        </w:rPr>
      </w:pPr>
      <w:r>
        <w:rPr>
          <w:lang w:val="en-US"/>
        </w:rPr>
        <w:t>The Argo user’s manual [</w:t>
      </w:r>
      <w:r>
        <w:rPr>
          <w:lang w:val="en-US"/>
        </w:rPr>
        <w:fldChar w:fldCharType="begin"/>
      </w:r>
      <w:r>
        <w:rPr>
          <w:lang w:val="en-US"/>
        </w:rPr>
        <w:instrText xml:space="preserve"> REF RD1 \h </w:instrText>
      </w:r>
      <w:r>
        <w:rPr>
          <w:lang w:val="en-US"/>
        </w:rPr>
      </w:r>
      <w:r>
        <w:rPr>
          <w:lang w:val="en-US"/>
        </w:rPr>
        <w:fldChar w:fldCharType="separate"/>
      </w:r>
      <w:r>
        <w:rPr>
          <w:lang w:val="en-US"/>
        </w:rPr>
        <w:t>RD1</w:t>
      </w:r>
      <w:r>
        <w:rPr>
          <w:lang w:val="en-US"/>
        </w:rPr>
        <w:fldChar w:fldCharType="end"/>
      </w:r>
      <w:r>
        <w:rPr>
          <w:lang w:val="en-US"/>
        </w:rPr>
        <w:t>] should be read and understood before the present one.</w:t>
      </w:r>
    </w:p>
    <w:p w14:paraId="7CE21D7E" w14:textId="6D939CA0" w:rsidR="007F228B" w:rsidRDefault="007F228B" w:rsidP="006314A8">
      <w:pPr>
        <w:pStyle w:val="Titre1"/>
        <w:rPr>
          <w:lang w:val="en-US"/>
        </w:rPr>
      </w:pPr>
      <w:bookmarkStart w:id="430" w:name="_Toc534891504"/>
      <w:bookmarkStart w:id="431" w:name="_Toc484696568"/>
      <w:r w:rsidRPr="004B7258">
        <w:rPr>
          <w:lang w:val="en-US"/>
        </w:rPr>
        <w:t>Formats description</w:t>
      </w:r>
      <w:bookmarkEnd w:id="430"/>
      <w:bookmarkEnd w:id="431"/>
    </w:p>
    <w:p w14:paraId="4521E771" w14:textId="70B015D1" w:rsidR="0041695C" w:rsidRPr="004B7258" w:rsidRDefault="0041695C" w:rsidP="006314A8">
      <w:pPr>
        <w:pStyle w:val="Titre2"/>
        <w:spacing w:before="240"/>
        <w:rPr>
          <w:lang w:val="en-US"/>
        </w:rPr>
      </w:pPr>
      <w:bookmarkStart w:id="432" w:name="_Toc365618138"/>
      <w:bookmarkStart w:id="433" w:name="_Ref374633351"/>
      <w:bookmarkStart w:id="434" w:name="_Toc374688686"/>
      <w:bookmarkStart w:id="435" w:name="_Ref391289903"/>
      <w:bookmarkStart w:id="436" w:name="_Toc484696569"/>
      <w:bookmarkStart w:id="437" w:name="_Ref355260879"/>
      <w:bookmarkStart w:id="438" w:name="_Ref355261446"/>
      <w:r w:rsidRPr="004B7258">
        <w:rPr>
          <w:lang w:val="en-US"/>
        </w:rPr>
        <w:t xml:space="preserve">Metadata </w:t>
      </w:r>
      <w:r w:rsidR="00327A2B">
        <w:rPr>
          <w:lang w:val="en-US"/>
        </w:rPr>
        <w:t xml:space="preserve">file </w:t>
      </w:r>
      <w:r w:rsidRPr="004B7258">
        <w:rPr>
          <w:lang w:val="en-US"/>
        </w:rPr>
        <w:t>format</w:t>
      </w:r>
      <w:bookmarkEnd w:id="432"/>
      <w:bookmarkEnd w:id="433"/>
      <w:bookmarkEnd w:id="434"/>
      <w:bookmarkEnd w:id="435"/>
      <w:bookmarkEnd w:id="436"/>
    </w:p>
    <w:p w14:paraId="1AB4437B" w14:textId="77777777" w:rsidR="0041695C" w:rsidRDefault="0041695C" w:rsidP="00D913CA">
      <w:pPr>
        <w:pStyle w:val="Titre3"/>
        <w:spacing w:before="240"/>
        <w:rPr>
          <w:lang w:val="en-US"/>
        </w:rPr>
      </w:pPr>
      <w:bookmarkStart w:id="439" w:name="_Toc365618139"/>
      <w:bookmarkStart w:id="440" w:name="_Toc374688687"/>
      <w:bookmarkStart w:id="441" w:name="_Toc484696570"/>
      <w:r w:rsidRPr="004B7258">
        <w:rPr>
          <w:lang w:val="en-US"/>
        </w:rPr>
        <w:t>Global attributes</w:t>
      </w:r>
      <w:bookmarkEnd w:id="439"/>
      <w:bookmarkEnd w:id="440"/>
      <w:bookmarkEnd w:id="441"/>
    </w:p>
    <w:p w14:paraId="5273C481" w14:textId="3F5CACF4" w:rsidR="0041695C" w:rsidRPr="004B7258" w:rsidRDefault="0041695C" w:rsidP="0041695C">
      <w:pPr>
        <w:pStyle w:val="Sansinterligne"/>
        <w:spacing w:before="0"/>
        <w:rPr>
          <w:lang w:val="en-US"/>
        </w:rPr>
      </w:pPr>
      <w:r w:rsidRPr="004B7258">
        <w:rPr>
          <w:lang w:val="en-US"/>
        </w:rPr>
        <w:t>global attributes:</w:t>
      </w:r>
    </w:p>
    <w:p w14:paraId="3E466D91" w14:textId="4D8B7104" w:rsidR="0041695C" w:rsidRPr="004B7258" w:rsidRDefault="0041695C" w:rsidP="0041695C">
      <w:pPr>
        <w:pStyle w:val="Sansinterligne"/>
        <w:spacing w:before="0"/>
        <w:ind w:firstLine="709"/>
        <w:rPr>
          <w:i/>
          <w:lang w:val="en-US"/>
        </w:rPr>
      </w:pPr>
      <w:r w:rsidRPr="004B7258">
        <w:rPr>
          <w:lang w:val="en-US"/>
        </w:rPr>
        <w:t>:title = "</w:t>
      </w:r>
      <w:r w:rsidR="00327A2B" w:rsidRPr="00327A2B">
        <w:rPr>
          <w:lang w:val="en-US"/>
        </w:rPr>
        <w:t>Argo float auxiliary metadata file</w:t>
      </w:r>
      <w:r w:rsidR="00D913CA">
        <w:rPr>
          <w:lang w:val="en-US"/>
        </w:rPr>
        <w:t>"</w:t>
      </w:r>
    </w:p>
    <w:p w14:paraId="2EE63250" w14:textId="10ADDDAA" w:rsidR="0041695C" w:rsidRPr="004B7258" w:rsidRDefault="0041695C" w:rsidP="0041695C">
      <w:pPr>
        <w:pStyle w:val="Sansinterligne"/>
        <w:spacing w:before="0"/>
        <w:ind w:firstLine="709"/>
        <w:rPr>
          <w:lang w:val="en-US"/>
        </w:rPr>
      </w:pPr>
      <w:r w:rsidRPr="004B7258">
        <w:rPr>
          <w:lang w:val="en-US"/>
        </w:rPr>
        <w:t>:institution = "</w:t>
      </w:r>
      <w:r w:rsidR="00327A2B">
        <w:rPr>
          <w:lang w:val="en-US"/>
        </w:rPr>
        <w:t>CORIOLIS</w:t>
      </w:r>
      <w:r w:rsidR="00D913CA">
        <w:rPr>
          <w:lang w:val="en-US"/>
        </w:rPr>
        <w:t>"</w:t>
      </w:r>
    </w:p>
    <w:p w14:paraId="5024EA59" w14:textId="7BA69DF2" w:rsidR="0041695C" w:rsidRPr="004B7258" w:rsidRDefault="00D913CA" w:rsidP="0041695C">
      <w:pPr>
        <w:pStyle w:val="Sansinterligne"/>
        <w:spacing w:before="0"/>
        <w:ind w:firstLine="709"/>
        <w:rPr>
          <w:lang w:val="en-US"/>
        </w:rPr>
      </w:pPr>
      <w:r>
        <w:rPr>
          <w:lang w:val="en-US"/>
        </w:rPr>
        <w:t>:source = "Argo float"</w:t>
      </w:r>
    </w:p>
    <w:p w14:paraId="333F3685" w14:textId="6F386594" w:rsidR="0041695C" w:rsidRPr="004B7258" w:rsidRDefault="0041695C" w:rsidP="0041695C">
      <w:pPr>
        <w:pStyle w:val="Sansinterligne"/>
        <w:spacing w:before="0"/>
        <w:ind w:firstLine="709"/>
        <w:rPr>
          <w:lang w:val="en-US"/>
        </w:rPr>
      </w:pPr>
      <w:r w:rsidRPr="004B7258">
        <w:rPr>
          <w:lang w:val="en-US"/>
        </w:rPr>
        <w:t>:history = "</w:t>
      </w:r>
      <w:r w:rsidR="005E50D3" w:rsidRPr="00327A2B">
        <w:rPr>
          <w:lang w:val="en-US"/>
        </w:rPr>
        <w:t>2017-02-09T08:53:53Z creation; 2017-02-09T09:06:47Z last update (coriolis fl</w:t>
      </w:r>
      <w:r w:rsidR="00D913CA">
        <w:rPr>
          <w:lang w:val="en-US"/>
        </w:rPr>
        <w:t>oat real time data processing)"</w:t>
      </w:r>
    </w:p>
    <w:p w14:paraId="1B1B4C28" w14:textId="7E4C3B2F" w:rsidR="0041695C" w:rsidRPr="004B7258" w:rsidRDefault="0041695C" w:rsidP="0041695C">
      <w:pPr>
        <w:pStyle w:val="Sansinterligne"/>
        <w:spacing w:before="0"/>
        <w:ind w:firstLine="709"/>
        <w:rPr>
          <w:lang w:val="en-US"/>
        </w:rPr>
      </w:pPr>
      <w:r w:rsidRPr="004B7258">
        <w:rPr>
          <w:lang w:val="en-US"/>
        </w:rPr>
        <w:t>:references = "</w:t>
      </w:r>
      <w:r w:rsidR="00373980">
        <w:rPr>
          <w:lang w:val="en-US"/>
        </w:rPr>
        <w:t xml:space="preserve"> </w:t>
      </w:r>
      <w:r w:rsidR="00D913CA">
        <w:rPr>
          <w:lang w:val="en-US"/>
        </w:rPr>
        <w:t>"</w:t>
      </w:r>
    </w:p>
    <w:p w14:paraId="5F29C238" w14:textId="62B558BE" w:rsidR="0041695C" w:rsidRPr="004B7258" w:rsidRDefault="0041695C" w:rsidP="0041695C">
      <w:pPr>
        <w:pStyle w:val="Sansinterligne"/>
        <w:spacing w:before="0"/>
        <w:ind w:firstLine="709"/>
        <w:rPr>
          <w:lang w:val="en-US"/>
        </w:rPr>
      </w:pPr>
      <w:r w:rsidRPr="004B7258">
        <w:rPr>
          <w:lang w:val="en-US"/>
        </w:rPr>
        <w:t>:user_manual_version = "</w:t>
      </w:r>
      <w:r w:rsidR="00373980" w:rsidRPr="00327A2B">
        <w:rPr>
          <w:lang w:val="en-US"/>
        </w:rPr>
        <w:t>1.0</w:t>
      </w:r>
      <w:r w:rsidR="00D913CA">
        <w:rPr>
          <w:lang w:val="en-US"/>
        </w:rPr>
        <w:t>"</w:t>
      </w:r>
    </w:p>
    <w:p w14:paraId="600CC405" w14:textId="0739C3CD" w:rsidR="0041695C" w:rsidRPr="004B7258" w:rsidRDefault="0041695C" w:rsidP="0041695C">
      <w:pPr>
        <w:pStyle w:val="Sansinterligne"/>
        <w:spacing w:before="0"/>
        <w:ind w:firstLine="709"/>
        <w:rPr>
          <w:lang w:val="en-US"/>
        </w:rPr>
      </w:pPr>
      <w:r w:rsidRPr="004B7258">
        <w:rPr>
          <w:lang w:val="en-US"/>
        </w:rPr>
        <w:t>:</w:t>
      </w:r>
      <w:r w:rsidR="00D913CA" w:rsidRPr="00D913CA">
        <w:rPr>
          <w:lang w:val="en-US"/>
        </w:rPr>
        <w:t xml:space="preserve">Conventions = </w:t>
      </w:r>
      <w:r w:rsidR="00D913CA">
        <w:rPr>
          <w:lang w:val="en-US"/>
        </w:rPr>
        <w:t>"CF-1.6 Coriolis-Argo-Aux-1.0"</w:t>
      </w:r>
    </w:p>
    <w:p w14:paraId="24A78726" w14:textId="77777777" w:rsidR="00373980" w:rsidRPr="00327A2B" w:rsidRDefault="00373980" w:rsidP="00373980">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3E127165" w14:textId="77777777" w:rsidTr="00406C1F">
        <w:tc>
          <w:tcPr>
            <w:tcW w:w="2014" w:type="dxa"/>
            <w:shd w:val="clear" w:color="auto" w:fill="00007E"/>
          </w:tcPr>
          <w:p w14:paraId="0B0A03B8"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1A3D55D4" w14:textId="77777777" w:rsidR="0041695C" w:rsidRPr="004B7258" w:rsidRDefault="0041695C" w:rsidP="0041695C">
            <w:pPr>
              <w:pStyle w:val="tableheader"/>
              <w:rPr>
                <w:lang w:val="en-US"/>
              </w:rPr>
            </w:pPr>
            <w:r w:rsidRPr="004B7258">
              <w:rPr>
                <w:lang w:val="en-US"/>
              </w:rPr>
              <w:t>Definition</w:t>
            </w:r>
          </w:p>
        </w:tc>
      </w:tr>
      <w:tr w:rsidR="0041695C" w:rsidRPr="004B7258" w14:paraId="29655BBF" w14:textId="77777777" w:rsidTr="00406C1F">
        <w:tc>
          <w:tcPr>
            <w:tcW w:w="2014" w:type="dxa"/>
          </w:tcPr>
          <w:p w14:paraId="6494FF30" w14:textId="77777777" w:rsidR="0041695C" w:rsidRPr="004B7258" w:rsidRDefault="0041695C" w:rsidP="0041695C">
            <w:pPr>
              <w:pStyle w:val="tablecontent"/>
              <w:rPr>
                <w:lang w:val="en-US"/>
              </w:rPr>
            </w:pPr>
            <w:r w:rsidRPr="004B7258">
              <w:rPr>
                <w:lang w:val="en-US"/>
              </w:rPr>
              <w:t>title</w:t>
            </w:r>
          </w:p>
        </w:tc>
        <w:tc>
          <w:tcPr>
            <w:tcW w:w="7166" w:type="dxa"/>
          </w:tcPr>
          <w:p w14:paraId="430EC9ED"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69A596D2" w14:textId="77777777" w:rsidTr="00406C1F">
        <w:tc>
          <w:tcPr>
            <w:tcW w:w="2014" w:type="dxa"/>
          </w:tcPr>
          <w:p w14:paraId="307D6F47" w14:textId="77777777" w:rsidR="0041695C" w:rsidRPr="004B7258" w:rsidRDefault="0041695C" w:rsidP="0041695C">
            <w:pPr>
              <w:pStyle w:val="tablecontent"/>
              <w:rPr>
                <w:lang w:val="en-US"/>
              </w:rPr>
            </w:pPr>
            <w:r w:rsidRPr="004B7258">
              <w:rPr>
                <w:lang w:val="en-US"/>
              </w:rPr>
              <w:t>institution</w:t>
            </w:r>
          </w:p>
        </w:tc>
        <w:tc>
          <w:tcPr>
            <w:tcW w:w="7166" w:type="dxa"/>
          </w:tcPr>
          <w:p w14:paraId="5722B5CE" w14:textId="77777777" w:rsidR="0041695C" w:rsidRPr="004B7258" w:rsidRDefault="0041695C" w:rsidP="0041695C">
            <w:pPr>
              <w:pStyle w:val="tablecontent"/>
              <w:rPr>
                <w:lang w:val="en-US"/>
              </w:rPr>
            </w:pPr>
            <w:r w:rsidRPr="004B7258">
              <w:rPr>
                <w:lang w:val="en-US"/>
              </w:rPr>
              <w:t>Specifies where the original data was produced.</w:t>
            </w:r>
          </w:p>
        </w:tc>
      </w:tr>
      <w:tr w:rsidR="0041695C" w:rsidRPr="004B7258" w14:paraId="1604A2DC" w14:textId="77777777" w:rsidTr="00406C1F">
        <w:tc>
          <w:tcPr>
            <w:tcW w:w="2014" w:type="dxa"/>
          </w:tcPr>
          <w:p w14:paraId="1097E137" w14:textId="77777777" w:rsidR="0041695C" w:rsidRPr="004B7258" w:rsidRDefault="0041695C" w:rsidP="0041695C">
            <w:pPr>
              <w:pStyle w:val="tablecontent"/>
              <w:rPr>
                <w:lang w:val="en-US"/>
              </w:rPr>
            </w:pPr>
            <w:r w:rsidRPr="004B7258">
              <w:rPr>
                <w:lang w:val="en-US"/>
              </w:rPr>
              <w:t>source</w:t>
            </w:r>
          </w:p>
        </w:tc>
        <w:tc>
          <w:tcPr>
            <w:tcW w:w="7166" w:type="dxa"/>
          </w:tcPr>
          <w:p w14:paraId="2DA7B62D" w14:textId="77777777" w:rsidR="0041695C" w:rsidRPr="004B7258" w:rsidRDefault="0041695C" w:rsidP="0041695C">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41695C" w:rsidRPr="004B7258" w14:paraId="0941763A" w14:textId="77777777" w:rsidTr="00406C1F">
        <w:tc>
          <w:tcPr>
            <w:tcW w:w="2014" w:type="dxa"/>
          </w:tcPr>
          <w:p w14:paraId="4AE8827A" w14:textId="77777777" w:rsidR="0041695C" w:rsidRPr="004B7258" w:rsidRDefault="0041695C" w:rsidP="0041695C">
            <w:pPr>
              <w:pStyle w:val="tablecontent"/>
              <w:rPr>
                <w:lang w:val="en-US"/>
              </w:rPr>
            </w:pPr>
            <w:r w:rsidRPr="004B7258">
              <w:rPr>
                <w:lang w:val="en-US"/>
              </w:rPr>
              <w:t>history</w:t>
            </w:r>
          </w:p>
        </w:tc>
        <w:tc>
          <w:tcPr>
            <w:tcW w:w="7166" w:type="dxa"/>
          </w:tcPr>
          <w:p w14:paraId="54E250C5" w14:textId="77777777" w:rsidR="0041695C" w:rsidRPr="004B7258" w:rsidRDefault="0041695C" w:rsidP="0041695C">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41695C" w:rsidRPr="004B7258" w14:paraId="02562B16" w14:textId="77777777" w:rsidTr="00406C1F">
        <w:tc>
          <w:tcPr>
            <w:tcW w:w="2014" w:type="dxa"/>
          </w:tcPr>
          <w:p w14:paraId="2F614EB0" w14:textId="77777777" w:rsidR="0041695C" w:rsidRPr="004B7258" w:rsidRDefault="0041695C" w:rsidP="0041695C">
            <w:pPr>
              <w:pStyle w:val="tablecontent"/>
              <w:rPr>
                <w:lang w:val="en-US"/>
              </w:rPr>
            </w:pPr>
            <w:r w:rsidRPr="004B7258">
              <w:rPr>
                <w:lang w:val="en-US"/>
              </w:rPr>
              <w:t>references</w:t>
            </w:r>
          </w:p>
        </w:tc>
        <w:tc>
          <w:tcPr>
            <w:tcW w:w="7166" w:type="dxa"/>
          </w:tcPr>
          <w:p w14:paraId="43147195"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405557F8" w14:textId="77777777" w:rsidTr="00406C1F">
        <w:tc>
          <w:tcPr>
            <w:tcW w:w="2014" w:type="dxa"/>
          </w:tcPr>
          <w:p w14:paraId="5BB4593C" w14:textId="77777777" w:rsidR="0041695C" w:rsidRPr="004B7258" w:rsidRDefault="0041695C" w:rsidP="0041695C">
            <w:pPr>
              <w:pStyle w:val="tablecontent"/>
              <w:rPr>
                <w:lang w:val="en-US"/>
              </w:rPr>
            </w:pPr>
            <w:r w:rsidRPr="004B7258">
              <w:rPr>
                <w:lang w:val="en-US"/>
              </w:rPr>
              <w:t>user_manual_version</w:t>
            </w:r>
          </w:p>
        </w:tc>
        <w:tc>
          <w:tcPr>
            <w:tcW w:w="7166" w:type="dxa"/>
          </w:tcPr>
          <w:p w14:paraId="30D040DE" w14:textId="7A474310" w:rsidR="0041695C" w:rsidRPr="004B7258" w:rsidRDefault="0041695C" w:rsidP="0041695C">
            <w:pPr>
              <w:pStyle w:val="tablecontent"/>
              <w:rPr>
                <w:lang w:val="en-US"/>
              </w:rPr>
            </w:pPr>
            <w:r w:rsidRPr="004B7258">
              <w:rPr>
                <w:lang w:val="en-US"/>
              </w:rPr>
              <w:t>The version number of the user manual</w:t>
            </w:r>
            <w:r w:rsidR="00D913CA">
              <w:rPr>
                <w:lang w:val="en-US"/>
              </w:rPr>
              <w:t>.</w:t>
            </w:r>
          </w:p>
        </w:tc>
      </w:tr>
      <w:tr w:rsidR="0041695C" w:rsidRPr="004B7258" w14:paraId="67C17A66" w14:textId="77777777" w:rsidTr="00406C1F">
        <w:tc>
          <w:tcPr>
            <w:tcW w:w="2014" w:type="dxa"/>
          </w:tcPr>
          <w:p w14:paraId="251C9E56" w14:textId="77777777" w:rsidR="0041695C" w:rsidRPr="004B7258" w:rsidRDefault="0041695C" w:rsidP="0041695C">
            <w:pPr>
              <w:pStyle w:val="tablecontent"/>
              <w:rPr>
                <w:lang w:val="en-US"/>
              </w:rPr>
            </w:pPr>
            <w:r w:rsidRPr="004B7258">
              <w:rPr>
                <w:lang w:val="en-US"/>
              </w:rPr>
              <w:t>Conventions</w:t>
            </w:r>
          </w:p>
        </w:tc>
        <w:tc>
          <w:tcPr>
            <w:tcW w:w="7166" w:type="dxa"/>
          </w:tcPr>
          <w:p w14:paraId="55F30988" w14:textId="1BFAA98D"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4C96B0F4" w14:textId="1CFC5050" w:rsidR="00234945" w:rsidRDefault="00234945" w:rsidP="00234945">
      <w:pPr>
        <w:rPr>
          <w:lang w:val="en-US"/>
        </w:rPr>
      </w:pPr>
      <w:bookmarkStart w:id="442" w:name="_Toc365618140"/>
      <w:bookmarkStart w:id="443" w:name="_Toc374688688"/>
    </w:p>
    <w:p w14:paraId="16A1DE83" w14:textId="77777777" w:rsidR="00234945" w:rsidRDefault="00234945">
      <w:pPr>
        <w:spacing w:after="200" w:line="276" w:lineRule="auto"/>
        <w:rPr>
          <w:lang w:val="en-US"/>
        </w:rPr>
      </w:pPr>
      <w:r>
        <w:rPr>
          <w:lang w:val="en-US"/>
        </w:rPr>
        <w:br w:type="page"/>
      </w:r>
    </w:p>
    <w:p w14:paraId="78FD7DDD" w14:textId="77777777" w:rsidR="0041695C" w:rsidRPr="004B7258" w:rsidRDefault="0041695C" w:rsidP="0041695C">
      <w:pPr>
        <w:pStyle w:val="Titre3"/>
        <w:rPr>
          <w:lang w:val="en-US"/>
        </w:rPr>
      </w:pPr>
      <w:bookmarkStart w:id="444" w:name="_Toc484696571"/>
      <w:r w:rsidRPr="004B7258">
        <w:rPr>
          <w:lang w:val="en-US"/>
        </w:rPr>
        <w:lastRenderedPageBreak/>
        <w:t>Dimensions and definitions</w:t>
      </w:r>
      <w:bookmarkEnd w:id="442"/>
      <w:bookmarkEnd w:id="443"/>
      <w:bookmarkEnd w:id="444"/>
      <w:r w:rsidRPr="004B7258">
        <w:rPr>
          <w:lang w:val="en-US"/>
        </w:rPr>
        <w:t xml:space="preserve"> </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376"/>
        <w:gridCol w:w="3402"/>
        <w:gridCol w:w="3544"/>
      </w:tblGrid>
      <w:tr w:rsidR="0041695C" w:rsidRPr="004B7258" w14:paraId="36E10622" w14:textId="77777777" w:rsidTr="00406C1F">
        <w:trPr>
          <w:trHeight w:val="305"/>
        </w:trPr>
        <w:tc>
          <w:tcPr>
            <w:tcW w:w="2376" w:type="dxa"/>
            <w:tcBorders>
              <w:bottom w:val="single" w:sz="8" w:space="0" w:color="00007E"/>
            </w:tcBorders>
            <w:shd w:val="clear" w:color="auto" w:fill="00007E"/>
            <w:vAlign w:val="bottom"/>
          </w:tcPr>
          <w:p w14:paraId="2FD28504" w14:textId="6BC848BE" w:rsidR="0041695C" w:rsidRPr="004B7258" w:rsidRDefault="0063585E" w:rsidP="0041695C">
            <w:pPr>
              <w:pStyle w:val="tableheader"/>
              <w:rPr>
                <w:lang w:val="en-US"/>
              </w:rPr>
            </w:pPr>
            <w:r>
              <w:rPr>
                <w:lang w:val="en-US"/>
              </w:rPr>
              <w:t>Name</w:t>
            </w:r>
          </w:p>
        </w:tc>
        <w:tc>
          <w:tcPr>
            <w:tcW w:w="3402" w:type="dxa"/>
            <w:tcBorders>
              <w:bottom w:val="single" w:sz="8" w:space="0" w:color="00007E"/>
            </w:tcBorders>
            <w:shd w:val="clear" w:color="auto" w:fill="00007E"/>
            <w:vAlign w:val="bottom"/>
          </w:tcPr>
          <w:p w14:paraId="3A45BC80" w14:textId="55402E81" w:rsidR="0041695C" w:rsidRPr="004B7258" w:rsidRDefault="0063585E" w:rsidP="0041695C">
            <w:pPr>
              <w:pStyle w:val="tableheader"/>
              <w:rPr>
                <w:lang w:val="en-US"/>
              </w:rPr>
            </w:pPr>
            <w:r>
              <w:rPr>
                <w:lang w:val="en-US"/>
              </w:rPr>
              <w:t>Definition</w:t>
            </w:r>
          </w:p>
        </w:tc>
        <w:tc>
          <w:tcPr>
            <w:tcW w:w="3544" w:type="dxa"/>
            <w:tcBorders>
              <w:bottom w:val="single" w:sz="8" w:space="0" w:color="00007E"/>
            </w:tcBorders>
            <w:shd w:val="clear" w:color="auto" w:fill="00007E"/>
            <w:vAlign w:val="bottom"/>
          </w:tcPr>
          <w:p w14:paraId="205D505F" w14:textId="62DAFE78" w:rsidR="0041695C" w:rsidRPr="004B7258" w:rsidRDefault="0041695C" w:rsidP="0041695C">
            <w:pPr>
              <w:pStyle w:val="tableheader"/>
              <w:rPr>
                <w:lang w:val="en-US"/>
              </w:rPr>
            </w:pPr>
            <w:r w:rsidRPr="004B7258">
              <w:rPr>
                <w:lang w:val="en-US"/>
              </w:rPr>
              <w:t>C</w:t>
            </w:r>
            <w:r w:rsidR="0063585E">
              <w:rPr>
                <w:lang w:val="en-US"/>
              </w:rPr>
              <w:t>omment</w:t>
            </w:r>
          </w:p>
        </w:tc>
      </w:tr>
      <w:tr w:rsidR="0041695C" w:rsidRPr="004B7258" w14:paraId="2C10B53F" w14:textId="77777777" w:rsidTr="00406C1F">
        <w:trPr>
          <w:trHeight w:val="208"/>
        </w:trPr>
        <w:tc>
          <w:tcPr>
            <w:tcW w:w="2376" w:type="dxa"/>
          </w:tcPr>
          <w:p w14:paraId="71B513F9" w14:textId="2CA46FC4" w:rsidR="0041695C" w:rsidRPr="004B7258" w:rsidRDefault="00533445" w:rsidP="0041695C">
            <w:pPr>
              <w:pStyle w:val="tablecontent"/>
              <w:rPr>
                <w:lang w:val="en-US"/>
              </w:rPr>
            </w:pPr>
            <w:r>
              <w:rPr>
                <w:lang w:val="en-US"/>
              </w:rPr>
              <w:t>DATE_TIME</w:t>
            </w:r>
          </w:p>
        </w:tc>
        <w:tc>
          <w:tcPr>
            <w:tcW w:w="3402" w:type="dxa"/>
          </w:tcPr>
          <w:p w14:paraId="4ACC3E8D" w14:textId="077FA3F7" w:rsidR="0041695C" w:rsidRPr="004B7258" w:rsidRDefault="00533445" w:rsidP="0041695C">
            <w:pPr>
              <w:pStyle w:val="tablecontent"/>
              <w:rPr>
                <w:lang w:val="en-US"/>
              </w:rPr>
            </w:pPr>
            <w:r>
              <w:rPr>
                <w:lang w:val="en-US"/>
              </w:rPr>
              <w:t>DATE_TIME = 14</w:t>
            </w:r>
          </w:p>
        </w:tc>
        <w:tc>
          <w:tcPr>
            <w:tcW w:w="3544" w:type="dxa"/>
          </w:tcPr>
          <w:p w14:paraId="1888943F" w14:textId="77777777" w:rsidR="0041695C" w:rsidRPr="004B7258" w:rsidRDefault="0041695C" w:rsidP="0041695C">
            <w:pPr>
              <w:pStyle w:val="tablecontent"/>
              <w:rPr>
                <w:lang w:val="en-US"/>
              </w:rPr>
            </w:pPr>
            <w:r w:rsidRPr="004B7258">
              <w:rPr>
                <w:lang w:val="en-US"/>
              </w:rPr>
              <w:t xml:space="preserve">This dimension is the length of an ASCII date and time value. </w:t>
            </w:r>
          </w:p>
          <w:p w14:paraId="4AABF360" w14:textId="77777777" w:rsidR="0041695C" w:rsidRPr="004B7258" w:rsidRDefault="0041695C" w:rsidP="0041695C">
            <w:pPr>
              <w:pStyle w:val="tablecontent"/>
              <w:rPr>
                <w:lang w:val="en-US"/>
              </w:rPr>
            </w:pPr>
            <w:r w:rsidRPr="004B7258">
              <w:rPr>
                <w:lang w:val="en-US"/>
              </w:rPr>
              <w:t xml:space="preserve">Date_time convention is : YYYYMMDDHHMISS </w:t>
            </w:r>
          </w:p>
          <w:p w14:paraId="41A49672" w14:textId="77777777" w:rsidR="0041695C" w:rsidRPr="004B7258" w:rsidRDefault="0041695C" w:rsidP="0041695C">
            <w:pPr>
              <w:pStyle w:val="tablecontent"/>
              <w:rPr>
                <w:lang w:val="en-US"/>
              </w:rPr>
            </w:pPr>
            <w:r w:rsidRPr="004B7258">
              <w:rPr>
                <w:lang w:val="en-US"/>
              </w:rPr>
              <w:t xml:space="preserve">YYYY : year </w:t>
            </w:r>
          </w:p>
          <w:p w14:paraId="622C74D2" w14:textId="77777777" w:rsidR="0041695C" w:rsidRPr="004B7258" w:rsidRDefault="0041695C" w:rsidP="0041695C">
            <w:pPr>
              <w:pStyle w:val="tablecontent"/>
              <w:rPr>
                <w:lang w:val="en-US"/>
              </w:rPr>
            </w:pPr>
            <w:r w:rsidRPr="004B7258">
              <w:rPr>
                <w:lang w:val="en-US"/>
              </w:rPr>
              <w:t xml:space="preserve">MM : month </w:t>
            </w:r>
          </w:p>
          <w:p w14:paraId="5E8A7B39" w14:textId="77777777" w:rsidR="0041695C" w:rsidRPr="004B7258" w:rsidRDefault="0041695C" w:rsidP="0041695C">
            <w:pPr>
              <w:pStyle w:val="tablecontent"/>
              <w:rPr>
                <w:lang w:val="en-US"/>
              </w:rPr>
            </w:pPr>
            <w:r w:rsidRPr="004B7258">
              <w:rPr>
                <w:lang w:val="en-US"/>
              </w:rPr>
              <w:t xml:space="preserve">DD : day </w:t>
            </w:r>
          </w:p>
          <w:p w14:paraId="01A618DF" w14:textId="77777777" w:rsidR="0041695C" w:rsidRPr="004B7258" w:rsidRDefault="0041695C" w:rsidP="0041695C">
            <w:pPr>
              <w:pStyle w:val="tablecontent"/>
              <w:rPr>
                <w:lang w:val="en-US"/>
              </w:rPr>
            </w:pPr>
            <w:r w:rsidRPr="004B7258">
              <w:rPr>
                <w:lang w:val="en-US"/>
              </w:rPr>
              <w:t xml:space="preserve">HH : hour of the day </w:t>
            </w:r>
          </w:p>
          <w:p w14:paraId="5C14CA59" w14:textId="77777777" w:rsidR="0041695C" w:rsidRPr="004B7258" w:rsidRDefault="0041695C" w:rsidP="0041695C">
            <w:pPr>
              <w:pStyle w:val="tablecontent"/>
              <w:rPr>
                <w:lang w:val="en-US"/>
              </w:rPr>
            </w:pPr>
            <w:r w:rsidRPr="004B7258">
              <w:rPr>
                <w:lang w:val="en-US"/>
              </w:rPr>
              <w:t xml:space="preserve">MI : minutes </w:t>
            </w:r>
          </w:p>
          <w:p w14:paraId="24A3A009" w14:textId="77777777" w:rsidR="0041695C" w:rsidRPr="004B7258" w:rsidRDefault="0041695C" w:rsidP="0041695C">
            <w:pPr>
              <w:pStyle w:val="tablecontent"/>
              <w:rPr>
                <w:lang w:val="en-US"/>
              </w:rPr>
            </w:pPr>
            <w:r w:rsidRPr="004B7258">
              <w:rPr>
                <w:lang w:val="en-US"/>
              </w:rPr>
              <w:t xml:space="preserve">SS : seconds </w:t>
            </w:r>
          </w:p>
          <w:p w14:paraId="343F4732" w14:textId="77777777" w:rsidR="0041695C" w:rsidRPr="004B7258" w:rsidRDefault="0041695C" w:rsidP="0041695C">
            <w:pPr>
              <w:pStyle w:val="tablecontent"/>
              <w:rPr>
                <w:lang w:val="en-US"/>
              </w:rPr>
            </w:pPr>
            <w:r w:rsidRPr="004B7258">
              <w:rPr>
                <w:lang w:val="en-US"/>
              </w:rPr>
              <w:t xml:space="preserve">Date and time values are always in universal time coordinates (UTC). </w:t>
            </w:r>
          </w:p>
          <w:p w14:paraId="7A9B1F67" w14:textId="77777777" w:rsidR="0041695C" w:rsidRPr="004B7258" w:rsidRDefault="0041695C" w:rsidP="0041695C">
            <w:pPr>
              <w:pStyle w:val="tablecontent"/>
              <w:rPr>
                <w:lang w:val="en-US"/>
              </w:rPr>
            </w:pPr>
            <w:r w:rsidRPr="004B7258">
              <w:rPr>
                <w:lang w:val="en-US"/>
              </w:rPr>
              <w:t>Examples : 20010105172834 : January 5th 2001 17:28:34 19971217000000 : December 17th 1997 00:00:00</w:t>
            </w:r>
          </w:p>
        </w:tc>
      </w:tr>
      <w:tr w:rsidR="0041695C" w:rsidRPr="004B7258" w14:paraId="0A0EE8F7" w14:textId="77777777" w:rsidTr="00B46F95">
        <w:trPr>
          <w:trHeight w:val="208"/>
        </w:trPr>
        <w:tc>
          <w:tcPr>
            <w:tcW w:w="2376" w:type="dxa"/>
            <w:vAlign w:val="center"/>
          </w:tcPr>
          <w:p w14:paraId="6078CC75" w14:textId="0B704AF7" w:rsidR="00373980" w:rsidRPr="004B7258" w:rsidRDefault="00373980" w:rsidP="00373980">
            <w:pPr>
              <w:pStyle w:val="tablecontent"/>
              <w:rPr>
                <w:lang w:val="en-US"/>
              </w:rPr>
            </w:pPr>
            <w:r w:rsidRPr="004B7258">
              <w:rPr>
                <w:lang w:val="en-US"/>
              </w:rPr>
              <w:t>STRING</w:t>
            </w:r>
            <w:r>
              <w:rPr>
                <w:lang w:val="en-US"/>
              </w:rPr>
              <w:t>4096</w:t>
            </w:r>
          </w:p>
          <w:p w14:paraId="15488BD5" w14:textId="77777777" w:rsidR="00373980" w:rsidRPr="004B7258" w:rsidRDefault="00373980" w:rsidP="00373980">
            <w:pPr>
              <w:pStyle w:val="tablecontent"/>
              <w:rPr>
                <w:lang w:val="en-US"/>
              </w:rPr>
            </w:pPr>
            <w:r w:rsidRPr="004B7258">
              <w:rPr>
                <w:lang w:val="en-US"/>
              </w:rPr>
              <w:t>STRING1024</w:t>
            </w:r>
          </w:p>
          <w:p w14:paraId="40120304" w14:textId="3B85920A" w:rsidR="00B40192" w:rsidRPr="004B7258" w:rsidRDefault="00B40192" w:rsidP="00B40192">
            <w:pPr>
              <w:pStyle w:val="tablecontent"/>
              <w:rPr>
                <w:ins w:id="445" w:author="RANNOU Jean-Philippe" w:date="2020-09-21T14:29:00Z"/>
                <w:lang w:val="en-US"/>
              </w:rPr>
            </w:pPr>
            <w:ins w:id="446" w:author="RANNOU Jean-Philippe" w:date="2020-09-21T14:29:00Z">
              <w:r w:rsidRPr="004B7258">
                <w:rPr>
                  <w:lang w:val="en-US"/>
                </w:rPr>
                <w:t>STRING</w:t>
              </w:r>
              <w:r>
                <w:rPr>
                  <w:lang w:val="en-US"/>
                </w:rPr>
                <w:t>512</w:t>
              </w:r>
            </w:ins>
          </w:p>
          <w:p w14:paraId="361768A1" w14:textId="02598A0F" w:rsidR="0041695C" w:rsidRPr="004B7258" w:rsidDel="00B40192" w:rsidRDefault="0041695C" w:rsidP="0041695C">
            <w:pPr>
              <w:pStyle w:val="tablecontent"/>
              <w:rPr>
                <w:del w:id="447" w:author="RANNOU Jean-Philippe" w:date="2020-09-21T14:29:00Z"/>
                <w:lang w:val="en-US"/>
              </w:rPr>
            </w:pPr>
            <w:del w:id="448" w:author="RANNOU Jean-Philippe" w:date="2020-09-21T14:29:00Z">
              <w:r w:rsidRPr="004B7258" w:rsidDel="00B40192">
                <w:rPr>
                  <w:lang w:val="en-US"/>
                </w:rPr>
                <w:delText>STRING256</w:delText>
              </w:r>
            </w:del>
          </w:p>
          <w:p w14:paraId="014307A4" w14:textId="77777777" w:rsidR="00B40192" w:rsidRPr="004B7258" w:rsidRDefault="00B40192" w:rsidP="00B40192">
            <w:pPr>
              <w:pStyle w:val="tablecontent"/>
              <w:rPr>
                <w:ins w:id="449" w:author="RANNOU Jean-Philippe" w:date="2020-09-21T14:29:00Z"/>
                <w:lang w:val="en-US"/>
              </w:rPr>
            </w:pPr>
            <w:ins w:id="450" w:author="RANNOU Jean-Philippe" w:date="2020-09-21T14:29:00Z">
              <w:r w:rsidRPr="004B7258">
                <w:rPr>
                  <w:lang w:val="en-US"/>
                </w:rPr>
                <w:t>STRING256</w:t>
              </w:r>
            </w:ins>
          </w:p>
          <w:p w14:paraId="3B15BB96" w14:textId="77777777" w:rsidR="0041695C" w:rsidRPr="004B7258" w:rsidRDefault="0041695C" w:rsidP="0041695C">
            <w:pPr>
              <w:pStyle w:val="tablecontent"/>
              <w:rPr>
                <w:lang w:val="en-US"/>
              </w:rPr>
            </w:pPr>
            <w:r w:rsidRPr="004B7258">
              <w:rPr>
                <w:lang w:val="en-US"/>
              </w:rPr>
              <w:t>STRING128</w:t>
            </w:r>
          </w:p>
          <w:p w14:paraId="4BCA2DD4" w14:textId="77777777" w:rsidR="0041695C" w:rsidRPr="004B7258" w:rsidRDefault="0041695C" w:rsidP="0041695C">
            <w:pPr>
              <w:pStyle w:val="tablecontent"/>
              <w:rPr>
                <w:lang w:val="en-US"/>
              </w:rPr>
            </w:pPr>
            <w:r w:rsidRPr="004B7258">
              <w:rPr>
                <w:lang w:val="en-US"/>
              </w:rPr>
              <w:t>STRING64</w:t>
            </w:r>
          </w:p>
          <w:p w14:paraId="264CEAAB" w14:textId="77777777" w:rsidR="0041695C" w:rsidRPr="004B7258" w:rsidRDefault="0041695C" w:rsidP="0041695C">
            <w:pPr>
              <w:pStyle w:val="tablecontent"/>
              <w:rPr>
                <w:lang w:val="en-US"/>
              </w:rPr>
            </w:pPr>
            <w:r w:rsidRPr="004B7258">
              <w:rPr>
                <w:lang w:val="en-US"/>
              </w:rPr>
              <w:t xml:space="preserve">STRING32 </w:t>
            </w:r>
          </w:p>
          <w:p w14:paraId="6FD374FD" w14:textId="77777777" w:rsidR="0041695C" w:rsidRPr="004B7258" w:rsidRDefault="0041695C" w:rsidP="0041695C">
            <w:pPr>
              <w:pStyle w:val="tablecontent"/>
              <w:rPr>
                <w:lang w:val="en-US"/>
              </w:rPr>
            </w:pPr>
            <w:r w:rsidRPr="004B7258">
              <w:rPr>
                <w:lang w:val="en-US"/>
              </w:rPr>
              <w:t xml:space="preserve">STRING16 </w:t>
            </w:r>
          </w:p>
          <w:p w14:paraId="1E3C0A12" w14:textId="77777777" w:rsidR="0041695C" w:rsidRPr="004B7258" w:rsidRDefault="0041695C" w:rsidP="0041695C">
            <w:pPr>
              <w:pStyle w:val="tablecontent"/>
              <w:rPr>
                <w:lang w:val="en-US"/>
              </w:rPr>
            </w:pPr>
            <w:r w:rsidRPr="004B7258">
              <w:rPr>
                <w:lang w:val="en-US"/>
              </w:rPr>
              <w:t xml:space="preserve">STRING8 </w:t>
            </w:r>
          </w:p>
          <w:p w14:paraId="3F32946B" w14:textId="178289D4" w:rsidR="0041695C" w:rsidRPr="004B7258" w:rsidRDefault="0041695C" w:rsidP="0041695C">
            <w:pPr>
              <w:pStyle w:val="tablecontent"/>
              <w:rPr>
                <w:lang w:val="en-US"/>
              </w:rPr>
            </w:pPr>
            <w:r w:rsidRPr="004B7258">
              <w:rPr>
                <w:lang w:val="en-US"/>
              </w:rPr>
              <w:t>STRING4</w:t>
            </w:r>
          </w:p>
        </w:tc>
        <w:tc>
          <w:tcPr>
            <w:tcW w:w="3402" w:type="dxa"/>
            <w:vAlign w:val="center"/>
          </w:tcPr>
          <w:p w14:paraId="74E0DA82" w14:textId="79D61124" w:rsidR="00373980" w:rsidRPr="004B7258" w:rsidRDefault="00373980" w:rsidP="00373980">
            <w:pPr>
              <w:pStyle w:val="tablecontent"/>
              <w:rPr>
                <w:lang w:val="en-US"/>
              </w:rPr>
            </w:pPr>
            <w:r>
              <w:rPr>
                <w:lang w:val="en-US"/>
              </w:rPr>
              <w:t xml:space="preserve">STRING4096 = </w:t>
            </w:r>
            <w:r w:rsidR="00533445">
              <w:rPr>
                <w:lang w:val="en-US"/>
              </w:rPr>
              <w:t>4096</w:t>
            </w:r>
          </w:p>
          <w:p w14:paraId="1274A91D" w14:textId="614B8FB9" w:rsidR="0041695C" w:rsidRPr="004B7258" w:rsidRDefault="00533445" w:rsidP="0041695C">
            <w:pPr>
              <w:pStyle w:val="tablecontent"/>
              <w:rPr>
                <w:lang w:val="en-US"/>
              </w:rPr>
            </w:pPr>
            <w:r>
              <w:rPr>
                <w:lang w:val="en-US"/>
              </w:rPr>
              <w:t>STRING1024 = 1024</w:t>
            </w:r>
          </w:p>
          <w:p w14:paraId="7C3B4813" w14:textId="17FA599D" w:rsidR="00B40192" w:rsidRPr="004B7258" w:rsidRDefault="00B40192" w:rsidP="00B40192">
            <w:pPr>
              <w:pStyle w:val="tablecontent"/>
              <w:rPr>
                <w:ins w:id="451" w:author="RANNOU Jean-Philippe" w:date="2020-09-21T14:29:00Z"/>
                <w:lang w:val="en-US"/>
              </w:rPr>
            </w:pPr>
            <w:ins w:id="452" w:author="RANNOU Jean-Philippe" w:date="2020-09-21T14:29:00Z">
              <w:r w:rsidRPr="004B7258">
                <w:rPr>
                  <w:lang w:val="en-US"/>
                </w:rPr>
                <w:t>STRING</w:t>
              </w:r>
              <w:r>
                <w:rPr>
                  <w:lang w:val="en-US"/>
                </w:rPr>
                <w:t>512 = 512</w:t>
              </w:r>
            </w:ins>
          </w:p>
          <w:p w14:paraId="2088700A" w14:textId="6CB1CE11" w:rsidR="0041695C" w:rsidRPr="004B7258" w:rsidDel="00B40192" w:rsidRDefault="0041695C" w:rsidP="0041695C">
            <w:pPr>
              <w:pStyle w:val="tablecontent"/>
              <w:rPr>
                <w:del w:id="453" w:author="RANNOU Jean-Philippe" w:date="2020-09-21T14:29:00Z"/>
                <w:lang w:val="en-US"/>
              </w:rPr>
            </w:pPr>
            <w:del w:id="454" w:author="RANNOU Jean-Philippe" w:date="2020-09-21T14:29:00Z">
              <w:r w:rsidRPr="004B7258" w:rsidDel="00B40192">
                <w:rPr>
                  <w:lang w:val="en-US"/>
                </w:rPr>
                <w:delText xml:space="preserve">STRING256 </w:delText>
              </w:r>
              <w:r w:rsidR="00533445" w:rsidDel="00B40192">
                <w:rPr>
                  <w:lang w:val="en-US"/>
                </w:rPr>
                <w:delText>= 256</w:delText>
              </w:r>
            </w:del>
          </w:p>
          <w:p w14:paraId="75935942" w14:textId="77777777" w:rsidR="00B40192" w:rsidRPr="004B7258" w:rsidRDefault="00B40192" w:rsidP="00B40192">
            <w:pPr>
              <w:pStyle w:val="tablecontent"/>
              <w:rPr>
                <w:ins w:id="455" w:author="RANNOU Jean-Philippe" w:date="2020-09-21T14:29:00Z"/>
                <w:lang w:val="en-US"/>
              </w:rPr>
            </w:pPr>
            <w:ins w:id="456" w:author="RANNOU Jean-Philippe" w:date="2020-09-21T14:29:00Z">
              <w:r w:rsidRPr="004B7258">
                <w:rPr>
                  <w:lang w:val="en-US"/>
                </w:rPr>
                <w:t xml:space="preserve">STRING256 </w:t>
              </w:r>
              <w:r>
                <w:rPr>
                  <w:lang w:val="en-US"/>
                </w:rPr>
                <w:t>= 256</w:t>
              </w:r>
            </w:ins>
          </w:p>
          <w:p w14:paraId="2D3EF372" w14:textId="597809C5" w:rsidR="0041695C" w:rsidRPr="004B7258" w:rsidRDefault="00533445" w:rsidP="0041695C">
            <w:pPr>
              <w:pStyle w:val="tablecontent"/>
              <w:rPr>
                <w:lang w:val="en-US"/>
              </w:rPr>
            </w:pPr>
            <w:r>
              <w:rPr>
                <w:lang w:val="en-US"/>
              </w:rPr>
              <w:t>STRING128 = 128</w:t>
            </w:r>
          </w:p>
          <w:p w14:paraId="630E1EA6" w14:textId="32710CF3" w:rsidR="0041695C" w:rsidRPr="004B7258" w:rsidRDefault="00533445" w:rsidP="0041695C">
            <w:pPr>
              <w:pStyle w:val="tablecontent"/>
              <w:rPr>
                <w:lang w:val="en-US"/>
              </w:rPr>
            </w:pPr>
            <w:r>
              <w:rPr>
                <w:lang w:val="en-US"/>
              </w:rPr>
              <w:t>STRING64 = 64</w:t>
            </w:r>
          </w:p>
          <w:p w14:paraId="2FBAB606" w14:textId="2211254B" w:rsidR="0041695C" w:rsidRPr="004B7258" w:rsidRDefault="00533445" w:rsidP="0041695C">
            <w:pPr>
              <w:pStyle w:val="tablecontent"/>
              <w:rPr>
                <w:lang w:val="en-US"/>
              </w:rPr>
            </w:pPr>
            <w:r>
              <w:rPr>
                <w:lang w:val="en-US"/>
              </w:rPr>
              <w:t>STRING32 = 32</w:t>
            </w:r>
          </w:p>
          <w:p w14:paraId="28E5D75A" w14:textId="75239A7A" w:rsidR="0041695C" w:rsidRPr="004B7258" w:rsidRDefault="00533445" w:rsidP="0041695C">
            <w:pPr>
              <w:pStyle w:val="tablecontent"/>
              <w:rPr>
                <w:lang w:val="en-US"/>
              </w:rPr>
            </w:pPr>
            <w:r>
              <w:rPr>
                <w:lang w:val="en-US"/>
              </w:rPr>
              <w:t>STRING16 = 16</w:t>
            </w:r>
          </w:p>
          <w:p w14:paraId="14836300" w14:textId="509C4EA9" w:rsidR="0041695C" w:rsidRPr="004B7258" w:rsidRDefault="00533445" w:rsidP="0041695C">
            <w:pPr>
              <w:pStyle w:val="tablecontent"/>
              <w:rPr>
                <w:lang w:val="en-US"/>
              </w:rPr>
            </w:pPr>
            <w:r>
              <w:rPr>
                <w:lang w:val="en-US"/>
              </w:rPr>
              <w:t>STRING8 = 8</w:t>
            </w:r>
          </w:p>
          <w:p w14:paraId="4CB597A7" w14:textId="05EE5B18" w:rsidR="0041695C" w:rsidRPr="004B7258" w:rsidRDefault="0041695C" w:rsidP="0041695C">
            <w:pPr>
              <w:pStyle w:val="tablecontent"/>
              <w:rPr>
                <w:lang w:val="en-US"/>
              </w:rPr>
            </w:pPr>
            <w:r w:rsidRPr="004B7258">
              <w:rPr>
                <w:lang w:val="en-US"/>
              </w:rPr>
              <w:t>STRING4 = 4</w:t>
            </w:r>
          </w:p>
        </w:tc>
        <w:tc>
          <w:tcPr>
            <w:tcW w:w="3544" w:type="dxa"/>
          </w:tcPr>
          <w:p w14:paraId="6D87B3F0" w14:textId="61C1D94E" w:rsidR="0041695C" w:rsidRPr="004B7258" w:rsidRDefault="0041695C" w:rsidP="00B46F95">
            <w:pPr>
              <w:pStyle w:val="tablecontent"/>
              <w:rPr>
                <w:lang w:val="en-US"/>
              </w:rPr>
            </w:pPr>
            <w:r w:rsidRPr="004B7258">
              <w:rPr>
                <w:lang w:val="en-US"/>
              </w:rPr>
              <w:t>St</w:t>
            </w:r>
            <w:r w:rsidR="00373980">
              <w:rPr>
                <w:lang w:val="en-US"/>
              </w:rPr>
              <w:t>ring dimensions.</w:t>
            </w:r>
          </w:p>
        </w:tc>
      </w:tr>
      <w:tr w:rsidR="00373980" w:rsidRPr="004B7258" w14:paraId="3C5FAB95" w14:textId="77777777" w:rsidTr="00406C1F">
        <w:trPr>
          <w:trHeight w:val="208"/>
        </w:trPr>
        <w:tc>
          <w:tcPr>
            <w:tcW w:w="2376" w:type="dxa"/>
            <w:vAlign w:val="center"/>
          </w:tcPr>
          <w:p w14:paraId="719927E9" w14:textId="2A2B9751" w:rsidR="00373980" w:rsidRPr="004B7258" w:rsidRDefault="00373980" w:rsidP="00373980">
            <w:pPr>
              <w:pStyle w:val="tablecontent"/>
              <w:rPr>
                <w:lang w:val="en-US"/>
              </w:rPr>
            </w:pPr>
            <w:r>
              <w:rPr>
                <w:lang w:val="en-US"/>
              </w:rPr>
              <w:t>N_FLOAT_META_DATA</w:t>
            </w:r>
          </w:p>
        </w:tc>
        <w:tc>
          <w:tcPr>
            <w:tcW w:w="3402" w:type="dxa"/>
            <w:vAlign w:val="center"/>
          </w:tcPr>
          <w:p w14:paraId="1B9D15A0" w14:textId="2429495D" w:rsidR="00373980" w:rsidRDefault="00373980" w:rsidP="00373980">
            <w:pPr>
              <w:pStyle w:val="tablecontent"/>
              <w:rPr>
                <w:lang w:val="en-US"/>
              </w:rPr>
            </w:pPr>
            <w:r>
              <w:rPr>
                <w:lang w:val="en-US"/>
              </w:rPr>
              <w:t>N_FLOAT_META_DATA</w:t>
            </w:r>
            <w:r w:rsidRPr="004B7258">
              <w:rPr>
                <w:lang w:val="en-US"/>
              </w:rPr>
              <w:t xml:space="preserve"> = &lt;int value&gt;</w:t>
            </w:r>
          </w:p>
        </w:tc>
        <w:tc>
          <w:tcPr>
            <w:tcW w:w="3544" w:type="dxa"/>
            <w:vAlign w:val="center"/>
          </w:tcPr>
          <w:p w14:paraId="745357E4" w14:textId="57B745A5" w:rsidR="00373980" w:rsidRPr="004B7258" w:rsidRDefault="00373980" w:rsidP="0041695C">
            <w:pPr>
              <w:pStyle w:val="tablecontent"/>
              <w:rPr>
                <w:lang w:val="en-US"/>
              </w:rPr>
            </w:pPr>
            <w:r>
              <w:rPr>
                <w:lang w:val="en-US"/>
              </w:rPr>
              <w:t>Number of additional miscellaneous meta data.</w:t>
            </w:r>
          </w:p>
        </w:tc>
      </w:tr>
      <w:tr w:rsidR="00373980" w:rsidRPr="004B7258" w14:paraId="1D73F2AB" w14:textId="77777777" w:rsidTr="00406C1F">
        <w:trPr>
          <w:trHeight w:val="208"/>
        </w:trPr>
        <w:tc>
          <w:tcPr>
            <w:tcW w:w="2376" w:type="dxa"/>
            <w:vAlign w:val="center"/>
          </w:tcPr>
          <w:p w14:paraId="5B01DA61" w14:textId="75534EBF" w:rsidR="00373980" w:rsidRPr="004B7258" w:rsidRDefault="00373980" w:rsidP="00373980">
            <w:pPr>
              <w:pStyle w:val="tablecontent"/>
              <w:rPr>
                <w:lang w:val="en-US"/>
              </w:rPr>
            </w:pPr>
            <w:r>
              <w:rPr>
                <w:lang w:val="en-US"/>
              </w:rPr>
              <w:t>N_STATIC_CONFIG_PARAM</w:t>
            </w:r>
          </w:p>
        </w:tc>
        <w:tc>
          <w:tcPr>
            <w:tcW w:w="3402" w:type="dxa"/>
            <w:vAlign w:val="center"/>
          </w:tcPr>
          <w:p w14:paraId="7123972C" w14:textId="5EF03D9D" w:rsidR="00373980" w:rsidRDefault="00373980" w:rsidP="00373980">
            <w:pPr>
              <w:pStyle w:val="tablecontent"/>
              <w:rPr>
                <w:lang w:val="en-US"/>
              </w:rPr>
            </w:pPr>
            <w:r>
              <w:rPr>
                <w:lang w:val="en-US"/>
              </w:rPr>
              <w:t>N_STATIC_CONFIG_PARAM</w:t>
            </w:r>
            <w:r w:rsidRPr="004B7258">
              <w:rPr>
                <w:lang w:val="en-US"/>
              </w:rPr>
              <w:t xml:space="preserve"> = &lt;int value&gt;</w:t>
            </w:r>
          </w:p>
        </w:tc>
        <w:tc>
          <w:tcPr>
            <w:tcW w:w="3544" w:type="dxa"/>
            <w:vAlign w:val="center"/>
          </w:tcPr>
          <w:p w14:paraId="7D6B6E50" w14:textId="2CF7BE1C" w:rsidR="00373980" w:rsidRPr="004B7258" w:rsidRDefault="00373980" w:rsidP="0041695C">
            <w:pPr>
              <w:pStyle w:val="tablecontent"/>
              <w:rPr>
                <w:lang w:val="en-US"/>
              </w:rPr>
            </w:pPr>
            <w:r>
              <w:rPr>
                <w:lang w:val="en-US"/>
              </w:rPr>
              <w:t>Number of static configuration parameters.</w:t>
            </w:r>
          </w:p>
        </w:tc>
      </w:tr>
      <w:tr w:rsidR="00373980" w:rsidRPr="004B7258" w14:paraId="3868C6F5" w14:textId="77777777" w:rsidTr="00406C1F">
        <w:trPr>
          <w:trHeight w:val="208"/>
        </w:trPr>
        <w:tc>
          <w:tcPr>
            <w:tcW w:w="2376" w:type="dxa"/>
            <w:vAlign w:val="center"/>
          </w:tcPr>
          <w:p w14:paraId="0BA3DA8B" w14:textId="574C3CB4" w:rsidR="00373980" w:rsidRPr="004B7258" w:rsidRDefault="00373980" w:rsidP="00373980">
            <w:pPr>
              <w:pStyle w:val="tablecontent"/>
              <w:rPr>
                <w:lang w:val="en-US"/>
              </w:rPr>
            </w:pPr>
            <w:r w:rsidRPr="004B7258">
              <w:rPr>
                <w:lang w:val="en-US"/>
              </w:rPr>
              <w:t>N_LAUNCH_CONFIG_PARAM</w:t>
            </w:r>
          </w:p>
        </w:tc>
        <w:tc>
          <w:tcPr>
            <w:tcW w:w="3402" w:type="dxa"/>
            <w:vAlign w:val="center"/>
          </w:tcPr>
          <w:p w14:paraId="2803BAF3" w14:textId="1B0626B5" w:rsidR="00373980" w:rsidRDefault="00373980" w:rsidP="00373980">
            <w:pPr>
              <w:pStyle w:val="tablecontent"/>
              <w:rPr>
                <w:lang w:val="en-US"/>
              </w:rPr>
            </w:pPr>
            <w:r w:rsidRPr="004B7258">
              <w:rPr>
                <w:lang w:val="en-US"/>
              </w:rPr>
              <w:t>N_LAUNCH_CONFIG_PARAM</w:t>
            </w:r>
            <w:r w:rsidR="00B46F95">
              <w:rPr>
                <w:lang w:val="en-US"/>
              </w:rPr>
              <w:t xml:space="preserve"> </w:t>
            </w:r>
            <w:r w:rsidRPr="004B7258">
              <w:rPr>
                <w:lang w:val="en-US"/>
              </w:rPr>
              <w:t>=</w:t>
            </w:r>
            <w:r w:rsidR="00B46F95">
              <w:rPr>
                <w:lang w:val="en-US"/>
              </w:rPr>
              <w:t xml:space="preserve"> </w:t>
            </w:r>
            <w:r w:rsidRPr="004B7258">
              <w:rPr>
                <w:lang w:val="en-US"/>
              </w:rPr>
              <w:t>&lt;int value&gt;</w:t>
            </w:r>
          </w:p>
        </w:tc>
        <w:tc>
          <w:tcPr>
            <w:tcW w:w="3544" w:type="dxa"/>
            <w:vAlign w:val="center"/>
          </w:tcPr>
          <w:p w14:paraId="3227B573" w14:textId="7BE64AFF" w:rsidR="00373980" w:rsidRPr="004B7258" w:rsidRDefault="00373980" w:rsidP="0041695C">
            <w:pPr>
              <w:pStyle w:val="tablecontent"/>
              <w:rPr>
                <w:lang w:val="en-US"/>
              </w:rPr>
            </w:pPr>
            <w:r w:rsidRPr="004B7258">
              <w:rPr>
                <w:lang w:val="en-US"/>
              </w:rPr>
              <w:t>Number of pre-deployment or launch configuration parameters.</w:t>
            </w:r>
          </w:p>
        </w:tc>
      </w:tr>
      <w:tr w:rsidR="00373980" w:rsidRPr="004B7258" w14:paraId="06853160" w14:textId="77777777" w:rsidTr="00406C1F">
        <w:trPr>
          <w:trHeight w:val="208"/>
        </w:trPr>
        <w:tc>
          <w:tcPr>
            <w:tcW w:w="2376" w:type="dxa"/>
            <w:vAlign w:val="center"/>
          </w:tcPr>
          <w:p w14:paraId="65B54391" w14:textId="0BF6D5D2" w:rsidR="00373980" w:rsidRPr="004B7258" w:rsidRDefault="00373980" w:rsidP="00373980">
            <w:pPr>
              <w:pStyle w:val="tablecontent"/>
              <w:rPr>
                <w:lang w:val="en-US"/>
              </w:rPr>
            </w:pPr>
            <w:r w:rsidRPr="004B7258">
              <w:rPr>
                <w:lang w:val="en-US"/>
              </w:rPr>
              <w:t>N_CONFIG_PARAM</w:t>
            </w:r>
          </w:p>
        </w:tc>
        <w:tc>
          <w:tcPr>
            <w:tcW w:w="3402" w:type="dxa"/>
            <w:vAlign w:val="center"/>
          </w:tcPr>
          <w:p w14:paraId="75EE0DFB" w14:textId="7F5F137B" w:rsidR="00373980" w:rsidRDefault="00373980" w:rsidP="00373980">
            <w:pPr>
              <w:pStyle w:val="tablecontent"/>
              <w:rPr>
                <w:lang w:val="en-US"/>
              </w:rPr>
            </w:pPr>
            <w:r w:rsidRPr="004B7258">
              <w:rPr>
                <w:lang w:val="en-US"/>
              </w:rPr>
              <w:t>N_CONFIG_PARAM</w:t>
            </w:r>
            <w:r w:rsidR="00B46F95">
              <w:rPr>
                <w:lang w:val="en-US"/>
              </w:rPr>
              <w:t xml:space="preserve"> </w:t>
            </w:r>
            <w:r w:rsidRPr="004B7258">
              <w:rPr>
                <w:lang w:val="en-US"/>
              </w:rPr>
              <w:t>=</w:t>
            </w:r>
            <w:r w:rsidR="00B46F95">
              <w:rPr>
                <w:lang w:val="en-US"/>
              </w:rPr>
              <w:t xml:space="preserve"> </w:t>
            </w:r>
            <w:r w:rsidRPr="004B7258">
              <w:rPr>
                <w:lang w:val="en-US"/>
              </w:rPr>
              <w:t>&lt;int value&gt;</w:t>
            </w:r>
          </w:p>
        </w:tc>
        <w:tc>
          <w:tcPr>
            <w:tcW w:w="3544" w:type="dxa"/>
            <w:vAlign w:val="center"/>
          </w:tcPr>
          <w:p w14:paraId="489B3D23" w14:textId="13CBE8E8" w:rsidR="00373980" w:rsidRPr="004B7258" w:rsidRDefault="00373980" w:rsidP="0041695C">
            <w:pPr>
              <w:pStyle w:val="tablecontent"/>
              <w:rPr>
                <w:lang w:val="en-US"/>
              </w:rPr>
            </w:pPr>
            <w:r w:rsidRPr="004B7258">
              <w:rPr>
                <w:lang w:val="en-US"/>
              </w:rPr>
              <w:t xml:space="preserve">Number of configuration parameters. </w:t>
            </w:r>
          </w:p>
        </w:tc>
      </w:tr>
      <w:tr w:rsidR="00373980" w:rsidRPr="004B7258" w14:paraId="2025E28F" w14:textId="77777777" w:rsidTr="00406C1F">
        <w:trPr>
          <w:trHeight w:val="208"/>
        </w:trPr>
        <w:tc>
          <w:tcPr>
            <w:tcW w:w="2376" w:type="dxa"/>
          </w:tcPr>
          <w:p w14:paraId="41893DED" w14:textId="57BDE978" w:rsidR="00373980" w:rsidRPr="004B7258" w:rsidRDefault="00373980" w:rsidP="00373980">
            <w:pPr>
              <w:pStyle w:val="tablecontent"/>
              <w:rPr>
                <w:lang w:val="en-US"/>
              </w:rPr>
            </w:pPr>
            <w:r w:rsidRPr="004B7258">
              <w:rPr>
                <w:lang w:val="en-US"/>
              </w:rPr>
              <w:t>N_SENSOR</w:t>
            </w:r>
          </w:p>
        </w:tc>
        <w:tc>
          <w:tcPr>
            <w:tcW w:w="3402" w:type="dxa"/>
          </w:tcPr>
          <w:p w14:paraId="491979C0" w14:textId="4F80A6B2" w:rsidR="00373980" w:rsidRDefault="00373980" w:rsidP="00373980">
            <w:pPr>
              <w:pStyle w:val="tablecontent"/>
              <w:rPr>
                <w:lang w:val="en-US"/>
              </w:rPr>
            </w:pPr>
            <w:r w:rsidRPr="004B7258">
              <w:rPr>
                <w:lang w:val="en-US"/>
              </w:rPr>
              <w:t>N_SENSOR = &lt;int value&gt;</w:t>
            </w:r>
          </w:p>
        </w:tc>
        <w:tc>
          <w:tcPr>
            <w:tcW w:w="3544" w:type="dxa"/>
          </w:tcPr>
          <w:p w14:paraId="71608D9E" w14:textId="78CAC919" w:rsidR="00373980" w:rsidRPr="004B7258" w:rsidRDefault="00373980" w:rsidP="0041695C">
            <w:pPr>
              <w:pStyle w:val="tablecontent"/>
              <w:rPr>
                <w:lang w:val="en-US"/>
              </w:rPr>
            </w:pPr>
            <w:r w:rsidRPr="004B7258">
              <w:rPr>
                <w:lang w:val="en-US"/>
              </w:rPr>
              <w:t>Number of sensors mounted on the float and used to measure the parameters.</w:t>
            </w:r>
          </w:p>
        </w:tc>
      </w:tr>
      <w:tr w:rsidR="00373980" w:rsidRPr="004B7258" w14:paraId="4BFBE458" w14:textId="77777777" w:rsidTr="00406C1F">
        <w:trPr>
          <w:trHeight w:val="208"/>
        </w:trPr>
        <w:tc>
          <w:tcPr>
            <w:tcW w:w="2376" w:type="dxa"/>
          </w:tcPr>
          <w:p w14:paraId="4CAC6AB3" w14:textId="17758114" w:rsidR="00373980" w:rsidRPr="004B7258" w:rsidRDefault="00373980" w:rsidP="00373980">
            <w:pPr>
              <w:pStyle w:val="tablecontent"/>
              <w:rPr>
                <w:lang w:val="en-US"/>
              </w:rPr>
            </w:pPr>
            <w:r w:rsidRPr="004B7258">
              <w:rPr>
                <w:lang w:val="en-US"/>
              </w:rPr>
              <w:t>N_PARAM</w:t>
            </w:r>
          </w:p>
        </w:tc>
        <w:tc>
          <w:tcPr>
            <w:tcW w:w="3402" w:type="dxa"/>
          </w:tcPr>
          <w:p w14:paraId="0D864400" w14:textId="19A4EB5F" w:rsidR="00373980" w:rsidRDefault="00373980" w:rsidP="00373980">
            <w:pPr>
              <w:pStyle w:val="tablecontent"/>
              <w:rPr>
                <w:lang w:val="en-US"/>
              </w:rPr>
            </w:pPr>
            <w:r w:rsidRPr="004B7258">
              <w:rPr>
                <w:lang w:val="en-US"/>
              </w:rPr>
              <w:t>N_PARAM = &lt;int value&gt;</w:t>
            </w:r>
          </w:p>
        </w:tc>
        <w:tc>
          <w:tcPr>
            <w:tcW w:w="3544" w:type="dxa"/>
          </w:tcPr>
          <w:p w14:paraId="72EB67D9" w14:textId="1FBF27EB" w:rsidR="00373980" w:rsidRPr="004B7258" w:rsidRDefault="00373980" w:rsidP="0041695C">
            <w:pPr>
              <w:pStyle w:val="tablecontent"/>
              <w:rPr>
                <w:lang w:val="en-US"/>
              </w:rPr>
            </w:pPr>
            <w:r w:rsidRPr="004B7258">
              <w:rPr>
                <w:lang w:val="en-US"/>
              </w:rPr>
              <w:t>Number of parameters measured or ca</w:t>
            </w:r>
            <w:r>
              <w:rPr>
                <w:lang w:val="en-US"/>
              </w:rPr>
              <w:t>lculated for a pressure sample.</w:t>
            </w:r>
          </w:p>
        </w:tc>
      </w:tr>
      <w:tr w:rsidR="00373980" w:rsidRPr="004B7258" w14:paraId="1A104F3A" w14:textId="77777777" w:rsidTr="00406C1F">
        <w:trPr>
          <w:trHeight w:val="208"/>
        </w:trPr>
        <w:tc>
          <w:tcPr>
            <w:tcW w:w="2376" w:type="dxa"/>
            <w:vAlign w:val="center"/>
          </w:tcPr>
          <w:p w14:paraId="418C9FA9" w14:textId="44FDBD06" w:rsidR="00373980" w:rsidRPr="004B7258" w:rsidRDefault="00373980" w:rsidP="0041695C">
            <w:pPr>
              <w:pStyle w:val="tablecontent"/>
              <w:rPr>
                <w:lang w:val="en-US"/>
              </w:rPr>
            </w:pPr>
            <w:r w:rsidRPr="004B7258">
              <w:rPr>
                <w:lang w:val="en-US"/>
              </w:rPr>
              <w:t>N_MISSIONS</w:t>
            </w:r>
          </w:p>
        </w:tc>
        <w:tc>
          <w:tcPr>
            <w:tcW w:w="3402" w:type="dxa"/>
            <w:vAlign w:val="center"/>
          </w:tcPr>
          <w:p w14:paraId="4AD5FA59" w14:textId="3A7A674A" w:rsidR="00373980" w:rsidRPr="004B7258" w:rsidRDefault="00373980" w:rsidP="0041695C">
            <w:pPr>
              <w:pStyle w:val="tablecontent"/>
              <w:rPr>
                <w:lang w:val="en-US"/>
              </w:rPr>
            </w:pPr>
            <w:r w:rsidRPr="004B7258">
              <w:rPr>
                <w:lang w:val="en-US"/>
              </w:rPr>
              <w:t>N_MISSIONS</w:t>
            </w:r>
            <w:r w:rsidR="00B46F95">
              <w:rPr>
                <w:lang w:val="en-US"/>
              </w:rPr>
              <w:t xml:space="preserve"> </w:t>
            </w:r>
            <w:r w:rsidRPr="004B7258">
              <w:rPr>
                <w:lang w:val="en-US"/>
              </w:rPr>
              <w:t>=</w:t>
            </w:r>
            <w:r w:rsidR="00B46F95">
              <w:rPr>
                <w:lang w:val="en-US"/>
              </w:rPr>
              <w:t xml:space="preserve"> </w:t>
            </w:r>
            <w:r w:rsidR="00B46F95" w:rsidRPr="00B46F95">
              <w:rPr>
                <w:lang w:val="en-US"/>
              </w:rPr>
              <w:t>UNLIMITED</w:t>
            </w:r>
          </w:p>
        </w:tc>
        <w:tc>
          <w:tcPr>
            <w:tcW w:w="3544" w:type="dxa"/>
            <w:vAlign w:val="center"/>
          </w:tcPr>
          <w:p w14:paraId="0DF20E03" w14:textId="2CD4D059" w:rsidR="00373980" w:rsidRPr="004B7258" w:rsidRDefault="00373980" w:rsidP="0041695C">
            <w:pPr>
              <w:pStyle w:val="tablecontent"/>
              <w:rPr>
                <w:lang w:val="en-US"/>
              </w:rPr>
            </w:pPr>
            <w:r w:rsidRPr="004B7258">
              <w:rPr>
                <w:lang w:val="en-US"/>
              </w:rPr>
              <w:t>Number of missions.</w:t>
            </w:r>
          </w:p>
        </w:tc>
      </w:tr>
    </w:tbl>
    <w:p w14:paraId="10F72680" w14:textId="77777777" w:rsidR="0041695C" w:rsidRPr="004B7258" w:rsidRDefault="0041695C" w:rsidP="0041695C">
      <w:pPr>
        <w:pStyle w:val="Titre3"/>
        <w:rPr>
          <w:lang w:val="en-US"/>
        </w:rPr>
      </w:pPr>
      <w:bookmarkStart w:id="457" w:name="_Toc365618141"/>
      <w:bookmarkStart w:id="458" w:name="_Toc374688689"/>
      <w:bookmarkStart w:id="459" w:name="_Toc484696572"/>
      <w:r w:rsidRPr="004B7258">
        <w:rPr>
          <w:lang w:val="en-US"/>
        </w:rPr>
        <w:t>General information on the meta-data file</w:t>
      </w:r>
      <w:bookmarkEnd w:id="457"/>
      <w:bookmarkEnd w:id="458"/>
      <w:bookmarkEnd w:id="459"/>
      <w:r w:rsidRPr="004B7258">
        <w:rPr>
          <w:lang w:val="en-US"/>
        </w:rPr>
        <w:t xml:space="preserve"> </w:t>
      </w:r>
    </w:p>
    <w:p w14:paraId="748CB511" w14:textId="77777777" w:rsidR="0041695C" w:rsidRPr="004B7258" w:rsidRDefault="0041695C" w:rsidP="0041695C">
      <w:pPr>
        <w:rPr>
          <w:lang w:val="en-US"/>
        </w:rPr>
      </w:pPr>
      <w:r w:rsidRPr="004B7258">
        <w:rPr>
          <w:lang w:val="en-US"/>
        </w:rPr>
        <w:t xml:space="preserve">This section contains information about the whole file. </w:t>
      </w:r>
    </w:p>
    <w:tbl>
      <w:tblPr>
        <w:tblW w:w="9283"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00" w:firstRow="0" w:lastRow="0" w:firstColumn="0" w:lastColumn="0" w:noHBand="0" w:noVBand="0"/>
      </w:tblPr>
      <w:tblGrid>
        <w:gridCol w:w="1823"/>
        <w:gridCol w:w="4345"/>
        <w:gridCol w:w="3115"/>
      </w:tblGrid>
      <w:tr w:rsidR="0041695C" w:rsidRPr="004B7258" w14:paraId="6D8398AC" w14:textId="77777777" w:rsidTr="001921DE">
        <w:trPr>
          <w:trHeight w:val="305"/>
        </w:trPr>
        <w:tc>
          <w:tcPr>
            <w:tcW w:w="1823" w:type="dxa"/>
            <w:shd w:val="clear" w:color="auto" w:fill="00007E"/>
            <w:vAlign w:val="bottom"/>
          </w:tcPr>
          <w:p w14:paraId="550B52B2" w14:textId="5BAD4636" w:rsidR="0041695C" w:rsidRPr="004B7258" w:rsidRDefault="0063585E" w:rsidP="0041695C">
            <w:pPr>
              <w:pStyle w:val="tableheader"/>
              <w:rPr>
                <w:lang w:val="en-US"/>
              </w:rPr>
            </w:pPr>
            <w:r>
              <w:rPr>
                <w:lang w:val="en-US"/>
              </w:rPr>
              <w:t>Name</w:t>
            </w:r>
          </w:p>
        </w:tc>
        <w:tc>
          <w:tcPr>
            <w:tcW w:w="4345" w:type="dxa"/>
            <w:shd w:val="clear" w:color="auto" w:fill="00007E"/>
            <w:vAlign w:val="bottom"/>
          </w:tcPr>
          <w:p w14:paraId="2E706AE1" w14:textId="3219BC12" w:rsidR="0041695C" w:rsidRPr="004B7258" w:rsidRDefault="0063585E" w:rsidP="0041695C">
            <w:pPr>
              <w:pStyle w:val="tableheader"/>
              <w:rPr>
                <w:lang w:val="en-US"/>
              </w:rPr>
            </w:pPr>
            <w:r>
              <w:rPr>
                <w:lang w:val="en-US"/>
              </w:rPr>
              <w:t>Definition</w:t>
            </w:r>
          </w:p>
        </w:tc>
        <w:tc>
          <w:tcPr>
            <w:tcW w:w="3115" w:type="dxa"/>
            <w:shd w:val="clear" w:color="auto" w:fill="00007E"/>
            <w:vAlign w:val="bottom"/>
          </w:tcPr>
          <w:p w14:paraId="29C10904" w14:textId="5598B4CB" w:rsidR="0041695C" w:rsidRPr="004B7258" w:rsidRDefault="0063585E" w:rsidP="0041695C">
            <w:pPr>
              <w:pStyle w:val="tableheader"/>
              <w:rPr>
                <w:lang w:val="en-US"/>
              </w:rPr>
            </w:pPr>
            <w:r>
              <w:rPr>
                <w:lang w:val="en-US"/>
              </w:rPr>
              <w:t>Comment</w:t>
            </w:r>
          </w:p>
        </w:tc>
      </w:tr>
      <w:tr w:rsidR="0041695C" w:rsidRPr="004B7258" w14:paraId="121688FB" w14:textId="77777777" w:rsidTr="001F335D">
        <w:trPr>
          <w:trHeight w:val="741"/>
        </w:trPr>
        <w:tc>
          <w:tcPr>
            <w:tcW w:w="1823" w:type="dxa"/>
          </w:tcPr>
          <w:p w14:paraId="6C84DD7E" w14:textId="31603FD2" w:rsidR="0041695C" w:rsidRPr="004B7258" w:rsidRDefault="00825F0A" w:rsidP="0041695C">
            <w:pPr>
              <w:pStyle w:val="tablecontent"/>
              <w:rPr>
                <w:lang w:val="en-US"/>
              </w:rPr>
            </w:pPr>
            <w:r>
              <w:rPr>
                <w:lang w:val="en-US"/>
              </w:rPr>
              <w:t>DATA_TYPE</w:t>
            </w:r>
          </w:p>
        </w:tc>
        <w:tc>
          <w:tcPr>
            <w:tcW w:w="4345" w:type="dxa"/>
          </w:tcPr>
          <w:p w14:paraId="403210E7" w14:textId="00C372F2" w:rsidR="0041695C" w:rsidRPr="001F335D" w:rsidRDefault="00533445" w:rsidP="0041695C">
            <w:pPr>
              <w:pStyle w:val="tablecontent"/>
              <w:rPr>
                <w:lang w:val="en-US"/>
              </w:rPr>
            </w:pPr>
            <w:r w:rsidRPr="001F335D">
              <w:rPr>
                <w:lang w:val="en-US"/>
              </w:rPr>
              <w:t>char DATA_TYPE(STRING16)</w:t>
            </w:r>
          </w:p>
          <w:p w14:paraId="5BBF3792" w14:textId="344D7E12" w:rsidR="0041695C" w:rsidRPr="001F335D" w:rsidRDefault="0041695C" w:rsidP="0041695C">
            <w:pPr>
              <w:pStyle w:val="tablecontent"/>
              <w:rPr>
                <w:lang w:val="en-US"/>
              </w:rPr>
            </w:pPr>
            <w:r w:rsidRPr="001F335D">
              <w:rPr>
                <w:lang w:val="en-US"/>
              </w:rPr>
              <w:t>DA</w:t>
            </w:r>
            <w:r w:rsidR="00533445" w:rsidRPr="001F335D">
              <w:rPr>
                <w:lang w:val="en-US"/>
              </w:rPr>
              <w:t>TA_TYPE:long_name = "Data type"</w:t>
            </w:r>
          </w:p>
          <w:p w14:paraId="51C3CB15" w14:textId="3571EDEF" w:rsidR="0041695C" w:rsidRPr="001F335D" w:rsidRDefault="0041695C" w:rsidP="0041695C">
            <w:pPr>
              <w:pStyle w:val="tablecontent"/>
              <w:rPr>
                <w:lang w:val="en-US"/>
              </w:rPr>
            </w:pPr>
            <w:r w:rsidRPr="001F335D">
              <w:rPr>
                <w:lang w:val="en-US"/>
              </w:rPr>
              <w:t>DATA_TYPE:convent</w:t>
            </w:r>
            <w:r w:rsidR="00533445" w:rsidRPr="001F335D">
              <w:rPr>
                <w:lang w:val="en-US"/>
              </w:rPr>
              <w:t>ions = "</w:t>
            </w:r>
            <w:r w:rsidR="001F335D" w:rsidRPr="001F335D">
              <w:rPr>
                <w:lang w:val="en-US"/>
              </w:rPr>
              <w:t>R</w:t>
            </w:r>
            <w:r w:rsidR="00533445" w:rsidRPr="001F335D">
              <w:rPr>
                <w:lang w:val="en-US"/>
              </w:rPr>
              <w:t xml:space="preserve">eference table </w:t>
            </w:r>
            <w:r w:rsidR="001F335D" w:rsidRPr="001F335D">
              <w:rPr>
                <w:lang w:val="en-US"/>
              </w:rPr>
              <w:t>AUX_</w:t>
            </w:r>
            <w:r w:rsidR="00533445" w:rsidRPr="001F335D">
              <w:rPr>
                <w:lang w:val="en-US"/>
              </w:rPr>
              <w:t>1"</w:t>
            </w:r>
          </w:p>
          <w:p w14:paraId="5F52C5CF" w14:textId="3E0291EA" w:rsidR="0041695C" w:rsidRPr="001F335D" w:rsidRDefault="00533445" w:rsidP="0041695C">
            <w:pPr>
              <w:pStyle w:val="tablecontent"/>
              <w:rPr>
                <w:lang w:val="en-US"/>
              </w:rPr>
            </w:pPr>
            <w:r w:rsidRPr="001F335D">
              <w:rPr>
                <w:lang w:val="en-US"/>
              </w:rPr>
              <w:t>DATA_TYPE:_FillValue = " "</w:t>
            </w:r>
          </w:p>
        </w:tc>
        <w:tc>
          <w:tcPr>
            <w:tcW w:w="3115" w:type="dxa"/>
          </w:tcPr>
          <w:p w14:paraId="057B8698" w14:textId="77777777" w:rsidR="0041695C" w:rsidRPr="001F335D" w:rsidRDefault="0041695C" w:rsidP="0041695C">
            <w:pPr>
              <w:pStyle w:val="tablecontent"/>
              <w:rPr>
                <w:lang w:val="en-US"/>
              </w:rPr>
            </w:pPr>
            <w:r w:rsidRPr="001F335D">
              <w:rPr>
                <w:lang w:val="en-US"/>
              </w:rPr>
              <w:t>This field contains the type of data contained in the file.</w:t>
            </w:r>
          </w:p>
          <w:p w14:paraId="37B767D1" w14:textId="5FC420BF" w:rsidR="0041695C" w:rsidRPr="001F335D" w:rsidRDefault="0041695C"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 xml:space="preserve">1. </w:t>
            </w:r>
          </w:p>
        </w:tc>
      </w:tr>
      <w:tr w:rsidR="0041695C" w:rsidRPr="004B7258" w14:paraId="0F532787" w14:textId="77777777" w:rsidTr="001921DE">
        <w:trPr>
          <w:trHeight w:val="570"/>
        </w:trPr>
        <w:tc>
          <w:tcPr>
            <w:tcW w:w="1823" w:type="dxa"/>
          </w:tcPr>
          <w:p w14:paraId="0591C6AD" w14:textId="636BD926" w:rsidR="0041695C" w:rsidRPr="004B7258" w:rsidRDefault="00825F0A" w:rsidP="0041695C">
            <w:pPr>
              <w:pStyle w:val="tablecontent"/>
              <w:rPr>
                <w:lang w:val="en-US"/>
              </w:rPr>
            </w:pPr>
            <w:r>
              <w:rPr>
                <w:lang w:val="en-US"/>
              </w:rPr>
              <w:t>FORMAT_VERSION</w:t>
            </w:r>
          </w:p>
        </w:tc>
        <w:tc>
          <w:tcPr>
            <w:tcW w:w="4345" w:type="dxa"/>
          </w:tcPr>
          <w:p w14:paraId="447F84E2" w14:textId="68164488" w:rsidR="0041695C" w:rsidRPr="004B7258" w:rsidRDefault="00533445" w:rsidP="0041695C">
            <w:pPr>
              <w:pStyle w:val="tablecontent"/>
              <w:rPr>
                <w:lang w:val="en-US"/>
              </w:rPr>
            </w:pPr>
            <w:r>
              <w:rPr>
                <w:lang w:val="en-US"/>
              </w:rPr>
              <w:t>char FORMAT_VERSION(STRING4)</w:t>
            </w:r>
          </w:p>
          <w:p w14:paraId="6B19A81E" w14:textId="60E22F30" w:rsidR="0041695C" w:rsidRPr="004B7258" w:rsidRDefault="0041695C" w:rsidP="0041695C">
            <w:pPr>
              <w:pStyle w:val="tablecontent"/>
              <w:rPr>
                <w:lang w:val="en-US"/>
              </w:rPr>
            </w:pPr>
            <w:r w:rsidRPr="004B7258">
              <w:rPr>
                <w:lang w:val="en-US"/>
              </w:rPr>
              <w:t>FORMAT_VERSION:lon</w:t>
            </w:r>
            <w:r w:rsidR="00B97211">
              <w:rPr>
                <w:lang w:val="en-US"/>
              </w:rPr>
              <w:t xml:space="preserve">g_name = </w:t>
            </w:r>
            <w:r w:rsidR="00533445">
              <w:rPr>
                <w:lang w:val="en-US"/>
              </w:rPr>
              <w:t>"File format version"</w:t>
            </w:r>
          </w:p>
          <w:p w14:paraId="525374D1" w14:textId="32339E23" w:rsidR="0041695C" w:rsidRPr="004B7258" w:rsidRDefault="0041695C" w:rsidP="0041695C">
            <w:pPr>
              <w:pStyle w:val="tablecontent"/>
              <w:rPr>
                <w:lang w:val="en-US"/>
              </w:rPr>
            </w:pPr>
            <w:r w:rsidRPr="004B7258">
              <w:rPr>
                <w:lang w:val="en-US"/>
              </w:rPr>
              <w:t>F</w:t>
            </w:r>
            <w:r w:rsidR="00533445">
              <w:rPr>
                <w:lang w:val="en-US"/>
              </w:rPr>
              <w:t>ORMAT_VERSION:_FillValue = " "</w:t>
            </w:r>
          </w:p>
        </w:tc>
        <w:tc>
          <w:tcPr>
            <w:tcW w:w="3115" w:type="dxa"/>
          </w:tcPr>
          <w:p w14:paraId="66B561BF" w14:textId="77777777" w:rsidR="0041695C" w:rsidRPr="004B7258" w:rsidRDefault="0041695C" w:rsidP="0041695C">
            <w:pPr>
              <w:pStyle w:val="tablecontent"/>
              <w:rPr>
                <w:lang w:val="en-US"/>
              </w:rPr>
            </w:pPr>
            <w:r w:rsidRPr="004B7258">
              <w:rPr>
                <w:lang w:val="en-US"/>
              </w:rPr>
              <w:t>File format version.</w:t>
            </w:r>
          </w:p>
          <w:p w14:paraId="5773C4D6" w14:textId="684B06C6" w:rsidR="0041695C" w:rsidRPr="004B7258" w:rsidRDefault="0041695C" w:rsidP="00DB46E4">
            <w:pPr>
              <w:pStyle w:val="tablecontent"/>
              <w:rPr>
                <w:lang w:val="en-US"/>
              </w:rPr>
            </w:pPr>
            <w:r w:rsidRPr="004B7258">
              <w:rPr>
                <w:lang w:val="en-US"/>
              </w:rPr>
              <w:t>Example : «</w:t>
            </w:r>
            <w:r w:rsidR="00DB46E4">
              <w:rPr>
                <w:lang w:val="en-US"/>
              </w:rPr>
              <w:t>1.0</w:t>
            </w:r>
            <w:r w:rsidRPr="004B7258">
              <w:rPr>
                <w:lang w:val="en-US"/>
              </w:rPr>
              <w:t xml:space="preserve">» </w:t>
            </w:r>
          </w:p>
        </w:tc>
      </w:tr>
      <w:tr w:rsidR="0041695C" w:rsidRPr="004B7258" w14:paraId="786E7551" w14:textId="77777777" w:rsidTr="001921DE">
        <w:trPr>
          <w:trHeight w:val="1153"/>
        </w:trPr>
        <w:tc>
          <w:tcPr>
            <w:tcW w:w="1823" w:type="dxa"/>
          </w:tcPr>
          <w:p w14:paraId="6CC4C35E" w14:textId="49DBEF4A" w:rsidR="0041695C" w:rsidRPr="004B7258" w:rsidRDefault="00825F0A" w:rsidP="0041695C">
            <w:pPr>
              <w:pStyle w:val="tablecontent"/>
              <w:rPr>
                <w:lang w:val="en-US"/>
              </w:rPr>
            </w:pPr>
            <w:r>
              <w:rPr>
                <w:lang w:val="en-US"/>
              </w:rPr>
              <w:t>DATE_CREATION</w:t>
            </w:r>
          </w:p>
        </w:tc>
        <w:tc>
          <w:tcPr>
            <w:tcW w:w="4345" w:type="dxa"/>
          </w:tcPr>
          <w:p w14:paraId="5387CFE7" w14:textId="07104F2B" w:rsidR="0041695C" w:rsidRPr="004B7258" w:rsidRDefault="00533445" w:rsidP="0041695C">
            <w:pPr>
              <w:pStyle w:val="tablecontent"/>
              <w:rPr>
                <w:lang w:val="en-US"/>
              </w:rPr>
            </w:pPr>
            <w:r>
              <w:rPr>
                <w:lang w:val="en-US"/>
              </w:rPr>
              <w:t>char DATE_CREATION(DATE_TIME)</w:t>
            </w:r>
          </w:p>
          <w:p w14:paraId="1C3FBA58" w14:textId="50CC26EF" w:rsidR="0041695C" w:rsidRPr="004B7258" w:rsidRDefault="0041695C" w:rsidP="0041695C">
            <w:pPr>
              <w:pStyle w:val="tablecontent"/>
              <w:rPr>
                <w:lang w:val="en-US"/>
              </w:rPr>
            </w:pPr>
            <w:r w:rsidRPr="004B7258">
              <w:rPr>
                <w:lang w:val="en-US"/>
              </w:rPr>
              <w:t>DATE_CREATION:long</w:t>
            </w:r>
            <w:r w:rsidR="00533445">
              <w:rPr>
                <w:lang w:val="en-US"/>
              </w:rPr>
              <w:t>_name = "Date of file creation"</w:t>
            </w:r>
          </w:p>
          <w:p w14:paraId="53DC8B3F" w14:textId="3929BF27" w:rsidR="0041695C" w:rsidRPr="004B7258" w:rsidRDefault="0041695C" w:rsidP="0041695C">
            <w:pPr>
              <w:pStyle w:val="tablecontent"/>
              <w:rPr>
                <w:lang w:val="en-US"/>
              </w:rPr>
            </w:pPr>
            <w:r w:rsidRPr="004B7258">
              <w:rPr>
                <w:lang w:val="en-US"/>
              </w:rPr>
              <w:t>DATE_CREATION</w:t>
            </w:r>
            <w:r w:rsidR="00533445">
              <w:rPr>
                <w:lang w:val="en-US"/>
              </w:rPr>
              <w:t>:conventions = "YYYYMMDDHHMISS"</w:t>
            </w:r>
          </w:p>
          <w:p w14:paraId="4ED6E274" w14:textId="5A8EB8A2" w:rsidR="0041695C" w:rsidRPr="004B7258" w:rsidRDefault="0041695C" w:rsidP="0041695C">
            <w:pPr>
              <w:pStyle w:val="tablecontent"/>
              <w:rPr>
                <w:lang w:val="en-US"/>
              </w:rPr>
            </w:pPr>
            <w:r w:rsidRPr="004B7258">
              <w:rPr>
                <w:lang w:val="en-US"/>
              </w:rPr>
              <w:t>DATE_CREATION:_FillValue</w:t>
            </w:r>
            <w:r w:rsidR="00533445">
              <w:rPr>
                <w:lang w:val="en-US"/>
              </w:rPr>
              <w:t xml:space="preserve"> = " "</w:t>
            </w:r>
          </w:p>
        </w:tc>
        <w:tc>
          <w:tcPr>
            <w:tcW w:w="3115" w:type="dxa"/>
          </w:tcPr>
          <w:p w14:paraId="24BA4B91" w14:textId="77777777" w:rsidR="0041695C" w:rsidRPr="004B7258" w:rsidRDefault="0041695C" w:rsidP="0041695C">
            <w:pPr>
              <w:pStyle w:val="tablecontent"/>
              <w:rPr>
                <w:lang w:val="en-US"/>
              </w:rPr>
            </w:pPr>
            <w:r w:rsidRPr="004B7258">
              <w:rPr>
                <w:lang w:val="en-US"/>
              </w:rPr>
              <w:t>Date and time (UTC) of creation of this file.</w:t>
            </w:r>
          </w:p>
          <w:p w14:paraId="19F1C1D6" w14:textId="77777777" w:rsidR="0041695C" w:rsidRPr="004B7258" w:rsidRDefault="0041695C" w:rsidP="0041695C">
            <w:pPr>
              <w:pStyle w:val="tablecontent"/>
              <w:rPr>
                <w:lang w:val="en-US"/>
              </w:rPr>
            </w:pPr>
            <w:r w:rsidRPr="004B7258">
              <w:rPr>
                <w:lang w:val="en-US"/>
              </w:rPr>
              <w:t>Format : YYYYMMDDHHMISS</w:t>
            </w:r>
          </w:p>
          <w:p w14:paraId="6AA5DF25" w14:textId="77777777" w:rsidR="0041695C" w:rsidRPr="004B7258" w:rsidRDefault="0041695C" w:rsidP="0041695C">
            <w:pPr>
              <w:pStyle w:val="tablecontent"/>
              <w:rPr>
                <w:lang w:val="en-US"/>
              </w:rPr>
            </w:pPr>
            <w:r w:rsidRPr="004B7258">
              <w:rPr>
                <w:lang w:val="en-US"/>
              </w:rPr>
              <w:t>Example : 20011229161700 : December 29</w:t>
            </w:r>
            <w:r w:rsidRPr="004B7258">
              <w:rPr>
                <w:sz w:val="10"/>
                <w:szCs w:val="10"/>
                <w:lang w:val="en-US"/>
              </w:rPr>
              <w:t>th</w:t>
            </w:r>
            <w:r w:rsidRPr="004B7258">
              <w:rPr>
                <w:lang w:val="en-US"/>
              </w:rPr>
              <w:t xml:space="preserve"> 2001 16:17:00 </w:t>
            </w:r>
          </w:p>
        </w:tc>
      </w:tr>
      <w:tr w:rsidR="0041695C" w:rsidRPr="004B7258" w14:paraId="16F328CF" w14:textId="77777777" w:rsidTr="001921DE">
        <w:trPr>
          <w:trHeight w:val="960"/>
        </w:trPr>
        <w:tc>
          <w:tcPr>
            <w:tcW w:w="1823" w:type="dxa"/>
          </w:tcPr>
          <w:p w14:paraId="40978D53" w14:textId="77777777" w:rsidR="0041695C" w:rsidRPr="004B7258" w:rsidRDefault="0041695C" w:rsidP="0041695C">
            <w:pPr>
              <w:pStyle w:val="tablecontent"/>
              <w:rPr>
                <w:lang w:val="en-US"/>
              </w:rPr>
            </w:pPr>
            <w:r w:rsidRPr="004B7258">
              <w:rPr>
                <w:lang w:val="en-US"/>
              </w:rPr>
              <w:t>DATE_UPDATE</w:t>
            </w:r>
          </w:p>
        </w:tc>
        <w:tc>
          <w:tcPr>
            <w:tcW w:w="4345" w:type="dxa"/>
          </w:tcPr>
          <w:p w14:paraId="11158E62" w14:textId="3B082770" w:rsidR="0041695C" w:rsidRPr="004B7258" w:rsidRDefault="00533445" w:rsidP="0041695C">
            <w:pPr>
              <w:pStyle w:val="tablecontent"/>
              <w:rPr>
                <w:lang w:val="en-US"/>
              </w:rPr>
            </w:pPr>
            <w:r>
              <w:rPr>
                <w:lang w:val="en-US"/>
              </w:rPr>
              <w:t>char DATE_UPDATE(DATE_TIME)</w:t>
            </w:r>
          </w:p>
          <w:p w14:paraId="0304084B" w14:textId="518D0C70" w:rsidR="0041695C" w:rsidRPr="004B7258" w:rsidRDefault="0041695C" w:rsidP="0041695C">
            <w:pPr>
              <w:pStyle w:val="tablecontent"/>
              <w:rPr>
                <w:lang w:val="en-US"/>
              </w:rPr>
            </w:pPr>
            <w:r w:rsidRPr="004B7258">
              <w:rPr>
                <w:lang w:val="en-US"/>
              </w:rPr>
              <w:t xml:space="preserve">DATE_UPDATE:long_name </w:t>
            </w:r>
            <w:r w:rsidR="00533445">
              <w:rPr>
                <w:lang w:val="en-US"/>
              </w:rPr>
              <w:t>= "Date of update of this file"</w:t>
            </w:r>
          </w:p>
          <w:p w14:paraId="4CBECBAF" w14:textId="7BD86CB1" w:rsidR="0041695C" w:rsidRPr="004B7258" w:rsidRDefault="0041695C" w:rsidP="0041695C">
            <w:pPr>
              <w:pStyle w:val="tablecontent"/>
              <w:rPr>
                <w:lang w:val="en-US"/>
              </w:rPr>
            </w:pPr>
            <w:r w:rsidRPr="004B7258">
              <w:rPr>
                <w:lang w:val="en-US"/>
              </w:rPr>
              <w:t xml:space="preserve">DATE_UPDATE:conventions </w:t>
            </w:r>
            <w:r w:rsidR="00533445">
              <w:rPr>
                <w:lang w:val="en-US"/>
              </w:rPr>
              <w:t>= "YYYYMMDDHHMISS"</w:t>
            </w:r>
          </w:p>
          <w:p w14:paraId="4E98D962" w14:textId="4568A245" w:rsidR="0041695C" w:rsidRPr="004B7258" w:rsidRDefault="00533445" w:rsidP="0041695C">
            <w:pPr>
              <w:pStyle w:val="tablecontent"/>
              <w:rPr>
                <w:lang w:val="en-US"/>
              </w:rPr>
            </w:pPr>
            <w:r>
              <w:rPr>
                <w:lang w:val="en-US"/>
              </w:rPr>
              <w:t>DATE_UPDATE:_FillValue = " "</w:t>
            </w:r>
          </w:p>
        </w:tc>
        <w:tc>
          <w:tcPr>
            <w:tcW w:w="3115" w:type="dxa"/>
          </w:tcPr>
          <w:p w14:paraId="58D86927" w14:textId="77777777" w:rsidR="0041695C" w:rsidRPr="004B7258" w:rsidRDefault="0041695C" w:rsidP="0041695C">
            <w:pPr>
              <w:pStyle w:val="tablecontent"/>
              <w:rPr>
                <w:lang w:val="en-US"/>
              </w:rPr>
            </w:pPr>
            <w:r w:rsidRPr="004B7258">
              <w:rPr>
                <w:lang w:val="en-US"/>
              </w:rPr>
              <w:t>Date and time (UTC) of update of this file.</w:t>
            </w:r>
          </w:p>
          <w:p w14:paraId="0146F43C" w14:textId="77777777" w:rsidR="0041695C" w:rsidRPr="004B7258" w:rsidRDefault="0041695C" w:rsidP="0041695C">
            <w:pPr>
              <w:pStyle w:val="tablecontent"/>
              <w:rPr>
                <w:lang w:val="en-US"/>
              </w:rPr>
            </w:pPr>
            <w:r w:rsidRPr="004B7258">
              <w:rPr>
                <w:lang w:val="en-US"/>
              </w:rPr>
              <w:t>Format : YYYYMMDDHHMISS</w:t>
            </w:r>
          </w:p>
          <w:p w14:paraId="1A1446F7" w14:textId="77777777" w:rsidR="0041695C" w:rsidRPr="004B7258" w:rsidRDefault="0041695C" w:rsidP="0041695C">
            <w:pPr>
              <w:pStyle w:val="tablecontent"/>
              <w:rPr>
                <w:lang w:val="en-US"/>
              </w:rPr>
            </w:pPr>
            <w:r w:rsidRPr="004B7258">
              <w:rPr>
                <w:lang w:val="en-US"/>
              </w:rPr>
              <w:t>Example : 20011230090500 : December 30</w:t>
            </w:r>
            <w:r w:rsidRPr="004B7258">
              <w:rPr>
                <w:sz w:val="10"/>
                <w:szCs w:val="10"/>
                <w:lang w:val="en-US"/>
              </w:rPr>
              <w:t>th</w:t>
            </w:r>
            <w:r w:rsidRPr="004B7258">
              <w:rPr>
                <w:lang w:val="en-US"/>
              </w:rPr>
              <w:t xml:space="preserve"> 2001 09:05:00 </w:t>
            </w:r>
          </w:p>
        </w:tc>
      </w:tr>
    </w:tbl>
    <w:p w14:paraId="57B1F81C" w14:textId="3A17ED69" w:rsidR="00234945" w:rsidRDefault="00234945" w:rsidP="00234945">
      <w:pPr>
        <w:rPr>
          <w:lang w:val="en-US"/>
        </w:rPr>
      </w:pPr>
      <w:bookmarkStart w:id="460" w:name="_Toc365618142"/>
      <w:bookmarkStart w:id="461" w:name="_Ref374685523"/>
      <w:bookmarkStart w:id="462" w:name="_Ref374688347"/>
      <w:bookmarkStart w:id="463" w:name="_Toc374688690"/>
      <w:bookmarkStart w:id="464" w:name="_Ref393448665"/>
    </w:p>
    <w:p w14:paraId="42FBB1FB" w14:textId="77777777" w:rsidR="00234945" w:rsidRDefault="00234945">
      <w:pPr>
        <w:spacing w:after="200" w:line="276" w:lineRule="auto"/>
        <w:rPr>
          <w:lang w:val="en-US"/>
        </w:rPr>
      </w:pPr>
      <w:r>
        <w:rPr>
          <w:lang w:val="en-US"/>
        </w:rPr>
        <w:br w:type="page"/>
      </w:r>
    </w:p>
    <w:p w14:paraId="57ACFB63" w14:textId="77777777" w:rsidR="0041695C" w:rsidRPr="004B7258" w:rsidRDefault="0041695C" w:rsidP="0041695C">
      <w:pPr>
        <w:pStyle w:val="Titre3"/>
        <w:rPr>
          <w:lang w:val="en-US"/>
        </w:rPr>
      </w:pPr>
      <w:bookmarkStart w:id="465" w:name="_Toc484696573"/>
      <w:r w:rsidRPr="004B7258">
        <w:rPr>
          <w:lang w:val="en-US"/>
        </w:rPr>
        <w:lastRenderedPageBreak/>
        <w:t>Float characteristics</w:t>
      </w:r>
      <w:bookmarkEnd w:id="460"/>
      <w:bookmarkEnd w:id="461"/>
      <w:bookmarkEnd w:id="462"/>
      <w:bookmarkEnd w:id="463"/>
      <w:bookmarkEnd w:id="464"/>
      <w:bookmarkEnd w:id="465"/>
      <w:r w:rsidRPr="004B7258">
        <w:rPr>
          <w:lang w:val="en-US"/>
        </w:rPr>
        <w:t xml:space="preserve"> </w:t>
      </w:r>
    </w:p>
    <w:p w14:paraId="2234E596" w14:textId="77777777" w:rsidR="0041695C" w:rsidRPr="004B7258" w:rsidRDefault="0041695C" w:rsidP="0041695C">
      <w:pPr>
        <w:rPr>
          <w:lang w:val="en-US"/>
        </w:rPr>
      </w:pPr>
      <w:r w:rsidRPr="004B7258">
        <w:rPr>
          <w:lang w:val="en-US"/>
        </w:rPr>
        <w:t xml:space="preserve">This section contains the main characteristics of the float. </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41695C" w:rsidRPr="004B7258" w14:paraId="7A1911AB" w14:textId="77777777" w:rsidTr="001921DE">
        <w:trPr>
          <w:trHeight w:val="305"/>
        </w:trPr>
        <w:tc>
          <w:tcPr>
            <w:tcW w:w="2660" w:type="dxa"/>
            <w:shd w:val="clear" w:color="auto" w:fill="00007E"/>
            <w:vAlign w:val="bottom"/>
          </w:tcPr>
          <w:p w14:paraId="62587AC4" w14:textId="24A6285F" w:rsidR="0041695C" w:rsidRPr="004B7258" w:rsidRDefault="0063585E" w:rsidP="0041695C">
            <w:pPr>
              <w:pStyle w:val="tableheader"/>
              <w:rPr>
                <w:lang w:val="en-US"/>
              </w:rPr>
            </w:pPr>
            <w:r>
              <w:rPr>
                <w:lang w:val="en-US"/>
              </w:rPr>
              <w:t>Name</w:t>
            </w:r>
          </w:p>
        </w:tc>
        <w:tc>
          <w:tcPr>
            <w:tcW w:w="3685" w:type="dxa"/>
            <w:shd w:val="clear" w:color="auto" w:fill="00007E"/>
            <w:vAlign w:val="bottom"/>
          </w:tcPr>
          <w:p w14:paraId="776A91C8" w14:textId="41610951" w:rsidR="0041695C" w:rsidRPr="004B7258" w:rsidRDefault="0063585E" w:rsidP="0041695C">
            <w:pPr>
              <w:pStyle w:val="tableheader"/>
              <w:rPr>
                <w:lang w:val="en-US"/>
              </w:rPr>
            </w:pPr>
            <w:r>
              <w:rPr>
                <w:lang w:val="en-US"/>
              </w:rPr>
              <w:t>Definition</w:t>
            </w:r>
          </w:p>
        </w:tc>
        <w:tc>
          <w:tcPr>
            <w:tcW w:w="2835" w:type="dxa"/>
            <w:shd w:val="clear" w:color="auto" w:fill="00007E"/>
            <w:vAlign w:val="bottom"/>
          </w:tcPr>
          <w:p w14:paraId="4E67AB07" w14:textId="5ACCE282" w:rsidR="0041695C" w:rsidRPr="004B7258" w:rsidRDefault="0063585E" w:rsidP="0041695C">
            <w:pPr>
              <w:pStyle w:val="tableheader"/>
              <w:rPr>
                <w:lang w:val="en-US"/>
              </w:rPr>
            </w:pPr>
            <w:r>
              <w:rPr>
                <w:lang w:val="en-US"/>
              </w:rPr>
              <w:t>Comment</w:t>
            </w:r>
          </w:p>
        </w:tc>
      </w:tr>
      <w:tr w:rsidR="0041695C" w:rsidRPr="004B7258" w14:paraId="23108E36" w14:textId="77777777" w:rsidTr="001921DE">
        <w:trPr>
          <w:trHeight w:val="1150"/>
        </w:trPr>
        <w:tc>
          <w:tcPr>
            <w:tcW w:w="2660" w:type="dxa"/>
          </w:tcPr>
          <w:p w14:paraId="2EC7BD11" w14:textId="7B51CB72" w:rsidR="0041695C" w:rsidRPr="004B7258" w:rsidRDefault="00825F0A" w:rsidP="0041695C">
            <w:pPr>
              <w:pStyle w:val="tablecontent"/>
              <w:rPr>
                <w:lang w:val="en-US"/>
              </w:rPr>
            </w:pPr>
            <w:r>
              <w:rPr>
                <w:lang w:val="en-US"/>
              </w:rPr>
              <w:t>PLATFORM_NUMBER</w:t>
            </w:r>
          </w:p>
        </w:tc>
        <w:tc>
          <w:tcPr>
            <w:tcW w:w="3685" w:type="dxa"/>
          </w:tcPr>
          <w:p w14:paraId="3FACF70A" w14:textId="7E5550C8" w:rsidR="0041695C" w:rsidRPr="004B7258" w:rsidRDefault="00533445" w:rsidP="0041695C">
            <w:pPr>
              <w:pStyle w:val="tablecontent"/>
              <w:rPr>
                <w:lang w:val="en-US"/>
              </w:rPr>
            </w:pPr>
            <w:r>
              <w:rPr>
                <w:lang w:val="en-US"/>
              </w:rPr>
              <w:t>char PLATFORM_NUMBER(STRING8)</w:t>
            </w:r>
          </w:p>
          <w:p w14:paraId="698E0782" w14:textId="356C8B47" w:rsidR="0041695C" w:rsidRPr="004B7258" w:rsidRDefault="0041695C" w:rsidP="0041695C">
            <w:pPr>
              <w:pStyle w:val="tablecontent"/>
              <w:rPr>
                <w:lang w:val="en-US"/>
              </w:rPr>
            </w:pPr>
            <w:r w:rsidRPr="004B7258">
              <w:rPr>
                <w:lang w:val="en-US"/>
              </w:rPr>
              <w:t>PLATFORM_NUMBER:long_n</w:t>
            </w:r>
            <w:r w:rsidR="00533445">
              <w:rPr>
                <w:lang w:val="en-US"/>
              </w:rPr>
              <w:t>ame = "Float unique identifier"</w:t>
            </w:r>
          </w:p>
          <w:p w14:paraId="08C2EE02" w14:textId="35DAA9A4" w:rsidR="0041695C" w:rsidRPr="004B7258" w:rsidRDefault="0041695C" w:rsidP="0041695C">
            <w:pPr>
              <w:pStyle w:val="tablecontent"/>
              <w:rPr>
                <w:lang w:val="en-US"/>
              </w:rPr>
            </w:pPr>
            <w:r w:rsidRPr="004B7258">
              <w:rPr>
                <w:lang w:val="en-US"/>
              </w:rPr>
              <w:t>PLATFORM_NUMBER:conventions = "</w:t>
            </w:r>
            <w:r w:rsidR="00533445">
              <w:rPr>
                <w:lang w:val="en-US"/>
              </w:rPr>
              <w:t>WMO float identifier : A9IIIII"</w:t>
            </w:r>
          </w:p>
          <w:p w14:paraId="393165CB" w14:textId="1E8D4A0E" w:rsidR="0041695C" w:rsidRPr="004B7258" w:rsidRDefault="0041695C" w:rsidP="0041695C">
            <w:pPr>
              <w:pStyle w:val="tablecontent"/>
              <w:rPr>
                <w:lang w:val="en-US"/>
              </w:rPr>
            </w:pPr>
            <w:r w:rsidRPr="004B7258">
              <w:rPr>
                <w:lang w:val="en-US"/>
              </w:rPr>
              <w:t xml:space="preserve"> PL</w:t>
            </w:r>
            <w:r w:rsidR="00533445">
              <w:rPr>
                <w:lang w:val="en-US"/>
              </w:rPr>
              <w:t>ATFORM_NUMBER:_FillValue = " "</w:t>
            </w:r>
          </w:p>
        </w:tc>
        <w:tc>
          <w:tcPr>
            <w:tcW w:w="2835" w:type="dxa"/>
          </w:tcPr>
          <w:p w14:paraId="371AF6E3" w14:textId="77777777" w:rsidR="0041695C" w:rsidRPr="004B7258" w:rsidRDefault="0041695C" w:rsidP="0041695C">
            <w:pPr>
              <w:pStyle w:val="tablecontent"/>
              <w:rPr>
                <w:lang w:val="en-US"/>
              </w:rPr>
            </w:pPr>
            <w:r w:rsidRPr="004B7258">
              <w:rPr>
                <w:lang w:val="en-US"/>
              </w:rPr>
              <w:t>WMO float identifier. WMO is the World Meteorological Organization. This platform number is unique.</w:t>
            </w:r>
          </w:p>
          <w:p w14:paraId="207E29A6" w14:textId="77777777" w:rsidR="0041695C" w:rsidRPr="004B7258" w:rsidRDefault="0041695C" w:rsidP="0041695C">
            <w:pPr>
              <w:pStyle w:val="tablecontent"/>
              <w:rPr>
                <w:lang w:val="en-US"/>
              </w:rPr>
            </w:pPr>
            <w:r w:rsidRPr="004B7258">
              <w:rPr>
                <w:lang w:val="en-US"/>
              </w:rPr>
              <w:t xml:space="preserve">Example : 6900045 </w:t>
            </w:r>
          </w:p>
        </w:tc>
      </w:tr>
      <w:tr w:rsidR="00825F0A" w:rsidRPr="004B7258" w14:paraId="36F73DA9" w14:textId="77777777" w:rsidTr="001921DE">
        <w:trPr>
          <w:trHeight w:val="765"/>
        </w:trPr>
        <w:tc>
          <w:tcPr>
            <w:tcW w:w="2660" w:type="dxa"/>
          </w:tcPr>
          <w:p w14:paraId="66C45BF5" w14:textId="591A57C5" w:rsidR="00825F0A" w:rsidRPr="004B7258" w:rsidRDefault="00825F0A" w:rsidP="0041695C">
            <w:pPr>
              <w:pStyle w:val="tablecontent"/>
              <w:rPr>
                <w:lang w:val="en-US"/>
              </w:rPr>
            </w:pPr>
            <w:r w:rsidRPr="004B7258">
              <w:rPr>
                <w:lang w:val="en-US"/>
              </w:rPr>
              <w:t>FLOAT_SERIAL_NO</w:t>
            </w:r>
          </w:p>
        </w:tc>
        <w:tc>
          <w:tcPr>
            <w:tcW w:w="3685" w:type="dxa"/>
          </w:tcPr>
          <w:p w14:paraId="172A9AEF" w14:textId="28E4E7BD" w:rsidR="00825F0A" w:rsidRPr="004B7258" w:rsidRDefault="00533445" w:rsidP="00F71A91">
            <w:pPr>
              <w:pStyle w:val="tablecontent"/>
              <w:rPr>
                <w:lang w:val="en-US"/>
              </w:rPr>
            </w:pPr>
            <w:r>
              <w:rPr>
                <w:lang w:val="en-US"/>
              </w:rPr>
              <w:t>char FLOAT_SERIAL_NO(STRING32)</w:t>
            </w:r>
          </w:p>
          <w:p w14:paraId="58868EBA" w14:textId="0685B656" w:rsidR="00825F0A" w:rsidRPr="004B7258" w:rsidRDefault="00825F0A" w:rsidP="00F71A91">
            <w:pPr>
              <w:pStyle w:val="tablecontent"/>
              <w:rPr>
                <w:lang w:val="en-US"/>
              </w:rPr>
            </w:pPr>
            <w:r w:rsidRPr="004B7258">
              <w:rPr>
                <w:lang w:val="en-US"/>
              </w:rPr>
              <w:t>FLOAT_SERIAL_NO:long_name</w:t>
            </w:r>
            <w:r w:rsidR="00533445">
              <w:rPr>
                <w:lang w:val="en-US"/>
              </w:rPr>
              <w:t xml:space="preserve"> = "Serial number of the float"</w:t>
            </w:r>
          </w:p>
          <w:p w14:paraId="0BE28A0C" w14:textId="200DC10E" w:rsidR="00825F0A" w:rsidRPr="004B7258" w:rsidRDefault="00825F0A" w:rsidP="0041695C">
            <w:pPr>
              <w:pStyle w:val="tablecontent"/>
              <w:rPr>
                <w:lang w:val="en-US"/>
              </w:rPr>
            </w:pPr>
            <w:r w:rsidRPr="004B7258">
              <w:rPr>
                <w:lang w:val="en-US"/>
              </w:rPr>
              <w:t>FLOAT_SERIAL_NO:_FillValue = " "</w:t>
            </w:r>
          </w:p>
        </w:tc>
        <w:tc>
          <w:tcPr>
            <w:tcW w:w="2835" w:type="dxa"/>
          </w:tcPr>
          <w:p w14:paraId="6DDED534" w14:textId="77777777" w:rsidR="00825F0A" w:rsidRPr="004B7258" w:rsidRDefault="00825F0A" w:rsidP="00F71A91">
            <w:pPr>
              <w:pStyle w:val="tablecontent"/>
              <w:rPr>
                <w:lang w:val="en-US"/>
              </w:rPr>
            </w:pPr>
            <w:r w:rsidRPr="004B7258">
              <w:rPr>
                <w:lang w:val="en-US"/>
              </w:rPr>
              <w:t>This field should contain only the serial number of the float.</w:t>
            </w:r>
          </w:p>
          <w:p w14:paraId="203F4999" w14:textId="18A620DB" w:rsidR="00825F0A" w:rsidRPr="004B7258" w:rsidRDefault="00825F0A" w:rsidP="0041695C">
            <w:pPr>
              <w:pStyle w:val="tablecontent"/>
              <w:rPr>
                <w:lang w:val="en-US"/>
              </w:rPr>
            </w:pPr>
            <w:r w:rsidRPr="004B7258">
              <w:rPr>
                <w:lang w:val="en-US"/>
              </w:rPr>
              <w:t>Example 1679</w:t>
            </w:r>
          </w:p>
        </w:tc>
      </w:tr>
      <w:tr w:rsidR="008876A6" w:rsidRPr="004B7258" w14:paraId="1298F03F" w14:textId="77777777" w:rsidTr="001921DE">
        <w:trPr>
          <w:trHeight w:val="765"/>
          <w:ins w:id="466" w:author="RANNOU Jean-Philippe" w:date="2017-06-08T14:45:00Z"/>
        </w:trPr>
        <w:tc>
          <w:tcPr>
            <w:tcW w:w="2660" w:type="dxa"/>
          </w:tcPr>
          <w:p w14:paraId="42D761C7" w14:textId="38F7D434" w:rsidR="008876A6" w:rsidRPr="008858F4" w:rsidRDefault="008876A6" w:rsidP="0041695C">
            <w:pPr>
              <w:pStyle w:val="tablecontent"/>
              <w:rPr>
                <w:ins w:id="467" w:author="RANNOU Jean-Philippe" w:date="2017-06-08T14:45:00Z"/>
                <w:highlight w:val="green"/>
                <w:lang w:val="en-US"/>
                <w:rPrChange w:id="468" w:author="RANNOU Jean-Philippe" w:date="2017-06-08T14:47:00Z">
                  <w:rPr>
                    <w:ins w:id="469" w:author="RANNOU Jean-Philippe" w:date="2017-06-08T14:45:00Z"/>
                    <w:lang w:val="en-US"/>
                  </w:rPr>
                </w:rPrChange>
              </w:rPr>
            </w:pPr>
            <w:ins w:id="470" w:author="RANNOU Jean-Philippe" w:date="2017-06-08T14:46:00Z">
              <w:r w:rsidRPr="008858F4">
                <w:rPr>
                  <w:highlight w:val="green"/>
                  <w:lang w:val="en-US"/>
                  <w:rPrChange w:id="471" w:author="RANNOU Jean-Philippe" w:date="2017-06-08T14:47:00Z">
                    <w:rPr>
                      <w:lang w:val="en-US"/>
                    </w:rPr>
                  </w:rPrChange>
                </w:rPr>
                <w:t>DATA_CENTRE</w:t>
              </w:r>
            </w:ins>
          </w:p>
        </w:tc>
        <w:tc>
          <w:tcPr>
            <w:tcW w:w="3685" w:type="dxa"/>
          </w:tcPr>
          <w:p w14:paraId="1694AAD5" w14:textId="77777777" w:rsidR="008876A6" w:rsidRPr="008858F4" w:rsidRDefault="008876A6" w:rsidP="00F063D6">
            <w:pPr>
              <w:pStyle w:val="tablecontent"/>
              <w:rPr>
                <w:ins w:id="472" w:author="RANNOU Jean-Philippe" w:date="2017-06-08T14:46:00Z"/>
                <w:highlight w:val="green"/>
                <w:lang w:val="en-US"/>
                <w:rPrChange w:id="473" w:author="RANNOU Jean-Philippe" w:date="2017-06-08T14:47:00Z">
                  <w:rPr>
                    <w:ins w:id="474" w:author="RANNOU Jean-Philippe" w:date="2017-06-08T14:46:00Z"/>
                    <w:lang w:val="en-US"/>
                  </w:rPr>
                </w:rPrChange>
              </w:rPr>
            </w:pPr>
            <w:ins w:id="475" w:author="RANNOU Jean-Philippe" w:date="2017-06-08T14:46:00Z">
              <w:r w:rsidRPr="008858F4">
                <w:rPr>
                  <w:highlight w:val="green"/>
                  <w:lang w:val="en-US"/>
                  <w:rPrChange w:id="476" w:author="RANNOU Jean-Philippe" w:date="2017-06-08T14:47:00Z">
                    <w:rPr>
                      <w:lang w:val="en-US"/>
                    </w:rPr>
                  </w:rPrChange>
                </w:rPr>
                <w:t xml:space="preserve">char </w:t>
              </w:r>
              <w:r w:rsidRPr="008858F4">
                <w:rPr>
                  <w:bCs/>
                  <w:highlight w:val="green"/>
                  <w:lang w:val="en-US"/>
                  <w:rPrChange w:id="477" w:author="RANNOU Jean-Philippe" w:date="2017-06-08T14:47:00Z">
                    <w:rPr>
                      <w:bCs/>
                      <w:lang w:val="en-US"/>
                    </w:rPr>
                  </w:rPrChange>
                </w:rPr>
                <w:t>DATA_CENTRE</w:t>
              </w:r>
              <w:r w:rsidRPr="008858F4">
                <w:rPr>
                  <w:highlight w:val="green"/>
                  <w:lang w:val="en-US"/>
                  <w:rPrChange w:id="478" w:author="RANNOU Jean-Philippe" w:date="2017-06-08T14:47:00Z">
                    <w:rPr>
                      <w:lang w:val="en-US"/>
                    </w:rPr>
                  </w:rPrChange>
                </w:rPr>
                <w:t>(STRING2)</w:t>
              </w:r>
            </w:ins>
          </w:p>
          <w:p w14:paraId="606A6A5E" w14:textId="77777777" w:rsidR="008876A6" w:rsidRPr="008858F4" w:rsidRDefault="008876A6" w:rsidP="00F063D6">
            <w:pPr>
              <w:pStyle w:val="tablecontent"/>
              <w:rPr>
                <w:ins w:id="479" w:author="RANNOU Jean-Philippe" w:date="2017-06-08T14:46:00Z"/>
                <w:highlight w:val="green"/>
                <w:lang w:val="en-US"/>
                <w:rPrChange w:id="480" w:author="RANNOU Jean-Philippe" w:date="2017-06-08T14:47:00Z">
                  <w:rPr>
                    <w:ins w:id="481" w:author="RANNOU Jean-Philippe" w:date="2017-06-08T14:46:00Z"/>
                    <w:lang w:val="en-US"/>
                  </w:rPr>
                </w:rPrChange>
              </w:rPr>
            </w:pPr>
            <w:ins w:id="482" w:author="RANNOU Jean-Philippe" w:date="2017-06-08T14:46:00Z">
              <w:r w:rsidRPr="008858F4">
                <w:rPr>
                  <w:highlight w:val="green"/>
                  <w:lang w:val="en-US"/>
                  <w:rPrChange w:id="483" w:author="RANNOU Jean-Philippe" w:date="2017-06-08T14:47:00Z">
                    <w:rPr>
                      <w:lang w:val="en-US"/>
                    </w:rPr>
                  </w:rPrChange>
                </w:rPr>
                <w:t>DATA_CENTRE:long_name = "Data centre in charge of float data processing"</w:t>
              </w:r>
            </w:ins>
          </w:p>
          <w:p w14:paraId="6D7F92CE" w14:textId="77777777" w:rsidR="008876A6" w:rsidRPr="008858F4" w:rsidRDefault="008876A6" w:rsidP="00F063D6">
            <w:pPr>
              <w:pStyle w:val="tablecontent"/>
              <w:rPr>
                <w:ins w:id="484" w:author="RANNOU Jean-Philippe" w:date="2017-06-08T14:46:00Z"/>
                <w:highlight w:val="green"/>
                <w:lang w:val="en-US"/>
                <w:rPrChange w:id="485" w:author="RANNOU Jean-Philippe" w:date="2017-06-08T14:47:00Z">
                  <w:rPr>
                    <w:ins w:id="486" w:author="RANNOU Jean-Philippe" w:date="2017-06-08T14:46:00Z"/>
                    <w:lang w:val="en-US"/>
                  </w:rPr>
                </w:rPrChange>
              </w:rPr>
            </w:pPr>
            <w:ins w:id="487" w:author="RANNOU Jean-Philippe" w:date="2017-06-08T14:46:00Z">
              <w:r w:rsidRPr="008858F4">
                <w:rPr>
                  <w:highlight w:val="green"/>
                  <w:lang w:val="en-US"/>
                  <w:rPrChange w:id="488" w:author="RANNOU Jean-Philippe" w:date="2017-06-08T14:47:00Z">
                    <w:rPr>
                      <w:lang w:val="en-US"/>
                    </w:rPr>
                  </w:rPrChange>
                </w:rPr>
                <w:t>DATA_CENTRE:conventions = "Argo reference table 4"</w:t>
              </w:r>
            </w:ins>
          </w:p>
          <w:p w14:paraId="5BCEE95B" w14:textId="522FCFF0" w:rsidR="008876A6" w:rsidRPr="008858F4" w:rsidRDefault="008876A6" w:rsidP="00F71A91">
            <w:pPr>
              <w:pStyle w:val="tablecontent"/>
              <w:rPr>
                <w:ins w:id="489" w:author="RANNOU Jean-Philippe" w:date="2017-06-08T14:45:00Z"/>
                <w:highlight w:val="green"/>
                <w:lang w:val="en-US"/>
                <w:rPrChange w:id="490" w:author="RANNOU Jean-Philippe" w:date="2017-06-08T14:47:00Z">
                  <w:rPr>
                    <w:ins w:id="491" w:author="RANNOU Jean-Philippe" w:date="2017-06-08T14:45:00Z"/>
                    <w:lang w:val="en-US"/>
                  </w:rPr>
                </w:rPrChange>
              </w:rPr>
            </w:pPr>
            <w:ins w:id="492" w:author="RANNOU Jean-Philippe" w:date="2017-06-08T14:46:00Z">
              <w:r w:rsidRPr="008858F4">
                <w:rPr>
                  <w:bCs/>
                  <w:highlight w:val="green"/>
                  <w:lang w:val="en-US"/>
                  <w:rPrChange w:id="493" w:author="RANNOU Jean-Philippe" w:date="2017-06-08T14:47:00Z">
                    <w:rPr>
                      <w:bCs/>
                      <w:lang w:val="en-US"/>
                    </w:rPr>
                  </w:rPrChange>
                </w:rPr>
                <w:t>DATA_CENTRE</w:t>
              </w:r>
              <w:r w:rsidRPr="008858F4">
                <w:rPr>
                  <w:highlight w:val="green"/>
                  <w:lang w:val="en-US"/>
                  <w:rPrChange w:id="494" w:author="RANNOU Jean-Philippe" w:date="2017-06-08T14:47:00Z">
                    <w:rPr>
                      <w:lang w:val="en-US"/>
                    </w:rPr>
                  </w:rPrChange>
                </w:rPr>
                <w:t>:_FillValue = " "</w:t>
              </w:r>
            </w:ins>
          </w:p>
        </w:tc>
        <w:tc>
          <w:tcPr>
            <w:tcW w:w="2835" w:type="dxa"/>
          </w:tcPr>
          <w:p w14:paraId="0F4901A2" w14:textId="77777777" w:rsidR="008876A6" w:rsidRPr="008858F4" w:rsidRDefault="008876A6" w:rsidP="00F063D6">
            <w:pPr>
              <w:pStyle w:val="tablecontent"/>
              <w:rPr>
                <w:ins w:id="495" w:author="RANNOU Jean-Philippe" w:date="2017-06-08T14:46:00Z"/>
                <w:highlight w:val="green"/>
                <w:lang w:val="en-US"/>
                <w:rPrChange w:id="496" w:author="RANNOU Jean-Philippe" w:date="2017-06-08T14:47:00Z">
                  <w:rPr>
                    <w:ins w:id="497" w:author="RANNOU Jean-Philippe" w:date="2017-06-08T14:46:00Z"/>
                    <w:lang w:val="en-US"/>
                  </w:rPr>
                </w:rPrChange>
              </w:rPr>
            </w:pPr>
            <w:ins w:id="498" w:author="RANNOU Jean-Philippe" w:date="2017-06-08T14:46:00Z">
              <w:r w:rsidRPr="008858F4">
                <w:rPr>
                  <w:highlight w:val="green"/>
                  <w:lang w:val="en-US"/>
                  <w:rPrChange w:id="499" w:author="RANNOU Jean-Philippe" w:date="2017-06-08T14:47:00Z">
                    <w:rPr>
                      <w:lang w:val="en-US"/>
                    </w:rPr>
                  </w:rPrChange>
                </w:rPr>
                <w:t>Code of the data centre in charge of the float data management.</w:t>
              </w:r>
            </w:ins>
          </w:p>
          <w:p w14:paraId="7ED0565A" w14:textId="77777777" w:rsidR="008876A6" w:rsidRPr="008858F4" w:rsidRDefault="008876A6" w:rsidP="00F063D6">
            <w:pPr>
              <w:pStyle w:val="tablecontent"/>
              <w:rPr>
                <w:ins w:id="500" w:author="RANNOU Jean-Philippe" w:date="2017-06-08T14:46:00Z"/>
                <w:highlight w:val="green"/>
                <w:lang w:val="en-US"/>
                <w:rPrChange w:id="501" w:author="RANNOU Jean-Philippe" w:date="2017-06-08T14:47:00Z">
                  <w:rPr>
                    <w:ins w:id="502" w:author="RANNOU Jean-Philippe" w:date="2017-06-08T14:46:00Z"/>
                    <w:lang w:val="en-US"/>
                  </w:rPr>
                </w:rPrChange>
              </w:rPr>
            </w:pPr>
            <w:ins w:id="503" w:author="RANNOU Jean-Philippe" w:date="2017-06-08T14:46:00Z">
              <w:r w:rsidRPr="008858F4">
                <w:rPr>
                  <w:highlight w:val="green"/>
                  <w:lang w:val="en-US"/>
                  <w:rPrChange w:id="504" w:author="RANNOU Jean-Philippe" w:date="2017-06-08T14:47:00Z">
                    <w:rPr>
                      <w:lang w:val="en-US"/>
                    </w:rPr>
                  </w:rPrChange>
                </w:rPr>
                <w:t>The data centre codes are described in the Argo reference table 4.</w:t>
              </w:r>
            </w:ins>
          </w:p>
          <w:p w14:paraId="2BDB2EA3" w14:textId="198DA4DF" w:rsidR="008876A6" w:rsidRPr="008858F4" w:rsidRDefault="008876A6" w:rsidP="00F71A91">
            <w:pPr>
              <w:pStyle w:val="tablecontent"/>
              <w:rPr>
                <w:ins w:id="505" w:author="RANNOU Jean-Philippe" w:date="2017-06-08T14:45:00Z"/>
                <w:highlight w:val="green"/>
                <w:lang w:val="en-US"/>
                <w:rPrChange w:id="506" w:author="RANNOU Jean-Philippe" w:date="2017-06-08T14:47:00Z">
                  <w:rPr>
                    <w:ins w:id="507" w:author="RANNOU Jean-Philippe" w:date="2017-06-08T14:45:00Z"/>
                    <w:lang w:val="en-US"/>
                  </w:rPr>
                </w:rPrChange>
              </w:rPr>
            </w:pPr>
            <w:ins w:id="508" w:author="RANNOU Jean-Philippe" w:date="2017-06-08T14:46:00Z">
              <w:r w:rsidRPr="008858F4">
                <w:rPr>
                  <w:highlight w:val="green"/>
                  <w:lang w:val="en-US"/>
                  <w:rPrChange w:id="509" w:author="RANNOU Jean-Philippe" w:date="2017-06-08T14:47:00Z">
                    <w:rPr>
                      <w:lang w:val="en-US"/>
                    </w:rPr>
                  </w:rPrChange>
                </w:rPr>
                <w:t>Example : IF for Ifremer</w:t>
              </w:r>
            </w:ins>
          </w:p>
        </w:tc>
      </w:tr>
    </w:tbl>
    <w:p w14:paraId="157CBC38" w14:textId="77777777" w:rsidR="00825F0A" w:rsidRDefault="00825F0A" w:rsidP="006314A8">
      <w:pPr>
        <w:spacing w:before="240"/>
        <w:rPr>
          <w:lang w:val="en-US"/>
        </w:rPr>
      </w:pPr>
      <w:bookmarkStart w:id="510" w:name="_Toc365618143"/>
      <w:bookmarkStart w:id="511" w:name="_Ref374685701"/>
      <w:bookmarkStart w:id="512" w:name="_Toc374688691"/>
      <w:r>
        <w:rPr>
          <w:lang w:val="en-US"/>
        </w:rPr>
        <w:t>The following variables are used to store additional miscellaneous metadata that are part of float characteristics.</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825F0A" w:rsidRPr="004B7258" w14:paraId="64ED284C" w14:textId="77777777" w:rsidTr="001921DE">
        <w:trPr>
          <w:trHeight w:val="305"/>
        </w:trPr>
        <w:tc>
          <w:tcPr>
            <w:tcW w:w="2660" w:type="dxa"/>
            <w:shd w:val="clear" w:color="auto" w:fill="00007E"/>
            <w:vAlign w:val="bottom"/>
          </w:tcPr>
          <w:p w14:paraId="26151AE1" w14:textId="71094F7B" w:rsidR="00825F0A" w:rsidRPr="004B7258" w:rsidRDefault="0063585E" w:rsidP="00F71A91">
            <w:pPr>
              <w:pStyle w:val="tableheader"/>
              <w:rPr>
                <w:lang w:val="en-US"/>
              </w:rPr>
            </w:pPr>
            <w:r>
              <w:rPr>
                <w:lang w:val="en-US"/>
              </w:rPr>
              <w:t>Name</w:t>
            </w:r>
          </w:p>
        </w:tc>
        <w:tc>
          <w:tcPr>
            <w:tcW w:w="3685" w:type="dxa"/>
            <w:shd w:val="clear" w:color="auto" w:fill="00007E"/>
            <w:vAlign w:val="bottom"/>
          </w:tcPr>
          <w:p w14:paraId="12B4EC21" w14:textId="2C628EDC" w:rsidR="00825F0A" w:rsidRPr="004B7258" w:rsidRDefault="0063585E" w:rsidP="00F71A91">
            <w:pPr>
              <w:pStyle w:val="tableheader"/>
              <w:rPr>
                <w:lang w:val="en-US"/>
              </w:rPr>
            </w:pPr>
            <w:r>
              <w:rPr>
                <w:lang w:val="en-US"/>
              </w:rPr>
              <w:t>Definition</w:t>
            </w:r>
          </w:p>
        </w:tc>
        <w:tc>
          <w:tcPr>
            <w:tcW w:w="2835" w:type="dxa"/>
            <w:shd w:val="clear" w:color="auto" w:fill="00007E"/>
            <w:vAlign w:val="bottom"/>
          </w:tcPr>
          <w:p w14:paraId="41D35EEB" w14:textId="56A4CEA8" w:rsidR="00825F0A" w:rsidRPr="004B7258" w:rsidRDefault="0063585E" w:rsidP="00F71A91">
            <w:pPr>
              <w:pStyle w:val="tableheader"/>
              <w:rPr>
                <w:lang w:val="en-US"/>
              </w:rPr>
            </w:pPr>
            <w:r>
              <w:rPr>
                <w:lang w:val="en-US"/>
              </w:rPr>
              <w:t>Comment</w:t>
            </w:r>
          </w:p>
        </w:tc>
      </w:tr>
      <w:tr w:rsidR="00825F0A" w:rsidRPr="004B7258" w14:paraId="6A2BF16E" w14:textId="77777777" w:rsidTr="001921DE">
        <w:trPr>
          <w:trHeight w:val="1150"/>
        </w:trPr>
        <w:tc>
          <w:tcPr>
            <w:tcW w:w="2660" w:type="dxa"/>
          </w:tcPr>
          <w:p w14:paraId="792FDE06" w14:textId="184F9576" w:rsidR="00825F0A" w:rsidRPr="004B7258" w:rsidRDefault="00825F0A" w:rsidP="00F71A91">
            <w:pPr>
              <w:pStyle w:val="tablecontent"/>
              <w:rPr>
                <w:lang w:val="en-US"/>
              </w:rPr>
            </w:pPr>
            <w:r w:rsidRPr="00825F0A">
              <w:rPr>
                <w:lang w:val="en-US"/>
              </w:rPr>
              <w:t>FLOAT_META_DATA_NAME</w:t>
            </w:r>
          </w:p>
        </w:tc>
        <w:tc>
          <w:tcPr>
            <w:tcW w:w="3685" w:type="dxa"/>
          </w:tcPr>
          <w:p w14:paraId="3C657408" w14:textId="7804D214" w:rsidR="00825F0A" w:rsidRPr="004B7258" w:rsidRDefault="00825F0A" w:rsidP="00F71A91">
            <w:pPr>
              <w:pStyle w:val="tablecontent"/>
              <w:rPr>
                <w:lang w:val="en-US"/>
              </w:rPr>
            </w:pPr>
            <w:r w:rsidRPr="004B7258">
              <w:rPr>
                <w:lang w:val="en-US"/>
              </w:rPr>
              <w:t xml:space="preserve">char </w:t>
            </w:r>
            <w:r w:rsidRPr="00825F0A">
              <w:rPr>
                <w:lang w:val="en-US"/>
              </w:rPr>
              <w:t>FLOAT_META_DATA_NAME</w:t>
            </w:r>
            <w:r w:rsidRPr="004B7258">
              <w:rPr>
                <w:lang w:val="en-US"/>
              </w:rPr>
              <w:t>(</w:t>
            </w:r>
            <w:r>
              <w:rPr>
                <w:lang w:val="en-US"/>
              </w:rPr>
              <w:t xml:space="preserve">N_FLOAT_META_DATA, </w:t>
            </w:r>
            <w:r w:rsidRPr="004B7258">
              <w:rPr>
                <w:lang w:val="en-US"/>
              </w:rPr>
              <w:t>STRING</w:t>
            </w:r>
            <w:r>
              <w:rPr>
                <w:lang w:val="en-US"/>
              </w:rPr>
              <w:t>128</w:t>
            </w:r>
            <w:r w:rsidR="00533445">
              <w:rPr>
                <w:lang w:val="en-US"/>
              </w:rPr>
              <w:t>)</w:t>
            </w:r>
          </w:p>
          <w:p w14:paraId="1B212775" w14:textId="470324B4" w:rsidR="00825F0A" w:rsidRPr="004B7258" w:rsidRDefault="00825F0A" w:rsidP="00F71A91">
            <w:pPr>
              <w:pStyle w:val="tablecontent"/>
              <w:rPr>
                <w:lang w:val="en-US"/>
              </w:rPr>
            </w:pPr>
            <w:r w:rsidRPr="00825F0A">
              <w:rPr>
                <w:lang w:val="en-US"/>
              </w:rPr>
              <w:t>FLOAT_META_DATA_NAME</w:t>
            </w:r>
            <w:r w:rsidRPr="004B7258">
              <w:rPr>
                <w:lang w:val="en-US"/>
              </w:rPr>
              <w:t>:long</w:t>
            </w:r>
            <w:r>
              <w:rPr>
                <w:lang w:val="en-US"/>
              </w:rPr>
              <w:t>_name = "</w:t>
            </w:r>
            <w:r w:rsidRPr="00825F0A">
              <w:rPr>
                <w:lang w:val="en-US"/>
              </w:rPr>
              <w:t>Name of miscellaneous float metadata</w:t>
            </w:r>
            <w:r w:rsidR="00533445">
              <w:rPr>
                <w:lang w:val="en-US"/>
              </w:rPr>
              <w:t>"</w:t>
            </w:r>
          </w:p>
          <w:p w14:paraId="53468B65" w14:textId="535D37E9" w:rsidR="00825F0A" w:rsidRPr="004B7258" w:rsidRDefault="00825F0A" w:rsidP="00F71A91">
            <w:pPr>
              <w:pStyle w:val="tablecontent"/>
              <w:rPr>
                <w:lang w:val="en-US"/>
              </w:rPr>
            </w:pPr>
            <w:r w:rsidRPr="00825F0A">
              <w:rPr>
                <w:lang w:val="en-US"/>
              </w:rPr>
              <w:t>FLOAT_META_DATA_NAME</w:t>
            </w:r>
            <w:r w:rsidRPr="004B7258">
              <w:rPr>
                <w:lang w:val="en-US"/>
              </w:rPr>
              <w:t>:_FillValue = " "</w:t>
            </w:r>
          </w:p>
        </w:tc>
        <w:tc>
          <w:tcPr>
            <w:tcW w:w="2835" w:type="dxa"/>
          </w:tcPr>
          <w:p w14:paraId="4A81A1E0" w14:textId="47AFBD19" w:rsidR="00825F0A" w:rsidRPr="004B7258" w:rsidRDefault="00825F0A" w:rsidP="00F71A91">
            <w:pPr>
              <w:pStyle w:val="tablecontent"/>
              <w:rPr>
                <w:lang w:val="en-US"/>
              </w:rPr>
            </w:pPr>
            <w:r>
              <w:rPr>
                <w:lang w:val="en-US"/>
              </w:rPr>
              <w:t xml:space="preserve">Name of </w:t>
            </w:r>
            <w:r w:rsidR="00406C1F">
              <w:rPr>
                <w:lang w:val="en-US"/>
              </w:rPr>
              <w:t>miscellaneous float metadata.</w:t>
            </w:r>
          </w:p>
        </w:tc>
      </w:tr>
      <w:tr w:rsidR="001921DE" w:rsidRPr="004B7258" w14:paraId="1A8D587B" w14:textId="77777777" w:rsidTr="001921DE">
        <w:trPr>
          <w:trHeight w:val="765"/>
        </w:trPr>
        <w:tc>
          <w:tcPr>
            <w:tcW w:w="2660" w:type="dxa"/>
          </w:tcPr>
          <w:p w14:paraId="32D9E7BF" w14:textId="41438802" w:rsidR="001921DE" w:rsidRPr="004B7258" w:rsidRDefault="001921DE" w:rsidP="001921DE">
            <w:pPr>
              <w:pStyle w:val="tablecontent"/>
              <w:rPr>
                <w:lang w:val="en-US"/>
              </w:rPr>
            </w:pPr>
            <w:r w:rsidRPr="00825F0A">
              <w:rPr>
                <w:lang w:val="en-US"/>
              </w:rPr>
              <w:t>FLOAT_META_DATA_</w:t>
            </w:r>
            <w:r>
              <w:rPr>
                <w:lang w:val="en-US"/>
              </w:rPr>
              <w:t>VALUE</w:t>
            </w:r>
          </w:p>
        </w:tc>
        <w:tc>
          <w:tcPr>
            <w:tcW w:w="3685" w:type="dxa"/>
          </w:tcPr>
          <w:p w14:paraId="0A3BD2A8" w14:textId="3361521F"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VALUE</w:t>
            </w:r>
            <w:r w:rsidRPr="004B7258">
              <w:rPr>
                <w:lang w:val="en-US"/>
              </w:rPr>
              <w:t>(</w:t>
            </w:r>
            <w:r>
              <w:rPr>
                <w:lang w:val="en-US"/>
              </w:rPr>
              <w:t xml:space="preserve">N_FLOAT_META_DATA, </w:t>
            </w:r>
            <w:del w:id="513" w:author="RANNOU Jean-Philippe" w:date="2020-09-21T14:28:00Z">
              <w:r w:rsidRPr="00873D88" w:rsidDel="00B40192">
                <w:rPr>
                  <w:highlight w:val="green"/>
                  <w:lang w:val="en-US"/>
                  <w:rPrChange w:id="514" w:author="RANNOU Jean-Philippe" w:date="2021-02-17T19:05:00Z">
                    <w:rPr>
                      <w:lang w:val="en-US"/>
                    </w:rPr>
                  </w:rPrChange>
                </w:rPr>
                <w:delText>STRING128</w:delText>
              </w:r>
            </w:del>
            <w:ins w:id="515" w:author="RANNOU Jean-Philippe" w:date="2020-09-21T14:28:00Z">
              <w:r w:rsidR="00B40192" w:rsidRPr="00873D88">
                <w:rPr>
                  <w:highlight w:val="green"/>
                  <w:lang w:val="en-US"/>
                  <w:rPrChange w:id="516" w:author="RANNOU Jean-Philippe" w:date="2021-02-17T19:05:00Z">
                    <w:rPr>
                      <w:lang w:val="en-US"/>
                    </w:rPr>
                  </w:rPrChange>
                </w:rPr>
                <w:t>STRIN</w:t>
              </w:r>
              <w:r w:rsidR="00B40192" w:rsidRPr="00873D88">
                <w:rPr>
                  <w:highlight w:val="green"/>
                  <w:lang w:val="en-US"/>
                  <w:rPrChange w:id="517" w:author="RANNOU Jean-Philippe" w:date="2021-02-17T19:08:00Z">
                    <w:rPr>
                      <w:lang w:val="en-US"/>
                    </w:rPr>
                  </w:rPrChange>
                </w:rPr>
                <w:t>G</w:t>
              </w:r>
            </w:ins>
            <w:ins w:id="518" w:author="RANNOU Jean-Philippe" w:date="2021-02-17T19:08:00Z">
              <w:r w:rsidR="00873D88" w:rsidRPr="00873D88">
                <w:rPr>
                  <w:highlight w:val="green"/>
                  <w:lang w:val="en-US"/>
                  <w:rPrChange w:id="519" w:author="RANNOU Jean-Philippe" w:date="2021-02-17T19:08:00Z">
                    <w:rPr>
                      <w:lang w:val="en-US"/>
                    </w:rPr>
                  </w:rPrChange>
                </w:rPr>
                <w:t>4096</w:t>
              </w:r>
            </w:ins>
            <w:r w:rsidR="00533445">
              <w:rPr>
                <w:lang w:val="en-US"/>
              </w:rPr>
              <w:t>)</w:t>
            </w:r>
          </w:p>
          <w:p w14:paraId="340D3D3D" w14:textId="2517543B" w:rsidR="001921DE" w:rsidRPr="004B7258" w:rsidRDefault="001921DE" w:rsidP="00F71A91">
            <w:pPr>
              <w:pStyle w:val="tablecontent"/>
              <w:rPr>
                <w:lang w:val="en-US"/>
              </w:rPr>
            </w:pPr>
            <w:r>
              <w:rPr>
                <w:lang w:val="en-US"/>
              </w:rPr>
              <w:t>FLOAT_META_DATA_VALUE</w:t>
            </w:r>
            <w:r w:rsidRPr="004B7258">
              <w:rPr>
                <w:lang w:val="en-US"/>
              </w:rPr>
              <w:t>:long</w:t>
            </w:r>
            <w:r>
              <w:rPr>
                <w:lang w:val="en-US"/>
              </w:rPr>
              <w:t>_name = "Value</w:t>
            </w:r>
            <w:r w:rsidRPr="00825F0A">
              <w:rPr>
                <w:lang w:val="en-US"/>
              </w:rPr>
              <w:t xml:space="preserve"> of miscellaneous float metadata</w:t>
            </w:r>
            <w:r w:rsidR="00533445">
              <w:rPr>
                <w:lang w:val="en-US"/>
              </w:rPr>
              <w:t>"</w:t>
            </w:r>
          </w:p>
          <w:p w14:paraId="72427F0F" w14:textId="2D969B7C" w:rsidR="001921DE" w:rsidRPr="004B7258" w:rsidRDefault="001921DE" w:rsidP="00F71A91">
            <w:pPr>
              <w:pStyle w:val="tablecontent"/>
              <w:rPr>
                <w:lang w:val="en-US"/>
              </w:rPr>
            </w:pPr>
            <w:r w:rsidRPr="00825F0A">
              <w:rPr>
                <w:lang w:val="en-US"/>
              </w:rPr>
              <w:t>F</w:t>
            </w:r>
            <w:r>
              <w:rPr>
                <w:lang w:val="en-US"/>
              </w:rPr>
              <w:t>LOAT_META_DATA_VALUE</w:t>
            </w:r>
            <w:r w:rsidRPr="004B7258">
              <w:rPr>
                <w:lang w:val="en-US"/>
              </w:rPr>
              <w:t>:_FillValue = " "</w:t>
            </w:r>
          </w:p>
        </w:tc>
        <w:tc>
          <w:tcPr>
            <w:tcW w:w="2835" w:type="dxa"/>
          </w:tcPr>
          <w:p w14:paraId="409B22A8" w14:textId="733B18ED" w:rsidR="001921DE" w:rsidRPr="004B7258" w:rsidRDefault="001921DE" w:rsidP="00F71A91">
            <w:pPr>
              <w:pStyle w:val="tablecontent"/>
              <w:rPr>
                <w:lang w:val="en-US"/>
              </w:rPr>
            </w:pPr>
            <w:r>
              <w:rPr>
                <w:lang w:val="en-US"/>
              </w:rPr>
              <w:t>Value of miscellaneous float metadata.</w:t>
            </w:r>
          </w:p>
        </w:tc>
      </w:tr>
      <w:tr w:rsidR="001921DE" w:rsidRPr="004B7258" w14:paraId="44A1CC95" w14:textId="77777777" w:rsidTr="001921DE">
        <w:trPr>
          <w:trHeight w:val="765"/>
        </w:trPr>
        <w:tc>
          <w:tcPr>
            <w:tcW w:w="2660" w:type="dxa"/>
          </w:tcPr>
          <w:p w14:paraId="2A15BB93" w14:textId="7DAE23C2" w:rsidR="001921DE" w:rsidRPr="004B7258" w:rsidRDefault="001921DE" w:rsidP="00F71A91">
            <w:pPr>
              <w:pStyle w:val="tablecontent"/>
              <w:rPr>
                <w:lang w:val="en-US"/>
              </w:rPr>
            </w:pPr>
            <w:r w:rsidRPr="00825F0A">
              <w:rPr>
                <w:lang w:val="en-US"/>
              </w:rPr>
              <w:t>FLOAT_META_DATA_</w:t>
            </w:r>
            <w:r>
              <w:rPr>
                <w:lang w:val="en-US"/>
              </w:rPr>
              <w:t>DESCRIPTION</w:t>
            </w:r>
          </w:p>
        </w:tc>
        <w:tc>
          <w:tcPr>
            <w:tcW w:w="3685" w:type="dxa"/>
          </w:tcPr>
          <w:p w14:paraId="3E9CBF37" w14:textId="3287EA04"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DESCRIPTION</w:t>
            </w:r>
            <w:r w:rsidRPr="004B7258">
              <w:rPr>
                <w:lang w:val="en-US"/>
              </w:rPr>
              <w:t xml:space="preserve"> (</w:t>
            </w:r>
            <w:r>
              <w:rPr>
                <w:lang w:val="en-US"/>
              </w:rPr>
              <w:t xml:space="preserve">N_FLOAT_META_DATA, </w:t>
            </w:r>
            <w:del w:id="520" w:author="RANNOU Jean-Philippe" w:date="2020-09-21T14:29:00Z">
              <w:r w:rsidRPr="004B7258" w:rsidDel="00B40192">
                <w:rPr>
                  <w:lang w:val="en-US"/>
                </w:rPr>
                <w:delText>STRING</w:delText>
              </w:r>
              <w:r w:rsidDel="00B40192">
                <w:rPr>
                  <w:lang w:val="en-US"/>
                </w:rPr>
                <w:delText>128</w:delText>
              </w:r>
            </w:del>
            <w:ins w:id="521" w:author="RANNOU Jean-Philippe" w:date="2020-09-21T14:29:00Z">
              <w:r w:rsidR="00B40192" w:rsidRPr="004B7258">
                <w:rPr>
                  <w:lang w:val="en-US"/>
                </w:rPr>
                <w:t>STRING</w:t>
              </w:r>
            </w:ins>
            <w:ins w:id="522" w:author="RANNOU Jean-Philippe" w:date="2020-09-21T14:30:00Z">
              <w:r w:rsidR="00C0294B">
                <w:rPr>
                  <w:lang w:val="en-US"/>
                </w:rPr>
                <w:t>1024</w:t>
              </w:r>
            </w:ins>
            <w:r w:rsidR="00533445">
              <w:rPr>
                <w:lang w:val="en-US"/>
              </w:rPr>
              <w:t>)</w:t>
            </w:r>
          </w:p>
          <w:p w14:paraId="1E606671" w14:textId="7694AF0A" w:rsidR="001921DE" w:rsidRPr="004B7258" w:rsidRDefault="001921DE" w:rsidP="00F71A91">
            <w:pPr>
              <w:pStyle w:val="tablecontent"/>
              <w:rPr>
                <w:lang w:val="en-US"/>
              </w:rPr>
            </w:pPr>
            <w:r>
              <w:rPr>
                <w:lang w:val="en-US"/>
              </w:rPr>
              <w:t>FLOAT_META_DATA_DESCRIPTION</w:t>
            </w:r>
            <w:r w:rsidRPr="004B7258">
              <w:rPr>
                <w:lang w:val="en-US"/>
              </w:rPr>
              <w:t>:long</w:t>
            </w:r>
            <w:r>
              <w:rPr>
                <w:lang w:val="en-US"/>
              </w:rPr>
              <w:t>_name = "Description</w:t>
            </w:r>
            <w:r w:rsidRPr="00825F0A">
              <w:rPr>
                <w:lang w:val="en-US"/>
              </w:rPr>
              <w:t xml:space="preserve"> of miscellaneous float metadata</w:t>
            </w:r>
            <w:r w:rsidR="00533445">
              <w:rPr>
                <w:lang w:val="en-US"/>
              </w:rPr>
              <w:t>"</w:t>
            </w:r>
          </w:p>
          <w:p w14:paraId="1EC9CCCC" w14:textId="0694B4FE" w:rsidR="001921DE" w:rsidRPr="004B7258" w:rsidRDefault="001921DE" w:rsidP="00F71A91">
            <w:pPr>
              <w:pStyle w:val="tablecontent"/>
              <w:rPr>
                <w:lang w:val="en-US"/>
              </w:rPr>
            </w:pPr>
            <w:r w:rsidRPr="00825F0A">
              <w:rPr>
                <w:lang w:val="en-US"/>
              </w:rPr>
              <w:t>F</w:t>
            </w:r>
            <w:r>
              <w:rPr>
                <w:lang w:val="en-US"/>
              </w:rPr>
              <w:t>LOAT_META_DATA_DESCRIPTION</w:t>
            </w:r>
            <w:r w:rsidRPr="004B7258">
              <w:rPr>
                <w:lang w:val="en-US"/>
              </w:rPr>
              <w:t>:_FillValue = " "</w:t>
            </w:r>
          </w:p>
        </w:tc>
        <w:tc>
          <w:tcPr>
            <w:tcW w:w="2835" w:type="dxa"/>
          </w:tcPr>
          <w:p w14:paraId="3EC27225" w14:textId="0C9DFBF0" w:rsidR="001921DE" w:rsidRPr="004B7258" w:rsidRDefault="001921DE" w:rsidP="00F71A91">
            <w:pPr>
              <w:pStyle w:val="tablecontent"/>
              <w:rPr>
                <w:lang w:val="en-US"/>
              </w:rPr>
            </w:pPr>
            <w:r>
              <w:rPr>
                <w:lang w:val="en-US"/>
              </w:rPr>
              <w:t>Description of miscellaneous float metadata.</w:t>
            </w:r>
          </w:p>
        </w:tc>
      </w:tr>
    </w:tbl>
    <w:p w14:paraId="10E5D7D5" w14:textId="77777777" w:rsidR="0041695C" w:rsidRPr="004B7258" w:rsidRDefault="0041695C" w:rsidP="00A02820">
      <w:pPr>
        <w:pStyle w:val="Titre3"/>
        <w:rPr>
          <w:lang w:val="en-US"/>
        </w:rPr>
      </w:pPr>
      <w:bookmarkStart w:id="523" w:name="_Toc365618144"/>
      <w:bookmarkStart w:id="524" w:name="_Ref374633426"/>
      <w:bookmarkStart w:id="525" w:name="_Ref374636318"/>
      <w:bookmarkStart w:id="526" w:name="_Toc374688692"/>
      <w:bookmarkStart w:id="527" w:name="_Toc484696574"/>
      <w:bookmarkEnd w:id="510"/>
      <w:bookmarkEnd w:id="511"/>
      <w:bookmarkEnd w:id="512"/>
      <w:r w:rsidRPr="004B7258">
        <w:rPr>
          <w:lang w:val="en-US"/>
        </w:rPr>
        <w:t>Configuration parameters</w:t>
      </w:r>
      <w:bookmarkEnd w:id="523"/>
      <w:bookmarkEnd w:id="524"/>
      <w:bookmarkEnd w:id="525"/>
      <w:bookmarkEnd w:id="526"/>
      <w:bookmarkEnd w:id="527"/>
      <w:r w:rsidRPr="004B7258">
        <w:rPr>
          <w:lang w:val="en-US"/>
        </w:rPr>
        <w:t xml:space="preserve"> </w:t>
      </w:r>
    </w:p>
    <w:p w14:paraId="5C95BE6D" w14:textId="77777777" w:rsidR="0041695C" w:rsidRPr="004B7258" w:rsidRDefault="0041695C" w:rsidP="0041695C">
      <w:pPr>
        <w:rPr>
          <w:lang w:val="en-US"/>
        </w:rPr>
      </w:pPr>
      <w:r w:rsidRPr="004B7258">
        <w:rPr>
          <w:lang w:val="en-US"/>
        </w:rPr>
        <w:t>This section describes the configuration parameters for a float. It is important to note that configuration parameters are float settings, not measurements reported by the float.</w:t>
      </w:r>
    </w:p>
    <w:p w14:paraId="77B73057" w14:textId="77777777" w:rsidR="0041695C" w:rsidRPr="004B7258" w:rsidRDefault="0041695C" w:rsidP="0041695C">
      <w:pPr>
        <w:rPr>
          <w:lang w:val="en-US"/>
        </w:rPr>
      </w:pPr>
      <w:r w:rsidRPr="004B7258">
        <w:rPr>
          <w:lang w:val="en-US"/>
        </w:rPr>
        <w:t>Configuration parameters may or may not be reported by a float.</w:t>
      </w:r>
    </w:p>
    <w:p w14:paraId="49C66427" w14:textId="77777777" w:rsidR="0041695C" w:rsidRDefault="0041695C" w:rsidP="0041695C">
      <w:pPr>
        <w:rPr>
          <w:lang w:val="en-US"/>
        </w:rPr>
      </w:pPr>
      <w:r w:rsidRPr="004B7258">
        <w:rPr>
          <w:lang w:val="en-US"/>
        </w:rPr>
        <w:t>Configuration parameter names are identified by the “CONFIG” prefix.</w:t>
      </w:r>
    </w:p>
    <w:p w14:paraId="25595963" w14:textId="6FC6F5AA" w:rsidR="00234945" w:rsidRDefault="00234945">
      <w:pPr>
        <w:spacing w:after="200" w:line="276" w:lineRule="auto"/>
        <w:rPr>
          <w:lang w:val="en-US"/>
        </w:rPr>
      </w:pPr>
      <w:r>
        <w:rPr>
          <w:lang w:val="en-US"/>
        </w:rPr>
        <w:br w:type="page"/>
      </w:r>
    </w:p>
    <w:p w14:paraId="17A928F6" w14:textId="2A11582A" w:rsidR="00A02820" w:rsidRPr="004B7258" w:rsidRDefault="00A02820" w:rsidP="00A02820">
      <w:pPr>
        <w:pStyle w:val="Titre4"/>
        <w:rPr>
          <w:lang w:val="en-US"/>
        </w:rPr>
      </w:pPr>
      <w:bookmarkStart w:id="528" w:name="_Toc484696575"/>
      <w:r>
        <w:rPr>
          <w:lang w:val="en-US"/>
        </w:rPr>
        <w:lastRenderedPageBreak/>
        <w:t>Static c</w:t>
      </w:r>
      <w:r w:rsidRPr="004B7258">
        <w:rPr>
          <w:lang w:val="en-US"/>
        </w:rPr>
        <w:t>onfiguration parameters</w:t>
      </w:r>
      <w:bookmarkEnd w:id="528"/>
      <w:r w:rsidRPr="004B7258">
        <w:rPr>
          <w:lang w:val="en-US"/>
        </w:rPr>
        <w:t xml:space="preserve"> </w:t>
      </w:r>
    </w:p>
    <w:p w14:paraId="5AFD1165" w14:textId="5EC980AF" w:rsidR="0041695C" w:rsidRDefault="00A02820" w:rsidP="0041695C">
      <w:pPr>
        <w:rPr>
          <w:lang w:val="en-US"/>
        </w:rPr>
      </w:pPr>
      <w:r>
        <w:rPr>
          <w:lang w:val="en-US"/>
        </w:rPr>
        <w:t xml:space="preserve">Static configuration parameters </w:t>
      </w:r>
      <w:r w:rsidR="00533445">
        <w:rPr>
          <w:lang w:val="en-US"/>
        </w:rPr>
        <w:t xml:space="preserve">are set before deployment; they </w:t>
      </w:r>
      <w:r>
        <w:rPr>
          <w:lang w:val="en-US"/>
        </w:rPr>
        <w:t>could not be modified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533445" w:rsidRPr="004B7258" w14:paraId="192C3570" w14:textId="77777777" w:rsidTr="00F71A91">
        <w:trPr>
          <w:cantSplit/>
          <w:trHeight w:val="305"/>
        </w:trPr>
        <w:tc>
          <w:tcPr>
            <w:tcW w:w="2518" w:type="dxa"/>
            <w:shd w:val="clear" w:color="auto" w:fill="00007E"/>
            <w:vAlign w:val="bottom"/>
          </w:tcPr>
          <w:p w14:paraId="4482DB32" w14:textId="04103529" w:rsidR="00533445" w:rsidRPr="004B7258" w:rsidRDefault="0063585E" w:rsidP="00F71A91">
            <w:pPr>
              <w:pStyle w:val="tableheader"/>
              <w:rPr>
                <w:lang w:val="en-US"/>
              </w:rPr>
            </w:pPr>
            <w:r>
              <w:rPr>
                <w:lang w:val="en-US"/>
              </w:rPr>
              <w:t>Name</w:t>
            </w:r>
          </w:p>
        </w:tc>
        <w:tc>
          <w:tcPr>
            <w:tcW w:w="4394" w:type="dxa"/>
            <w:shd w:val="clear" w:color="auto" w:fill="00007E"/>
            <w:vAlign w:val="bottom"/>
          </w:tcPr>
          <w:p w14:paraId="6B1FE9FF" w14:textId="6E881292" w:rsidR="00533445" w:rsidRPr="004B7258" w:rsidRDefault="0063585E" w:rsidP="00F71A91">
            <w:pPr>
              <w:pStyle w:val="tableheader"/>
              <w:rPr>
                <w:lang w:val="en-US"/>
              </w:rPr>
            </w:pPr>
            <w:r>
              <w:rPr>
                <w:lang w:val="en-US"/>
              </w:rPr>
              <w:t>Definition</w:t>
            </w:r>
          </w:p>
        </w:tc>
        <w:tc>
          <w:tcPr>
            <w:tcW w:w="2410" w:type="dxa"/>
            <w:shd w:val="clear" w:color="auto" w:fill="00007E"/>
            <w:vAlign w:val="bottom"/>
          </w:tcPr>
          <w:p w14:paraId="4260DDDD" w14:textId="4EFA8A45" w:rsidR="00533445" w:rsidRPr="004B7258" w:rsidRDefault="0063585E" w:rsidP="00F71A91">
            <w:pPr>
              <w:pStyle w:val="tableheader"/>
              <w:rPr>
                <w:lang w:val="en-US"/>
              </w:rPr>
            </w:pPr>
            <w:r>
              <w:rPr>
                <w:lang w:val="en-US"/>
              </w:rPr>
              <w:t>Comment</w:t>
            </w:r>
          </w:p>
        </w:tc>
      </w:tr>
      <w:tr w:rsidR="00533445" w:rsidRPr="004B7258" w14:paraId="181DD0E7" w14:textId="77777777" w:rsidTr="00F71A91">
        <w:trPr>
          <w:cantSplit/>
          <w:trHeight w:val="1444"/>
        </w:trPr>
        <w:tc>
          <w:tcPr>
            <w:tcW w:w="2518" w:type="dxa"/>
          </w:tcPr>
          <w:p w14:paraId="500ACE79" w14:textId="1AE23AE5" w:rsidR="00533445" w:rsidRPr="004B7258" w:rsidRDefault="00533445" w:rsidP="00F71A91">
            <w:pPr>
              <w:pStyle w:val="tablecontent"/>
              <w:rPr>
                <w:lang w:val="en-US"/>
              </w:rPr>
            </w:pPr>
            <w:r>
              <w:rPr>
                <w:lang w:val="en-US"/>
              </w:rPr>
              <w:t>STATIC_CONFIG_PARAMETER_NAME</w:t>
            </w:r>
          </w:p>
        </w:tc>
        <w:tc>
          <w:tcPr>
            <w:tcW w:w="4394" w:type="dxa"/>
          </w:tcPr>
          <w:p w14:paraId="499FC80E" w14:textId="6D87D132" w:rsidR="00533445" w:rsidRPr="004B7258" w:rsidRDefault="00533445" w:rsidP="00F71A91">
            <w:pPr>
              <w:pStyle w:val="tablecontent"/>
              <w:rPr>
                <w:lang w:val="en-US"/>
              </w:rPr>
            </w:pPr>
            <w:r>
              <w:rPr>
                <w:lang w:val="en-US"/>
              </w:rPr>
              <w:t>char STATIC_CONFIG_PARAMETER_NAME(N_STATIC</w:t>
            </w:r>
            <w:r w:rsidRPr="004B7258">
              <w:rPr>
                <w:lang w:val="en-US"/>
              </w:rPr>
              <w:t>_CONFIG_PARAM, STRING128)</w:t>
            </w:r>
          </w:p>
          <w:p w14:paraId="11CAA199" w14:textId="5A6DB8A2" w:rsidR="00533445" w:rsidRPr="004B7258" w:rsidRDefault="00533445" w:rsidP="00F71A91">
            <w:pPr>
              <w:pStyle w:val="tablecontent"/>
              <w:rPr>
                <w:lang w:val="en-US"/>
              </w:rPr>
            </w:pPr>
            <w:r>
              <w:rPr>
                <w:lang w:val="en-US"/>
              </w:rPr>
              <w:t>STATIC</w:t>
            </w:r>
            <w:r w:rsidRPr="004B7258">
              <w:rPr>
                <w:lang w:val="en-US"/>
              </w:rPr>
              <w:t>_CONFIG_PARAM</w:t>
            </w:r>
            <w:r>
              <w:rPr>
                <w:lang w:val="en-US"/>
              </w:rPr>
              <w:t>ETER_NAME:long_name = ”Name of static parameter”</w:t>
            </w:r>
          </w:p>
          <w:p w14:paraId="25A61C43" w14:textId="2D61DBBA" w:rsidR="00533445" w:rsidRPr="004B7258" w:rsidRDefault="00533445" w:rsidP="00F71A91">
            <w:pPr>
              <w:pStyle w:val="tablecontent"/>
              <w:rPr>
                <w:lang w:val="en-US"/>
              </w:rPr>
            </w:pPr>
            <w:r>
              <w:rPr>
                <w:lang w:val="en-US"/>
              </w:rPr>
              <w:t>STATIC</w:t>
            </w:r>
            <w:r w:rsidRPr="004B7258">
              <w:rPr>
                <w:lang w:val="en-US"/>
              </w:rPr>
              <w:t>_CONFIG_P</w:t>
            </w:r>
            <w:r>
              <w:rPr>
                <w:lang w:val="en-US"/>
              </w:rPr>
              <w:t>ARAMETER_NAME:_FillValue = " "</w:t>
            </w:r>
          </w:p>
        </w:tc>
        <w:tc>
          <w:tcPr>
            <w:tcW w:w="2410" w:type="dxa"/>
          </w:tcPr>
          <w:p w14:paraId="45599109" w14:textId="035FA09C" w:rsidR="00533445" w:rsidRPr="004B7258" w:rsidRDefault="00533445" w:rsidP="00533445">
            <w:pPr>
              <w:pStyle w:val="tablecontent"/>
              <w:rPr>
                <w:lang w:val="en-US"/>
              </w:rPr>
            </w:pPr>
            <w:r w:rsidRPr="004B7258">
              <w:rPr>
                <w:lang w:val="en-US"/>
              </w:rPr>
              <w:t xml:space="preserve">Name of </w:t>
            </w:r>
            <w:r>
              <w:rPr>
                <w:lang w:val="en-US"/>
              </w:rPr>
              <w:t xml:space="preserve">static </w:t>
            </w:r>
            <w:r w:rsidRPr="004B7258">
              <w:rPr>
                <w:lang w:val="en-US"/>
              </w:rPr>
              <w:t xml:space="preserve">configuration </w:t>
            </w:r>
            <w:r>
              <w:rPr>
                <w:lang w:val="en-US"/>
              </w:rPr>
              <w:t>parameter.</w:t>
            </w:r>
          </w:p>
        </w:tc>
      </w:tr>
      <w:tr w:rsidR="00533445" w:rsidRPr="004B7258" w14:paraId="111E1451" w14:textId="77777777" w:rsidTr="00F71A91">
        <w:trPr>
          <w:cantSplit/>
          <w:trHeight w:val="1110"/>
        </w:trPr>
        <w:tc>
          <w:tcPr>
            <w:tcW w:w="2518" w:type="dxa"/>
          </w:tcPr>
          <w:p w14:paraId="4AE3DE19" w14:textId="60036ABC" w:rsidR="00533445" w:rsidRPr="004B7258" w:rsidRDefault="00533445" w:rsidP="00F71A91">
            <w:pPr>
              <w:pStyle w:val="tablecontent"/>
              <w:rPr>
                <w:lang w:val="en-US"/>
              </w:rPr>
            </w:pPr>
            <w:r>
              <w:rPr>
                <w:lang w:val="en-US"/>
              </w:rPr>
              <w:t>STATIC_CONFIG_PARAMETER_VALUE</w:t>
            </w:r>
          </w:p>
        </w:tc>
        <w:tc>
          <w:tcPr>
            <w:tcW w:w="4394" w:type="dxa"/>
          </w:tcPr>
          <w:p w14:paraId="48C0ABFD" w14:textId="0A3CCC65" w:rsidR="00533445" w:rsidRPr="004B7258" w:rsidRDefault="00533445" w:rsidP="00F71A91">
            <w:pPr>
              <w:pStyle w:val="tablecontent"/>
              <w:rPr>
                <w:lang w:val="en-US"/>
              </w:rPr>
            </w:pPr>
            <w:r>
              <w:rPr>
                <w:lang w:val="en-US"/>
              </w:rPr>
              <w:t>char STATIC_CONFIG_PARAMETER_VALUE(N_STATIC</w:t>
            </w:r>
            <w:r w:rsidRPr="004B7258">
              <w:rPr>
                <w:lang w:val="en-US"/>
              </w:rPr>
              <w:t>_CONFIG_PARAM, STRING128)</w:t>
            </w:r>
          </w:p>
          <w:p w14:paraId="2292E42D" w14:textId="64C85587" w:rsidR="00533445" w:rsidRPr="004B7258" w:rsidRDefault="00533445" w:rsidP="00F71A91">
            <w:pPr>
              <w:pStyle w:val="tablecontent"/>
              <w:rPr>
                <w:lang w:val="en-US"/>
              </w:rPr>
            </w:pPr>
            <w:r>
              <w:rPr>
                <w:lang w:val="en-US"/>
              </w:rPr>
              <w:t>STATIC</w:t>
            </w:r>
            <w:r w:rsidRPr="004B7258">
              <w:rPr>
                <w:lang w:val="en-US"/>
              </w:rPr>
              <w:t>_CONFIG_PARAM</w:t>
            </w:r>
            <w:r>
              <w:rPr>
                <w:lang w:val="en-US"/>
              </w:rPr>
              <w:t>ETER_VALUE:long_name = ”Value of static parameter”</w:t>
            </w:r>
          </w:p>
          <w:p w14:paraId="45D8C1A7" w14:textId="58F39C77" w:rsidR="00533445" w:rsidRPr="004B7258" w:rsidRDefault="00533445" w:rsidP="00F71A91">
            <w:pPr>
              <w:pStyle w:val="tablecontent"/>
              <w:rPr>
                <w:lang w:val="en-US"/>
              </w:rPr>
            </w:pPr>
            <w:r>
              <w:rPr>
                <w:lang w:val="en-US"/>
              </w:rPr>
              <w:t>STATIC</w:t>
            </w:r>
            <w:r w:rsidRPr="004B7258">
              <w:rPr>
                <w:lang w:val="en-US"/>
              </w:rPr>
              <w:t>_CONFIG_P</w:t>
            </w:r>
            <w:r>
              <w:rPr>
                <w:lang w:val="en-US"/>
              </w:rPr>
              <w:t>ARAMETER_VALUE:_FillValue = " "</w:t>
            </w:r>
          </w:p>
        </w:tc>
        <w:tc>
          <w:tcPr>
            <w:tcW w:w="2410" w:type="dxa"/>
          </w:tcPr>
          <w:p w14:paraId="71EC4B9F" w14:textId="70BE85BC" w:rsidR="00533445" w:rsidRPr="004B7258" w:rsidRDefault="00533445" w:rsidP="00F71A91">
            <w:pPr>
              <w:pStyle w:val="tablecontent"/>
              <w:rPr>
                <w:lang w:val="en-US"/>
              </w:rPr>
            </w:pPr>
            <w:r>
              <w:rPr>
                <w:lang w:val="en-US"/>
              </w:rPr>
              <w:t>Value</w:t>
            </w:r>
            <w:r w:rsidRPr="004B7258">
              <w:rPr>
                <w:lang w:val="en-US"/>
              </w:rPr>
              <w:t xml:space="preserve"> of </w:t>
            </w:r>
            <w:r>
              <w:rPr>
                <w:lang w:val="en-US"/>
              </w:rPr>
              <w:t xml:space="preserve">static </w:t>
            </w:r>
            <w:r w:rsidRPr="004B7258">
              <w:rPr>
                <w:lang w:val="en-US"/>
              </w:rPr>
              <w:t xml:space="preserve">configuration </w:t>
            </w:r>
            <w:r>
              <w:rPr>
                <w:lang w:val="en-US"/>
              </w:rPr>
              <w:t>parameter.</w:t>
            </w:r>
          </w:p>
        </w:tc>
      </w:tr>
      <w:tr w:rsidR="00533445" w:rsidRPr="004B7258" w14:paraId="0BBE85A4" w14:textId="77777777" w:rsidTr="00F71A91">
        <w:trPr>
          <w:cantSplit/>
          <w:trHeight w:val="1394"/>
        </w:trPr>
        <w:tc>
          <w:tcPr>
            <w:tcW w:w="2518" w:type="dxa"/>
          </w:tcPr>
          <w:p w14:paraId="49FE1D26" w14:textId="79B4CF73" w:rsidR="00533445" w:rsidRPr="004B7258" w:rsidRDefault="00533445" w:rsidP="00F71A91">
            <w:pPr>
              <w:pStyle w:val="tablecontent"/>
              <w:rPr>
                <w:lang w:val="en-US"/>
              </w:rPr>
            </w:pPr>
            <w:r>
              <w:rPr>
                <w:lang w:val="en-US"/>
              </w:rPr>
              <w:t>STATIC_CONFIG_PARAMETER_DESCRIPTION</w:t>
            </w:r>
          </w:p>
        </w:tc>
        <w:tc>
          <w:tcPr>
            <w:tcW w:w="4394" w:type="dxa"/>
          </w:tcPr>
          <w:p w14:paraId="4BF5062A" w14:textId="03A64FB8" w:rsidR="00533445" w:rsidRPr="004B7258" w:rsidRDefault="00533445" w:rsidP="00F71A91">
            <w:pPr>
              <w:pStyle w:val="tablecontent"/>
              <w:rPr>
                <w:lang w:val="en-US"/>
              </w:rPr>
            </w:pPr>
            <w:r>
              <w:rPr>
                <w:lang w:val="en-US"/>
              </w:rPr>
              <w:t>char STATIC_CONFIG_PARAMETER_DESCRIPTION(N_STATIC</w:t>
            </w:r>
            <w:r w:rsidRPr="004B7258">
              <w:rPr>
                <w:lang w:val="en-US"/>
              </w:rPr>
              <w:t>_CONFIG_PARAM, STRING</w:t>
            </w:r>
            <w:r w:rsidR="001E6522">
              <w:rPr>
                <w:lang w:val="en-US"/>
              </w:rPr>
              <w:t>1024</w:t>
            </w:r>
            <w:r w:rsidRPr="004B7258">
              <w:rPr>
                <w:lang w:val="en-US"/>
              </w:rPr>
              <w:t>)</w:t>
            </w:r>
          </w:p>
          <w:p w14:paraId="11FA4816" w14:textId="0A756F9A" w:rsidR="00533445" w:rsidRPr="004B7258" w:rsidRDefault="00533445" w:rsidP="00F71A91">
            <w:pPr>
              <w:pStyle w:val="tablecontent"/>
              <w:rPr>
                <w:lang w:val="en-US"/>
              </w:rPr>
            </w:pPr>
            <w:r>
              <w:rPr>
                <w:lang w:val="en-US"/>
              </w:rPr>
              <w:t>STATIC</w:t>
            </w:r>
            <w:r w:rsidRPr="004B7258">
              <w:rPr>
                <w:lang w:val="en-US"/>
              </w:rPr>
              <w:t>_CONFIG_PARAM</w:t>
            </w:r>
            <w:r>
              <w:rPr>
                <w:lang w:val="en-US"/>
              </w:rPr>
              <w:t>ETER_DESCRIPTION:long_name = ”Description of static parameter”</w:t>
            </w:r>
          </w:p>
          <w:p w14:paraId="307EA032" w14:textId="2966ECAE" w:rsidR="00533445" w:rsidRPr="004B7258" w:rsidRDefault="00533445" w:rsidP="00F71A91">
            <w:pPr>
              <w:pStyle w:val="tablecontent"/>
              <w:rPr>
                <w:lang w:val="en-US"/>
              </w:rPr>
            </w:pPr>
            <w:r>
              <w:rPr>
                <w:lang w:val="en-US"/>
              </w:rPr>
              <w:t>STATIC</w:t>
            </w:r>
            <w:r w:rsidRPr="004B7258">
              <w:rPr>
                <w:lang w:val="en-US"/>
              </w:rPr>
              <w:t>_CONFIG_P</w:t>
            </w:r>
            <w:r>
              <w:rPr>
                <w:lang w:val="en-US"/>
              </w:rPr>
              <w:t>ARAMETER_DESCRIPTION:_FillValue = " "</w:t>
            </w:r>
          </w:p>
        </w:tc>
        <w:tc>
          <w:tcPr>
            <w:tcW w:w="2410" w:type="dxa"/>
          </w:tcPr>
          <w:p w14:paraId="146BEF0D" w14:textId="62A836C1" w:rsidR="00533445" w:rsidRPr="004B7258" w:rsidRDefault="00533445" w:rsidP="00F71A91">
            <w:pPr>
              <w:pStyle w:val="tablecontent"/>
              <w:rPr>
                <w:lang w:val="en-US"/>
              </w:rPr>
            </w:pPr>
            <w:r>
              <w:rPr>
                <w:lang w:val="en-US"/>
              </w:rPr>
              <w:t>Description</w:t>
            </w:r>
            <w:r w:rsidRPr="004B7258">
              <w:rPr>
                <w:lang w:val="en-US"/>
              </w:rPr>
              <w:t xml:space="preserve"> of </w:t>
            </w:r>
            <w:r>
              <w:rPr>
                <w:lang w:val="en-US"/>
              </w:rPr>
              <w:t xml:space="preserve">static </w:t>
            </w:r>
            <w:r w:rsidRPr="004B7258">
              <w:rPr>
                <w:lang w:val="en-US"/>
              </w:rPr>
              <w:t xml:space="preserve">configuration </w:t>
            </w:r>
            <w:r>
              <w:rPr>
                <w:lang w:val="en-US"/>
              </w:rPr>
              <w:t>parameter.</w:t>
            </w:r>
          </w:p>
        </w:tc>
      </w:tr>
    </w:tbl>
    <w:p w14:paraId="20D11E88" w14:textId="56E4D7CF" w:rsidR="00533445" w:rsidRPr="004B7258" w:rsidRDefault="00533445" w:rsidP="00533445">
      <w:pPr>
        <w:pStyle w:val="Titre4"/>
        <w:rPr>
          <w:lang w:val="en-US"/>
        </w:rPr>
      </w:pPr>
      <w:bookmarkStart w:id="529" w:name="_Toc484696576"/>
      <w:r>
        <w:rPr>
          <w:lang w:val="en-US"/>
        </w:rPr>
        <w:t>Launch c</w:t>
      </w:r>
      <w:r w:rsidRPr="004B7258">
        <w:rPr>
          <w:lang w:val="en-US"/>
        </w:rPr>
        <w:t>onfiguration parameters</w:t>
      </w:r>
      <w:bookmarkEnd w:id="529"/>
      <w:r w:rsidRPr="004B7258">
        <w:rPr>
          <w:lang w:val="en-US"/>
        </w:rPr>
        <w:t xml:space="preserve"> </w:t>
      </w:r>
    </w:p>
    <w:p w14:paraId="76ECC31F" w14:textId="2890C30F" w:rsidR="00533445" w:rsidRDefault="00533445" w:rsidP="00533445">
      <w:pPr>
        <w:rPr>
          <w:lang w:val="en-US"/>
        </w:rPr>
      </w:pPr>
      <w:r>
        <w:rPr>
          <w:lang w:val="en-US"/>
        </w:rPr>
        <w:t>Launch configuration parameters are set before deployment; they could be modified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41695C" w:rsidRPr="004B7258" w14:paraId="1710E46C" w14:textId="77777777" w:rsidTr="00533445">
        <w:trPr>
          <w:cantSplit/>
          <w:trHeight w:val="305"/>
        </w:trPr>
        <w:tc>
          <w:tcPr>
            <w:tcW w:w="2518" w:type="dxa"/>
            <w:shd w:val="clear" w:color="auto" w:fill="00007E"/>
            <w:vAlign w:val="bottom"/>
          </w:tcPr>
          <w:p w14:paraId="399138BE" w14:textId="57F7B60D" w:rsidR="0041695C" w:rsidRPr="004B7258" w:rsidRDefault="0063585E" w:rsidP="0041695C">
            <w:pPr>
              <w:pStyle w:val="tableheader"/>
              <w:rPr>
                <w:lang w:val="en-US"/>
              </w:rPr>
            </w:pPr>
            <w:r>
              <w:rPr>
                <w:lang w:val="en-US"/>
              </w:rPr>
              <w:t>Name</w:t>
            </w:r>
          </w:p>
        </w:tc>
        <w:tc>
          <w:tcPr>
            <w:tcW w:w="4394" w:type="dxa"/>
            <w:shd w:val="clear" w:color="auto" w:fill="00007E"/>
            <w:vAlign w:val="bottom"/>
          </w:tcPr>
          <w:p w14:paraId="133A9DD4" w14:textId="5FBA5B91" w:rsidR="0041695C" w:rsidRPr="004B7258" w:rsidRDefault="0063585E" w:rsidP="0041695C">
            <w:pPr>
              <w:pStyle w:val="tableheader"/>
              <w:rPr>
                <w:lang w:val="en-US"/>
              </w:rPr>
            </w:pPr>
            <w:r>
              <w:rPr>
                <w:lang w:val="en-US"/>
              </w:rPr>
              <w:t>Definition</w:t>
            </w:r>
          </w:p>
        </w:tc>
        <w:tc>
          <w:tcPr>
            <w:tcW w:w="2410" w:type="dxa"/>
            <w:shd w:val="clear" w:color="auto" w:fill="00007E"/>
            <w:vAlign w:val="bottom"/>
          </w:tcPr>
          <w:p w14:paraId="4AC58876" w14:textId="400B63E1" w:rsidR="0041695C" w:rsidRPr="004B7258" w:rsidRDefault="0063585E" w:rsidP="0041695C">
            <w:pPr>
              <w:pStyle w:val="tableheader"/>
              <w:rPr>
                <w:lang w:val="en-US"/>
              </w:rPr>
            </w:pPr>
            <w:r>
              <w:rPr>
                <w:lang w:val="en-US"/>
              </w:rPr>
              <w:t>Comment</w:t>
            </w:r>
          </w:p>
        </w:tc>
      </w:tr>
      <w:tr w:rsidR="0041695C" w:rsidRPr="004B7258" w14:paraId="77825A25" w14:textId="77777777" w:rsidTr="00533445">
        <w:trPr>
          <w:cantSplit/>
          <w:trHeight w:val="1444"/>
        </w:trPr>
        <w:tc>
          <w:tcPr>
            <w:tcW w:w="2518" w:type="dxa"/>
          </w:tcPr>
          <w:p w14:paraId="7E17B6A2" w14:textId="333617DB" w:rsidR="0041695C" w:rsidRPr="004B7258" w:rsidRDefault="0041695C" w:rsidP="0041695C">
            <w:pPr>
              <w:pStyle w:val="tablecontent"/>
              <w:rPr>
                <w:lang w:val="en-US"/>
              </w:rPr>
            </w:pPr>
            <w:r w:rsidRPr="004B7258">
              <w:rPr>
                <w:lang w:val="en-US"/>
              </w:rPr>
              <w:t>LAU</w:t>
            </w:r>
            <w:r w:rsidR="00CA5CD2">
              <w:rPr>
                <w:lang w:val="en-US"/>
              </w:rPr>
              <w:t>NCH_CONFIG_PARAMETER_NAME</w:t>
            </w:r>
          </w:p>
        </w:tc>
        <w:tc>
          <w:tcPr>
            <w:tcW w:w="4394" w:type="dxa"/>
          </w:tcPr>
          <w:p w14:paraId="6EC655EA" w14:textId="77777777" w:rsidR="0041695C" w:rsidRPr="004B7258" w:rsidRDefault="0041695C" w:rsidP="0041695C">
            <w:pPr>
              <w:pStyle w:val="tablecontent"/>
              <w:rPr>
                <w:lang w:val="en-US"/>
              </w:rPr>
            </w:pPr>
            <w:r w:rsidRPr="004B7258">
              <w:rPr>
                <w:lang w:val="en-US"/>
              </w:rPr>
              <w:t>char LAUNCH_CONFIG_PARAMETER_NAME(N_LAUNCH_CONFIG_PARAM, STRING128)</w:t>
            </w:r>
          </w:p>
          <w:p w14:paraId="49DAF5F5" w14:textId="10BDBA13" w:rsidR="0041695C" w:rsidRPr="004B7258" w:rsidRDefault="0041695C" w:rsidP="0041695C">
            <w:pPr>
              <w:pStyle w:val="tablecontent"/>
              <w:rPr>
                <w:lang w:val="en-US"/>
              </w:rPr>
            </w:pPr>
            <w:r w:rsidRPr="004B7258">
              <w:rPr>
                <w:lang w:val="en-US"/>
              </w:rPr>
              <w:t>LAUNCH_CONFIG_PARAMETER_NAME:long_name = ”Name of conf</w:t>
            </w:r>
            <w:r w:rsidR="00CA5CD2">
              <w:rPr>
                <w:lang w:val="en-US"/>
              </w:rPr>
              <w:t>iguration parameter at launch”</w:t>
            </w:r>
          </w:p>
          <w:p w14:paraId="701A8CE5" w14:textId="5E9EEF11" w:rsidR="0041695C" w:rsidRPr="004B7258" w:rsidRDefault="0041695C" w:rsidP="0041695C">
            <w:pPr>
              <w:pStyle w:val="tablecontent"/>
              <w:rPr>
                <w:lang w:val="en-US"/>
              </w:rPr>
            </w:pPr>
            <w:r w:rsidRPr="004B7258">
              <w:rPr>
                <w:lang w:val="en-US"/>
              </w:rPr>
              <w:t>LAUNCH_CONFIG_P</w:t>
            </w:r>
            <w:r w:rsidR="00CA5CD2">
              <w:rPr>
                <w:lang w:val="en-US"/>
              </w:rPr>
              <w:t>ARAMETER_NAME:_FillValue = " "</w:t>
            </w:r>
          </w:p>
        </w:tc>
        <w:tc>
          <w:tcPr>
            <w:tcW w:w="2410" w:type="dxa"/>
          </w:tcPr>
          <w:p w14:paraId="083BC1B1" w14:textId="452F306C" w:rsidR="0041695C" w:rsidRPr="004B7258" w:rsidRDefault="0041695C" w:rsidP="00694D5C">
            <w:pPr>
              <w:pStyle w:val="tablecontent"/>
              <w:rPr>
                <w:lang w:val="en-US"/>
              </w:rPr>
            </w:pPr>
            <w:r w:rsidRPr="004B7258">
              <w:rPr>
                <w:lang w:val="en-US"/>
              </w:rPr>
              <w:t>Name of configuration parameter</w:t>
            </w:r>
            <w:r w:rsidR="00694D5C">
              <w:rPr>
                <w:lang w:val="en-US"/>
              </w:rPr>
              <w:t xml:space="preserve"> at launch.</w:t>
            </w:r>
          </w:p>
        </w:tc>
      </w:tr>
      <w:tr w:rsidR="0041695C" w:rsidRPr="004B7258" w14:paraId="0B56C712" w14:textId="77777777" w:rsidTr="00533445">
        <w:trPr>
          <w:cantSplit/>
          <w:trHeight w:val="1110"/>
        </w:trPr>
        <w:tc>
          <w:tcPr>
            <w:tcW w:w="2518" w:type="dxa"/>
          </w:tcPr>
          <w:p w14:paraId="5EC93C25" w14:textId="0BFBF199" w:rsidR="0041695C" w:rsidRPr="004B7258" w:rsidRDefault="00CA5CD2" w:rsidP="0041695C">
            <w:pPr>
              <w:pStyle w:val="tablecontent"/>
              <w:rPr>
                <w:lang w:val="en-US"/>
              </w:rPr>
            </w:pPr>
            <w:r>
              <w:rPr>
                <w:lang w:val="en-US"/>
              </w:rPr>
              <w:t>LAUNCH_CONFIG_PARAMETER_VALUE</w:t>
            </w:r>
          </w:p>
        </w:tc>
        <w:tc>
          <w:tcPr>
            <w:tcW w:w="4394" w:type="dxa"/>
          </w:tcPr>
          <w:p w14:paraId="69153746" w14:textId="66C57BD7" w:rsidR="0041695C" w:rsidRPr="004B7258" w:rsidRDefault="00CA5CD2" w:rsidP="0041695C">
            <w:pPr>
              <w:pStyle w:val="tablecontent"/>
              <w:rPr>
                <w:lang w:val="en-US"/>
              </w:rPr>
            </w:pPr>
            <w:r>
              <w:rPr>
                <w:lang w:val="en-US"/>
              </w:rPr>
              <w:t xml:space="preserve">double </w:t>
            </w:r>
            <w:r w:rsidR="0041695C" w:rsidRPr="004B7258">
              <w:rPr>
                <w:lang w:val="en-US"/>
              </w:rPr>
              <w:t>LAUNCH_CONFIG_PARAMETER_VALUE(N_LAUNCH_CONFIG_PARAM)</w:t>
            </w:r>
          </w:p>
          <w:p w14:paraId="6DF65E7B" w14:textId="1290EC12" w:rsidR="0041695C" w:rsidRPr="004B7258" w:rsidRDefault="00694D5C" w:rsidP="0041695C">
            <w:pPr>
              <w:pStyle w:val="tablecontent"/>
              <w:rPr>
                <w:lang w:val="en-US"/>
              </w:rPr>
            </w:pPr>
            <w:r>
              <w:rPr>
                <w:lang w:val="en-US"/>
              </w:rPr>
              <w:t>LAUNCH_CONFIG_</w:t>
            </w:r>
            <w:r w:rsidR="0041695C" w:rsidRPr="004B7258">
              <w:rPr>
                <w:lang w:val="en-US"/>
              </w:rPr>
              <w:t>PARAMETER_VALUE:long_name = ”Value of con</w:t>
            </w:r>
            <w:r>
              <w:rPr>
                <w:lang w:val="en-US"/>
              </w:rPr>
              <w:t>figuration parameter at launch”</w:t>
            </w:r>
          </w:p>
          <w:p w14:paraId="1F937DA9" w14:textId="65F638A3" w:rsidR="0041695C" w:rsidRPr="004B7258" w:rsidRDefault="0041695C" w:rsidP="0041695C">
            <w:pPr>
              <w:pStyle w:val="tablecontent"/>
              <w:rPr>
                <w:lang w:val="en-US"/>
              </w:rPr>
            </w:pPr>
            <w:r w:rsidRPr="004B7258">
              <w:rPr>
                <w:lang w:val="en-US"/>
              </w:rPr>
              <w:t>LAUNCH_CONFIG_ PARAME</w:t>
            </w:r>
            <w:r w:rsidR="00CA5CD2">
              <w:rPr>
                <w:lang w:val="en-US"/>
              </w:rPr>
              <w:t>TER_VALUE:_FillValue = 999999</w:t>
            </w:r>
          </w:p>
        </w:tc>
        <w:tc>
          <w:tcPr>
            <w:tcW w:w="2410" w:type="dxa"/>
          </w:tcPr>
          <w:p w14:paraId="10BBAFDF" w14:textId="7793516E" w:rsidR="0041695C" w:rsidRPr="004B7258" w:rsidRDefault="0041695C" w:rsidP="00694D5C">
            <w:pPr>
              <w:pStyle w:val="tablecontent"/>
              <w:rPr>
                <w:lang w:val="en-US"/>
              </w:rPr>
            </w:pPr>
            <w:r w:rsidRPr="004B7258">
              <w:rPr>
                <w:lang w:val="en-US"/>
              </w:rPr>
              <w:t>Value of configuration parameter</w:t>
            </w:r>
            <w:r w:rsidR="00694D5C">
              <w:rPr>
                <w:lang w:val="en-US"/>
              </w:rPr>
              <w:t xml:space="preserve"> at launch.</w:t>
            </w:r>
          </w:p>
        </w:tc>
      </w:tr>
      <w:tr w:rsidR="001E6522" w:rsidRPr="004B7258" w14:paraId="2B3FFF4D" w14:textId="77777777" w:rsidTr="00533445">
        <w:trPr>
          <w:cantSplit/>
          <w:trHeight w:val="1110"/>
        </w:trPr>
        <w:tc>
          <w:tcPr>
            <w:tcW w:w="2518" w:type="dxa"/>
          </w:tcPr>
          <w:p w14:paraId="6FB3CA54" w14:textId="66279CD7" w:rsidR="001E6522" w:rsidRDefault="001E6522" w:rsidP="0041695C">
            <w:pPr>
              <w:pStyle w:val="tablecontent"/>
              <w:rPr>
                <w:lang w:val="en-US"/>
              </w:rPr>
            </w:pPr>
            <w:r w:rsidRPr="004B7258">
              <w:rPr>
                <w:lang w:val="en-US"/>
              </w:rPr>
              <w:t>LAU</w:t>
            </w:r>
            <w:r>
              <w:rPr>
                <w:lang w:val="en-US"/>
              </w:rPr>
              <w:t>NCH_CONFIG_PARAMETER_DESCRIPTION</w:t>
            </w:r>
          </w:p>
        </w:tc>
        <w:tc>
          <w:tcPr>
            <w:tcW w:w="4394" w:type="dxa"/>
          </w:tcPr>
          <w:p w14:paraId="70ED87B0" w14:textId="7E4D9448" w:rsidR="001E6522" w:rsidRPr="004B7258" w:rsidRDefault="001E6522" w:rsidP="00F71A91">
            <w:pPr>
              <w:pStyle w:val="tablecontent"/>
              <w:rPr>
                <w:lang w:val="en-US"/>
              </w:rPr>
            </w:pPr>
            <w:r w:rsidRPr="004B7258">
              <w:rPr>
                <w:lang w:val="en-US"/>
              </w:rPr>
              <w:t>char LAUNCH_CONFIG_PARAMETER_</w:t>
            </w:r>
            <w:r>
              <w:rPr>
                <w:lang w:val="en-US"/>
              </w:rPr>
              <w:t>DESCRIPTION</w:t>
            </w:r>
            <w:r w:rsidRPr="004B7258">
              <w:rPr>
                <w:lang w:val="en-US"/>
              </w:rPr>
              <w:t>(N_LAUNCH_CONFIG_PARAM, STRING</w:t>
            </w:r>
            <w:r>
              <w:rPr>
                <w:lang w:val="en-US"/>
              </w:rPr>
              <w:t>1024</w:t>
            </w:r>
            <w:r w:rsidRPr="004B7258">
              <w:rPr>
                <w:lang w:val="en-US"/>
              </w:rPr>
              <w:t>)</w:t>
            </w:r>
          </w:p>
          <w:p w14:paraId="637B612C" w14:textId="57A84E58" w:rsidR="001E6522" w:rsidRPr="004B7258" w:rsidRDefault="001E6522" w:rsidP="00F71A91">
            <w:pPr>
              <w:pStyle w:val="tablecontent"/>
              <w:rPr>
                <w:lang w:val="en-US"/>
              </w:rPr>
            </w:pPr>
            <w:r w:rsidRPr="004B7258">
              <w:rPr>
                <w:lang w:val="en-US"/>
              </w:rPr>
              <w:t>LAUNCH_CONFIG_PARAMETER_</w:t>
            </w:r>
            <w:r>
              <w:rPr>
                <w:lang w:val="en-US"/>
              </w:rPr>
              <w:t>DESCRIPTION</w:t>
            </w:r>
            <w:r w:rsidRPr="004B7258">
              <w:rPr>
                <w:lang w:val="en-US"/>
              </w:rPr>
              <w:t>:long_name = ”</w:t>
            </w:r>
            <w:r>
              <w:rPr>
                <w:lang w:val="en-US"/>
              </w:rPr>
              <w:t>Description</w:t>
            </w:r>
            <w:r w:rsidRPr="004B7258">
              <w:rPr>
                <w:lang w:val="en-US"/>
              </w:rPr>
              <w:t xml:space="preserve"> of conf</w:t>
            </w:r>
            <w:r>
              <w:rPr>
                <w:lang w:val="en-US"/>
              </w:rPr>
              <w:t>iguration parameter at launch”</w:t>
            </w:r>
          </w:p>
          <w:p w14:paraId="5F65E995" w14:textId="402EB104" w:rsidR="001E6522" w:rsidRDefault="001E6522" w:rsidP="0041695C">
            <w:pPr>
              <w:pStyle w:val="tablecontent"/>
              <w:rPr>
                <w:lang w:val="en-US"/>
              </w:rPr>
            </w:pPr>
            <w:r w:rsidRPr="004B7258">
              <w:rPr>
                <w:lang w:val="en-US"/>
              </w:rPr>
              <w:t>LAUNCH_CONFIG_P</w:t>
            </w:r>
            <w:r>
              <w:rPr>
                <w:lang w:val="en-US"/>
              </w:rPr>
              <w:t>ARAMETER</w:t>
            </w:r>
            <w:r w:rsidRPr="004B7258">
              <w:rPr>
                <w:lang w:val="en-US"/>
              </w:rPr>
              <w:t>_</w:t>
            </w:r>
            <w:r>
              <w:rPr>
                <w:lang w:val="en-US"/>
              </w:rPr>
              <w:t>DESCRIPTION:_FillValue = " "</w:t>
            </w:r>
          </w:p>
        </w:tc>
        <w:tc>
          <w:tcPr>
            <w:tcW w:w="2410" w:type="dxa"/>
          </w:tcPr>
          <w:p w14:paraId="63BED6B6" w14:textId="183973CC" w:rsidR="001E6522" w:rsidRPr="004B7258" w:rsidRDefault="001E6522" w:rsidP="00694D5C">
            <w:pPr>
              <w:pStyle w:val="tablecontent"/>
              <w:rPr>
                <w:lang w:val="en-US"/>
              </w:rPr>
            </w:pPr>
            <w:r>
              <w:rPr>
                <w:lang w:val="en-US"/>
              </w:rPr>
              <w:t>Description</w:t>
            </w:r>
            <w:r w:rsidRPr="004B7258">
              <w:rPr>
                <w:lang w:val="en-US"/>
              </w:rPr>
              <w:t xml:space="preserve"> of configuration parameter</w:t>
            </w:r>
            <w:r>
              <w:rPr>
                <w:lang w:val="en-US"/>
              </w:rPr>
              <w:t xml:space="preserve"> at launch.</w:t>
            </w:r>
          </w:p>
        </w:tc>
      </w:tr>
    </w:tbl>
    <w:p w14:paraId="0463FAAB" w14:textId="3D570F1F" w:rsidR="00234945" w:rsidRDefault="00234945" w:rsidP="00234945">
      <w:pPr>
        <w:rPr>
          <w:lang w:val="en-US"/>
        </w:rPr>
      </w:pPr>
    </w:p>
    <w:p w14:paraId="4FEBE24A" w14:textId="77777777" w:rsidR="00234945" w:rsidRDefault="00234945">
      <w:pPr>
        <w:spacing w:after="200" w:line="276" w:lineRule="auto"/>
        <w:rPr>
          <w:lang w:val="en-US"/>
        </w:rPr>
      </w:pPr>
      <w:r>
        <w:rPr>
          <w:lang w:val="en-US"/>
        </w:rPr>
        <w:br w:type="page"/>
      </w:r>
    </w:p>
    <w:p w14:paraId="21028117" w14:textId="7129A232" w:rsidR="00CA5CD2" w:rsidRPr="004B7258" w:rsidRDefault="001E6522" w:rsidP="00CA5CD2">
      <w:pPr>
        <w:pStyle w:val="Titre4"/>
        <w:rPr>
          <w:lang w:val="en-US"/>
        </w:rPr>
      </w:pPr>
      <w:bookmarkStart w:id="530" w:name="_Toc484696577"/>
      <w:r>
        <w:rPr>
          <w:lang w:val="en-US"/>
        </w:rPr>
        <w:lastRenderedPageBreak/>
        <w:t>Modified</w:t>
      </w:r>
      <w:r w:rsidR="00CA5CD2">
        <w:rPr>
          <w:lang w:val="en-US"/>
        </w:rPr>
        <w:t xml:space="preserve"> c</w:t>
      </w:r>
      <w:r w:rsidR="00CA5CD2" w:rsidRPr="004B7258">
        <w:rPr>
          <w:lang w:val="en-US"/>
        </w:rPr>
        <w:t>onfiguration parameters</w:t>
      </w:r>
      <w:bookmarkEnd w:id="530"/>
      <w:r w:rsidR="00CA5CD2" w:rsidRPr="004B7258">
        <w:rPr>
          <w:lang w:val="en-US"/>
        </w:rPr>
        <w:t xml:space="preserve"> </w:t>
      </w:r>
    </w:p>
    <w:p w14:paraId="781F1A81" w14:textId="2F70A97E" w:rsidR="00CA5CD2" w:rsidRDefault="001E6522" w:rsidP="00CA5CD2">
      <w:pPr>
        <w:rPr>
          <w:lang w:val="en-US"/>
        </w:rPr>
      </w:pPr>
      <w:r>
        <w:rPr>
          <w:lang w:val="en-US"/>
        </w:rPr>
        <w:t xml:space="preserve">These </w:t>
      </w:r>
      <w:r w:rsidR="00CA5CD2">
        <w:rPr>
          <w:lang w:val="en-US"/>
        </w:rPr>
        <w:t xml:space="preserve">configuration parameters are </w:t>
      </w:r>
      <w:r w:rsidR="00137B4B">
        <w:rPr>
          <w:lang w:val="en-US"/>
        </w:rPr>
        <w:t>part of configuration parameters at launch that have been modified at sea during the float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CA5CD2" w:rsidRPr="004B7258" w14:paraId="73FFFE20" w14:textId="77777777" w:rsidTr="00F71A91">
        <w:trPr>
          <w:cantSplit/>
          <w:trHeight w:val="305"/>
        </w:trPr>
        <w:tc>
          <w:tcPr>
            <w:tcW w:w="2518" w:type="dxa"/>
            <w:shd w:val="clear" w:color="auto" w:fill="00007E"/>
            <w:vAlign w:val="bottom"/>
          </w:tcPr>
          <w:p w14:paraId="5C48CE2F" w14:textId="7192F355" w:rsidR="00CA5CD2" w:rsidRPr="004B7258" w:rsidRDefault="0063585E" w:rsidP="00F71A91">
            <w:pPr>
              <w:pStyle w:val="tableheader"/>
              <w:rPr>
                <w:lang w:val="en-US"/>
              </w:rPr>
            </w:pPr>
            <w:r>
              <w:rPr>
                <w:lang w:val="en-US"/>
              </w:rPr>
              <w:t>Name</w:t>
            </w:r>
          </w:p>
        </w:tc>
        <w:tc>
          <w:tcPr>
            <w:tcW w:w="4394" w:type="dxa"/>
            <w:shd w:val="clear" w:color="auto" w:fill="00007E"/>
            <w:vAlign w:val="bottom"/>
          </w:tcPr>
          <w:p w14:paraId="701ABCB5" w14:textId="3B81B3E9" w:rsidR="00CA5CD2" w:rsidRPr="004B7258" w:rsidRDefault="0063585E" w:rsidP="00F71A91">
            <w:pPr>
              <w:pStyle w:val="tableheader"/>
              <w:rPr>
                <w:lang w:val="en-US"/>
              </w:rPr>
            </w:pPr>
            <w:r>
              <w:rPr>
                <w:lang w:val="en-US"/>
              </w:rPr>
              <w:t>Definition</w:t>
            </w:r>
          </w:p>
        </w:tc>
        <w:tc>
          <w:tcPr>
            <w:tcW w:w="2410" w:type="dxa"/>
            <w:shd w:val="clear" w:color="auto" w:fill="00007E"/>
            <w:vAlign w:val="bottom"/>
          </w:tcPr>
          <w:p w14:paraId="4CC67193" w14:textId="1B0C7485" w:rsidR="00CA5CD2" w:rsidRPr="004B7258" w:rsidRDefault="0063585E" w:rsidP="00F71A91">
            <w:pPr>
              <w:pStyle w:val="tableheader"/>
              <w:rPr>
                <w:lang w:val="en-US"/>
              </w:rPr>
            </w:pPr>
            <w:r>
              <w:rPr>
                <w:lang w:val="en-US"/>
              </w:rPr>
              <w:t>Comment</w:t>
            </w:r>
          </w:p>
        </w:tc>
      </w:tr>
      <w:tr w:rsidR="00CA5CD2" w:rsidRPr="004B7258" w14:paraId="3341429B" w14:textId="77777777" w:rsidTr="00B82EA2">
        <w:trPr>
          <w:cantSplit/>
          <w:trHeight w:val="1087"/>
        </w:trPr>
        <w:tc>
          <w:tcPr>
            <w:tcW w:w="2518" w:type="dxa"/>
          </w:tcPr>
          <w:p w14:paraId="26E9D572" w14:textId="574D1E62" w:rsidR="00CA5CD2" w:rsidRPr="004B7258" w:rsidRDefault="001E6522" w:rsidP="00F71A91">
            <w:pPr>
              <w:pStyle w:val="tablecontent"/>
              <w:rPr>
                <w:lang w:val="en-US"/>
              </w:rPr>
            </w:pPr>
            <w:r>
              <w:rPr>
                <w:lang w:val="en-US"/>
              </w:rPr>
              <w:t>CONFIG_PARAMETER_NAME</w:t>
            </w:r>
          </w:p>
        </w:tc>
        <w:tc>
          <w:tcPr>
            <w:tcW w:w="4394" w:type="dxa"/>
          </w:tcPr>
          <w:p w14:paraId="73AE3D12" w14:textId="77777777" w:rsidR="00CA5CD2" w:rsidRPr="004B7258" w:rsidRDefault="00CA5CD2" w:rsidP="00F71A91">
            <w:pPr>
              <w:pStyle w:val="tablecontent"/>
              <w:rPr>
                <w:lang w:val="en-US"/>
              </w:rPr>
            </w:pPr>
            <w:r w:rsidRPr="004B7258">
              <w:rPr>
                <w:lang w:val="en-US"/>
              </w:rPr>
              <w:t>char CONFIG_PARAMETER_NAME(N_CONFIG_PARAM, STRING128)</w:t>
            </w:r>
          </w:p>
          <w:p w14:paraId="7E69C064" w14:textId="65F492B5" w:rsidR="00CA5CD2" w:rsidRPr="004B7258" w:rsidRDefault="00CA5CD2" w:rsidP="00F71A91">
            <w:pPr>
              <w:pStyle w:val="tablecontent"/>
              <w:rPr>
                <w:lang w:val="en-US"/>
              </w:rPr>
            </w:pPr>
            <w:r w:rsidRPr="004B7258">
              <w:rPr>
                <w:lang w:val="en-US"/>
              </w:rPr>
              <w:t>CONFIG_PARAMETER_NAME:long_name = ”Na</w:t>
            </w:r>
            <w:r w:rsidR="00637EB4">
              <w:rPr>
                <w:lang w:val="en-US"/>
              </w:rPr>
              <w:t>me of configuration parameter”</w:t>
            </w:r>
          </w:p>
          <w:p w14:paraId="3A06A90D" w14:textId="09BD26BE" w:rsidR="00CA5CD2" w:rsidRPr="004B7258" w:rsidRDefault="00CA5CD2" w:rsidP="00F71A91">
            <w:pPr>
              <w:pStyle w:val="tablecontent"/>
              <w:rPr>
                <w:lang w:val="en-US"/>
              </w:rPr>
            </w:pPr>
            <w:r w:rsidRPr="004B7258">
              <w:rPr>
                <w:lang w:val="en-US"/>
              </w:rPr>
              <w:t>CONFIG_P</w:t>
            </w:r>
            <w:r w:rsidR="00637EB4">
              <w:rPr>
                <w:lang w:val="en-US"/>
              </w:rPr>
              <w:t>ARAMETER_NAME:_FillValue = " "</w:t>
            </w:r>
          </w:p>
        </w:tc>
        <w:tc>
          <w:tcPr>
            <w:tcW w:w="2410" w:type="dxa"/>
          </w:tcPr>
          <w:p w14:paraId="12A085FF" w14:textId="12BA8176" w:rsidR="00CA5CD2" w:rsidRPr="004B7258" w:rsidRDefault="00CA5CD2" w:rsidP="00137B4B">
            <w:pPr>
              <w:pStyle w:val="tablecontent"/>
              <w:rPr>
                <w:lang w:val="en-US"/>
              </w:rPr>
            </w:pPr>
            <w:r w:rsidRPr="004B7258">
              <w:rPr>
                <w:lang w:val="en-US"/>
              </w:rPr>
              <w:t>Name of</w:t>
            </w:r>
            <w:r w:rsidR="00137B4B">
              <w:rPr>
                <w:lang w:val="en-US"/>
              </w:rPr>
              <w:t xml:space="preserve"> configuration parameter.</w:t>
            </w:r>
          </w:p>
        </w:tc>
      </w:tr>
      <w:tr w:rsidR="00CA5CD2" w:rsidRPr="004B7258" w14:paraId="352D45D6" w14:textId="77777777" w:rsidTr="00F71A91">
        <w:trPr>
          <w:cantSplit/>
          <w:trHeight w:val="968"/>
        </w:trPr>
        <w:tc>
          <w:tcPr>
            <w:tcW w:w="2518" w:type="dxa"/>
          </w:tcPr>
          <w:p w14:paraId="69A50C46" w14:textId="04233164" w:rsidR="00CA5CD2" w:rsidRPr="004B7258" w:rsidRDefault="001E6522" w:rsidP="00F71A91">
            <w:pPr>
              <w:pStyle w:val="tablecontent"/>
              <w:rPr>
                <w:lang w:val="en-US"/>
              </w:rPr>
            </w:pPr>
            <w:r>
              <w:rPr>
                <w:lang w:val="en-US"/>
              </w:rPr>
              <w:t>CONFIG_PARAMETER_VALUE</w:t>
            </w:r>
          </w:p>
        </w:tc>
        <w:tc>
          <w:tcPr>
            <w:tcW w:w="4394" w:type="dxa"/>
          </w:tcPr>
          <w:p w14:paraId="7BD4BCB5" w14:textId="1ADD95D8" w:rsidR="00CA5CD2" w:rsidRPr="004B7258" w:rsidRDefault="00137B4B" w:rsidP="00F71A91">
            <w:pPr>
              <w:pStyle w:val="tablecontent"/>
              <w:rPr>
                <w:lang w:val="en-US"/>
              </w:rPr>
            </w:pPr>
            <w:r>
              <w:rPr>
                <w:lang w:val="en-US"/>
              </w:rPr>
              <w:t>double</w:t>
            </w:r>
            <w:r w:rsidR="00CA5CD2" w:rsidRPr="004B7258">
              <w:rPr>
                <w:lang w:val="en-US"/>
              </w:rPr>
              <w:t xml:space="preserve"> CONFIG_PARAMETER_VALUE(N_MISSIONS, N_CONFIG_PARAM)</w:t>
            </w:r>
          </w:p>
          <w:p w14:paraId="2B585F72" w14:textId="641163BE" w:rsidR="00CA5CD2" w:rsidRPr="004B7258" w:rsidRDefault="00137B4B" w:rsidP="00F71A91">
            <w:pPr>
              <w:pStyle w:val="tablecontent"/>
              <w:rPr>
                <w:lang w:val="en-US"/>
              </w:rPr>
            </w:pPr>
            <w:r>
              <w:rPr>
                <w:lang w:val="en-US"/>
              </w:rPr>
              <w:t>CONFIG_</w:t>
            </w:r>
            <w:r w:rsidR="00CA5CD2" w:rsidRPr="004B7258">
              <w:rPr>
                <w:lang w:val="en-US"/>
              </w:rPr>
              <w:t>PARAMETER_VALUE:long_name = ”Va</w:t>
            </w:r>
            <w:r>
              <w:rPr>
                <w:lang w:val="en-US"/>
              </w:rPr>
              <w:t>lue of configuration parameter”</w:t>
            </w:r>
          </w:p>
          <w:p w14:paraId="78525D45" w14:textId="61E66043" w:rsidR="00CA5CD2" w:rsidRPr="004B7258" w:rsidRDefault="00137B4B" w:rsidP="00F71A91">
            <w:pPr>
              <w:pStyle w:val="tablecontent"/>
              <w:rPr>
                <w:lang w:val="en-US"/>
              </w:rPr>
            </w:pPr>
            <w:r>
              <w:rPr>
                <w:lang w:val="en-US"/>
              </w:rPr>
              <w:t>CONFIG_</w:t>
            </w:r>
            <w:r w:rsidR="00CA5CD2" w:rsidRPr="004B7258">
              <w:rPr>
                <w:lang w:val="en-US"/>
              </w:rPr>
              <w:t>PARAME</w:t>
            </w:r>
            <w:r>
              <w:rPr>
                <w:lang w:val="en-US"/>
              </w:rPr>
              <w:t>TER_VALUE:_FillValue = 999999</w:t>
            </w:r>
          </w:p>
        </w:tc>
        <w:tc>
          <w:tcPr>
            <w:tcW w:w="2410" w:type="dxa"/>
          </w:tcPr>
          <w:p w14:paraId="13656DAD" w14:textId="6BF8AA35" w:rsidR="00CA5CD2" w:rsidRPr="004B7258" w:rsidRDefault="00CA5CD2" w:rsidP="00137B4B">
            <w:pPr>
              <w:pStyle w:val="tablecontent"/>
              <w:rPr>
                <w:lang w:val="en-US"/>
              </w:rPr>
            </w:pPr>
            <w:r w:rsidRPr="004B7258">
              <w:rPr>
                <w:lang w:val="en-US"/>
              </w:rPr>
              <w:t xml:space="preserve">Value </w:t>
            </w:r>
            <w:r w:rsidR="00137B4B">
              <w:rPr>
                <w:lang w:val="en-US"/>
              </w:rPr>
              <w:t>of configuration parameter.</w:t>
            </w:r>
          </w:p>
        </w:tc>
      </w:tr>
      <w:tr w:rsidR="00CA5CD2" w:rsidRPr="004B7258" w14:paraId="60B1AC55" w14:textId="77777777" w:rsidTr="00F71A91">
        <w:trPr>
          <w:cantSplit/>
          <w:trHeight w:val="1419"/>
        </w:trPr>
        <w:tc>
          <w:tcPr>
            <w:tcW w:w="2518" w:type="dxa"/>
          </w:tcPr>
          <w:p w14:paraId="24DD013B" w14:textId="5B41CE27" w:rsidR="00CA5CD2" w:rsidRPr="004B7258" w:rsidRDefault="001E6522" w:rsidP="00F71A91">
            <w:pPr>
              <w:pStyle w:val="tablecontent"/>
              <w:rPr>
                <w:lang w:val="en-US"/>
              </w:rPr>
            </w:pPr>
            <w:r>
              <w:rPr>
                <w:lang w:val="en-US"/>
              </w:rPr>
              <w:t>CONFIG_MISSION_NUMBER</w:t>
            </w:r>
          </w:p>
        </w:tc>
        <w:tc>
          <w:tcPr>
            <w:tcW w:w="4394" w:type="dxa"/>
          </w:tcPr>
          <w:p w14:paraId="4D84E9C8" w14:textId="3D1A59E1" w:rsidR="00CA5CD2" w:rsidRPr="004B7258" w:rsidRDefault="00CA5CD2" w:rsidP="00F71A91">
            <w:pPr>
              <w:pStyle w:val="tablecontent"/>
              <w:rPr>
                <w:lang w:val="en-US"/>
              </w:rPr>
            </w:pPr>
            <w:r w:rsidRPr="004B7258">
              <w:rPr>
                <w:lang w:val="en-US"/>
              </w:rPr>
              <w:t>int CO</w:t>
            </w:r>
            <w:r w:rsidR="00137B4B">
              <w:rPr>
                <w:lang w:val="en-US"/>
              </w:rPr>
              <w:t>NFIG_MISSION_NUMBER(N_MISSIONS)</w:t>
            </w:r>
          </w:p>
          <w:p w14:paraId="7F098414" w14:textId="36214E28" w:rsidR="00CA5CD2" w:rsidRPr="004B7258" w:rsidRDefault="00CA5CD2" w:rsidP="00F71A91">
            <w:pPr>
              <w:pStyle w:val="tablecontent"/>
              <w:rPr>
                <w:lang w:val="en-US"/>
              </w:rPr>
            </w:pPr>
            <w:r w:rsidRPr="004B7258">
              <w:rPr>
                <w:lang w:val="en-US"/>
              </w:rPr>
              <w:t>CONFIG_MISSION_NUMBER:long_name = "Unique number denoting the m</w:t>
            </w:r>
            <w:r w:rsidR="00137B4B">
              <w:rPr>
                <w:lang w:val="en-US"/>
              </w:rPr>
              <w:t>issions performed by the float"</w:t>
            </w:r>
          </w:p>
          <w:p w14:paraId="2B1CFF15" w14:textId="06B41932" w:rsidR="00CA5CD2" w:rsidRPr="004B7258" w:rsidRDefault="00CA5CD2" w:rsidP="00F71A91">
            <w:pPr>
              <w:pStyle w:val="tablecontent"/>
              <w:rPr>
                <w:lang w:val="en-US"/>
              </w:rPr>
            </w:pPr>
            <w:r w:rsidRPr="004B7258">
              <w:rPr>
                <w:lang w:val="en-US"/>
              </w:rPr>
              <w:t>CONFIG_MISSION_NUMBER:conventions = "1..</w:t>
            </w:r>
            <w:r w:rsidR="00137B4B">
              <w:rPr>
                <w:lang w:val="en-US"/>
              </w:rPr>
              <w:t>.N, 1 : first complete mission"</w:t>
            </w:r>
          </w:p>
          <w:p w14:paraId="1272A05F" w14:textId="3CA9E59F" w:rsidR="00CA5CD2" w:rsidRPr="004B7258" w:rsidRDefault="00CA5CD2" w:rsidP="00F71A91">
            <w:pPr>
              <w:pStyle w:val="tablecontent"/>
              <w:rPr>
                <w:lang w:val="en-US"/>
              </w:rPr>
            </w:pPr>
            <w:r w:rsidRPr="004B7258">
              <w:rPr>
                <w:lang w:val="en-US"/>
              </w:rPr>
              <w:t>CONFIG_MISSION_NUMB</w:t>
            </w:r>
            <w:r w:rsidR="00137B4B">
              <w:rPr>
                <w:lang w:val="en-US"/>
              </w:rPr>
              <w:t>ER:_FillValue = 99999</w:t>
            </w:r>
          </w:p>
        </w:tc>
        <w:tc>
          <w:tcPr>
            <w:tcW w:w="2410" w:type="dxa"/>
          </w:tcPr>
          <w:p w14:paraId="6DE76244" w14:textId="53838CA7" w:rsidR="00CA5CD2" w:rsidRPr="004B7258" w:rsidRDefault="00CA5CD2" w:rsidP="00F71A91">
            <w:pPr>
              <w:pStyle w:val="tablecontent"/>
              <w:rPr>
                <w:lang w:val="en-US"/>
              </w:rPr>
            </w:pPr>
            <w:r w:rsidRPr="004B7258">
              <w:rPr>
                <w:lang w:val="en-US"/>
              </w:rPr>
              <w:t>Unique number of the mission to which this parameter belongs.</w:t>
            </w:r>
          </w:p>
        </w:tc>
      </w:tr>
      <w:tr w:rsidR="00CA5CD2" w:rsidRPr="004B7258" w14:paraId="1C3C91F8" w14:textId="77777777" w:rsidTr="00F71A91">
        <w:trPr>
          <w:cantSplit/>
          <w:trHeight w:val="965"/>
        </w:trPr>
        <w:tc>
          <w:tcPr>
            <w:tcW w:w="2518" w:type="dxa"/>
          </w:tcPr>
          <w:p w14:paraId="1B2D2CCC" w14:textId="5FF2D34A" w:rsidR="00CA5CD2" w:rsidRPr="004B7258" w:rsidRDefault="00637EB4" w:rsidP="00F71A91">
            <w:pPr>
              <w:pStyle w:val="tablecontent"/>
              <w:rPr>
                <w:lang w:val="en-US"/>
              </w:rPr>
            </w:pPr>
            <w:r>
              <w:rPr>
                <w:lang w:val="en-US"/>
              </w:rPr>
              <w:t>CONFIG_MISSION_COMMENT</w:t>
            </w:r>
          </w:p>
        </w:tc>
        <w:tc>
          <w:tcPr>
            <w:tcW w:w="4394" w:type="dxa"/>
          </w:tcPr>
          <w:p w14:paraId="2F1C4183" w14:textId="77777777" w:rsidR="00CA5CD2" w:rsidRPr="004B7258" w:rsidRDefault="00CA5CD2" w:rsidP="00F71A91">
            <w:pPr>
              <w:pStyle w:val="tablecontent"/>
              <w:rPr>
                <w:lang w:val="en-US"/>
              </w:rPr>
            </w:pPr>
            <w:r w:rsidRPr="004B7258">
              <w:rPr>
                <w:lang w:val="en-US"/>
              </w:rPr>
              <w:t>char CONFIG_MISSION_COMMENT(N_MISSIONS, STRING256)</w:t>
            </w:r>
          </w:p>
          <w:p w14:paraId="6A0A094B" w14:textId="3AE762FD" w:rsidR="00CA5CD2" w:rsidRPr="004B7258" w:rsidRDefault="00CA5CD2" w:rsidP="00F71A91">
            <w:pPr>
              <w:pStyle w:val="tablecontent"/>
              <w:rPr>
                <w:lang w:val="en-US"/>
              </w:rPr>
            </w:pPr>
            <w:r w:rsidRPr="004B7258">
              <w:rPr>
                <w:lang w:val="en-US"/>
              </w:rPr>
              <w:t>CONFIG_MISSION_COMMENT:long_na</w:t>
            </w:r>
            <w:r w:rsidR="00137B4B">
              <w:rPr>
                <w:lang w:val="en-US"/>
              </w:rPr>
              <w:t>me = ”Comment on configuration”</w:t>
            </w:r>
          </w:p>
          <w:p w14:paraId="1E135FC2" w14:textId="32EF0A53" w:rsidR="00CA5CD2" w:rsidRPr="004B7258" w:rsidRDefault="00CA5CD2" w:rsidP="00F71A91">
            <w:pPr>
              <w:pStyle w:val="tablecontent"/>
              <w:rPr>
                <w:lang w:val="en-US"/>
              </w:rPr>
            </w:pPr>
            <w:r w:rsidRPr="004B7258">
              <w:rPr>
                <w:lang w:val="en-US"/>
              </w:rPr>
              <w:t>CONFIG_M</w:t>
            </w:r>
            <w:r w:rsidR="00137B4B">
              <w:rPr>
                <w:lang w:val="en-US"/>
              </w:rPr>
              <w:t>ISSION_COMMENT:_FillValue = " "</w:t>
            </w:r>
          </w:p>
        </w:tc>
        <w:tc>
          <w:tcPr>
            <w:tcW w:w="2410" w:type="dxa"/>
          </w:tcPr>
          <w:p w14:paraId="684D6353" w14:textId="77777777" w:rsidR="00CA5CD2" w:rsidRPr="004B7258" w:rsidRDefault="00CA5CD2" w:rsidP="00F71A91">
            <w:pPr>
              <w:pStyle w:val="tablecontent"/>
              <w:rPr>
                <w:lang w:val="en-US"/>
              </w:rPr>
            </w:pPr>
            <w:r w:rsidRPr="004B7258">
              <w:rPr>
                <w:lang w:val="en-US"/>
              </w:rPr>
              <w:t>Comment on this configuration mission.</w:t>
            </w:r>
          </w:p>
          <w:p w14:paraId="7BE85CC9" w14:textId="77777777" w:rsidR="00CA5CD2" w:rsidRPr="004B7258" w:rsidRDefault="00CA5CD2" w:rsidP="00F71A91">
            <w:pPr>
              <w:pStyle w:val="tablecontent"/>
              <w:rPr>
                <w:lang w:val="en-US"/>
              </w:rPr>
            </w:pPr>
            <w:r w:rsidRPr="004B7258">
              <w:rPr>
                <w:lang w:val="en-US"/>
              </w:rPr>
              <w:t xml:space="preserve">Example : “This mission follows a 1000 dbar meddie during parking” </w:t>
            </w:r>
          </w:p>
        </w:tc>
      </w:tr>
    </w:tbl>
    <w:p w14:paraId="7BF12882" w14:textId="77777777" w:rsidR="0041695C" w:rsidRPr="004B7258" w:rsidRDefault="0041695C" w:rsidP="0063585E">
      <w:pPr>
        <w:pStyle w:val="Titre3"/>
        <w:rPr>
          <w:lang w:val="en-US"/>
        </w:rPr>
      </w:pPr>
      <w:bookmarkStart w:id="531" w:name="_Ref374688409"/>
      <w:bookmarkStart w:id="532" w:name="_Toc374688696"/>
      <w:bookmarkStart w:id="533" w:name="_Toc484696578"/>
      <w:r w:rsidRPr="004B7258">
        <w:rPr>
          <w:lang w:val="en-US"/>
        </w:rPr>
        <w:t>Float sensor information</w:t>
      </w:r>
      <w:bookmarkEnd w:id="531"/>
      <w:bookmarkEnd w:id="532"/>
      <w:bookmarkEnd w:id="533"/>
      <w:r w:rsidRPr="004B7258">
        <w:rPr>
          <w:lang w:val="en-US"/>
        </w:rPr>
        <w:t xml:space="preserve"> </w:t>
      </w:r>
    </w:p>
    <w:p w14:paraId="7B2C035B" w14:textId="77777777" w:rsidR="0041695C" w:rsidRPr="004B7258" w:rsidRDefault="0041695C" w:rsidP="0041695C">
      <w:pPr>
        <w:rPr>
          <w:lang w:val="en-US"/>
        </w:rPr>
      </w:pPr>
      <w:r w:rsidRPr="004B7258">
        <w:rPr>
          <w:lang w:val="en-US"/>
        </w:rPr>
        <w:t>This section contains information about the sensors of the profiler.</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951"/>
        <w:gridCol w:w="3544"/>
        <w:gridCol w:w="3794"/>
      </w:tblGrid>
      <w:tr w:rsidR="0041695C" w:rsidRPr="004B7258" w14:paraId="72F3F95C" w14:textId="77777777" w:rsidTr="0063585E">
        <w:trPr>
          <w:trHeight w:val="305"/>
        </w:trPr>
        <w:tc>
          <w:tcPr>
            <w:tcW w:w="1951" w:type="dxa"/>
            <w:shd w:val="clear" w:color="auto" w:fill="00007E"/>
            <w:vAlign w:val="bottom"/>
          </w:tcPr>
          <w:p w14:paraId="161D32A5" w14:textId="21991FB7"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544" w:type="dxa"/>
            <w:shd w:val="clear" w:color="auto" w:fill="00007E"/>
            <w:vAlign w:val="bottom"/>
          </w:tcPr>
          <w:p w14:paraId="792CAD11" w14:textId="0A627CF6"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3794" w:type="dxa"/>
            <w:shd w:val="clear" w:color="auto" w:fill="00007E"/>
            <w:vAlign w:val="bottom"/>
          </w:tcPr>
          <w:p w14:paraId="41F8702B" w14:textId="7F6095C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261AF6CB" w14:textId="77777777" w:rsidTr="0063585E">
        <w:trPr>
          <w:trHeight w:val="1273"/>
        </w:trPr>
        <w:tc>
          <w:tcPr>
            <w:tcW w:w="1951" w:type="dxa"/>
          </w:tcPr>
          <w:p w14:paraId="14B2332A" w14:textId="35448B19" w:rsidR="0041695C" w:rsidRPr="004B7258" w:rsidRDefault="0063585E" w:rsidP="0041695C">
            <w:pPr>
              <w:pStyle w:val="Default"/>
              <w:rPr>
                <w:rFonts w:ascii="Tahoma" w:hAnsi="Tahoma" w:cs="Tahoma"/>
                <w:sz w:val="16"/>
                <w:szCs w:val="16"/>
                <w:lang w:val="en-US"/>
              </w:rPr>
            </w:pPr>
            <w:r>
              <w:rPr>
                <w:rFonts w:ascii="Tahoma" w:hAnsi="Tahoma" w:cs="Tahoma"/>
                <w:sz w:val="16"/>
                <w:szCs w:val="16"/>
                <w:lang w:val="en-US"/>
              </w:rPr>
              <w:t>SENSOR</w:t>
            </w:r>
          </w:p>
        </w:tc>
        <w:tc>
          <w:tcPr>
            <w:tcW w:w="3544" w:type="dxa"/>
          </w:tcPr>
          <w:p w14:paraId="136185BD" w14:textId="3DE99D8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char SENSOR(N_SENSOR, STRING32)</w:t>
            </w:r>
          </w:p>
          <w:p w14:paraId="1F544EF9" w14:textId="3FB4B42D"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SENSOR:long_name = "Name of t</w:t>
            </w:r>
            <w:r w:rsidR="0096429A">
              <w:rPr>
                <w:rFonts w:ascii="Tahoma" w:hAnsi="Tahoma" w:cs="Tahoma"/>
                <w:sz w:val="16"/>
                <w:szCs w:val="16"/>
                <w:lang w:val="en-US"/>
              </w:rPr>
              <w:t>he sensor mounted on the float"</w:t>
            </w:r>
          </w:p>
          <w:p w14:paraId="520E3C17" w14:textId="175294C3" w:rsidR="00570B1B" w:rsidRPr="004B7258" w:rsidRDefault="00570B1B" w:rsidP="00570B1B">
            <w:pPr>
              <w:pStyle w:val="tablecontent"/>
              <w:rPr>
                <w:lang w:val="en-US"/>
              </w:rPr>
            </w:pPr>
            <w:r w:rsidRPr="004B7258">
              <w:rPr>
                <w:lang w:val="en-US"/>
              </w:rPr>
              <w:t>SENSOR</w:t>
            </w:r>
            <w:r>
              <w:rPr>
                <w:lang w:val="en-US"/>
              </w:rPr>
              <w:t>:conventions = "Reference table AUX_</w:t>
            </w:r>
            <w:r w:rsidR="000D2DCE">
              <w:rPr>
                <w:lang w:val="en-US"/>
              </w:rPr>
              <w:t>25</w:t>
            </w:r>
            <w:r>
              <w:rPr>
                <w:lang w:val="en-US"/>
              </w:rPr>
              <w:t>"</w:t>
            </w:r>
          </w:p>
          <w:p w14:paraId="7183B845" w14:textId="3584395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SENSOR:_FillValue = " "</w:t>
            </w:r>
          </w:p>
        </w:tc>
        <w:tc>
          <w:tcPr>
            <w:tcW w:w="3794" w:type="dxa"/>
          </w:tcPr>
          <w:p w14:paraId="264AFEBA" w14:textId="5D714BD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Names of the se</w:t>
            </w:r>
            <w:r w:rsidR="0096429A">
              <w:rPr>
                <w:rFonts w:ascii="Tahoma" w:hAnsi="Tahoma" w:cs="Tahoma"/>
                <w:sz w:val="16"/>
                <w:szCs w:val="16"/>
                <w:lang w:val="en-US"/>
              </w:rPr>
              <w:t>nsor</w:t>
            </w:r>
            <w:r w:rsidRPr="004B7258">
              <w:rPr>
                <w:rFonts w:ascii="Tahoma" w:hAnsi="Tahoma" w:cs="Tahoma"/>
                <w:sz w:val="16"/>
                <w:szCs w:val="16"/>
                <w:lang w:val="en-US"/>
              </w:rPr>
              <w:t xml:space="preserve"> mounted on the float</w:t>
            </w:r>
            <w:r w:rsidR="0096429A">
              <w:rPr>
                <w:rFonts w:ascii="Tahoma" w:hAnsi="Tahoma" w:cs="Tahoma"/>
                <w:sz w:val="16"/>
                <w:szCs w:val="16"/>
                <w:lang w:val="en-US"/>
              </w:rPr>
              <w:t>.</w:t>
            </w:r>
          </w:p>
        </w:tc>
      </w:tr>
      <w:tr w:rsidR="0041695C" w:rsidRPr="004B7258" w14:paraId="3BD37FEF" w14:textId="77777777" w:rsidTr="0063585E">
        <w:trPr>
          <w:trHeight w:val="965"/>
        </w:trPr>
        <w:tc>
          <w:tcPr>
            <w:tcW w:w="1951" w:type="dxa"/>
          </w:tcPr>
          <w:p w14:paraId="737A9FB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SENSOR_MAKER</w:t>
            </w:r>
          </w:p>
        </w:tc>
        <w:tc>
          <w:tcPr>
            <w:tcW w:w="3544" w:type="dxa"/>
          </w:tcPr>
          <w:p w14:paraId="424D09E4" w14:textId="11F24159"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NSOR_MAKER(N_SENSOR, STRING256)</w:t>
            </w:r>
          </w:p>
          <w:p w14:paraId="2081397C" w14:textId="41EF7BF3"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SENSOR_MAKER:long_name = "N</w:t>
            </w:r>
            <w:r w:rsidR="0096429A">
              <w:rPr>
                <w:rFonts w:ascii="Tahoma" w:hAnsi="Tahoma" w:cs="Tahoma"/>
                <w:sz w:val="16"/>
                <w:szCs w:val="16"/>
                <w:lang w:val="en-US"/>
              </w:rPr>
              <w:t>ame of the sensor manufacturer"</w:t>
            </w:r>
          </w:p>
          <w:p w14:paraId="678DC4C7" w14:textId="685E639A" w:rsidR="000D2DCE" w:rsidRPr="004B7258" w:rsidRDefault="000D2DCE" w:rsidP="000D2DCE">
            <w:pPr>
              <w:pStyle w:val="tablecontent"/>
              <w:rPr>
                <w:lang w:val="en-US"/>
              </w:rPr>
            </w:pPr>
            <w:r w:rsidRPr="004B7258">
              <w:rPr>
                <w:lang w:val="en-US"/>
              </w:rPr>
              <w:t>SENSOR_MAKER</w:t>
            </w:r>
            <w:r>
              <w:rPr>
                <w:lang w:val="en-US"/>
              </w:rPr>
              <w:t>:conventions = "Reference table AUX_26"</w:t>
            </w:r>
          </w:p>
          <w:p w14:paraId="10E64AC1" w14:textId="2175D3A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SENSOR_MAKER:_FillValue = " "</w:t>
            </w:r>
          </w:p>
        </w:tc>
        <w:tc>
          <w:tcPr>
            <w:tcW w:w="3794" w:type="dxa"/>
          </w:tcPr>
          <w:p w14:paraId="14A5E875" w14:textId="6A5ED75C" w:rsidR="0041695C" w:rsidRPr="004B7258" w:rsidRDefault="0041695C" w:rsidP="0096429A">
            <w:pPr>
              <w:pStyle w:val="Default"/>
              <w:rPr>
                <w:rFonts w:ascii="Tahoma" w:hAnsi="Tahoma" w:cs="Tahoma"/>
                <w:sz w:val="16"/>
                <w:szCs w:val="16"/>
                <w:lang w:val="en-US"/>
              </w:rPr>
            </w:pPr>
            <w:r w:rsidRPr="004B7258">
              <w:rPr>
                <w:rFonts w:ascii="Tahoma" w:hAnsi="Tahoma" w:cs="Tahoma"/>
                <w:sz w:val="16"/>
                <w:szCs w:val="16"/>
                <w:lang w:val="en-US"/>
              </w:rPr>
              <w:t xml:space="preserve">Name of the </w:t>
            </w:r>
            <w:r w:rsidR="0096429A">
              <w:rPr>
                <w:rFonts w:ascii="Tahoma" w:hAnsi="Tahoma" w:cs="Tahoma"/>
                <w:sz w:val="16"/>
                <w:szCs w:val="16"/>
                <w:lang w:val="en-US"/>
              </w:rPr>
              <w:t>sensor manufacturer.</w:t>
            </w:r>
          </w:p>
        </w:tc>
      </w:tr>
      <w:tr w:rsidR="0041695C" w:rsidRPr="004B7258" w14:paraId="55FAD0FA" w14:textId="77777777" w:rsidTr="0063585E">
        <w:trPr>
          <w:trHeight w:val="570"/>
        </w:trPr>
        <w:tc>
          <w:tcPr>
            <w:tcW w:w="1951" w:type="dxa"/>
          </w:tcPr>
          <w:p w14:paraId="3BDFCCD7" w14:textId="5F6365BF"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w:t>
            </w:r>
          </w:p>
        </w:tc>
        <w:tc>
          <w:tcPr>
            <w:tcW w:w="3544" w:type="dxa"/>
          </w:tcPr>
          <w:p w14:paraId="13C225DB" w14:textId="42504966"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NSOR_MODEL(N_SENSOR, STRING256)</w:t>
            </w:r>
          </w:p>
          <w:p w14:paraId="1A32FC8E" w14:textId="6E8D2E6F"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SENSOR_MODEL:l</w:t>
            </w:r>
            <w:r w:rsidR="0096429A">
              <w:rPr>
                <w:rFonts w:ascii="Tahoma" w:hAnsi="Tahoma" w:cs="Tahoma"/>
                <w:sz w:val="16"/>
                <w:szCs w:val="16"/>
                <w:lang w:val="en-US"/>
              </w:rPr>
              <w:t>ong_name = "Type of sensor"</w:t>
            </w:r>
          </w:p>
          <w:p w14:paraId="1F0A7507" w14:textId="4B8D19B3" w:rsidR="000D2DCE" w:rsidRPr="004B7258" w:rsidRDefault="000D2DCE" w:rsidP="000D2DCE">
            <w:pPr>
              <w:pStyle w:val="tablecontent"/>
              <w:rPr>
                <w:lang w:val="en-US"/>
              </w:rPr>
            </w:pPr>
            <w:r w:rsidRPr="004B7258">
              <w:rPr>
                <w:lang w:val="en-US"/>
              </w:rPr>
              <w:t>SENSOR_MODEL</w:t>
            </w:r>
            <w:r>
              <w:rPr>
                <w:lang w:val="en-US"/>
              </w:rPr>
              <w:t>:conventions = "Reference table AUX_27"</w:t>
            </w:r>
          </w:p>
          <w:p w14:paraId="3F215B6E" w14:textId="5D72305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SENSOR_MODEL:_FillValue = " "</w:t>
            </w:r>
          </w:p>
        </w:tc>
        <w:tc>
          <w:tcPr>
            <w:tcW w:w="3794" w:type="dxa"/>
          </w:tcPr>
          <w:p w14:paraId="0E6BBB3D" w14:textId="0C52DDAE" w:rsidR="0041695C" w:rsidRPr="004B7258" w:rsidRDefault="0041695C" w:rsidP="0096429A">
            <w:pPr>
              <w:pStyle w:val="Default"/>
              <w:rPr>
                <w:rFonts w:ascii="Tahoma" w:hAnsi="Tahoma" w:cs="Tahoma"/>
                <w:sz w:val="16"/>
                <w:szCs w:val="16"/>
                <w:lang w:val="en-US"/>
              </w:rPr>
            </w:pPr>
            <w:r w:rsidRPr="004B7258">
              <w:rPr>
                <w:rFonts w:ascii="Tahoma" w:hAnsi="Tahoma" w:cs="Tahoma"/>
                <w:sz w:val="16"/>
                <w:szCs w:val="16"/>
                <w:lang w:val="en-US"/>
              </w:rPr>
              <w:t xml:space="preserve">Model of </w:t>
            </w:r>
            <w:r w:rsidR="0096429A">
              <w:rPr>
                <w:rFonts w:ascii="Tahoma" w:hAnsi="Tahoma" w:cs="Tahoma"/>
                <w:sz w:val="16"/>
                <w:szCs w:val="16"/>
                <w:lang w:val="en-US"/>
              </w:rPr>
              <w:t xml:space="preserve">the </w:t>
            </w:r>
            <w:r w:rsidRPr="004B7258">
              <w:rPr>
                <w:rFonts w:ascii="Tahoma" w:hAnsi="Tahoma" w:cs="Tahoma"/>
                <w:sz w:val="16"/>
                <w:szCs w:val="16"/>
                <w:lang w:val="en-US"/>
              </w:rPr>
              <w:t>sensor</w:t>
            </w:r>
            <w:r w:rsidR="0096429A">
              <w:rPr>
                <w:rFonts w:ascii="Tahoma" w:hAnsi="Tahoma" w:cs="Tahoma"/>
                <w:sz w:val="16"/>
                <w:szCs w:val="16"/>
                <w:lang w:val="en-US"/>
              </w:rPr>
              <w:t>.</w:t>
            </w:r>
          </w:p>
        </w:tc>
      </w:tr>
      <w:tr w:rsidR="0041695C" w:rsidRPr="004B7258" w14:paraId="2DC1FD2B" w14:textId="77777777" w:rsidTr="0063585E">
        <w:trPr>
          <w:trHeight w:val="763"/>
        </w:trPr>
        <w:tc>
          <w:tcPr>
            <w:tcW w:w="1951" w:type="dxa"/>
          </w:tcPr>
          <w:p w14:paraId="122FDB0B" w14:textId="75D9D01E"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SENSOR_SERIAL_NO</w:t>
            </w:r>
          </w:p>
        </w:tc>
        <w:tc>
          <w:tcPr>
            <w:tcW w:w="3544" w:type="dxa"/>
          </w:tcPr>
          <w:p w14:paraId="50F2EEC4" w14:textId="0D4227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SENSO</w:t>
            </w:r>
            <w:r w:rsidR="0096429A">
              <w:rPr>
                <w:rFonts w:ascii="Tahoma" w:hAnsi="Tahoma" w:cs="Tahoma"/>
                <w:sz w:val="16"/>
                <w:szCs w:val="16"/>
                <w:lang w:val="en-US"/>
              </w:rPr>
              <w:t>R_SERIAL_NO(N_SENSOR, STRING16)</w:t>
            </w:r>
          </w:p>
          <w:p w14:paraId="12BEB0C5" w14:textId="62E57844"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SENSOR_SERIAL_NO:long_name </w:t>
            </w:r>
            <w:r w:rsidR="0096429A">
              <w:rPr>
                <w:rFonts w:ascii="Tahoma" w:hAnsi="Tahoma" w:cs="Tahoma"/>
                <w:sz w:val="16"/>
                <w:szCs w:val="16"/>
                <w:lang w:val="en-US"/>
              </w:rPr>
              <w:t>= "Serial number of the sensor"</w:t>
            </w:r>
          </w:p>
          <w:p w14:paraId="389027B2" w14:textId="1AA43E1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w:t>
            </w:r>
            <w:r w:rsidR="0096429A">
              <w:rPr>
                <w:rFonts w:ascii="Tahoma" w:hAnsi="Tahoma" w:cs="Tahoma"/>
                <w:sz w:val="16"/>
                <w:szCs w:val="16"/>
                <w:lang w:val="en-US"/>
              </w:rPr>
              <w:t>R_SERIAL_NO:_FillValue = " "</w:t>
            </w:r>
          </w:p>
        </w:tc>
        <w:tc>
          <w:tcPr>
            <w:tcW w:w="3794" w:type="dxa"/>
          </w:tcPr>
          <w:p w14:paraId="4293737B" w14:textId="03D66744"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Serial number of the sensor.</w:t>
            </w:r>
          </w:p>
        </w:tc>
      </w:tr>
    </w:tbl>
    <w:p w14:paraId="345F6859" w14:textId="525CD300" w:rsidR="001F335D" w:rsidRDefault="001F335D" w:rsidP="001F335D">
      <w:pPr>
        <w:rPr>
          <w:lang w:val="en-US"/>
        </w:rPr>
      </w:pPr>
      <w:bookmarkStart w:id="534" w:name="_Toc374688697"/>
      <w:bookmarkStart w:id="535" w:name="_Ref392686214"/>
    </w:p>
    <w:p w14:paraId="4E178D47" w14:textId="77777777" w:rsidR="001F335D" w:rsidRDefault="001F335D">
      <w:pPr>
        <w:spacing w:after="200" w:line="276" w:lineRule="auto"/>
        <w:rPr>
          <w:lang w:val="en-US"/>
        </w:rPr>
      </w:pPr>
      <w:r>
        <w:rPr>
          <w:lang w:val="en-US"/>
        </w:rPr>
        <w:br w:type="page"/>
      </w:r>
    </w:p>
    <w:p w14:paraId="323F53E0" w14:textId="77777777" w:rsidR="0041695C" w:rsidRPr="004B7258" w:rsidRDefault="0041695C" w:rsidP="0041695C">
      <w:pPr>
        <w:pStyle w:val="Titre4"/>
        <w:rPr>
          <w:lang w:val="en-US"/>
        </w:rPr>
      </w:pPr>
      <w:bookmarkStart w:id="536" w:name="_Toc484696579"/>
      <w:r w:rsidRPr="004B7258">
        <w:rPr>
          <w:lang w:val="en-US"/>
        </w:rPr>
        <w:lastRenderedPageBreak/>
        <w:t>Float parameter information</w:t>
      </w:r>
      <w:bookmarkEnd w:id="534"/>
      <w:bookmarkEnd w:id="535"/>
      <w:bookmarkEnd w:id="536"/>
      <w:r w:rsidRPr="004B7258">
        <w:rPr>
          <w:lang w:val="en-US"/>
        </w:rPr>
        <w:t xml:space="preserve"> </w:t>
      </w:r>
    </w:p>
    <w:p w14:paraId="4281778A" w14:textId="77777777" w:rsidR="0041695C" w:rsidRDefault="0041695C" w:rsidP="0041695C">
      <w:pPr>
        <w:rPr>
          <w:lang w:val="en-US"/>
        </w:rPr>
      </w:pPr>
      <w:r w:rsidRPr="004B7258">
        <w:rPr>
          <w:lang w:val="en-US"/>
        </w:rPr>
        <w:t>This section contains information about the parameters measured by the profiler or derived from profiler measurements.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304"/>
        <w:gridCol w:w="3057"/>
        <w:gridCol w:w="4928"/>
      </w:tblGrid>
      <w:tr w:rsidR="0041695C" w:rsidRPr="004B7258" w14:paraId="60A82F1B" w14:textId="77777777" w:rsidTr="00C620F5">
        <w:trPr>
          <w:trHeight w:val="305"/>
        </w:trPr>
        <w:tc>
          <w:tcPr>
            <w:tcW w:w="1304" w:type="dxa"/>
            <w:shd w:val="clear" w:color="auto" w:fill="00007E"/>
            <w:vAlign w:val="bottom"/>
          </w:tcPr>
          <w:p w14:paraId="7BD3C7B0" w14:textId="72AA875E"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057" w:type="dxa"/>
            <w:shd w:val="clear" w:color="auto" w:fill="00007E"/>
            <w:vAlign w:val="bottom"/>
          </w:tcPr>
          <w:p w14:paraId="06A0B3FC" w14:textId="13181C7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4928" w:type="dxa"/>
            <w:shd w:val="clear" w:color="auto" w:fill="00007E"/>
            <w:vAlign w:val="bottom"/>
          </w:tcPr>
          <w:p w14:paraId="5E258690" w14:textId="1F0973ED"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62EC21FF" w14:textId="77777777" w:rsidTr="00C620F5">
        <w:trPr>
          <w:trHeight w:val="1128"/>
        </w:trPr>
        <w:tc>
          <w:tcPr>
            <w:tcW w:w="1304" w:type="dxa"/>
          </w:tcPr>
          <w:p w14:paraId="2F24151F" w14:textId="183005C4"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w:t>
            </w:r>
          </w:p>
        </w:tc>
        <w:tc>
          <w:tcPr>
            <w:tcW w:w="3057" w:type="dxa"/>
          </w:tcPr>
          <w:p w14:paraId="164B18D6" w14:textId="64411EBA"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w:t>
            </w:r>
            <w:r w:rsidR="007D4EE3">
              <w:rPr>
                <w:rFonts w:ascii="Tahoma" w:hAnsi="Tahoma" w:cs="Tahoma"/>
                <w:sz w:val="16"/>
                <w:szCs w:val="16"/>
                <w:lang w:val="en-US"/>
              </w:rPr>
              <w:t>ar PARAMETER(N_PARAM, STRING64)</w:t>
            </w:r>
          </w:p>
          <w:p w14:paraId="5A0483A9" w14:textId="32A9B98A"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PARAMETER:long_name = "Name of parameter co</w:t>
            </w:r>
            <w:r w:rsidR="007D4EE3">
              <w:rPr>
                <w:rFonts w:ascii="Tahoma" w:hAnsi="Tahoma" w:cs="Tahoma"/>
                <w:sz w:val="16"/>
                <w:szCs w:val="16"/>
                <w:lang w:val="en-US"/>
              </w:rPr>
              <w:t>mputed from float measurements”</w:t>
            </w:r>
          </w:p>
          <w:p w14:paraId="14CCF14F" w14:textId="7521C102" w:rsidR="0046286E" w:rsidRPr="004B7258" w:rsidRDefault="0046286E" w:rsidP="0046286E">
            <w:pPr>
              <w:pStyle w:val="tablecontent"/>
              <w:rPr>
                <w:lang w:val="en-US"/>
              </w:rPr>
            </w:pPr>
            <w:r>
              <w:rPr>
                <w:lang w:val="en-US"/>
              </w:rPr>
              <w:t>PARAMETER:conventions = "Reference table AUX_3a"</w:t>
            </w:r>
          </w:p>
          <w:p w14:paraId="643CC870" w14:textId="0A41C527"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PARAMETER:_FillValue = " "</w:t>
            </w:r>
          </w:p>
        </w:tc>
        <w:tc>
          <w:tcPr>
            <w:tcW w:w="4928" w:type="dxa"/>
          </w:tcPr>
          <w:p w14:paraId="16FC2A36" w14:textId="2695288E" w:rsidR="0041695C" w:rsidRPr="004B7258" w:rsidRDefault="007D4EE3" w:rsidP="007D4EE3">
            <w:pPr>
              <w:pStyle w:val="Default"/>
              <w:rPr>
                <w:rFonts w:ascii="Tahoma" w:hAnsi="Tahoma" w:cs="Tahoma"/>
                <w:sz w:val="16"/>
                <w:szCs w:val="16"/>
                <w:lang w:val="en-US"/>
              </w:rPr>
            </w:pPr>
            <w:r>
              <w:rPr>
                <w:rFonts w:ascii="Tahoma" w:hAnsi="Tahoma" w:cs="Tahoma"/>
                <w:sz w:val="16"/>
                <w:szCs w:val="16"/>
                <w:lang w:val="en-US"/>
              </w:rPr>
              <w:t>Name of the parameter</w:t>
            </w:r>
            <w:r w:rsidR="0041695C" w:rsidRPr="004B7258">
              <w:rPr>
                <w:rFonts w:ascii="Tahoma" w:hAnsi="Tahoma" w:cs="Tahoma"/>
                <w:sz w:val="16"/>
                <w:szCs w:val="16"/>
                <w:lang w:val="en-US"/>
              </w:rPr>
              <w:t xml:space="preserve"> measured by float sensors or derived from float measurements.</w:t>
            </w:r>
          </w:p>
        </w:tc>
      </w:tr>
      <w:tr w:rsidR="0041695C" w:rsidRPr="004B7258" w14:paraId="71BAD208" w14:textId="77777777" w:rsidTr="00C620F5">
        <w:trPr>
          <w:trHeight w:val="765"/>
        </w:trPr>
        <w:tc>
          <w:tcPr>
            <w:tcW w:w="1304" w:type="dxa"/>
          </w:tcPr>
          <w:p w14:paraId="17E11F5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PARAMETER_SENSOR</w:t>
            </w:r>
          </w:p>
        </w:tc>
        <w:tc>
          <w:tcPr>
            <w:tcW w:w="3057" w:type="dxa"/>
          </w:tcPr>
          <w:p w14:paraId="327AF437" w14:textId="3C4F24D2"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PARAMETER_SENSOR(N_PARAM</w:t>
            </w:r>
            <w:r w:rsidR="007D4EE3">
              <w:rPr>
                <w:rFonts w:ascii="Tahoma" w:hAnsi="Tahoma" w:cs="Tahoma"/>
                <w:sz w:val="16"/>
                <w:szCs w:val="16"/>
                <w:lang w:val="en-US"/>
              </w:rPr>
              <w:t>, STRING128)</w:t>
            </w:r>
          </w:p>
          <w:p w14:paraId="31F7A5A4" w14:textId="17D7C2E7" w:rsidR="0041695C" w:rsidRDefault="004C3290" w:rsidP="0041695C">
            <w:pPr>
              <w:pStyle w:val="Default"/>
              <w:rPr>
                <w:rFonts w:ascii="Tahoma" w:hAnsi="Tahoma" w:cs="Tahoma"/>
                <w:sz w:val="16"/>
                <w:szCs w:val="16"/>
                <w:lang w:val="en-US"/>
              </w:rPr>
            </w:pPr>
            <w:r w:rsidRPr="004B7258">
              <w:rPr>
                <w:rFonts w:ascii="Tahoma" w:hAnsi="Tahoma" w:cs="Tahoma"/>
                <w:sz w:val="16"/>
                <w:szCs w:val="16"/>
                <w:lang w:val="en-US"/>
              </w:rPr>
              <w:t>PARAMETER_SENSOR</w:t>
            </w:r>
            <w:r w:rsidR="0041695C" w:rsidRPr="004B7258">
              <w:rPr>
                <w:rFonts w:ascii="Tahoma" w:hAnsi="Tahoma" w:cs="Tahoma"/>
                <w:sz w:val="16"/>
                <w:szCs w:val="16"/>
                <w:lang w:val="en-US"/>
              </w:rPr>
              <w:t>:long_name = "Name of the senso</w:t>
            </w:r>
            <w:r w:rsidR="007D4EE3">
              <w:rPr>
                <w:rFonts w:ascii="Tahoma" w:hAnsi="Tahoma" w:cs="Tahoma"/>
                <w:sz w:val="16"/>
                <w:szCs w:val="16"/>
                <w:lang w:val="en-US"/>
              </w:rPr>
              <w:t>r that measures this parameter”</w:t>
            </w:r>
          </w:p>
          <w:p w14:paraId="55A9AB53" w14:textId="461583C5" w:rsidR="004C3290" w:rsidRPr="004B7258" w:rsidRDefault="004C3290" w:rsidP="004C3290">
            <w:pPr>
              <w:pStyle w:val="tablecontent"/>
              <w:rPr>
                <w:lang w:val="en-US"/>
              </w:rPr>
            </w:pPr>
            <w:r w:rsidRPr="004B7258">
              <w:rPr>
                <w:lang w:val="en-US"/>
              </w:rPr>
              <w:t>PARAMETER_SENSOR</w:t>
            </w:r>
            <w:r>
              <w:rPr>
                <w:lang w:val="en-US"/>
              </w:rPr>
              <w:t>:conventions = "Reference table AUX_25"</w:t>
            </w:r>
          </w:p>
          <w:p w14:paraId="31449F1F" w14:textId="6BD66730" w:rsidR="0041695C" w:rsidRPr="004B7258" w:rsidRDefault="004C3290" w:rsidP="0041695C">
            <w:pPr>
              <w:pStyle w:val="Default"/>
              <w:rPr>
                <w:rFonts w:ascii="Tahoma" w:hAnsi="Tahoma" w:cs="Tahoma"/>
                <w:sz w:val="16"/>
                <w:szCs w:val="16"/>
                <w:lang w:val="en-US"/>
              </w:rPr>
            </w:pPr>
            <w:r w:rsidRPr="004B7258">
              <w:rPr>
                <w:rFonts w:ascii="Tahoma" w:hAnsi="Tahoma" w:cs="Tahoma"/>
                <w:sz w:val="16"/>
                <w:szCs w:val="16"/>
                <w:lang w:val="en-US"/>
              </w:rPr>
              <w:t>PARAMETER_SENSOR</w:t>
            </w:r>
            <w:r w:rsidR="007D4EE3">
              <w:rPr>
                <w:rFonts w:ascii="Tahoma" w:hAnsi="Tahoma" w:cs="Tahoma"/>
                <w:sz w:val="16"/>
                <w:szCs w:val="16"/>
                <w:lang w:val="en-US"/>
              </w:rPr>
              <w:t>:_FillValue = " "</w:t>
            </w:r>
          </w:p>
        </w:tc>
        <w:tc>
          <w:tcPr>
            <w:tcW w:w="4928" w:type="dxa"/>
          </w:tcPr>
          <w:p w14:paraId="5221B21D" w14:textId="462ACD82"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Name of the sensor</w:t>
            </w:r>
            <w:r w:rsidR="0041695C" w:rsidRPr="004B7258">
              <w:rPr>
                <w:rFonts w:ascii="Tahoma" w:hAnsi="Tahoma" w:cs="Tahoma"/>
                <w:sz w:val="16"/>
                <w:szCs w:val="16"/>
                <w:lang w:val="en-US"/>
              </w:rPr>
              <w:t xml:space="preserve"> th</w:t>
            </w:r>
            <w:r>
              <w:rPr>
                <w:rFonts w:ascii="Tahoma" w:hAnsi="Tahoma" w:cs="Tahoma"/>
                <w:sz w:val="16"/>
                <w:szCs w:val="16"/>
                <w:lang w:val="en-US"/>
              </w:rPr>
              <w:t>at measured the float parameter</w:t>
            </w:r>
            <w:r w:rsidR="0041695C" w:rsidRPr="004B7258">
              <w:rPr>
                <w:rFonts w:ascii="Tahoma" w:hAnsi="Tahoma" w:cs="Tahoma"/>
                <w:sz w:val="16"/>
                <w:szCs w:val="16"/>
                <w:lang w:val="en-US"/>
              </w:rPr>
              <w:t>.</w:t>
            </w:r>
          </w:p>
        </w:tc>
      </w:tr>
      <w:tr w:rsidR="0041695C" w:rsidRPr="004B7258" w14:paraId="499FC481" w14:textId="77777777" w:rsidTr="00C620F5">
        <w:trPr>
          <w:trHeight w:val="765"/>
        </w:trPr>
        <w:tc>
          <w:tcPr>
            <w:tcW w:w="1304" w:type="dxa"/>
          </w:tcPr>
          <w:p w14:paraId="27187DDC"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PARAMETER_UNITS</w:t>
            </w:r>
          </w:p>
        </w:tc>
        <w:tc>
          <w:tcPr>
            <w:tcW w:w="3057" w:type="dxa"/>
          </w:tcPr>
          <w:p w14:paraId="71A12B9F" w14:textId="640D2E9E"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w:t>
            </w:r>
            <w:r w:rsidR="007D4EE3">
              <w:rPr>
                <w:rFonts w:ascii="Tahoma" w:hAnsi="Tahoma" w:cs="Tahoma"/>
                <w:sz w:val="16"/>
                <w:szCs w:val="16"/>
                <w:lang w:val="en-US"/>
              </w:rPr>
              <w:t>AMETER_UNITS(N_PARAM, STRING32)</w:t>
            </w:r>
          </w:p>
          <w:p w14:paraId="4F1376A3" w14:textId="51BAB2EB"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PARAMETER_UNITS:long_name = "Units of </w:t>
            </w:r>
            <w:r w:rsidR="00055962">
              <w:rPr>
                <w:rFonts w:ascii="Tahoma" w:hAnsi="Tahoma" w:cs="Tahoma"/>
                <w:sz w:val="16"/>
                <w:szCs w:val="16"/>
                <w:lang w:val="en-US"/>
              </w:rPr>
              <w:t xml:space="preserve">value, </w:t>
            </w:r>
            <w:r w:rsidRPr="004B7258">
              <w:rPr>
                <w:rFonts w:ascii="Tahoma" w:hAnsi="Tahoma" w:cs="Tahoma"/>
                <w:sz w:val="16"/>
                <w:szCs w:val="16"/>
                <w:lang w:val="en-US"/>
              </w:rPr>
              <w:t>accuracy a</w:t>
            </w:r>
            <w:r w:rsidR="007D4EE3">
              <w:rPr>
                <w:rFonts w:ascii="Tahoma" w:hAnsi="Tahoma" w:cs="Tahoma"/>
                <w:sz w:val="16"/>
                <w:szCs w:val="16"/>
                <w:lang w:val="en-US"/>
              </w:rPr>
              <w:t>nd resolution of the parameter"</w:t>
            </w:r>
          </w:p>
          <w:p w14:paraId="38BB1911" w14:textId="75AB6D5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w:t>
            </w:r>
            <w:r w:rsidR="007D4EE3">
              <w:rPr>
                <w:rFonts w:ascii="Tahoma" w:hAnsi="Tahoma" w:cs="Tahoma"/>
                <w:sz w:val="16"/>
                <w:szCs w:val="16"/>
                <w:lang w:val="en-US"/>
              </w:rPr>
              <w:t>ARAMETER_UNITS:_FillValue = " "</w:t>
            </w:r>
          </w:p>
        </w:tc>
        <w:tc>
          <w:tcPr>
            <w:tcW w:w="4928" w:type="dxa"/>
          </w:tcPr>
          <w:p w14:paraId="0A8FCC5D" w14:textId="026EBF69" w:rsidR="0041695C" w:rsidRPr="004B7258" w:rsidRDefault="0041695C" w:rsidP="007D4EE3">
            <w:pPr>
              <w:pStyle w:val="Default"/>
              <w:rPr>
                <w:rFonts w:ascii="Tahoma" w:hAnsi="Tahoma" w:cs="Tahoma"/>
                <w:sz w:val="16"/>
                <w:szCs w:val="16"/>
                <w:lang w:val="en-US"/>
              </w:rPr>
            </w:pPr>
            <w:r w:rsidRPr="004B7258">
              <w:rPr>
                <w:rFonts w:ascii="Tahoma" w:hAnsi="Tahoma" w:cs="Tahoma"/>
                <w:sz w:val="16"/>
                <w:szCs w:val="16"/>
                <w:lang w:val="en-US"/>
              </w:rPr>
              <w:t xml:space="preserve">Units of </w:t>
            </w:r>
            <w:r w:rsidR="00055962">
              <w:rPr>
                <w:rFonts w:ascii="Tahoma" w:hAnsi="Tahoma" w:cs="Tahoma"/>
                <w:sz w:val="16"/>
                <w:szCs w:val="16"/>
                <w:lang w:val="en-US"/>
              </w:rPr>
              <w:t xml:space="preserve">value, </w:t>
            </w:r>
            <w:r w:rsidRPr="004B7258">
              <w:rPr>
                <w:rFonts w:ascii="Tahoma" w:hAnsi="Tahoma" w:cs="Tahoma"/>
                <w:sz w:val="16"/>
                <w:szCs w:val="16"/>
                <w:lang w:val="en-US"/>
              </w:rPr>
              <w:t xml:space="preserve">accuracy and resolution </w:t>
            </w:r>
            <w:r w:rsidR="007D4EE3">
              <w:rPr>
                <w:rFonts w:ascii="Tahoma" w:hAnsi="Tahoma" w:cs="Tahoma"/>
                <w:sz w:val="16"/>
                <w:szCs w:val="16"/>
                <w:lang w:val="en-US"/>
              </w:rPr>
              <w:t>of the parameter.</w:t>
            </w:r>
          </w:p>
        </w:tc>
      </w:tr>
      <w:tr w:rsidR="0041695C" w:rsidRPr="004B7258" w14:paraId="12D9D386" w14:textId="77777777" w:rsidTr="00C620F5">
        <w:trPr>
          <w:trHeight w:val="765"/>
        </w:trPr>
        <w:tc>
          <w:tcPr>
            <w:tcW w:w="1304" w:type="dxa"/>
          </w:tcPr>
          <w:p w14:paraId="114275F6" w14:textId="676CC601" w:rsidR="0041695C" w:rsidRPr="004B7258" w:rsidRDefault="00C77920" w:rsidP="0041695C">
            <w:pPr>
              <w:pStyle w:val="Default"/>
              <w:rPr>
                <w:rFonts w:ascii="Tahoma" w:hAnsi="Tahoma" w:cs="Tahoma"/>
                <w:sz w:val="16"/>
                <w:szCs w:val="16"/>
                <w:lang w:val="en-US"/>
              </w:rPr>
            </w:pPr>
            <w:r>
              <w:rPr>
                <w:rFonts w:ascii="Tahoma" w:hAnsi="Tahoma" w:cs="Tahoma"/>
                <w:sz w:val="16"/>
                <w:szCs w:val="16"/>
                <w:lang w:val="en-US"/>
              </w:rPr>
              <w:t>PARAMETER_ACCURACY</w:t>
            </w:r>
          </w:p>
        </w:tc>
        <w:tc>
          <w:tcPr>
            <w:tcW w:w="3057" w:type="dxa"/>
          </w:tcPr>
          <w:p w14:paraId="3DB423D4" w14:textId="6907768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w:t>
            </w:r>
            <w:r w:rsidR="00C77920">
              <w:rPr>
                <w:rFonts w:ascii="Tahoma" w:hAnsi="Tahoma" w:cs="Tahoma"/>
                <w:sz w:val="16"/>
                <w:szCs w:val="16"/>
                <w:lang w:val="en-US"/>
              </w:rPr>
              <w:t>_ACCURACY(N_PARAM, STRING32)</w:t>
            </w:r>
          </w:p>
          <w:p w14:paraId="42CF3E1A" w14:textId="3FF6A371"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PARAMETER_ACCURACY:long_nam</w:t>
            </w:r>
            <w:r w:rsidR="00C77920">
              <w:rPr>
                <w:rFonts w:ascii="Tahoma" w:hAnsi="Tahoma" w:cs="Tahoma"/>
                <w:sz w:val="16"/>
                <w:szCs w:val="16"/>
                <w:lang w:val="en-US"/>
              </w:rPr>
              <w:t>e = "Accuracy of the parameter"</w:t>
            </w:r>
          </w:p>
          <w:p w14:paraId="238E4D3B" w14:textId="4C90E0CB"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w:t>
            </w:r>
            <w:r w:rsidR="00C77920">
              <w:rPr>
                <w:rFonts w:ascii="Tahoma" w:hAnsi="Tahoma" w:cs="Tahoma"/>
                <w:sz w:val="16"/>
                <w:szCs w:val="16"/>
                <w:lang w:val="en-US"/>
              </w:rPr>
              <w:t>METER_ACCURACY:_FillValue = " "</w:t>
            </w:r>
          </w:p>
        </w:tc>
        <w:tc>
          <w:tcPr>
            <w:tcW w:w="4928" w:type="dxa"/>
          </w:tcPr>
          <w:p w14:paraId="114EB09B" w14:textId="6D0CA7FB" w:rsidR="0041695C" w:rsidRPr="004B7258" w:rsidRDefault="0041695C" w:rsidP="00C77920">
            <w:pPr>
              <w:pStyle w:val="Default"/>
              <w:rPr>
                <w:rFonts w:ascii="Tahoma" w:hAnsi="Tahoma" w:cs="Tahoma"/>
                <w:sz w:val="16"/>
                <w:szCs w:val="16"/>
                <w:lang w:val="en-US"/>
              </w:rPr>
            </w:pPr>
            <w:r w:rsidRPr="004B7258">
              <w:rPr>
                <w:rFonts w:ascii="Tahoma" w:hAnsi="Tahoma" w:cs="Tahoma"/>
                <w:sz w:val="16"/>
                <w:szCs w:val="16"/>
                <w:lang w:val="en-US"/>
              </w:rPr>
              <w:t>Accuracy of the parameter.</w:t>
            </w:r>
          </w:p>
        </w:tc>
      </w:tr>
      <w:tr w:rsidR="0041695C" w:rsidRPr="004B7258" w14:paraId="0B5CDB6F" w14:textId="77777777" w:rsidTr="00C620F5">
        <w:trPr>
          <w:trHeight w:val="765"/>
        </w:trPr>
        <w:tc>
          <w:tcPr>
            <w:tcW w:w="1304" w:type="dxa"/>
          </w:tcPr>
          <w:p w14:paraId="49946B69" w14:textId="58D25F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w:t>
            </w:r>
            <w:r w:rsidR="00CE6293">
              <w:rPr>
                <w:rFonts w:ascii="Tahoma" w:hAnsi="Tahoma" w:cs="Tahoma"/>
                <w:sz w:val="16"/>
                <w:szCs w:val="16"/>
                <w:lang w:val="en-US"/>
              </w:rPr>
              <w:t>AMETER_RESOLUTION</w:t>
            </w:r>
          </w:p>
        </w:tc>
        <w:tc>
          <w:tcPr>
            <w:tcW w:w="3057" w:type="dxa"/>
          </w:tcPr>
          <w:p w14:paraId="5DE969AB" w14:textId="009D728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w:t>
            </w:r>
            <w:r w:rsidR="00CE6293">
              <w:rPr>
                <w:rFonts w:ascii="Tahoma" w:hAnsi="Tahoma" w:cs="Tahoma"/>
                <w:sz w:val="16"/>
                <w:szCs w:val="16"/>
                <w:lang w:val="en-US"/>
              </w:rPr>
              <w:t>R_RESOLUTION(N_PARAM, STRING32)</w:t>
            </w:r>
          </w:p>
          <w:p w14:paraId="5E87ACBF" w14:textId="39EAA0FA"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PARAMETER_RESOLUTION:long_name </w:t>
            </w:r>
            <w:r w:rsidR="00051238">
              <w:rPr>
                <w:rFonts w:ascii="Tahoma" w:hAnsi="Tahoma" w:cs="Tahoma"/>
                <w:sz w:val="16"/>
                <w:szCs w:val="16"/>
                <w:lang w:val="en-US"/>
              </w:rPr>
              <w:t>= "Resolution of the parameter"</w:t>
            </w:r>
          </w:p>
          <w:p w14:paraId="15FAFD3F" w14:textId="08F583B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w:t>
            </w:r>
            <w:r w:rsidR="00CE6293">
              <w:rPr>
                <w:rFonts w:ascii="Tahoma" w:hAnsi="Tahoma" w:cs="Tahoma"/>
                <w:sz w:val="16"/>
                <w:szCs w:val="16"/>
                <w:lang w:val="en-US"/>
              </w:rPr>
              <w:t>ETER_RESOLUTION:_FillValue =" "</w:t>
            </w:r>
          </w:p>
        </w:tc>
        <w:tc>
          <w:tcPr>
            <w:tcW w:w="4928" w:type="dxa"/>
          </w:tcPr>
          <w:p w14:paraId="0E9F2BB8" w14:textId="5BD9969E" w:rsidR="0041695C" w:rsidRPr="004B7258" w:rsidRDefault="0041695C" w:rsidP="00CE6293">
            <w:pPr>
              <w:pStyle w:val="Default"/>
              <w:rPr>
                <w:rFonts w:ascii="Tahoma" w:hAnsi="Tahoma" w:cs="Tahoma"/>
                <w:sz w:val="16"/>
                <w:szCs w:val="16"/>
                <w:lang w:val="en-US"/>
              </w:rPr>
            </w:pPr>
            <w:r w:rsidRPr="004B7258">
              <w:rPr>
                <w:rFonts w:ascii="Tahoma" w:hAnsi="Tahoma" w:cs="Tahoma"/>
                <w:sz w:val="16"/>
                <w:szCs w:val="16"/>
              </w:rPr>
              <w:t>Resolution of the parameter returned by the sensor (note that this is not necessarily equivalent to the resolution of the parameter returned by the float through telemetry).</w:t>
            </w:r>
          </w:p>
        </w:tc>
      </w:tr>
    </w:tbl>
    <w:p w14:paraId="2CF18AB1" w14:textId="77777777" w:rsidR="0041695C" w:rsidRPr="004B7258" w:rsidRDefault="0041695C" w:rsidP="0041695C">
      <w:pPr>
        <w:pStyle w:val="Titre3"/>
        <w:rPr>
          <w:lang w:val="en-US"/>
        </w:rPr>
      </w:pPr>
      <w:bookmarkStart w:id="537" w:name="_Toc365618148"/>
      <w:bookmarkStart w:id="538" w:name="_Toc374688698"/>
      <w:bookmarkStart w:id="539" w:name="_Toc484696580"/>
      <w:r w:rsidRPr="004B7258">
        <w:rPr>
          <w:lang w:val="en-US"/>
        </w:rPr>
        <w:t>Float calibration information</w:t>
      </w:r>
      <w:bookmarkEnd w:id="537"/>
      <w:bookmarkEnd w:id="538"/>
      <w:bookmarkEnd w:id="539"/>
      <w:r w:rsidRPr="004B7258">
        <w:rPr>
          <w:lang w:val="en-US"/>
        </w:rPr>
        <w:t xml:space="preserve"> </w:t>
      </w:r>
    </w:p>
    <w:p w14:paraId="75C5FA44" w14:textId="2072E43C" w:rsidR="0041695C" w:rsidRPr="004B7258" w:rsidRDefault="0041695C" w:rsidP="00C620F5">
      <w:pPr>
        <w:rPr>
          <w:lang w:val="en-US"/>
        </w:rPr>
      </w:pPr>
      <w:r w:rsidRPr="004B7258">
        <w:rPr>
          <w:lang w:val="en-US"/>
        </w:rPr>
        <w:t>This section contains information about the calibration of the profiler. The calibration described in this section is an instrumental calibration. The delayed mode calibration, based on a data analysis is described in the profile format.</w:t>
      </w:r>
    </w:p>
    <w:tbl>
      <w:tblPr>
        <w:tblW w:w="9356"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3050"/>
        <w:gridCol w:w="3437"/>
        <w:gridCol w:w="21"/>
        <w:gridCol w:w="2827"/>
        <w:gridCol w:w="21"/>
      </w:tblGrid>
      <w:tr w:rsidR="0041695C" w:rsidRPr="004B7258" w14:paraId="6D99F8D9" w14:textId="77777777" w:rsidTr="000B4419">
        <w:trPr>
          <w:gridAfter w:val="1"/>
          <w:wAfter w:w="21" w:type="dxa"/>
          <w:trHeight w:val="308"/>
        </w:trPr>
        <w:tc>
          <w:tcPr>
            <w:tcW w:w="3050" w:type="dxa"/>
            <w:shd w:val="clear" w:color="auto" w:fill="00007E"/>
            <w:vAlign w:val="bottom"/>
          </w:tcPr>
          <w:p w14:paraId="471EF8DD" w14:textId="2E3FC974" w:rsidR="0041695C" w:rsidRPr="004B7258" w:rsidRDefault="0099169E" w:rsidP="0041695C">
            <w:pPr>
              <w:pStyle w:val="tableheader"/>
              <w:rPr>
                <w:lang w:val="en-US"/>
              </w:rPr>
            </w:pPr>
            <w:r>
              <w:rPr>
                <w:lang w:val="en-US"/>
              </w:rPr>
              <w:t>Name</w:t>
            </w:r>
          </w:p>
        </w:tc>
        <w:tc>
          <w:tcPr>
            <w:tcW w:w="3437" w:type="dxa"/>
            <w:shd w:val="clear" w:color="auto" w:fill="00007E"/>
            <w:vAlign w:val="bottom"/>
          </w:tcPr>
          <w:p w14:paraId="0A3E215C" w14:textId="4ED18138" w:rsidR="0041695C" w:rsidRPr="004B7258" w:rsidRDefault="0099169E" w:rsidP="0041695C">
            <w:pPr>
              <w:pStyle w:val="tableheader"/>
              <w:rPr>
                <w:lang w:val="en-US"/>
              </w:rPr>
            </w:pPr>
            <w:r>
              <w:rPr>
                <w:lang w:val="en-US"/>
              </w:rPr>
              <w:t>Definition</w:t>
            </w:r>
          </w:p>
        </w:tc>
        <w:tc>
          <w:tcPr>
            <w:tcW w:w="2848" w:type="dxa"/>
            <w:gridSpan w:val="2"/>
            <w:shd w:val="clear" w:color="auto" w:fill="00007E"/>
            <w:vAlign w:val="bottom"/>
          </w:tcPr>
          <w:p w14:paraId="0C928F8E" w14:textId="681F1BB5" w:rsidR="0041695C" w:rsidRPr="004B7258" w:rsidRDefault="0099169E" w:rsidP="0041695C">
            <w:pPr>
              <w:pStyle w:val="tableheader"/>
              <w:rPr>
                <w:lang w:val="en-US"/>
              </w:rPr>
            </w:pPr>
            <w:r>
              <w:rPr>
                <w:lang w:val="en-US"/>
              </w:rPr>
              <w:t>Comment</w:t>
            </w:r>
          </w:p>
        </w:tc>
      </w:tr>
      <w:tr w:rsidR="0041695C" w:rsidRPr="004B7258" w14:paraId="04832214" w14:textId="77777777" w:rsidTr="000B4419">
        <w:trPr>
          <w:gridAfter w:val="1"/>
          <w:wAfter w:w="21" w:type="dxa"/>
          <w:trHeight w:val="395"/>
        </w:trPr>
        <w:tc>
          <w:tcPr>
            <w:tcW w:w="3050" w:type="dxa"/>
          </w:tcPr>
          <w:p w14:paraId="46EC9ADD" w14:textId="47D154A9" w:rsidR="0041695C" w:rsidRPr="004B7258" w:rsidRDefault="0099169E" w:rsidP="0041695C">
            <w:pPr>
              <w:pStyle w:val="tablecontent"/>
              <w:rPr>
                <w:lang w:val="en-US"/>
              </w:rPr>
            </w:pPr>
            <w:r>
              <w:rPr>
                <w:lang w:val="en-US"/>
              </w:rPr>
              <w:t>PREDEPLOYMENT_CALIB _EQUATION</w:t>
            </w:r>
          </w:p>
        </w:tc>
        <w:tc>
          <w:tcPr>
            <w:tcW w:w="3437" w:type="dxa"/>
          </w:tcPr>
          <w:p w14:paraId="7DFDD7D7" w14:textId="4A90ABBA" w:rsidR="0041695C" w:rsidRPr="004B7258" w:rsidRDefault="0041695C" w:rsidP="0041695C">
            <w:pPr>
              <w:pStyle w:val="tablecontent"/>
              <w:rPr>
                <w:lang w:val="en-US"/>
              </w:rPr>
            </w:pPr>
            <w:r w:rsidRPr="004B7258">
              <w:rPr>
                <w:lang w:val="en-US"/>
              </w:rPr>
              <w:t>char PREDEPLOYMENT_CALI</w:t>
            </w:r>
            <w:r w:rsidR="0099169E">
              <w:rPr>
                <w:lang w:val="en-US"/>
              </w:rPr>
              <w:t>B_EQUATION(N_PARAM, STRING4096)</w:t>
            </w:r>
          </w:p>
          <w:p w14:paraId="0E4E3EDB" w14:textId="72868D93" w:rsidR="0041695C" w:rsidRPr="004B7258" w:rsidRDefault="0041695C" w:rsidP="0041695C">
            <w:pPr>
              <w:pStyle w:val="tablecontent"/>
              <w:rPr>
                <w:lang w:val="en-US"/>
              </w:rPr>
            </w:pPr>
            <w:r w:rsidRPr="004B7258">
              <w:rPr>
                <w:lang w:val="en-US"/>
              </w:rPr>
              <w:t>PREDEPLOYMENT_CALIB_EQUATION:long_name = "Calibrati</w:t>
            </w:r>
            <w:r w:rsidR="0099169E">
              <w:rPr>
                <w:lang w:val="en-US"/>
              </w:rPr>
              <w:t>on equation for this parameter"</w:t>
            </w:r>
          </w:p>
          <w:p w14:paraId="6ACE12D3" w14:textId="1B63B190" w:rsidR="0041695C" w:rsidRPr="004B7258" w:rsidRDefault="0041695C" w:rsidP="0041695C">
            <w:pPr>
              <w:pStyle w:val="tablecontent"/>
              <w:rPr>
                <w:lang w:val="en-US"/>
              </w:rPr>
            </w:pPr>
            <w:r w:rsidRPr="004B7258">
              <w:rPr>
                <w:lang w:val="en-US"/>
              </w:rPr>
              <w:t>PREDEPLOYMENT_</w:t>
            </w:r>
            <w:r w:rsidR="0099169E">
              <w:rPr>
                <w:lang w:val="en-US"/>
              </w:rPr>
              <w:t>CALIB_EQUATION:_FillValue = " "</w:t>
            </w:r>
          </w:p>
        </w:tc>
        <w:tc>
          <w:tcPr>
            <w:tcW w:w="2848" w:type="dxa"/>
            <w:gridSpan w:val="2"/>
          </w:tcPr>
          <w:p w14:paraId="4043CFAE" w14:textId="0236A502" w:rsidR="0041695C" w:rsidRPr="004B7258" w:rsidRDefault="0041695C" w:rsidP="0099169E">
            <w:pPr>
              <w:pStyle w:val="tablecontent"/>
              <w:rPr>
                <w:lang w:val="en-US"/>
              </w:rPr>
            </w:pPr>
            <w:r w:rsidRPr="004B7258">
              <w:rPr>
                <w:lang w:val="en-US"/>
              </w:rPr>
              <w:t>Calibration equation for this parameter.</w:t>
            </w:r>
          </w:p>
        </w:tc>
      </w:tr>
      <w:tr w:rsidR="0041695C" w:rsidRPr="004B7258" w14:paraId="377EF883" w14:textId="77777777" w:rsidTr="000B4419">
        <w:trPr>
          <w:gridAfter w:val="1"/>
          <w:wAfter w:w="21" w:type="dxa"/>
          <w:trHeight w:val="205"/>
        </w:trPr>
        <w:tc>
          <w:tcPr>
            <w:tcW w:w="3050" w:type="dxa"/>
          </w:tcPr>
          <w:p w14:paraId="35BF00E7" w14:textId="09922B95" w:rsidR="0041695C" w:rsidRPr="004B7258" w:rsidRDefault="0099169E" w:rsidP="0041695C">
            <w:pPr>
              <w:pStyle w:val="tablecontent"/>
              <w:rPr>
                <w:lang w:val="en-US"/>
              </w:rPr>
            </w:pPr>
            <w:r>
              <w:rPr>
                <w:lang w:val="en-US"/>
              </w:rPr>
              <w:t>PREDEPLOYMENT_CALIB_COEFFICIENT</w:t>
            </w:r>
          </w:p>
        </w:tc>
        <w:tc>
          <w:tcPr>
            <w:tcW w:w="3437" w:type="dxa"/>
          </w:tcPr>
          <w:p w14:paraId="7B927B20" w14:textId="6909F422" w:rsidR="0041695C" w:rsidRPr="004B7258" w:rsidRDefault="0041695C" w:rsidP="0041695C">
            <w:pPr>
              <w:pStyle w:val="tablecontent"/>
              <w:rPr>
                <w:lang w:val="en-US"/>
              </w:rPr>
            </w:pPr>
            <w:r w:rsidRPr="004B7258">
              <w:rPr>
                <w:lang w:val="en-US"/>
              </w:rPr>
              <w:t>char PREDEPLOYMENT_CALIB</w:t>
            </w:r>
            <w:r w:rsidR="0099169E">
              <w:rPr>
                <w:lang w:val="en-US"/>
              </w:rPr>
              <w:t>_COEFFICIENT(N_PARAM, STRING4096)</w:t>
            </w:r>
          </w:p>
          <w:p w14:paraId="3D8A7954" w14:textId="7A68113A" w:rsidR="0041695C" w:rsidRPr="004B7258" w:rsidRDefault="0041695C" w:rsidP="0041695C">
            <w:pPr>
              <w:pStyle w:val="tablecontent"/>
              <w:rPr>
                <w:lang w:val="en-US"/>
              </w:rPr>
            </w:pPr>
            <w:r w:rsidRPr="004B7258">
              <w:rPr>
                <w:lang w:val="en-US"/>
              </w:rPr>
              <w:t xml:space="preserve">PREDEPLOYMENT_CALIB_COEFFICIENT:long_name = "Calibration </w:t>
            </w:r>
            <w:r w:rsidR="0099169E">
              <w:rPr>
                <w:lang w:val="en-US"/>
              </w:rPr>
              <w:t>coefficients for this equation"</w:t>
            </w:r>
          </w:p>
          <w:p w14:paraId="045D6B5A" w14:textId="46B25582" w:rsidR="0041695C" w:rsidRPr="004B7258" w:rsidRDefault="0041695C" w:rsidP="0041695C">
            <w:pPr>
              <w:pStyle w:val="tablecontent"/>
              <w:rPr>
                <w:lang w:val="en-US"/>
              </w:rPr>
            </w:pPr>
            <w:r w:rsidRPr="004B7258">
              <w:rPr>
                <w:lang w:val="en-US"/>
              </w:rPr>
              <w:t>PREDEPLOYMENT_CAL</w:t>
            </w:r>
            <w:r w:rsidR="0099169E">
              <w:rPr>
                <w:lang w:val="en-US"/>
              </w:rPr>
              <w:t>IB_COEFFICIENT:_FillValue = " "</w:t>
            </w:r>
          </w:p>
        </w:tc>
        <w:tc>
          <w:tcPr>
            <w:tcW w:w="2848" w:type="dxa"/>
            <w:gridSpan w:val="2"/>
          </w:tcPr>
          <w:p w14:paraId="39095E99" w14:textId="7DFCE486" w:rsidR="0041695C" w:rsidRPr="004B7258" w:rsidRDefault="0041695C" w:rsidP="0099169E">
            <w:pPr>
              <w:pStyle w:val="tablecontent"/>
              <w:rPr>
                <w:lang w:val="en-US"/>
              </w:rPr>
            </w:pPr>
            <w:r w:rsidRPr="004B7258">
              <w:rPr>
                <w:lang w:val="en-US"/>
              </w:rPr>
              <w:t xml:space="preserve">Calibration </w:t>
            </w:r>
            <w:r w:rsidR="0099169E">
              <w:rPr>
                <w:lang w:val="en-US"/>
              </w:rPr>
              <w:t>coefficients for this equation.</w:t>
            </w:r>
          </w:p>
        </w:tc>
      </w:tr>
      <w:tr w:rsidR="0041695C" w:rsidRPr="004B7258" w14:paraId="21720F6D" w14:textId="77777777" w:rsidTr="000B4419">
        <w:trPr>
          <w:trHeight w:val="205"/>
        </w:trPr>
        <w:tc>
          <w:tcPr>
            <w:tcW w:w="3050" w:type="dxa"/>
          </w:tcPr>
          <w:p w14:paraId="1D1086C5" w14:textId="77777777" w:rsidR="0041695C" w:rsidRPr="004B7258" w:rsidRDefault="0041695C" w:rsidP="0041695C">
            <w:pPr>
              <w:pStyle w:val="tablecontent"/>
              <w:rPr>
                <w:lang w:val="en-US"/>
              </w:rPr>
            </w:pPr>
            <w:r w:rsidRPr="004B7258">
              <w:rPr>
                <w:lang w:val="en-US"/>
              </w:rPr>
              <w:lastRenderedPageBreak/>
              <w:t>PREDEPLOYMENT_CALIB_COMMENT</w:t>
            </w:r>
          </w:p>
        </w:tc>
        <w:tc>
          <w:tcPr>
            <w:tcW w:w="3458" w:type="dxa"/>
            <w:gridSpan w:val="2"/>
          </w:tcPr>
          <w:p w14:paraId="1E0EEA7E" w14:textId="68ACD29F" w:rsidR="0041695C" w:rsidRPr="004B7258" w:rsidRDefault="0041695C" w:rsidP="0041695C">
            <w:pPr>
              <w:pStyle w:val="tablecontent"/>
              <w:rPr>
                <w:lang w:val="en-US"/>
              </w:rPr>
            </w:pPr>
            <w:r w:rsidRPr="004B7258">
              <w:rPr>
                <w:lang w:val="en-US"/>
              </w:rPr>
              <w:t>char PREDEPLOYMENT_C</w:t>
            </w:r>
            <w:r w:rsidR="002E136E">
              <w:rPr>
                <w:lang w:val="en-US"/>
              </w:rPr>
              <w:t>ALIB_COMMENT(N_PARAM, STRING4096)</w:t>
            </w:r>
          </w:p>
          <w:p w14:paraId="3D469CB8" w14:textId="0380AF79" w:rsidR="0041695C" w:rsidRPr="004B7258" w:rsidRDefault="0041695C" w:rsidP="0041695C">
            <w:pPr>
              <w:pStyle w:val="tablecontent"/>
              <w:rPr>
                <w:lang w:val="en-US"/>
              </w:rPr>
            </w:pPr>
            <w:r w:rsidRPr="004B7258">
              <w:rPr>
                <w:lang w:val="en-US"/>
              </w:rPr>
              <w:t xml:space="preserve">PREDEPLOYMENT_CALIB_COMMENT:long_name = "Comment applying </w:t>
            </w:r>
            <w:r w:rsidR="002E136E">
              <w:rPr>
                <w:lang w:val="en-US"/>
              </w:rPr>
              <w:t>to this parameter calibration"</w:t>
            </w:r>
          </w:p>
          <w:p w14:paraId="58F71A7B" w14:textId="5D5EA2A6" w:rsidR="0041695C" w:rsidRPr="004B7258" w:rsidRDefault="0041695C" w:rsidP="0041695C">
            <w:pPr>
              <w:pStyle w:val="tablecontent"/>
              <w:rPr>
                <w:lang w:val="en-US"/>
              </w:rPr>
            </w:pPr>
            <w:r w:rsidRPr="004B7258">
              <w:rPr>
                <w:lang w:val="en-US"/>
              </w:rPr>
              <w:t>PREDEPLOYMENT</w:t>
            </w:r>
            <w:r w:rsidR="002E136E">
              <w:rPr>
                <w:lang w:val="en-US"/>
              </w:rPr>
              <w:t>_CALIB_COMMENT:_FillValue = " "</w:t>
            </w:r>
          </w:p>
        </w:tc>
        <w:tc>
          <w:tcPr>
            <w:tcW w:w="2848" w:type="dxa"/>
            <w:gridSpan w:val="2"/>
          </w:tcPr>
          <w:p w14:paraId="79ADF3E2" w14:textId="3D37EA41" w:rsidR="0041695C" w:rsidRPr="004B7258" w:rsidRDefault="0041695C" w:rsidP="002E136E">
            <w:pPr>
              <w:pStyle w:val="tablecontent"/>
              <w:rPr>
                <w:lang w:val="en-US"/>
              </w:rPr>
            </w:pPr>
            <w:r w:rsidRPr="004B7258">
              <w:rPr>
                <w:lang w:val="en-US"/>
              </w:rPr>
              <w:t>Comments applying</w:t>
            </w:r>
            <w:r w:rsidR="002E136E">
              <w:rPr>
                <w:lang w:val="en-US"/>
              </w:rPr>
              <w:t xml:space="preserve"> to this parameter calibration.</w:t>
            </w:r>
          </w:p>
        </w:tc>
      </w:tr>
    </w:tbl>
    <w:p w14:paraId="533DEE5E" w14:textId="0E249538" w:rsidR="0041695C" w:rsidRPr="004B7258" w:rsidRDefault="0041695C" w:rsidP="00957391">
      <w:pPr>
        <w:pStyle w:val="Titre2"/>
        <w:rPr>
          <w:lang w:val="en-US"/>
        </w:rPr>
      </w:pPr>
      <w:bookmarkStart w:id="540" w:name="_Ref355261461"/>
      <w:bookmarkStart w:id="541" w:name="_Toc484696581"/>
      <w:bookmarkEnd w:id="437"/>
      <w:bookmarkEnd w:id="438"/>
      <w:r w:rsidRPr="004B7258">
        <w:rPr>
          <w:lang w:val="en-US"/>
        </w:rPr>
        <w:t xml:space="preserve">Technical </w:t>
      </w:r>
      <w:bookmarkEnd w:id="540"/>
      <w:r w:rsidR="00D913CA">
        <w:rPr>
          <w:lang w:val="en-US"/>
        </w:rPr>
        <w:t>data file format</w:t>
      </w:r>
      <w:bookmarkEnd w:id="541"/>
      <w:r w:rsidRPr="004B7258">
        <w:rPr>
          <w:lang w:val="en-US"/>
        </w:rPr>
        <w:t xml:space="preserve"> </w:t>
      </w:r>
    </w:p>
    <w:p w14:paraId="3591B6BD" w14:textId="77777777" w:rsidR="0041695C" w:rsidRPr="004B7258" w:rsidRDefault="0041695C" w:rsidP="00D913CA">
      <w:pPr>
        <w:pStyle w:val="Titre3"/>
        <w:spacing w:before="240"/>
        <w:rPr>
          <w:lang w:val="en-US"/>
        </w:rPr>
      </w:pPr>
      <w:bookmarkStart w:id="542" w:name="_Toc484696582"/>
      <w:r w:rsidRPr="004B7258">
        <w:rPr>
          <w:lang w:val="en-US"/>
        </w:rPr>
        <w:t>Global attributes</w:t>
      </w:r>
      <w:bookmarkEnd w:id="542"/>
    </w:p>
    <w:p w14:paraId="5A6CFB2C" w14:textId="672A843C" w:rsidR="0041695C" w:rsidRPr="004B7258" w:rsidRDefault="0041695C" w:rsidP="0041695C">
      <w:pPr>
        <w:pStyle w:val="Sansinterligne"/>
        <w:spacing w:before="0"/>
        <w:rPr>
          <w:lang w:val="en-US"/>
        </w:rPr>
      </w:pPr>
      <w:r w:rsidRPr="004B7258">
        <w:rPr>
          <w:lang w:val="en-US"/>
        </w:rPr>
        <w:t>global attributes:</w:t>
      </w:r>
    </w:p>
    <w:p w14:paraId="21ECA65F" w14:textId="4D4E2249" w:rsidR="0041695C" w:rsidRPr="004B7258" w:rsidRDefault="0041695C" w:rsidP="0041695C">
      <w:pPr>
        <w:pStyle w:val="Sansinterligne"/>
        <w:spacing w:before="0"/>
        <w:ind w:firstLine="709"/>
        <w:rPr>
          <w:i/>
          <w:lang w:val="en-US"/>
        </w:rPr>
      </w:pPr>
      <w:r w:rsidRPr="004B7258">
        <w:rPr>
          <w:lang w:val="en-US"/>
        </w:rPr>
        <w:t xml:space="preserve">:title = "Argo float </w:t>
      </w:r>
      <w:r w:rsidR="00056395">
        <w:rPr>
          <w:lang w:val="en-US"/>
        </w:rPr>
        <w:t xml:space="preserve">auxiliary </w:t>
      </w:r>
      <w:r w:rsidRPr="004B7258">
        <w:rPr>
          <w:lang w:val="en-US"/>
        </w:rPr>
        <w:t xml:space="preserve">technical </w:t>
      </w:r>
      <w:r w:rsidR="00D913CA">
        <w:rPr>
          <w:lang w:val="en-US"/>
        </w:rPr>
        <w:t>data file"</w:t>
      </w:r>
    </w:p>
    <w:p w14:paraId="0EB746C2" w14:textId="3AF4B67A" w:rsidR="0041695C" w:rsidRPr="004B7258" w:rsidRDefault="0041695C" w:rsidP="0041695C">
      <w:pPr>
        <w:pStyle w:val="Sansinterligne"/>
        <w:spacing w:before="0"/>
        <w:ind w:firstLine="709"/>
        <w:rPr>
          <w:lang w:val="en-US"/>
        </w:rPr>
      </w:pPr>
      <w:r w:rsidRPr="004B7258">
        <w:rPr>
          <w:lang w:val="en-US"/>
        </w:rPr>
        <w:t>:institution = "</w:t>
      </w:r>
      <w:r w:rsidR="00D913CA">
        <w:rPr>
          <w:lang w:val="en-US"/>
        </w:rPr>
        <w:t>CORIOLIS"</w:t>
      </w:r>
    </w:p>
    <w:p w14:paraId="28223574" w14:textId="52905AD5" w:rsidR="0041695C" w:rsidRPr="004B7258" w:rsidRDefault="00D913CA" w:rsidP="0041695C">
      <w:pPr>
        <w:pStyle w:val="Sansinterligne"/>
        <w:spacing w:before="0"/>
        <w:ind w:firstLine="709"/>
        <w:rPr>
          <w:lang w:val="en-US"/>
        </w:rPr>
      </w:pPr>
      <w:r>
        <w:rPr>
          <w:lang w:val="en-US"/>
        </w:rPr>
        <w:t>:source = "Argo float"</w:t>
      </w:r>
    </w:p>
    <w:p w14:paraId="436966BA" w14:textId="5C4616E1" w:rsidR="0041695C" w:rsidRPr="004B7258" w:rsidRDefault="0041695C" w:rsidP="0041695C">
      <w:pPr>
        <w:pStyle w:val="Sansinterligne"/>
        <w:spacing w:before="0"/>
        <w:ind w:firstLine="709"/>
        <w:rPr>
          <w:lang w:val="en-US"/>
        </w:rPr>
      </w:pPr>
      <w:r w:rsidRPr="004B7258">
        <w:rPr>
          <w:lang w:val="en-US"/>
        </w:rPr>
        <w:t>:history = "</w:t>
      </w:r>
      <w:r w:rsidR="00D913CA" w:rsidRPr="00D913CA">
        <w:rPr>
          <w:lang w:val="en-US"/>
        </w:rPr>
        <w:t>2017-02-09T09:06:42Z creation; 2017-02-09T09:06:42Z last update (coriolis float real time data processing)</w:t>
      </w:r>
      <w:r w:rsidR="00D913CA">
        <w:rPr>
          <w:lang w:val="en-US"/>
        </w:rPr>
        <w:t>"</w:t>
      </w:r>
    </w:p>
    <w:p w14:paraId="3D96C144" w14:textId="2AB9E3E4" w:rsidR="0041695C" w:rsidRPr="004B7258" w:rsidRDefault="0041695C" w:rsidP="0041695C">
      <w:pPr>
        <w:pStyle w:val="Sansinterligne"/>
        <w:spacing w:before="0"/>
        <w:ind w:firstLine="709"/>
        <w:rPr>
          <w:lang w:val="en-US"/>
        </w:rPr>
      </w:pPr>
      <w:r w:rsidRPr="004B7258">
        <w:rPr>
          <w:lang w:val="en-US"/>
        </w:rPr>
        <w:t>:references = "</w:t>
      </w:r>
      <w:r w:rsidR="00D913CA">
        <w:rPr>
          <w:lang w:val="en-US"/>
        </w:rPr>
        <w:t xml:space="preserve"> "</w:t>
      </w:r>
    </w:p>
    <w:p w14:paraId="0438B849" w14:textId="59A1CB97" w:rsidR="0041695C" w:rsidRPr="004B7258" w:rsidRDefault="0041695C" w:rsidP="0041695C">
      <w:pPr>
        <w:pStyle w:val="Sansinterligne"/>
        <w:spacing w:before="0"/>
        <w:ind w:firstLine="709"/>
        <w:rPr>
          <w:lang w:val="en-US"/>
        </w:rPr>
      </w:pPr>
      <w:r w:rsidRPr="004B7258">
        <w:rPr>
          <w:lang w:val="en-US"/>
        </w:rPr>
        <w:t>:user_manual_version = "</w:t>
      </w:r>
      <w:r w:rsidR="00D913CA">
        <w:rPr>
          <w:lang w:val="en-US"/>
        </w:rPr>
        <w:t>1.0"</w:t>
      </w:r>
    </w:p>
    <w:p w14:paraId="0F027807" w14:textId="651FEAE1" w:rsidR="0041695C" w:rsidRPr="004B7258" w:rsidRDefault="0041695C" w:rsidP="0041695C">
      <w:pPr>
        <w:pStyle w:val="Sansinterligne"/>
        <w:spacing w:before="0"/>
        <w:ind w:firstLine="709"/>
        <w:rPr>
          <w:lang w:val="en-US"/>
        </w:rPr>
      </w:pPr>
      <w:r w:rsidRPr="004B7258">
        <w:rPr>
          <w:lang w:val="en-US"/>
        </w:rPr>
        <w:t>:</w:t>
      </w:r>
      <w:r w:rsidR="00D913CA" w:rsidRPr="00D913CA">
        <w:rPr>
          <w:lang w:val="en-US"/>
        </w:rPr>
        <w:t xml:space="preserve">Conventions = </w:t>
      </w:r>
      <w:r w:rsidR="00D913CA">
        <w:rPr>
          <w:lang w:val="en-US"/>
        </w:rPr>
        <w:t>"CF-1.6 Coriolis-Argo-Aux-1.0"</w:t>
      </w:r>
    </w:p>
    <w:p w14:paraId="6CC35E29" w14:textId="77777777" w:rsidR="0041695C" w:rsidRPr="004B7258" w:rsidRDefault="0041695C" w:rsidP="0041695C">
      <w:pPr>
        <w:pStyle w:val="Sansinterligne"/>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69528C53" w14:textId="77777777" w:rsidTr="00D913CA">
        <w:tc>
          <w:tcPr>
            <w:tcW w:w="2014" w:type="dxa"/>
            <w:shd w:val="clear" w:color="auto" w:fill="00007E"/>
          </w:tcPr>
          <w:p w14:paraId="1E003EE3"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0A7944D6" w14:textId="77777777" w:rsidR="0041695C" w:rsidRPr="004B7258" w:rsidRDefault="0041695C" w:rsidP="0041695C">
            <w:pPr>
              <w:pStyle w:val="tableheader"/>
              <w:rPr>
                <w:lang w:val="en-US"/>
              </w:rPr>
            </w:pPr>
            <w:r w:rsidRPr="004B7258">
              <w:rPr>
                <w:lang w:val="en-US"/>
              </w:rPr>
              <w:t>Definition</w:t>
            </w:r>
          </w:p>
        </w:tc>
      </w:tr>
      <w:tr w:rsidR="0041695C" w:rsidRPr="004B7258" w14:paraId="25A93D67" w14:textId="77777777" w:rsidTr="00D913CA">
        <w:tc>
          <w:tcPr>
            <w:tcW w:w="2014" w:type="dxa"/>
          </w:tcPr>
          <w:p w14:paraId="1EDE2A0A" w14:textId="77777777" w:rsidR="0041695C" w:rsidRPr="004B7258" w:rsidRDefault="0041695C" w:rsidP="0041695C">
            <w:pPr>
              <w:pStyle w:val="tablecontent"/>
              <w:rPr>
                <w:lang w:val="en-US"/>
              </w:rPr>
            </w:pPr>
            <w:r w:rsidRPr="004B7258">
              <w:rPr>
                <w:lang w:val="en-US"/>
              </w:rPr>
              <w:t>title</w:t>
            </w:r>
          </w:p>
        </w:tc>
        <w:tc>
          <w:tcPr>
            <w:tcW w:w="7166" w:type="dxa"/>
          </w:tcPr>
          <w:p w14:paraId="4BFF8BF6"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2B21C61A" w14:textId="77777777" w:rsidTr="00D913CA">
        <w:tc>
          <w:tcPr>
            <w:tcW w:w="2014" w:type="dxa"/>
          </w:tcPr>
          <w:p w14:paraId="68A55482" w14:textId="77777777" w:rsidR="0041695C" w:rsidRPr="004B7258" w:rsidRDefault="0041695C" w:rsidP="0041695C">
            <w:pPr>
              <w:pStyle w:val="tablecontent"/>
              <w:rPr>
                <w:lang w:val="en-US"/>
              </w:rPr>
            </w:pPr>
            <w:r w:rsidRPr="004B7258">
              <w:rPr>
                <w:lang w:val="en-US"/>
              </w:rPr>
              <w:t>institution</w:t>
            </w:r>
          </w:p>
        </w:tc>
        <w:tc>
          <w:tcPr>
            <w:tcW w:w="7166" w:type="dxa"/>
          </w:tcPr>
          <w:p w14:paraId="29A7F2FE" w14:textId="77777777" w:rsidR="0041695C" w:rsidRPr="004B7258" w:rsidRDefault="0041695C" w:rsidP="0041695C">
            <w:pPr>
              <w:pStyle w:val="tablecontent"/>
              <w:rPr>
                <w:lang w:val="en-US"/>
              </w:rPr>
            </w:pPr>
            <w:r w:rsidRPr="004B7258">
              <w:rPr>
                <w:lang w:val="en-US"/>
              </w:rPr>
              <w:t>Specifies where the original data was produced.</w:t>
            </w:r>
          </w:p>
        </w:tc>
      </w:tr>
      <w:tr w:rsidR="0041695C" w:rsidRPr="004B7258" w14:paraId="62B5723F" w14:textId="77777777" w:rsidTr="00D913CA">
        <w:tc>
          <w:tcPr>
            <w:tcW w:w="2014" w:type="dxa"/>
          </w:tcPr>
          <w:p w14:paraId="49B9A664" w14:textId="77777777" w:rsidR="0041695C" w:rsidRPr="004B7258" w:rsidRDefault="0041695C" w:rsidP="0041695C">
            <w:pPr>
              <w:pStyle w:val="tablecontent"/>
              <w:rPr>
                <w:lang w:val="en-US"/>
              </w:rPr>
            </w:pPr>
            <w:r w:rsidRPr="004B7258">
              <w:rPr>
                <w:lang w:val="en-US"/>
              </w:rPr>
              <w:t>source</w:t>
            </w:r>
          </w:p>
        </w:tc>
        <w:tc>
          <w:tcPr>
            <w:tcW w:w="7166" w:type="dxa"/>
          </w:tcPr>
          <w:p w14:paraId="72312716" w14:textId="77777777" w:rsidR="0041695C" w:rsidRPr="004B7258" w:rsidRDefault="0041695C" w:rsidP="0041695C">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41695C" w:rsidRPr="004B7258" w14:paraId="33A75C16" w14:textId="77777777" w:rsidTr="00D913CA">
        <w:tc>
          <w:tcPr>
            <w:tcW w:w="2014" w:type="dxa"/>
          </w:tcPr>
          <w:p w14:paraId="65ECD372" w14:textId="77777777" w:rsidR="0041695C" w:rsidRPr="004B7258" w:rsidRDefault="0041695C" w:rsidP="0041695C">
            <w:pPr>
              <w:pStyle w:val="tablecontent"/>
              <w:rPr>
                <w:lang w:val="en-US"/>
              </w:rPr>
            </w:pPr>
            <w:r w:rsidRPr="004B7258">
              <w:rPr>
                <w:lang w:val="en-US"/>
              </w:rPr>
              <w:t>history</w:t>
            </w:r>
          </w:p>
        </w:tc>
        <w:tc>
          <w:tcPr>
            <w:tcW w:w="7166" w:type="dxa"/>
          </w:tcPr>
          <w:p w14:paraId="4978A038" w14:textId="77777777" w:rsidR="0041695C" w:rsidRPr="004B7258" w:rsidRDefault="0041695C" w:rsidP="0041695C">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41695C" w:rsidRPr="004B7258" w14:paraId="126B04D8" w14:textId="77777777" w:rsidTr="00D913CA">
        <w:tc>
          <w:tcPr>
            <w:tcW w:w="2014" w:type="dxa"/>
          </w:tcPr>
          <w:p w14:paraId="3684865E" w14:textId="77777777" w:rsidR="0041695C" w:rsidRPr="004B7258" w:rsidRDefault="0041695C" w:rsidP="0041695C">
            <w:pPr>
              <w:pStyle w:val="tablecontent"/>
              <w:rPr>
                <w:lang w:val="en-US"/>
              </w:rPr>
            </w:pPr>
            <w:r w:rsidRPr="004B7258">
              <w:rPr>
                <w:lang w:val="en-US"/>
              </w:rPr>
              <w:t>references</w:t>
            </w:r>
          </w:p>
        </w:tc>
        <w:tc>
          <w:tcPr>
            <w:tcW w:w="7166" w:type="dxa"/>
          </w:tcPr>
          <w:p w14:paraId="15239DD7"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00FDDC51" w14:textId="77777777" w:rsidTr="00D913CA">
        <w:tc>
          <w:tcPr>
            <w:tcW w:w="2014" w:type="dxa"/>
          </w:tcPr>
          <w:p w14:paraId="25847E6B" w14:textId="77777777" w:rsidR="0041695C" w:rsidRPr="004B7258" w:rsidRDefault="0041695C" w:rsidP="0041695C">
            <w:pPr>
              <w:pStyle w:val="tablecontent"/>
              <w:rPr>
                <w:lang w:val="en-US"/>
              </w:rPr>
            </w:pPr>
            <w:r w:rsidRPr="004B7258">
              <w:rPr>
                <w:lang w:val="en-US"/>
              </w:rPr>
              <w:t>user_manual_version</w:t>
            </w:r>
          </w:p>
        </w:tc>
        <w:tc>
          <w:tcPr>
            <w:tcW w:w="7166" w:type="dxa"/>
          </w:tcPr>
          <w:p w14:paraId="66F285A4" w14:textId="14CCD69F" w:rsidR="0041695C" w:rsidRPr="004B7258" w:rsidRDefault="0041695C" w:rsidP="0041695C">
            <w:pPr>
              <w:pStyle w:val="tablecontent"/>
              <w:rPr>
                <w:lang w:val="en-US"/>
              </w:rPr>
            </w:pPr>
            <w:r w:rsidRPr="004B7258">
              <w:rPr>
                <w:lang w:val="en-US"/>
              </w:rPr>
              <w:t>The version number of the user manual</w:t>
            </w:r>
            <w:r w:rsidR="00D913CA">
              <w:rPr>
                <w:lang w:val="en-US"/>
              </w:rPr>
              <w:t>.</w:t>
            </w:r>
          </w:p>
        </w:tc>
      </w:tr>
      <w:tr w:rsidR="0041695C" w:rsidRPr="004B7258" w14:paraId="32079819" w14:textId="77777777" w:rsidTr="00D913CA">
        <w:tc>
          <w:tcPr>
            <w:tcW w:w="2014" w:type="dxa"/>
          </w:tcPr>
          <w:p w14:paraId="25F9CCF2" w14:textId="77777777" w:rsidR="0041695C" w:rsidRPr="004B7258" w:rsidRDefault="0041695C" w:rsidP="0041695C">
            <w:pPr>
              <w:pStyle w:val="tablecontent"/>
              <w:rPr>
                <w:lang w:val="en-US"/>
              </w:rPr>
            </w:pPr>
            <w:r w:rsidRPr="004B7258">
              <w:rPr>
                <w:lang w:val="en-US"/>
              </w:rPr>
              <w:t>Conventions</w:t>
            </w:r>
          </w:p>
        </w:tc>
        <w:tc>
          <w:tcPr>
            <w:tcW w:w="7166" w:type="dxa"/>
          </w:tcPr>
          <w:p w14:paraId="7B381842" w14:textId="115243AB"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2E74E7C2" w14:textId="77777777" w:rsidR="0041695C" w:rsidRPr="004B7258" w:rsidRDefault="0041695C" w:rsidP="00D913CA">
      <w:pPr>
        <w:pStyle w:val="Titre3"/>
        <w:rPr>
          <w:lang w:val="en-US"/>
        </w:rPr>
      </w:pPr>
      <w:bookmarkStart w:id="543" w:name="_Toc484696583"/>
      <w:r w:rsidRPr="004B7258">
        <w:rPr>
          <w:lang w:val="en-US"/>
        </w:rPr>
        <w:t>Dimensions and definitions</w:t>
      </w:r>
      <w:bookmarkEnd w:id="543"/>
    </w:p>
    <w:tbl>
      <w:tblPr>
        <w:tblStyle w:val="argo"/>
        <w:tblW w:w="0" w:type="auto"/>
        <w:tblLayout w:type="fixed"/>
        <w:tblLook w:val="00A0" w:firstRow="1" w:lastRow="0" w:firstColumn="1" w:lastColumn="0" w:noHBand="0" w:noVBand="0"/>
      </w:tblPr>
      <w:tblGrid>
        <w:gridCol w:w="2014"/>
        <w:gridCol w:w="1974"/>
        <w:gridCol w:w="5115"/>
      </w:tblGrid>
      <w:tr w:rsidR="0041695C" w:rsidRPr="004B7258" w14:paraId="420B24AE" w14:textId="77777777" w:rsidTr="00D913CA">
        <w:tc>
          <w:tcPr>
            <w:tcW w:w="2014" w:type="dxa"/>
            <w:tcBorders>
              <w:bottom w:val="single" w:sz="8" w:space="0" w:color="00007E"/>
            </w:tcBorders>
            <w:shd w:val="clear" w:color="auto" w:fill="00007E"/>
          </w:tcPr>
          <w:p w14:paraId="55EBC448" w14:textId="77777777" w:rsidR="0041695C" w:rsidRPr="004B7258" w:rsidRDefault="0041695C" w:rsidP="0041695C">
            <w:pPr>
              <w:pStyle w:val="tableheader"/>
              <w:rPr>
                <w:lang w:val="en-US"/>
              </w:rPr>
            </w:pPr>
            <w:r w:rsidRPr="004B7258">
              <w:rPr>
                <w:lang w:val="en-US"/>
              </w:rPr>
              <w:t>Name</w:t>
            </w:r>
          </w:p>
        </w:tc>
        <w:tc>
          <w:tcPr>
            <w:tcW w:w="1974" w:type="dxa"/>
            <w:tcBorders>
              <w:bottom w:val="single" w:sz="8" w:space="0" w:color="00007E"/>
            </w:tcBorders>
            <w:shd w:val="clear" w:color="auto" w:fill="00007E"/>
          </w:tcPr>
          <w:p w14:paraId="50D5F0F2" w14:textId="77777777" w:rsidR="0041695C" w:rsidRPr="004B7258" w:rsidRDefault="0041695C" w:rsidP="0041695C">
            <w:pPr>
              <w:pStyle w:val="tableheader"/>
              <w:rPr>
                <w:lang w:val="en-US"/>
              </w:rPr>
            </w:pPr>
            <w:r w:rsidRPr="004B7258">
              <w:rPr>
                <w:lang w:val="en-US"/>
              </w:rPr>
              <w:t>Definition</w:t>
            </w:r>
          </w:p>
        </w:tc>
        <w:tc>
          <w:tcPr>
            <w:tcW w:w="5115" w:type="dxa"/>
            <w:tcBorders>
              <w:bottom w:val="single" w:sz="8" w:space="0" w:color="00007E"/>
            </w:tcBorders>
            <w:shd w:val="clear" w:color="auto" w:fill="00007E"/>
          </w:tcPr>
          <w:p w14:paraId="3A89583E" w14:textId="77777777" w:rsidR="0041695C" w:rsidRPr="004B7258" w:rsidRDefault="0041695C" w:rsidP="0041695C">
            <w:pPr>
              <w:pStyle w:val="tableheader"/>
              <w:rPr>
                <w:lang w:val="en-US"/>
              </w:rPr>
            </w:pPr>
            <w:r w:rsidRPr="004B7258">
              <w:rPr>
                <w:lang w:val="en-US"/>
              </w:rPr>
              <w:t>Comment</w:t>
            </w:r>
          </w:p>
        </w:tc>
      </w:tr>
      <w:tr w:rsidR="0041695C" w:rsidRPr="004B7258" w14:paraId="19855BF5"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08AFF1A" w14:textId="77777777" w:rsidR="0041695C" w:rsidRPr="004B7258" w:rsidRDefault="0041695C" w:rsidP="0041695C">
            <w:pPr>
              <w:pStyle w:val="tablecontent"/>
              <w:rPr>
                <w:lang w:val="en-US"/>
              </w:rPr>
            </w:pPr>
            <w:r w:rsidRPr="004B7258">
              <w:rPr>
                <w:lang w:val="en-US"/>
              </w:rPr>
              <w:t>DATE_TIME</w:t>
            </w:r>
          </w:p>
        </w:tc>
        <w:tc>
          <w:tcPr>
            <w:tcW w:w="1974" w:type="dxa"/>
            <w:tcBorders>
              <w:top w:val="single" w:sz="8" w:space="0" w:color="00007E"/>
              <w:left w:val="single" w:sz="8" w:space="0" w:color="00007E"/>
              <w:bottom w:val="single" w:sz="8" w:space="0" w:color="00007E"/>
              <w:right w:val="single" w:sz="8" w:space="0" w:color="00007E"/>
            </w:tcBorders>
          </w:tcPr>
          <w:p w14:paraId="794B37EC" w14:textId="3E6757D9" w:rsidR="0041695C" w:rsidRPr="004B7258" w:rsidRDefault="0041695C" w:rsidP="0041695C">
            <w:pPr>
              <w:pStyle w:val="tablecontent"/>
              <w:rPr>
                <w:lang w:val="en-US"/>
              </w:rPr>
            </w:pPr>
            <w:r w:rsidRPr="004B7258">
              <w:rPr>
                <w:lang w:val="en-US"/>
              </w:rPr>
              <w:t>DATE_TIME = 14</w:t>
            </w:r>
          </w:p>
        </w:tc>
        <w:tc>
          <w:tcPr>
            <w:tcW w:w="5115" w:type="dxa"/>
            <w:tcBorders>
              <w:top w:val="single" w:sz="8" w:space="0" w:color="00007E"/>
              <w:left w:val="single" w:sz="8" w:space="0" w:color="00007E"/>
              <w:bottom w:val="single" w:sz="8" w:space="0" w:color="00007E"/>
              <w:right w:val="single" w:sz="8" w:space="0" w:color="00007E"/>
            </w:tcBorders>
          </w:tcPr>
          <w:p w14:paraId="55AD4395" w14:textId="77777777" w:rsidR="0041695C" w:rsidRPr="004B7258" w:rsidRDefault="0041695C" w:rsidP="0041695C">
            <w:pPr>
              <w:pStyle w:val="tablecontent"/>
              <w:rPr>
                <w:lang w:val="en-US"/>
              </w:rPr>
            </w:pPr>
            <w:r w:rsidRPr="004B7258">
              <w:rPr>
                <w:lang w:val="en-US"/>
              </w:rPr>
              <w:t>This dimension is the length of an ASCII date and time value.</w:t>
            </w:r>
          </w:p>
          <w:p w14:paraId="730685DD" w14:textId="77777777" w:rsidR="0041695C" w:rsidRPr="004B7258" w:rsidRDefault="0041695C" w:rsidP="0041695C">
            <w:pPr>
              <w:pStyle w:val="tablecontent"/>
              <w:rPr>
                <w:lang w:val="en-US"/>
              </w:rPr>
            </w:pPr>
            <w:r w:rsidRPr="004B7258">
              <w:rPr>
                <w:lang w:val="en-US"/>
              </w:rPr>
              <w:t>Date and time values are always in universal time coordinates (UTC).</w:t>
            </w:r>
          </w:p>
          <w:p w14:paraId="5C4A6E36" w14:textId="77777777" w:rsidR="0041695C" w:rsidRPr="004B7258" w:rsidRDefault="0041695C" w:rsidP="0041695C">
            <w:pPr>
              <w:pStyle w:val="tablecontent"/>
              <w:rPr>
                <w:lang w:val="en-US"/>
              </w:rPr>
            </w:pPr>
            <w:r w:rsidRPr="004B7258">
              <w:rPr>
                <w:lang w:val="en-US"/>
              </w:rPr>
              <w:t>Date_time convention is : YYYYMMDDHHMISS</w:t>
            </w:r>
          </w:p>
          <w:p w14:paraId="2E73026F" w14:textId="77777777" w:rsidR="0041695C" w:rsidRPr="004B7258" w:rsidRDefault="0041695C" w:rsidP="0041695C">
            <w:pPr>
              <w:pStyle w:val="tablecontent"/>
              <w:rPr>
                <w:lang w:val="en-US"/>
              </w:rPr>
            </w:pPr>
            <w:r w:rsidRPr="004B7258">
              <w:rPr>
                <w:lang w:val="en-US"/>
              </w:rPr>
              <w:t>YYYY : year</w:t>
            </w:r>
          </w:p>
          <w:p w14:paraId="0D31169F" w14:textId="77777777" w:rsidR="0041695C" w:rsidRPr="004B7258" w:rsidRDefault="0041695C" w:rsidP="0041695C">
            <w:pPr>
              <w:pStyle w:val="tablecontent"/>
              <w:rPr>
                <w:lang w:val="en-US"/>
              </w:rPr>
            </w:pPr>
            <w:r w:rsidRPr="004B7258">
              <w:rPr>
                <w:lang w:val="en-US"/>
              </w:rPr>
              <w:t>MM : month</w:t>
            </w:r>
          </w:p>
          <w:p w14:paraId="2F3D9161" w14:textId="77777777" w:rsidR="0041695C" w:rsidRPr="004B7258" w:rsidRDefault="0041695C" w:rsidP="0041695C">
            <w:pPr>
              <w:pStyle w:val="tablecontent"/>
              <w:rPr>
                <w:lang w:val="en-US"/>
              </w:rPr>
            </w:pPr>
            <w:r w:rsidRPr="004B7258">
              <w:rPr>
                <w:lang w:val="en-US"/>
              </w:rPr>
              <w:t>DD : day</w:t>
            </w:r>
          </w:p>
          <w:p w14:paraId="67FEF1E1" w14:textId="77777777" w:rsidR="0041695C" w:rsidRPr="004B7258" w:rsidRDefault="0041695C" w:rsidP="0041695C">
            <w:pPr>
              <w:pStyle w:val="tablecontent"/>
              <w:rPr>
                <w:lang w:val="en-US"/>
              </w:rPr>
            </w:pPr>
            <w:r w:rsidRPr="004B7258">
              <w:rPr>
                <w:lang w:val="en-US"/>
              </w:rPr>
              <w:t>HH : hour of the day</w:t>
            </w:r>
          </w:p>
          <w:p w14:paraId="3A92350E" w14:textId="77777777" w:rsidR="0041695C" w:rsidRPr="004B7258" w:rsidRDefault="0041695C" w:rsidP="0041695C">
            <w:pPr>
              <w:pStyle w:val="tablecontent"/>
              <w:rPr>
                <w:lang w:val="en-US"/>
              </w:rPr>
            </w:pPr>
            <w:r w:rsidRPr="004B7258">
              <w:rPr>
                <w:lang w:val="en-US"/>
              </w:rPr>
              <w:t>MI : minutes</w:t>
            </w:r>
          </w:p>
          <w:p w14:paraId="160A3EA5" w14:textId="77777777" w:rsidR="0041695C" w:rsidRPr="004B7258" w:rsidRDefault="0041695C" w:rsidP="0041695C">
            <w:pPr>
              <w:pStyle w:val="tablecontent"/>
              <w:rPr>
                <w:lang w:val="en-US"/>
              </w:rPr>
            </w:pPr>
            <w:r w:rsidRPr="004B7258">
              <w:rPr>
                <w:lang w:val="en-US"/>
              </w:rPr>
              <w:t>SS : seconds</w:t>
            </w:r>
          </w:p>
          <w:p w14:paraId="2211EA47" w14:textId="77777777" w:rsidR="0041695C" w:rsidRPr="004B7258" w:rsidRDefault="0041695C" w:rsidP="0041695C">
            <w:pPr>
              <w:pStyle w:val="tablecontent"/>
              <w:rPr>
                <w:lang w:val="en-US"/>
              </w:rPr>
            </w:pPr>
            <w:r w:rsidRPr="004B7258">
              <w:rPr>
                <w:lang w:val="en-US"/>
              </w:rPr>
              <w:t xml:space="preserve">Examples : </w:t>
            </w:r>
          </w:p>
          <w:p w14:paraId="24557153" w14:textId="77777777" w:rsidR="0041695C" w:rsidRPr="004B7258" w:rsidRDefault="0041695C" w:rsidP="0041695C">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7CE93439" w14:textId="77777777" w:rsidR="0041695C" w:rsidRPr="004B7258" w:rsidRDefault="0041695C" w:rsidP="0041695C">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41695C" w:rsidRPr="004B7258" w14:paraId="72638BC2"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94DC7A2" w14:textId="5B0F178F" w:rsidR="00B46F95" w:rsidRPr="004B7258" w:rsidRDefault="00B46F95" w:rsidP="00B46F95">
            <w:pPr>
              <w:pStyle w:val="tablecontent"/>
              <w:rPr>
                <w:lang w:val="en-US"/>
              </w:rPr>
            </w:pPr>
            <w:r>
              <w:rPr>
                <w:lang w:val="en-US"/>
              </w:rPr>
              <w:t>STRING1024</w:t>
            </w:r>
          </w:p>
          <w:p w14:paraId="47F06E2A" w14:textId="5DAB9B20" w:rsidR="00B46F95" w:rsidRPr="004B7258" w:rsidRDefault="00B46F95" w:rsidP="00B46F95">
            <w:pPr>
              <w:pStyle w:val="tablecontent"/>
              <w:rPr>
                <w:lang w:val="en-US"/>
              </w:rPr>
            </w:pPr>
            <w:r>
              <w:rPr>
                <w:lang w:val="en-US"/>
              </w:rPr>
              <w:t>STRING256</w:t>
            </w:r>
          </w:p>
          <w:p w14:paraId="6DBF12B4" w14:textId="7250BDF8" w:rsidR="00B46F95" w:rsidRPr="004B7258" w:rsidRDefault="00B46F95" w:rsidP="00B46F95">
            <w:pPr>
              <w:pStyle w:val="tablecontent"/>
              <w:rPr>
                <w:lang w:val="en-US"/>
              </w:rPr>
            </w:pPr>
            <w:r>
              <w:rPr>
                <w:lang w:val="en-US"/>
              </w:rPr>
              <w:t>STRING64</w:t>
            </w:r>
          </w:p>
          <w:p w14:paraId="563D6E3D" w14:textId="4A254E47" w:rsidR="00B46F95" w:rsidRPr="004B7258" w:rsidRDefault="00B46F95" w:rsidP="00B46F95">
            <w:pPr>
              <w:pStyle w:val="tablecontent"/>
              <w:rPr>
                <w:lang w:val="en-US"/>
              </w:rPr>
            </w:pPr>
            <w:r>
              <w:rPr>
                <w:lang w:val="en-US"/>
              </w:rPr>
              <w:t>STRING32</w:t>
            </w:r>
          </w:p>
          <w:p w14:paraId="225F3754" w14:textId="77777777" w:rsidR="00B46F95" w:rsidRDefault="0041695C" w:rsidP="00B46F95">
            <w:pPr>
              <w:pStyle w:val="tablecontent"/>
              <w:rPr>
                <w:lang w:val="en-US"/>
              </w:rPr>
            </w:pPr>
            <w:r w:rsidRPr="004B7258">
              <w:rPr>
                <w:lang w:val="en-US"/>
              </w:rPr>
              <w:t>STRING8</w:t>
            </w:r>
          </w:p>
          <w:p w14:paraId="40E0A5DA" w14:textId="77777777" w:rsidR="00B46F95" w:rsidRDefault="0041695C" w:rsidP="00B46F95">
            <w:pPr>
              <w:pStyle w:val="tablecontent"/>
              <w:rPr>
                <w:lang w:val="en-US"/>
              </w:rPr>
            </w:pPr>
            <w:r w:rsidRPr="004B7258">
              <w:rPr>
                <w:lang w:val="en-US"/>
              </w:rPr>
              <w:t>STRING4</w:t>
            </w:r>
          </w:p>
          <w:p w14:paraId="33C0C038" w14:textId="05478087" w:rsidR="0041695C" w:rsidRPr="004B7258" w:rsidRDefault="0041695C" w:rsidP="00B46F95">
            <w:pPr>
              <w:pStyle w:val="tablecontent"/>
              <w:rPr>
                <w:lang w:val="en-US"/>
              </w:rPr>
            </w:pPr>
            <w:r w:rsidRPr="004B7258">
              <w:rPr>
                <w:lang w:val="en-US"/>
              </w:rPr>
              <w:t>STRING2</w:t>
            </w:r>
          </w:p>
        </w:tc>
        <w:tc>
          <w:tcPr>
            <w:tcW w:w="1974" w:type="dxa"/>
            <w:tcBorders>
              <w:top w:val="single" w:sz="8" w:space="0" w:color="00007E"/>
              <w:left w:val="single" w:sz="8" w:space="0" w:color="00007E"/>
              <w:bottom w:val="single" w:sz="8" w:space="0" w:color="00007E"/>
              <w:right w:val="single" w:sz="8" w:space="0" w:color="00007E"/>
            </w:tcBorders>
          </w:tcPr>
          <w:p w14:paraId="7DF05161" w14:textId="781BE60F" w:rsidR="00B46F95" w:rsidRPr="00B46F95" w:rsidRDefault="00B46F95" w:rsidP="00B46F95">
            <w:pPr>
              <w:pStyle w:val="tablecontent"/>
              <w:rPr>
                <w:lang w:val="en-US"/>
              </w:rPr>
            </w:pPr>
            <w:r>
              <w:rPr>
                <w:lang w:val="en-US"/>
              </w:rPr>
              <w:t>STRING1024 = 1024</w:t>
            </w:r>
          </w:p>
          <w:p w14:paraId="076EFD0A" w14:textId="6609573E" w:rsidR="00B46F95" w:rsidRPr="00B46F95" w:rsidRDefault="00B46F95" w:rsidP="00B46F95">
            <w:pPr>
              <w:pStyle w:val="tablecontent"/>
              <w:rPr>
                <w:lang w:val="en-US"/>
              </w:rPr>
            </w:pPr>
            <w:r>
              <w:rPr>
                <w:lang w:val="en-US"/>
              </w:rPr>
              <w:t>STRING256 = 256</w:t>
            </w:r>
          </w:p>
          <w:p w14:paraId="47EE136B" w14:textId="75CF3F4F" w:rsidR="00B46F95" w:rsidRPr="00B46F95" w:rsidRDefault="00B46F95" w:rsidP="00B46F95">
            <w:pPr>
              <w:pStyle w:val="tablecontent"/>
              <w:rPr>
                <w:lang w:val="en-US"/>
              </w:rPr>
            </w:pPr>
            <w:r>
              <w:rPr>
                <w:lang w:val="en-US"/>
              </w:rPr>
              <w:t>STRING64 = 64</w:t>
            </w:r>
          </w:p>
          <w:p w14:paraId="136BBED9" w14:textId="6EB01CEF" w:rsidR="00B46F95" w:rsidRPr="00B46F95" w:rsidRDefault="00B46F95" w:rsidP="00B46F95">
            <w:pPr>
              <w:pStyle w:val="tablecontent"/>
              <w:rPr>
                <w:lang w:val="en-US"/>
              </w:rPr>
            </w:pPr>
            <w:r>
              <w:rPr>
                <w:lang w:val="en-US"/>
              </w:rPr>
              <w:t>STRING32 = 32</w:t>
            </w:r>
          </w:p>
          <w:p w14:paraId="27854F8B" w14:textId="4417DB4D" w:rsidR="00B46F95" w:rsidRPr="00B46F95" w:rsidRDefault="00B46F95" w:rsidP="00B46F95">
            <w:pPr>
              <w:pStyle w:val="tablecontent"/>
              <w:rPr>
                <w:lang w:val="en-US"/>
              </w:rPr>
            </w:pPr>
            <w:r>
              <w:rPr>
                <w:lang w:val="en-US"/>
              </w:rPr>
              <w:t>STRING8 = 8</w:t>
            </w:r>
          </w:p>
          <w:p w14:paraId="404950A0" w14:textId="2DBFA55A" w:rsidR="00B46F95" w:rsidRPr="00B46F95" w:rsidRDefault="00B46F95" w:rsidP="00B46F95">
            <w:pPr>
              <w:pStyle w:val="tablecontent"/>
              <w:rPr>
                <w:lang w:val="en-US"/>
              </w:rPr>
            </w:pPr>
            <w:r>
              <w:rPr>
                <w:lang w:val="en-US"/>
              </w:rPr>
              <w:t>STRING4 = 4</w:t>
            </w:r>
          </w:p>
          <w:p w14:paraId="2C47C849" w14:textId="5BD7D172" w:rsidR="0041695C" w:rsidRPr="004B7258" w:rsidRDefault="00B46F95" w:rsidP="00B46F95">
            <w:pPr>
              <w:pStyle w:val="tablecontent"/>
              <w:rPr>
                <w:lang w:val="en-US"/>
              </w:rPr>
            </w:pPr>
            <w:r w:rsidRPr="00B46F95">
              <w:rPr>
                <w:lang w:val="en-US"/>
              </w:rPr>
              <w:t>STRING2 = 2</w:t>
            </w:r>
          </w:p>
        </w:tc>
        <w:tc>
          <w:tcPr>
            <w:tcW w:w="5115" w:type="dxa"/>
            <w:tcBorders>
              <w:top w:val="single" w:sz="8" w:space="0" w:color="00007E"/>
              <w:left w:val="single" w:sz="8" w:space="0" w:color="00007E"/>
              <w:bottom w:val="single" w:sz="8" w:space="0" w:color="00007E"/>
              <w:right w:val="single" w:sz="8" w:space="0" w:color="00007E"/>
            </w:tcBorders>
          </w:tcPr>
          <w:p w14:paraId="58DB5BF4" w14:textId="02391024" w:rsidR="0041695C" w:rsidRPr="004B7258" w:rsidRDefault="0041695C" w:rsidP="00B46F95">
            <w:pPr>
              <w:pStyle w:val="tablecontent"/>
              <w:rPr>
                <w:lang w:val="en-US"/>
              </w:rPr>
            </w:pPr>
            <w:r w:rsidRPr="004B7258">
              <w:rPr>
                <w:lang w:val="en-US"/>
              </w:rPr>
              <w:t>String dimensions</w:t>
            </w:r>
            <w:r w:rsidR="00B46F95">
              <w:rPr>
                <w:lang w:val="en-US"/>
              </w:rPr>
              <w:t>.</w:t>
            </w:r>
          </w:p>
        </w:tc>
      </w:tr>
      <w:tr w:rsidR="00B46F95" w:rsidRPr="004B7258" w14:paraId="2C27F2CE" w14:textId="77777777" w:rsidTr="00784354">
        <w:tc>
          <w:tcPr>
            <w:tcW w:w="2014" w:type="dxa"/>
            <w:tcBorders>
              <w:top w:val="single" w:sz="8" w:space="0" w:color="00007E"/>
              <w:left w:val="single" w:sz="8" w:space="0" w:color="00007E"/>
              <w:bottom w:val="single" w:sz="8" w:space="0" w:color="00007E"/>
              <w:right w:val="single" w:sz="8" w:space="0" w:color="00007E"/>
            </w:tcBorders>
            <w:vAlign w:val="center"/>
          </w:tcPr>
          <w:p w14:paraId="6FF595CC" w14:textId="560F5E4C" w:rsidR="00B46F95" w:rsidRPr="004B7258" w:rsidRDefault="00B46F95" w:rsidP="0041695C">
            <w:pPr>
              <w:pStyle w:val="tablecontent"/>
              <w:rPr>
                <w:lang w:val="en-US"/>
              </w:rPr>
            </w:pPr>
            <w:r w:rsidRPr="004B7258">
              <w:rPr>
                <w:lang w:val="en-US"/>
              </w:rPr>
              <w:t>N_</w:t>
            </w:r>
            <w:r>
              <w:rPr>
                <w:lang w:val="en-US"/>
              </w:rPr>
              <w:t>TECH_AUX_LABEL</w:t>
            </w:r>
          </w:p>
        </w:tc>
        <w:tc>
          <w:tcPr>
            <w:tcW w:w="1974" w:type="dxa"/>
            <w:tcBorders>
              <w:top w:val="single" w:sz="8" w:space="0" w:color="00007E"/>
              <w:left w:val="single" w:sz="8" w:space="0" w:color="00007E"/>
              <w:bottom w:val="single" w:sz="8" w:space="0" w:color="00007E"/>
              <w:right w:val="single" w:sz="8" w:space="0" w:color="00007E"/>
            </w:tcBorders>
            <w:vAlign w:val="center"/>
          </w:tcPr>
          <w:p w14:paraId="3B80AAEC" w14:textId="02637E4F" w:rsidR="00B46F95" w:rsidRPr="004B7258" w:rsidRDefault="00B46F95" w:rsidP="00810335">
            <w:pPr>
              <w:pStyle w:val="tablecontent"/>
              <w:rPr>
                <w:lang w:val="en-US"/>
              </w:rPr>
            </w:pPr>
            <w:r w:rsidRPr="004B7258">
              <w:rPr>
                <w:lang w:val="en-US"/>
              </w:rPr>
              <w:t>N_</w:t>
            </w:r>
            <w:r w:rsidR="00810335">
              <w:rPr>
                <w:lang w:val="en-US"/>
              </w:rPr>
              <w:t xml:space="preserve">TECH_AUX_LABEL </w:t>
            </w:r>
            <w:r w:rsidRPr="004B7258">
              <w:rPr>
                <w:lang w:val="en-US"/>
              </w:rPr>
              <w:t>=</w:t>
            </w:r>
            <w:r w:rsidR="00810335">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5229E44B" w14:textId="6FBCE794" w:rsidR="00B46F95" w:rsidRPr="004B7258" w:rsidRDefault="00B46F95" w:rsidP="00784354">
            <w:pPr>
              <w:pStyle w:val="tablecontent"/>
              <w:rPr>
                <w:lang w:val="en-US"/>
              </w:rPr>
            </w:pPr>
            <w:r w:rsidRPr="004B7258">
              <w:rPr>
                <w:lang w:val="en-US"/>
              </w:rPr>
              <w:t xml:space="preserve">Number of </w:t>
            </w:r>
            <w:r w:rsidR="00810335">
              <w:rPr>
                <w:lang w:val="en-US"/>
              </w:rPr>
              <w:t>auxiliary technical labels</w:t>
            </w:r>
            <w:r w:rsidRPr="004B7258">
              <w:rPr>
                <w:lang w:val="en-US"/>
              </w:rPr>
              <w:t>.</w:t>
            </w:r>
          </w:p>
        </w:tc>
      </w:tr>
      <w:tr w:rsidR="00784354" w:rsidRPr="004B7258" w14:paraId="21A858A8"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34915F43" w14:textId="080FAE62" w:rsidR="00784354" w:rsidRPr="004B7258" w:rsidRDefault="00784354" w:rsidP="00784354">
            <w:pPr>
              <w:pStyle w:val="tablecontent"/>
              <w:rPr>
                <w:lang w:val="en-US"/>
              </w:rPr>
            </w:pPr>
            <w:r w:rsidRPr="004B7258">
              <w:rPr>
                <w:lang w:val="en-US"/>
              </w:rPr>
              <w:lastRenderedPageBreak/>
              <w:t>N_</w:t>
            </w:r>
            <w:r>
              <w:rPr>
                <w:lang w:val="en-US"/>
              </w:rPr>
              <w:t>TECH_MEAS_PARAM</w:t>
            </w:r>
          </w:p>
        </w:tc>
        <w:tc>
          <w:tcPr>
            <w:tcW w:w="1974" w:type="dxa"/>
            <w:tcBorders>
              <w:top w:val="single" w:sz="8" w:space="0" w:color="00007E"/>
              <w:left w:val="single" w:sz="8" w:space="0" w:color="00007E"/>
              <w:bottom w:val="single" w:sz="8" w:space="0" w:color="00007E"/>
              <w:right w:val="single" w:sz="8" w:space="0" w:color="00007E"/>
            </w:tcBorders>
            <w:vAlign w:val="center"/>
          </w:tcPr>
          <w:p w14:paraId="48005904" w14:textId="04077F5B" w:rsidR="00784354" w:rsidRPr="004B7258" w:rsidRDefault="00784354" w:rsidP="0041695C">
            <w:pPr>
              <w:pStyle w:val="tablecontent"/>
              <w:rPr>
                <w:lang w:val="en-US"/>
              </w:rPr>
            </w:pPr>
            <w:r w:rsidRPr="004B7258">
              <w:rPr>
                <w:lang w:val="en-US"/>
              </w:rPr>
              <w:t>N_</w:t>
            </w:r>
            <w:r>
              <w:rPr>
                <w:lang w:val="en-US"/>
              </w:rPr>
              <w:t xml:space="preserve">TECH_MEAS_PARAM </w:t>
            </w:r>
            <w:r w:rsidRPr="004B7258">
              <w:rPr>
                <w:lang w:val="en-US"/>
              </w:rPr>
              <w:t>=</w:t>
            </w:r>
            <w:r>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5063D9D3" w14:textId="1A25B3A7" w:rsidR="00784354" w:rsidRPr="004B7258" w:rsidRDefault="00784354" w:rsidP="00784354">
            <w:pPr>
              <w:pStyle w:val="tablecontent"/>
              <w:rPr>
                <w:lang w:val="en-US"/>
              </w:rPr>
            </w:pPr>
            <w:r w:rsidRPr="004B7258">
              <w:rPr>
                <w:lang w:val="en-US"/>
              </w:rPr>
              <w:t xml:space="preserve">Number </w:t>
            </w:r>
            <w:r>
              <w:rPr>
                <w:lang w:val="en-US"/>
              </w:rPr>
              <w:t>of technical parameters providing series of measurements</w:t>
            </w:r>
            <w:r w:rsidRPr="004B7258">
              <w:rPr>
                <w:lang w:val="en-US"/>
              </w:rPr>
              <w:t>.</w:t>
            </w:r>
          </w:p>
        </w:tc>
      </w:tr>
      <w:tr w:rsidR="00784354" w:rsidRPr="004B7258" w14:paraId="2D146090"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6C469E9E" w14:textId="5C676EDB" w:rsidR="00784354" w:rsidRPr="004B7258" w:rsidRDefault="00784354" w:rsidP="0041695C">
            <w:pPr>
              <w:pStyle w:val="tablecontent"/>
              <w:rPr>
                <w:lang w:val="en-US"/>
              </w:rPr>
            </w:pPr>
            <w:r w:rsidRPr="004B7258">
              <w:rPr>
                <w:lang w:val="en-US"/>
              </w:rPr>
              <w:t>N_</w:t>
            </w:r>
            <w:r>
              <w:rPr>
                <w:lang w:val="en-US"/>
              </w:rPr>
              <w:t>TECH_MEASUREMENT</w:t>
            </w:r>
          </w:p>
        </w:tc>
        <w:tc>
          <w:tcPr>
            <w:tcW w:w="1974" w:type="dxa"/>
            <w:tcBorders>
              <w:top w:val="single" w:sz="8" w:space="0" w:color="00007E"/>
              <w:left w:val="single" w:sz="8" w:space="0" w:color="00007E"/>
              <w:bottom w:val="single" w:sz="8" w:space="0" w:color="00007E"/>
              <w:right w:val="single" w:sz="8" w:space="0" w:color="00007E"/>
            </w:tcBorders>
            <w:vAlign w:val="center"/>
          </w:tcPr>
          <w:p w14:paraId="6C400B95" w14:textId="63222E0B" w:rsidR="00784354" w:rsidRPr="004B7258" w:rsidRDefault="00784354" w:rsidP="0041695C">
            <w:pPr>
              <w:pStyle w:val="tablecontent"/>
              <w:rPr>
                <w:lang w:val="en-US"/>
              </w:rPr>
            </w:pPr>
            <w:r w:rsidRPr="004B7258">
              <w:rPr>
                <w:lang w:val="en-US"/>
              </w:rPr>
              <w:t>N_</w:t>
            </w:r>
            <w:r>
              <w:rPr>
                <w:lang w:val="en-US"/>
              </w:rPr>
              <w:t xml:space="preserve">TECH_MEASUREMENT </w:t>
            </w:r>
            <w:r w:rsidRPr="004B7258">
              <w:rPr>
                <w:lang w:val="en-US"/>
              </w:rPr>
              <w:t>=</w:t>
            </w:r>
            <w:r>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70093A74" w14:textId="3369BF7F" w:rsidR="00784354" w:rsidRPr="004B7258" w:rsidRDefault="00784354" w:rsidP="0041695C">
            <w:pPr>
              <w:pStyle w:val="tablecontent"/>
              <w:rPr>
                <w:lang w:val="en-US"/>
              </w:rPr>
            </w:pPr>
            <w:r w:rsidRPr="004B7258">
              <w:rPr>
                <w:lang w:val="en-US"/>
              </w:rPr>
              <w:t xml:space="preserve">Number </w:t>
            </w:r>
            <w:r>
              <w:rPr>
                <w:lang w:val="en-US"/>
              </w:rPr>
              <w:t>of technical parameter measurements</w:t>
            </w:r>
            <w:r w:rsidRPr="004B7258">
              <w:rPr>
                <w:lang w:val="en-US"/>
              </w:rPr>
              <w:t>.</w:t>
            </w:r>
          </w:p>
        </w:tc>
      </w:tr>
      <w:tr w:rsidR="00784354" w:rsidRPr="004B7258" w14:paraId="4697C797"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231F6015" w14:textId="44A3B927" w:rsidR="00784354" w:rsidRPr="004B7258" w:rsidRDefault="00784354" w:rsidP="0041695C">
            <w:pPr>
              <w:pStyle w:val="tablecontent"/>
              <w:rPr>
                <w:lang w:val="en-US"/>
              </w:rPr>
            </w:pPr>
            <w:r w:rsidRPr="004B7258">
              <w:rPr>
                <w:lang w:val="en-US"/>
              </w:rPr>
              <w:t>N_TECH_PARAM</w:t>
            </w:r>
          </w:p>
        </w:tc>
        <w:tc>
          <w:tcPr>
            <w:tcW w:w="1974" w:type="dxa"/>
            <w:tcBorders>
              <w:top w:val="single" w:sz="8" w:space="0" w:color="00007E"/>
              <w:left w:val="single" w:sz="8" w:space="0" w:color="00007E"/>
              <w:bottom w:val="single" w:sz="8" w:space="0" w:color="00007E"/>
              <w:right w:val="single" w:sz="8" w:space="0" w:color="00007E"/>
            </w:tcBorders>
          </w:tcPr>
          <w:p w14:paraId="05B5BC2E" w14:textId="03B66B50" w:rsidR="00784354" w:rsidRPr="004B7258" w:rsidRDefault="00051238" w:rsidP="0041695C">
            <w:pPr>
              <w:pStyle w:val="tablecontent"/>
              <w:rPr>
                <w:lang w:val="en-US"/>
              </w:rPr>
            </w:pPr>
            <w:r>
              <w:rPr>
                <w:lang w:val="en-US"/>
              </w:rPr>
              <w:t>N_TECH_PARAM = UNLIMITED</w:t>
            </w:r>
          </w:p>
        </w:tc>
        <w:tc>
          <w:tcPr>
            <w:tcW w:w="5115" w:type="dxa"/>
            <w:tcBorders>
              <w:top w:val="single" w:sz="8" w:space="0" w:color="00007E"/>
              <w:left w:val="single" w:sz="8" w:space="0" w:color="00007E"/>
              <w:bottom w:val="single" w:sz="8" w:space="0" w:color="00007E"/>
              <w:right w:val="single" w:sz="8" w:space="0" w:color="00007E"/>
            </w:tcBorders>
          </w:tcPr>
          <w:p w14:paraId="2800ED2E" w14:textId="0109390D" w:rsidR="00784354" w:rsidRPr="004B7258" w:rsidRDefault="00784354" w:rsidP="0041695C">
            <w:pPr>
              <w:pStyle w:val="tablecontent"/>
              <w:rPr>
                <w:lang w:val="en-US"/>
              </w:rPr>
            </w:pPr>
            <w:r w:rsidRPr="004B7258">
              <w:rPr>
                <w:lang w:val="en-US"/>
              </w:rPr>
              <w:t>Number of technical parameters.</w:t>
            </w:r>
          </w:p>
        </w:tc>
      </w:tr>
    </w:tbl>
    <w:p w14:paraId="139A8F59" w14:textId="77777777" w:rsidR="0041695C" w:rsidRPr="004B7258" w:rsidRDefault="0041695C" w:rsidP="0041695C">
      <w:pPr>
        <w:rPr>
          <w:lang w:val="en-US"/>
        </w:rPr>
      </w:pPr>
    </w:p>
    <w:p w14:paraId="2B79F9E3" w14:textId="77777777" w:rsidR="0041695C" w:rsidRPr="004B7258" w:rsidRDefault="0041695C" w:rsidP="0041695C">
      <w:pPr>
        <w:pStyle w:val="Titre3"/>
        <w:rPr>
          <w:lang w:val="en-US"/>
        </w:rPr>
      </w:pPr>
      <w:bookmarkStart w:id="544" w:name="_Toc484696584"/>
      <w:r w:rsidRPr="004B7258">
        <w:rPr>
          <w:lang w:val="en-US"/>
        </w:rPr>
        <w:t>General information on the technical data file</w:t>
      </w:r>
      <w:bookmarkEnd w:id="544"/>
    </w:p>
    <w:p w14:paraId="017447EB" w14:textId="26E23B1C" w:rsidR="0041695C" w:rsidRPr="004B7258" w:rsidRDefault="0041695C" w:rsidP="0041695C">
      <w:pPr>
        <w:rPr>
          <w:lang w:val="en-US"/>
        </w:rPr>
      </w:pPr>
      <w:r w:rsidRPr="004B7258">
        <w:rPr>
          <w:lang w:val="en-US"/>
        </w:rPr>
        <w:t>This section contains information about t</w:t>
      </w:r>
      <w:r w:rsidR="000B4419">
        <w:rPr>
          <w:lang w:val="en-US"/>
        </w:rPr>
        <w:t>he technical data file itself.</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2772"/>
        <w:gridCol w:w="4394"/>
      </w:tblGrid>
      <w:tr w:rsidR="0041695C" w:rsidRPr="004B7258" w14:paraId="10C89F82" w14:textId="77777777" w:rsidTr="000B4419">
        <w:tc>
          <w:tcPr>
            <w:tcW w:w="2014" w:type="dxa"/>
            <w:shd w:val="clear" w:color="auto" w:fill="00007E"/>
          </w:tcPr>
          <w:p w14:paraId="64F7BCAA" w14:textId="77777777" w:rsidR="0041695C" w:rsidRPr="004B7258" w:rsidRDefault="0041695C" w:rsidP="0041695C">
            <w:pPr>
              <w:pStyle w:val="tableheader"/>
              <w:rPr>
                <w:lang w:val="en-US"/>
              </w:rPr>
            </w:pPr>
            <w:r w:rsidRPr="004B7258">
              <w:rPr>
                <w:lang w:val="en-US"/>
              </w:rPr>
              <w:t>Name</w:t>
            </w:r>
          </w:p>
        </w:tc>
        <w:tc>
          <w:tcPr>
            <w:tcW w:w="2772" w:type="dxa"/>
            <w:shd w:val="clear" w:color="auto" w:fill="00007E"/>
          </w:tcPr>
          <w:p w14:paraId="0F0DABBD" w14:textId="77777777" w:rsidR="0041695C" w:rsidRPr="004B7258" w:rsidRDefault="0041695C" w:rsidP="0041695C">
            <w:pPr>
              <w:pStyle w:val="tableheader"/>
              <w:rPr>
                <w:lang w:val="en-US"/>
              </w:rPr>
            </w:pPr>
            <w:r w:rsidRPr="004B7258">
              <w:rPr>
                <w:lang w:val="en-US"/>
              </w:rPr>
              <w:t>Definition</w:t>
            </w:r>
          </w:p>
        </w:tc>
        <w:tc>
          <w:tcPr>
            <w:tcW w:w="4394" w:type="dxa"/>
            <w:shd w:val="clear" w:color="auto" w:fill="00007E"/>
          </w:tcPr>
          <w:p w14:paraId="1A8238C5" w14:textId="77777777" w:rsidR="0041695C" w:rsidRPr="004B7258" w:rsidRDefault="0041695C" w:rsidP="0041695C">
            <w:pPr>
              <w:pStyle w:val="tableheader"/>
              <w:rPr>
                <w:lang w:val="en-US"/>
              </w:rPr>
            </w:pPr>
            <w:r w:rsidRPr="004B7258">
              <w:rPr>
                <w:lang w:val="en-US"/>
              </w:rPr>
              <w:t>Comment</w:t>
            </w:r>
          </w:p>
        </w:tc>
      </w:tr>
      <w:tr w:rsidR="0041695C" w:rsidRPr="004B7258" w14:paraId="3FF1AD61" w14:textId="77777777" w:rsidTr="000B4419">
        <w:tc>
          <w:tcPr>
            <w:tcW w:w="2014" w:type="dxa"/>
          </w:tcPr>
          <w:p w14:paraId="7B9BEBB4" w14:textId="77777777" w:rsidR="0041695C" w:rsidRPr="004B7258" w:rsidRDefault="0041695C" w:rsidP="0041695C">
            <w:pPr>
              <w:pStyle w:val="tablecontent"/>
              <w:rPr>
                <w:lang w:val="en-US"/>
              </w:rPr>
            </w:pPr>
            <w:r w:rsidRPr="004B7258">
              <w:rPr>
                <w:lang w:val="en-US"/>
              </w:rPr>
              <w:t>PLATFORM_NUMBER</w:t>
            </w:r>
          </w:p>
        </w:tc>
        <w:tc>
          <w:tcPr>
            <w:tcW w:w="2772" w:type="dxa"/>
          </w:tcPr>
          <w:p w14:paraId="27AE6269" w14:textId="4B846149" w:rsidR="0041695C" w:rsidRPr="004B7258" w:rsidRDefault="0041695C" w:rsidP="0041695C">
            <w:pPr>
              <w:pStyle w:val="tablecontent"/>
              <w:rPr>
                <w:lang w:val="en-US"/>
              </w:rPr>
            </w:pPr>
            <w:r w:rsidRPr="004B7258">
              <w:rPr>
                <w:lang w:val="en-US"/>
              </w:rPr>
              <w:t xml:space="preserve">char </w:t>
            </w:r>
            <w:r w:rsidRPr="004B7258">
              <w:rPr>
                <w:bCs/>
                <w:lang w:val="en-US"/>
              </w:rPr>
              <w:t>PLATFORM_NUMBER</w:t>
            </w:r>
            <w:r w:rsidR="000B4419">
              <w:rPr>
                <w:lang w:val="en-US"/>
              </w:rPr>
              <w:t>(STRING8)</w:t>
            </w:r>
          </w:p>
          <w:p w14:paraId="68022019" w14:textId="5E87BA44" w:rsidR="0041695C" w:rsidRPr="004B7258" w:rsidRDefault="0041695C" w:rsidP="0041695C">
            <w:pPr>
              <w:pStyle w:val="tablecontent"/>
              <w:rPr>
                <w:lang w:val="en-US"/>
              </w:rPr>
            </w:pPr>
            <w:r w:rsidRPr="004B7258">
              <w:rPr>
                <w:lang w:val="en-US"/>
              </w:rPr>
              <w:t>PLATFORM_NUMBER:long_name = "Flo</w:t>
            </w:r>
            <w:r w:rsidR="000B4419">
              <w:rPr>
                <w:lang w:val="en-US"/>
              </w:rPr>
              <w:t>at unique identifier"</w:t>
            </w:r>
          </w:p>
          <w:p w14:paraId="349643A3" w14:textId="152960C5" w:rsidR="0041695C" w:rsidRPr="004B7258" w:rsidRDefault="0041695C" w:rsidP="0041695C">
            <w:pPr>
              <w:pStyle w:val="tablecontent"/>
              <w:rPr>
                <w:lang w:val="en-US"/>
              </w:rPr>
            </w:pPr>
            <w:r w:rsidRPr="004B7258">
              <w:rPr>
                <w:lang w:val="en-US"/>
              </w:rPr>
              <w:t>PLATFORM_NUMBER:conventions = "</w:t>
            </w:r>
            <w:r w:rsidR="000B4419">
              <w:rPr>
                <w:lang w:val="en-US"/>
              </w:rPr>
              <w:t>WMO float identifier : A9IIIII"</w:t>
            </w:r>
          </w:p>
          <w:p w14:paraId="03AD94EB" w14:textId="06F28FC7" w:rsidR="0041695C" w:rsidRPr="004B7258" w:rsidRDefault="0041695C" w:rsidP="0041695C">
            <w:pPr>
              <w:pStyle w:val="tablecontent"/>
              <w:rPr>
                <w:lang w:val="en-US"/>
              </w:rPr>
            </w:pPr>
            <w:r w:rsidRPr="004B7258">
              <w:rPr>
                <w:bCs/>
                <w:lang w:val="en-US"/>
              </w:rPr>
              <w:t>PLATFORM_NUMBER</w:t>
            </w:r>
            <w:r w:rsidR="000B4419">
              <w:rPr>
                <w:lang w:val="en-US"/>
              </w:rPr>
              <w:t>:_FillValue = " "</w:t>
            </w:r>
          </w:p>
        </w:tc>
        <w:tc>
          <w:tcPr>
            <w:tcW w:w="4394" w:type="dxa"/>
          </w:tcPr>
          <w:p w14:paraId="3536A089" w14:textId="77777777" w:rsidR="0041695C" w:rsidRPr="004B7258" w:rsidRDefault="0041695C" w:rsidP="0041695C">
            <w:pPr>
              <w:pStyle w:val="tablecontent"/>
              <w:rPr>
                <w:lang w:val="en-US"/>
              </w:rPr>
            </w:pPr>
            <w:r w:rsidRPr="004B7258">
              <w:rPr>
                <w:lang w:val="en-US"/>
              </w:rPr>
              <w:t>WMO float identifier.</w:t>
            </w:r>
          </w:p>
          <w:p w14:paraId="0BB98535" w14:textId="77777777" w:rsidR="0041695C" w:rsidRPr="004B7258" w:rsidRDefault="0041695C" w:rsidP="0041695C">
            <w:pPr>
              <w:pStyle w:val="tablecontent"/>
              <w:rPr>
                <w:lang w:val="en-US"/>
              </w:rPr>
            </w:pPr>
            <w:r w:rsidRPr="004B7258">
              <w:rPr>
                <w:lang w:val="en-US"/>
              </w:rPr>
              <w:t>WMO is the World Meteorological Organization.</w:t>
            </w:r>
          </w:p>
          <w:p w14:paraId="67380922" w14:textId="77777777" w:rsidR="0041695C" w:rsidRPr="004B7258" w:rsidRDefault="0041695C" w:rsidP="0041695C">
            <w:pPr>
              <w:pStyle w:val="tablecontent"/>
              <w:rPr>
                <w:lang w:val="en-US"/>
              </w:rPr>
            </w:pPr>
            <w:r w:rsidRPr="004B7258">
              <w:rPr>
                <w:lang w:val="en-US"/>
              </w:rPr>
              <w:t>This platform number is unique.</w:t>
            </w:r>
          </w:p>
          <w:p w14:paraId="6BC3571C" w14:textId="77777777" w:rsidR="0041695C" w:rsidRPr="004B7258" w:rsidRDefault="0041695C" w:rsidP="0041695C">
            <w:pPr>
              <w:pStyle w:val="tablecontent"/>
              <w:rPr>
                <w:lang w:val="en-US"/>
              </w:rPr>
            </w:pPr>
            <w:r w:rsidRPr="004B7258">
              <w:rPr>
                <w:lang w:val="en-US"/>
              </w:rPr>
              <w:t>Example : 6900045</w:t>
            </w:r>
          </w:p>
        </w:tc>
      </w:tr>
      <w:tr w:rsidR="0041695C" w:rsidRPr="004B7258" w14:paraId="67EEDDC0" w14:textId="77777777" w:rsidTr="000B4419">
        <w:tc>
          <w:tcPr>
            <w:tcW w:w="2014" w:type="dxa"/>
          </w:tcPr>
          <w:p w14:paraId="359544C5" w14:textId="77777777" w:rsidR="0041695C" w:rsidRPr="004B7258" w:rsidRDefault="0041695C" w:rsidP="0041695C">
            <w:pPr>
              <w:pStyle w:val="tablecontent"/>
              <w:rPr>
                <w:lang w:val="en-US"/>
              </w:rPr>
            </w:pPr>
            <w:r w:rsidRPr="004B7258">
              <w:rPr>
                <w:lang w:val="en-US"/>
              </w:rPr>
              <w:t>DATA_TYPE</w:t>
            </w:r>
          </w:p>
        </w:tc>
        <w:tc>
          <w:tcPr>
            <w:tcW w:w="2772" w:type="dxa"/>
          </w:tcPr>
          <w:p w14:paraId="3A7C0DF0" w14:textId="7FE78BB0" w:rsidR="0041695C" w:rsidRPr="001F335D" w:rsidRDefault="0041695C" w:rsidP="0041695C">
            <w:pPr>
              <w:pStyle w:val="tablecontent"/>
              <w:rPr>
                <w:lang w:val="en-US"/>
              </w:rPr>
            </w:pPr>
            <w:r w:rsidRPr="001F335D">
              <w:rPr>
                <w:lang w:val="en-US"/>
              </w:rPr>
              <w:t>char D</w:t>
            </w:r>
            <w:r w:rsidR="000B4419" w:rsidRPr="001F335D">
              <w:rPr>
                <w:lang w:val="en-US"/>
              </w:rPr>
              <w:t>ATA_TYPE(STRING32)</w:t>
            </w:r>
          </w:p>
          <w:p w14:paraId="442F77E5" w14:textId="61DD92EA" w:rsidR="0041695C" w:rsidRPr="001F335D" w:rsidRDefault="0041695C" w:rsidP="0041695C">
            <w:pPr>
              <w:pStyle w:val="tablecontent"/>
              <w:rPr>
                <w:lang w:val="en-US"/>
              </w:rPr>
            </w:pPr>
            <w:r w:rsidRPr="001F335D">
              <w:rPr>
                <w:lang w:val="en-US"/>
              </w:rPr>
              <w:t>DA</w:t>
            </w:r>
            <w:r w:rsidR="000B4419" w:rsidRPr="001F335D">
              <w:rPr>
                <w:lang w:val="en-US"/>
              </w:rPr>
              <w:t>TA_TYPE:long_name = "Data type"</w:t>
            </w:r>
          </w:p>
          <w:p w14:paraId="6C175F82" w14:textId="7E036E96" w:rsidR="0041695C" w:rsidRPr="001F335D" w:rsidRDefault="0041695C" w:rsidP="0041695C">
            <w:pPr>
              <w:pStyle w:val="tablecontent"/>
              <w:rPr>
                <w:lang w:val="en-US"/>
              </w:rPr>
            </w:pPr>
            <w:r w:rsidRPr="001F335D">
              <w:rPr>
                <w:lang w:val="en-US"/>
              </w:rPr>
              <w:t>DATA_TYPE:convent</w:t>
            </w:r>
            <w:r w:rsidR="001F335D" w:rsidRPr="001F335D">
              <w:rPr>
                <w:lang w:val="en-US"/>
              </w:rPr>
              <w:t>ions = "R</w:t>
            </w:r>
            <w:r w:rsidR="000B4419" w:rsidRPr="001F335D">
              <w:rPr>
                <w:lang w:val="en-US"/>
              </w:rPr>
              <w:t xml:space="preserve">eference table </w:t>
            </w:r>
            <w:r w:rsidR="001F335D" w:rsidRPr="001F335D">
              <w:rPr>
                <w:lang w:val="en-US"/>
              </w:rPr>
              <w:t>AUX_</w:t>
            </w:r>
            <w:r w:rsidR="000B4419" w:rsidRPr="001F335D">
              <w:rPr>
                <w:lang w:val="en-US"/>
              </w:rPr>
              <w:t>1"</w:t>
            </w:r>
          </w:p>
          <w:p w14:paraId="57B7FDD4" w14:textId="69DD6D21" w:rsidR="0041695C" w:rsidRPr="001F335D" w:rsidRDefault="000B4419" w:rsidP="0041695C">
            <w:pPr>
              <w:pStyle w:val="tablecontent"/>
              <w:rPr>
                <w:lang w:val="en-US"/>
              </w:rPr>
            </w:pPr>
            <w:r w:rsidRPr="001F335D">
              <w:rPr>
                <w:lang w:val="en-US"/>
              </w:rPr>
              <w:t>DATA_TYPE:_FillValue = " "</w:t>
            </w:r>
          </w:p>
        </w:tc>
        <w:tc>
          <w:tcPr>
            <w:tcW w:w="4394" w:type="dxa"/>
          </w:tcPr>
          <w:p w14:paraId="489194BE" w14:textId="77777777" w:rsidR="0041695C" w:rsidRPr="001F335D" w:rsidRDefault="0041695C" w:rsidP="0041695C">
            <w:pPr>
              <w:pStyle w:val="tablecontent"/>
              <w:rPr>
                <w:lang w:val="en-US"/>
              </w:rPr>
            </w:pPr>
            <w:r w:rsidRPr="001F335D">
              <w:rPr>
                <w:lang w:val="en-US"/>
              </w:rPr>
              <w:t>This field contains the type of data contained in the file.</w:t>
            </w:r>
          </w:p>
          <w:p w14:paraId="7C190C04" w14:textId="02292179" w:rsidR="0041695C" w:rsidRPr="001F335D" w:rsidRDefault="0041695C" w:rsidP="001F335D">
            <w:pPr>
              <w:pStyle w:val="tablecontent"/>
              <w:rPr>
                <w:lang w:val="en-US"/>
              </w:rPr>
            </w:pPr>
            <w:r w:rsidRPr="001F335D">
              <w:rPr>
                <w:lang w:val="en-US"/>
              </w:rPr>
              <w:t xml:space="preserve">The list of </w:t>
            </w:r>
            <w:r w:rsidR="000E5651" w:rsidRPr="001F335D">
              <w:rPr>
                <w:lang w:val="en-US"/>
              </w:rPr>
              <w:t xml:space="preserve">acceptable data types is in the </w:t>
            </w:r>
            <w:r w:rsidRPr="001F335D">
              <w:rPr>
                <w:lang w:val="en-US"/>
              </w:rPr>
              <w:t xml:space="preserve">reference table </w:t>
            </w:r>
            <w:r w:rsidR="001F335D" w:rsidRPr="001F335D">
              <w:rPr>
                <w:lang w:val="en-US"/>
              </w:rPr>
              <w:t>AUX_</w:t>
            </w:r>
            <w:r w:rsidRPr="001F335D">
              <w:rPr>
                <w:lang w:val="en-US"/>
              </w:rPr>
              <w:t>1.</w:t>
            </w:r>
          </w:p>
        </w:tc>
      </w:tr>
      <w:tr w:rsidR="0041695C" w:rsidRPr="004B7258" w14:paraId="1041AE3B" w14:textId="77777777" w:rsidTr="000B4419">
        <w:tc>
          <w:tcPr>
            <w:tcW w:w="2014" w:type="dxa"/>
          </w:tcPr>
          <w:p w14:paraId="51BE08F5" w14:textId="77777777" w:rsidR="0041695C" w:rsidRPr="004B7258" w:rsidRDefault="0041695C" w:rsidP="0041695C">
            <w:pPr>
              <w:pStyle w:val="tablecontent"/>
              <w:rPr>
                <w:lang w:val="en-US"/>
              </w:rPr>
            </w:pPr>
            <w:r w:rsidRPr="004B7258">
              <w:rPr>
                <w:lang w:val="en-US"/>
              </w:rPr>
              <w:t>FORMAT_VERSION</w:t>
            </w:r>
          </w:p>
        </w:tc>
        <w:tc>
          <w:tcPr>
            <w:tcW w:w="2772" w:type="dxa"/>
          </w:tcPr>
          <w:p w14:paraId="026A82AA" w14:textId="3D673548" w:rsidR="0041695C" w:rsidRPr="004B7258" w:rsidRDefault="000B4419" w:rsidP="0041695C">
            <w:pPr>
              <w:pStyle w:val="tablecontent"/>
              <w:rPr>
                <w:lang w:val="en-US"/>
              </w:rPr>
            </w:pPr>
            <w:r>
              <w:rPr>
                <w:lang w:val="en-US"/>
              </w:rPr>
              <w:t>char FORMAT_VERSION(STRING4)</w:t>
            </w:r>
          </w:p>
          <w:p w14:paraId="4B235733" w14:textId="65C097DA" w:rsidR="0041695C" w:rsidRPr="004B7258" w:rsidRDefault="0041695C" w:rsidP="0041695C">
            <w:pPr>
              <w:pStyle w:val="tablecontent"/>
              <w:rPr>
                <w:lang w:val="en-US"/>
              </w:rPr>
            </w:pPr>
            <w:r w:rsidRPr="004B7258">
              <w:rPr>
                <w:lang w:val="en-US"/>
              </w:rPr>
              <w:t>FORMAT_VERSION:lo</w:t>
            </w:r>
            <w:r w:rsidR="000B4419">
              <w:rPr>
                <w:lang w:val="en-US"/>
              </w:rPr>
              <w:t>ng_name = "File format version"</w:t>
            </w:r>
          </w:p>
          <w:p w14:paraId="25D51626" w14:textId="7E063163" w:rsidR="0041695C" w:rsidRPr="004B7258" w:rsidRDefault="000B4419" w:rsidP="0041695C">
            <w:pPr>
              <w:pStyle w:val="tablecontent"/>
              <w:rPr>
                <w:lang w:val="en-US"/>
              </w:rPr>
            </w:pPr>
            <w:r>
              <w:rPr>
                <w:lang w:val="en-US"/>
              </w:rPr>
              <w:t>FORMAT_VERSION:_FillValue = " "</w:t>
            </w:r>
          </w:p>
        </w:tc>
        <w:tc>
          <w:tcPr>
            <w:tcW w:w="4394" w:type="dxa"/>
          </w:tcPr>
          <w:p w14:paraId="7ABF7962" w14:textId="77777777" w:rsidR="0041695C" w:rsidRPr="004B7258" w:rsidRDefault="0041695C" w:rsidP="0041695C">
            <w:pPr>
              <w:pStyle w:val="tablecontent"/>
              <w:rPr>
                <w:lang w:val="en-US"/>
              </w:rPr>
            </w:pPr>
            <w:r w:rsidRPr="004B7258">
              <w:rPr>
                <w:lang w:val="en-US"/>
              </w:rPr>
              <w:t>File format version</w:t>
            </w:r>
          </w:p>
          <w:p w14:paraId="1EA08CAE" w14:textId="2B0E8E29" w:rsidR="0041695C" w:rsidRPr="004B7258" w:rsidRDefault="0041695C" w:rsidP="000B4419">
            <w:pPr>
              <w:pStyle w:val="tablecontent"/>
              <w:rPr>
                <w:lang w:val="en-US"/>
              </w:rPr>
            </w:pPr>
            <w:r w:rsidRPr="004B7258">
              <w:rPr>
                <w:lang w:val="en-US"/>
              </w:rPr>
              <w:t>Example : «</w:t>
            </w:r>
            <w:r w:rsidR="000B4419">
              <w:rPr>
                <w:lang w:val="en-US"/>
              </w:rPr>
              <w:t>1.0</w:t>
            </w:r>
            <w:r w:rsidRPr="004B7258">
              <w:rPr>
                <w:lang w:val="en-US"/>
              </w:rPr>
              <w:t>»</w:t>
            </w:r>
          </w:p>
        </w:tc>
      </w:tr>
      <w:tr w:rsidR="000B4419" w:rsidRPr="004B7258" w14:paraId="09D97D34" w14:textId="77777777" w:rsidTr="000B4419">
        <w:tc>
          <w:tcPr>
            <w:tcW w:w="2014" w:type="dxa"/>
          </w:tcPr>
          <w:p w14:paraId="1ADB1D84" w14:textId="092099B8" w:rsidR="000B4419" w:rsidRPr="004B7258" w:rsidRDefault="000B4419" w:rsidP="0041695C">
            <w:pPr>
              <w:pStyle w:val="tablecontent"/>
              <w:rPr>
                <w:lang w:val="en-US"/>
              </w:rPr>
            </w:pPr>
            <w:r w:rsidRPr="004B7258">
              <w:rPr>
                <w:lang w:val="en-US"/>
              </w:rPr>
              <w:t>REFERENCE_DATE_TIME</w:t>
            </w:r>
          </w:p>
        </w:tc>
        <w:tc>
          <w:tcPr>
            <w:tcW w:w="2772" w:type="dxa"/>
          </w:tcPr>
          <w:p w14:paraId="42B5E031" w14:textId="7505BBEE" w:rsidR="000B4419" w:rsidRPr="004B7258" w:rsidRDefault="000B4419" w:rsidP="00325ECB">
            <w:pPr>
              <w:pStyle w:val="tablecontent"/>
              <w:rPr>
                <w:lang w:val="en-US"/>
              </w:rPr>
            </w:pPr>
            <w:r w:rsidRPr="004B7258">
              <w:rPr>
                <w:lang w:val="en-US"/>
              </w:rPr>
              <w:t>char</w:t>
            </w:r>
            <w:r>
              <w:rPr>
                <w:lang w:val="en-US"/>
              </w:rPr>
              <w:t xml:space="preserve"> REFERENCE_DATE_TIME(DATE_TIME)</w:t>
            </w:r>
          </w:p>
          <w:p w14:paraId="5666820E" w14:textId="52EA4B2E" w:rsidR="000B4419" w:rsidRPr="004B7258" w:rsidRDefault="000B4419" w:rsidP="00325ECB">
            <w:pPr>
              <w:pStyle w:val="tablecontent"/>
              <w:rPr>
                <w:lang w:val="en-US"/>
              </w:rPr>
            </w:pPr>
            <w:r w:rsidRPr="004B7258">
              <w:rPr>
                <w:lang w:val="en-US"/>
              </w:rPr>
              <w:t>REFERENCE_DATE_TIME:long_name = "Dat</w:t>
            </w:r>
            <w:r>
              <w:rPr>
                <w:lang w:val="en-US"/>
              </w:rPr>
              <w:t>e of reference for Julian days"</w:t>
            </w:r>
          </w:p>
          <w:p w14:paraId="35982D27" w14:textId="6B67F2C4" w:rsidR="000B4419" w:rsidRPr="004B7258" w:rsidRDefault="000B4419" w:rsidP="00325ECB">
            <w:pPr>
              <w:pStyle w:val="tablecontent"/>
              <w:rPr>
                <w:lang w:val="en-US"/>
              </w:rPr>
            </w:pPr>
            <w:r w:rsidRPr="004B7258">
              <w:rPr>
                <w:lang w:val="en-US"/>
              </w:rPr>
              <w:t>REFERENCE_DATE_TIME</w:t>
            </w:r>
            <w:r>
              <w:rPr>
                <w:lang w:val="en-US"/>
              </w:rPr>
              <w:t>:conventions = "YYYYMMDDHHMISS"</w:t>
            </w:r>
          </w:p>
          <w:p w14:paraId="630810CA" w14:textId="0DD942D1" w:rsidR="000B4419" w:rsidRPr="004B7258" w:rsidRDefault="000B4419" w:rsidP="0041695C">
            <w:pPr>
              <w:pStyle w:val="tablecontent"/>
              <w:rPr>
                <w:lang w:val="en-US"/>
              </w:rPr>
            </w:pPr>
            <w:r w:rsidRPr="004B7258">
              <w:rPr>
                <w:lang w:val="en-US"/>
              </w:rPr>
              <w:t>REFERENCE_DATE_TIME:_FillValue = " "</w:t>
            </w:r>
          </w:p>
        </w:tc>
        <w:tc>
          <w:tcPr>
            <w:tcW w:w="4394" w:type="dxa"/>
          </w:tcPr>
          <w:p w14:paraId="342109A1" w14:textId="77777777" w:rsidR="000B4419" w:rsidRPr="004B7258" w:rsidRDefault="000B4419" w:rsidP="00325ECB">
            <w:pPr>
              <w:pStyle w:val="tablecontent"/>
              <w:rPr>
                <w:lang w:val="en-US"/>
              </w:rPr>
            </w:pPr>
            <w:r w:rsidRPr="004B7258">
              <w:rPr>
                <w:lang w:val="en-US"/>
              </w:rPr>
              <w:t>Date of reference for julian days.</w:t>
            </w:r>
          </w:p>
          <w:p w14:paraId="47790C4B" w14:textId="727B34D6" w:rsidR="000B4419" w:rsidRPr="004B7258" w:rsidRDefault="000B4419" w:rsidP="0041695C">
            <w:pPr>
              <w:pStyle w:val="tablecontent"/>
              <w:rPr>
                <w:lang w:val="en-US"/>
              </w:rPr>
            </w:pPr>
            <w:r w:rsidRPr="004B7258">
              <w:rPr>
                <w:lang w:val="en-US"/>
              </w:rPr>
              <w:t>The recommended reference date time is “19500101000000” : January 1</w:t>
            </w:r>
            <w:r w:rsidRPr="004B7258">
              <w:rPr>
                <w:vertAlign w:val="superscript"/>
                <w:lang w:val="en-US"/>
              </w:rPr>
              <w:t>st</w:t>
            </w:r>
            <w:r w:rsidRPr="004B7258">
              <w:rPr>
                <w:lang w:val="en-US"/>
              </w:rPr>
              <w:t xml:space="preserve"> 1950 00:00:00</w:t>
            </w:r>
          </w:p>
        </w:tc>
      </w:tr>
      <w:tr w:rsidR="009453A7" w:rsidRPr="004B7258" w14:paraId="4B703CE4" w14:textId="77777777" w:rsidTr="000B4419">
        <w:tc>
          <w:tcPr>
            <w:tcW w:w="2014" w:type="dxa"/>
          </w:tcPr>
          <w:p w14:paraId="73553085" w14:textId="5091898D" w:rsidR="009453A7" w:rsidRPr="00FC3913" w:rsidRDefault="009453A7" w:rsidP="0041695C">
            <w:pPr>
              <w:pStyle w:val="tablecontent"/>
              <w:rPr>
                <w:lang w:val="en-US"/>
              </w:rPr>
            </w:pPr>
            <w:r w:rsidRPr="00FC3913">
              <w:rPr>
                <w:lang w:val="en-US"/>
              </w:rPr>
              <w:t>TECHNICAL_MEASUREMENT_PARAMETERS</w:t>
            </w:r>
          </w:p>
        </w:tc>
        <w:tc>
          <w:tcPr>
            <w:tcW w:w="2772" w:type="dxa"/>
          </w:tcPr>
          <w:p w14:paraId="31EB2F8D" w14:textId="6AA499DE" w:rsidR="009453A7" w:rsidRPr="00FC3913" w:rsidRDefault="009453A7" w:rsidP="009453A7">
            <w:pPr>
              <w:pStyle w:val="tablecontent"/>
              <w:rPr>
                <w:lang w:val="en-US"/>
              </w:rPr>
            </w:pPr>
            <w:r w:rsidRPr="00FC3913">
              <w:rPr>
                <w:lang w:val="en-US"/>
              </w:rPr>
              <w:t>char TECHNICAL_MEASUREMENT_PARAMETER</w:t>
            </w:r>
            <w:r w:rsidR="00FC3913">
              <w:rPr>
                <w:lang w:val="en-US"/>
              </w:rPr>
              <w:t>S(N_TECH_MEAS_PARAM, STRING64)</w:t>
            </w:r>
          </w:p>
          <w:p w14:paraId="268BF2F1" w14:textId="4379B38E" w:rsidR="009453A7" w:rsidRDefault="009453A7" w:rsidP="009453A7">
            <w:pPr>
              <w:pStyle w:val="tablecontent"/>
              <w:rPr>
                <w:lang w:val="en-US"/>
              </w:rPr>
            </w:pPr>
            <w:r w:rsidRPr="00FC3913">
              <w:rPr>
                <w:lang w:val="en-US"/>
              </w:rPr>
              <w:t>TECHNICAL_MEASUREMENT_PARAMETERS:long_name = "List of availab</w:t>
            </w:r>
            <w:r w:rsidR="00FC3913">
              <w:rPr>
                <w:lang w:val="en-US"/>
              </w:rPr>
              <w:t>le technical parameters for the station"</w:t>
            </w:r>
          </w:p>
          <w:p w14:paraId="12CE2EBE" w14:textId="3BA66C70" w:rsidR="0021595F" w:rsidRPr="00FC3913" w:rsidRDefault="0021595F" w:rsidP="009453A7">
            <w:pPr>
              <w:pStyle w:val="tablecontent"/>
              <w:rPr>
                <w:lang w:val="en-US"/>
              </w:rPr>
            </w:pPr>
            <w:r w:rsidRPr="00FC3913">
              <w:rPr>
                <w:lang w:val="en-US"/>
              </w:rPr>
              <w:t>TECHNICAL_MEASUREMENT_PARAMETERS</w:t>
            </w:r>
            <w:r>
              <w:rPr>
                <w:lang w:val="en-US"/>
              </w:rPr>
              <w:t>:conventions = "Reference table AUX_3</w:t>
            </w:r>
            <w:r w:rsidR="00DA45F8">
              <w:rPr>
                <w:lang w:val="en-US"/>
              </w:rPr>
              <w:t>b</w:t>
            </w:r>
            <w:r>
              <w:rPr>
                <w:lang w:val="en-US"/>
              </w:rPr>
              <w:t>"</w:t>
            </w:r>
          </w:p>
          <w:p w14:paraId="263360C5" w14:textId="32E419FE" w:rsidR="009453A7" w:rsidRPr="00FC3913" w:rsidRDefault="009453A7" w:rsidP="009453A7">
            <w:pPr>
              <w:pStyle w:val="tablecontent"/>
              <w:rPr>
                <w:lang w:val="en-US"/>
              </w:rPr>
            </w:pPr>
            <w:r w:rsidRPr="00FC3913">
              <w:rPr>
                <w:lang w:val="en-US"/>
              </w:rPr>
              <w:t>TECHNICAL_MEASUREMENT_PARAMETERS:_FillValue = " "</w:t>
            </w:r>
          </w:p>
        </w:tc>
        <w:tc>
          <w:tcPr>
            <w:tcW w:w="4394" w:type="dxa"/>
          </w:tcPr>
          <w:p w14:paraId="1C142230" w14:textId="014DB9D3" w:rsidR="009453A7" w:rsidRPr="009453A7" w:rsidRDefault="00FC3913" w:rsidP="00325ECB">
            <w:pPr>
              <w:pStyle w:val="tablecontent"/>
              <w:rPr>
                <w:highlight w:val="yellow"/>
                <w:lang w:val="en-US"/>
              </w:rPr>
            </w:pPr>
            <w:r w:rsidRPr="00FC3913">
              <w:rPr>
                <w:lang w:val="en-US"/>
              </w:rPr>
              <w:t>List of availab</w:t>
            </w:r>
            <w:r>
              <w:rPr>
                <w:lang w:val="en-US"/>
              </w:rPr>
              <w:t>le technical parameters for the station.</w:t>
            </w:r>
          </w:p>
        </w:tc>
      </w:tr>
      <w:tr w:rsidR="000B4419" w:rsidRPr="004B7258" w14:paraId="21C654AE" w14:textId="77777777" w:rsidTr="000B4419">
        <w:tc>
          <w:tcPr>
            <w:tcW w:w="2014" w:type="dxa"/>
          </w:tcPr>
          <w:p w14:paraId="48D2AFB8" w14:textId="77777777" w:rsidR="000B4419" w:rsidRPr="004B7258" w:rsidRDefault="000B4419" w:rsidP="0041695C">
            <w:pPr>
              <w:pStyle w:val="tablecontent"/>
              <w:rPr>
                <w:lang w:val="en-US"/>
              </w:rPr>
            </w:pPr>
            <w:r w:rsidRPr="004B7258">
              <w:rPr>
                <w:lang w:val="en-US"/>
              </w:rPr>
              <w:t>DATA_CENTRE</w:t>
            </w:r>
          </w:p>
        </w:tc>
        <w:tc>
          <w:tcPr>
            <w:tcW w:w="2772" w:type="dxa"/>
          </w:tcPr>
          <w:p w14:paraId="55ABF02C" w14:textId="06C21D1C" w:rsidR="000B4419" w:rsidRPr="000E5651" w:rsidRDefault="000B4419" w:rsidP="0041695C">
            <w:pPr>
              <w:pStyle w:val="tablecontent"/>
              <w:rPr>
                <w:lang w:val="en-US"/>
              </w:rPr>
            </w:pPr>
            <w:r w:rsidRPr="000E5651">
              <w:rPr>
                <w:lang w:val="en-US"/>
              </w:rPr>
              <w:t xml:space="preserve">char </w:t>
            </w:r>
            <w:r w:rsidRPr="000E5651">
              <w:rPr>
                <w:bCs/>
                <w:lang w:val="en-US"/>
              </w:rPr>
              <w:t>DATA_CENTRE</w:t>
            </w:r>
            <w:r w:rsidRPr="000E5651">
              <w:rPr>
                <w:lang w:val="en-US"/>
              </w:rPr>
              <w:t>(STRING2)</w:t>
            </w:r>
          </w:p>
          <w:p w14:paraId="4029A904" w14:textId="342C9B90" w:rsidR="000B4419" w:rsidRPr="000E5651" w:rsidRDefault="000B4419" w:rsidP="0041695C">
            <w:pPr>
              <w:pStyle w:val="tablecontent"/>
              <w:rPr>
                <w:lang w:val="en-US"/>
              </w:rPr>
            </w:pPr>
            <w:r w:rsidRPr="000E5651">
              <w:rPr>
                <w:lang w:val="en-US"/>
              </w:rPr>
              <w:t>DATA_CENTRE:long_name = "Data centre in charge of float data processing"</w:t>
            </w:r>
          </w:p>
          <w:p w14:paraId="1945E0E9" w14:textId="1B80284F" w:rsidR="000B4419" w:rsidRPr="000E5651" w:rsidRDefault="000B4419" w:rsidP="0041695C">
            <w:pPr>
              <w:pStyle w:val="tablecontent"/>
              <w:rPr>
                <w:lang w:val="en-US"/>
              </w:rPr>
            </w:pPr>
            <w:r w:rsidRPr="000E5651">
              <w:rPr>
                <w:lang w:val="en-US"/>
              </w:rPr>
              <w:t>DATA_CENTRE:conventions = "Argo reference table 4"</w:t>
            </w:r>
          </w:p>
          <w:p w14:paraId="28D2180C" w14:textId="295863B4" w:rsidR="000B4419" w:rsidRPr="000E5651" w:rsidRDefault="000B4419" w:rsidP="0041695C">
            <w:pPr>
              <w:pStyle w:val="tablecontent"/>
              <w:rPr>
                <w:lang w:val="en-US"/>
              </w:rPr>
            </w:pPr>
            <w:r w:rsidRPr="000E5651">
              <w:rPr>
                <w:bCs/>
                <w:lang w:val="en-US"/>
              </w:rPr>
              <w:t>DATA_CENTRE</w:t>
            </w:r>
            <w:r w:rsidRPr="000E5651">
              <w:rPr>
                <w:lang w:val="en-US"/>
              </w:rPr>
              <w:t>:_FillValue = " "</w:t>
            </w:r>
          </w:p>
        </w:tc>
        <w:tc>
          <w:tcPr>
            <w:tcW w:w="4394" w:type="dxa"/>
          </w:tcPr>
          <w:p w14:paraId="1EF15030" w14:textId="77777777" w:rsidR="000B4419" w:rsidRPr="000E5651" w:rsidRDefault="000B4419" w:rsidP="0041695C">
            <w:pPr>
              <w:pStyle w:val="tablecontent"/>
              <w:rPr>
                <w:lang w:val="en-US"/>
              </w:rPr>
            </w:pPr>
            <w:r w:rsidRPr="000E5651">
              <w:rPr>
                <w:lang w:val="en-US"/>
              </w:rPr>
              <w:t>Code of the data centre in charge of the float data management.</w:t>
            </w:r>
          </w:p>
          <w:p w14:paraId="2A9E1462" w14:textId="553129CC" w:rsidR="000B4419" w:rsidRPr="000E5651" w:rsidRDefault="000B4419" w:rsidP="0041695C">
            <w:pPr>
              <w:pStyle w:val="tablecontent"/>
              <w:rPr>
                <w:lang w:val="en-US"/>
              </w:rPr>
            </w:pPr>
            <w:r w:rsidRPr="000E5651">
              <w:rPr>
                <w:lang w:val="en-US"/>
              </w:rPr>
              <w:t>The data ce</w:t>
            </w:r>
            <w:r w:rsidR="000E5651" w:rsidRPr="000E5651">
              <w:rPr>
                <w:lang w:val="en-US"/>
              </w:rPr>
              <w:t xml:space="preserve">ntre codes are described in the Argo </w:t>
            </w:r>
            <w:r w:rsidRPr="000E5651">
              <w:rPr>
                <w:lang w:val="en-US"/>
              </w:rPr>
              <w:t>reference table 4.</w:t>
            </w:r>
          </w:p>
          <w:p w14:paraId="0D80D05E" w14:textId="6E43F88D" w:rsidR="000B4419" w:rsidRPr="000E5651" w:rsidRDefault="000B4419" w:rsidP="000B4419">
            <w:pPr>
              <w:pStyle w:val="tablecontent"/>
              <w:rPr>
                <w:lang w:val="en-US"/>
              </w:rPr>
            </w:pPr>
            <w:r w:rsidRPr="000E5651">
              <w:rPr>
                <w:lang w:val="en-US"/>
              </w:rPr>
              <w:t>Example : IF for Ifremer</w:t>
            </w:r>
          </w:p>
        </w:tc>
      </w:tr>
      <w:tr w:rsidR="000B4419" w:rsidRPr="004B7258" w14:paraId="3080A7DB" w14:textId="77777777" w:rsidTr="000B4419">
        <w:tc>
          <w:tcPr>
            <w:tcW w:w="2014" w:type="dxa"/>
          </w:tcPr>
          <w:p w14:paraId="50AB6955" w14:textId="77777777" w:rsidR="000B4419" w:rsidRPr="004B7258" w:rsidRDefault="000B4419" w:rsidP="0041695C">
            <w:pPr>
              <w:pStyle w:val="tablecontent"/>
              <w:rPr>
                <w:lang w:val="en-US"/>
              </w:rPr>
            </w:pPr>
            <w:r w:rsidRPr="004B7258">
              <w:rPr>
                <w:lang w:val="en-US"/>
              </w:rPr>
              <w:t>DATE_CREATION</w:t>
            </w:r>
          </w:p>
        </w:tc>
        <w:tc>
          <w:tcPr>
            <w:tcW w:w="2772" w:type="dxa"/>
          </w:tcPr>
          <w:p w14:paraId="5AF4BEB7" w14:textId="4F1E7085" w:rsidR="000B4419" w:rsidRPr="004B7258" w:rsidRDefault="000B4419" w:rsidP="0041695C">
            <w:pPr>
              <w:pStyle w:val="tablecontent"/>
              <w:rPr>
                <w:lang w:val="en-US"/>
              </w:rPr>
            </w:pPr>
            <w:r w:rsidRPr="004B7258">
              <w:rPr>
                <w:lang w:val="en-US"/>
              </w:rPr>
              <w:t xml:space="preserve">char </w:t>
            </w:r>
            <w:r w:rsidRPr="004B7258">
              <w:rPr>
                <w:bCs/>
                <w:lang w:val="en-US"/>
              </w:rPr>
              <w:t>DATE_CREATION</w:t>
            </w:r>
            <w:r>
              <w:rPr>
                <w:lang w:val="en-US"/>
              </w:rPr>
              <w:t>(DATE_TIME)</w:t>
            </w:r>
          </w:p>
          <w:p w14:paraId="7A454E57" w14:textId="7AD70CFC" w:rsidR="000B4419" w:rsidRPr="004B7258" w:rsidRDefault="000B4419" w:rsidP="0041695C">
            <w:pPr>
              <w:pStyle w:val="tablecontent"/>
              <w:rPr>
                <w:lang w:val="en-US"/>
              </w:rPr>
            </w:pPr>
            <w:r w:rsidRPr="004B7258">
              <w:rPr>
                <w:lang w:val="en-US"/>
              </w:rPr>
              <w:t>DATE_CREATION:long</w:t>
            </w:r>
            <w:r>
              <w:rPr>
                <w:lang w:val="en-US"/>
              </w:rPr>
              <w:t>_name = "Date of file creation"</w:t>
            </w:r>
          </w:p>
          <w:p w14:paraId="4FDB53F8" w14:textId="300A3CE1" w:rsidR="000B4419" w:rsidRPr="004B7258" w:rsidRDefault="000B4419" w:rsidP="0041695C">
            <w:pPr>
              <w:pStyle w:val="tablecontent"/>
              <w:rPr>
                <w:lang w:val="en-US"/>
              </w:rPr>
            </w:pPr>
            <w:r w:rsidRPr="004B7258">
              <w:rPr>
                <w:lang w:val="en-US"/>
              </w:rPr>
              <w:t>DATE_CREATION</w:t>
            </w:r>
            <w:r>
              <w:rPr>
                <w:lang w:val="en-US"/>
              </w:rPr>
              <w:t>:conventions = "YYYYMMDDHHMISS"</w:t>
            </w:r>
          </w:p>
          <w:p w14:paraId="2C312E62" w14:textId="6F13E67F" w:rsidR="000B4419" w:rsidRPr="004B7258" w:rsidRDefault="000B4419" w:rsidP="0041695C">
            <w:pPr>
              <w:pStyle w:val="tablecontent"/>
              <w:rPr>
                <w:lang w:val="en-US"/>
              </w:rPr>
            </w:pPr>
            <w:r w:rsidRPr="004B7258">
              <w:rPr>
                <w:bCs/>
                <w:lang w:val="en-US"/>
              </w:rPr>
              <w:t>DATE_CREATION</w:t>
            </w:r>
            <w:r>
              <w:rPr>
                <w:lang w:val="en-US"/>
              </w:rPr>
              <w:t>:_FillValue = " "</w:t>
            </w:r>
          </w:p>
        </w:tc>
        <w:tc>
          <w:tcPr>
            <w:tcW w:w="4394" w:type="dxa"/>
          </w:tcPr>
          <w:p w14:paraId="75CD1E8B" w14:textId="77777777" w:rsidR="000B4419" w:rsidRPr="004B7258" w:rsidRDefault="000B4419" w:rsidP="0041695C">
            <w:pPr>
              <w:pStyle w:val="tablecontent"/>
              <w:rPr>
                <w:lang w:val="en-US"/>
              </w:rPr>
            </w:pPr>
            <w:r w:rsidRPr="004B7258">
              <w:rPr>
                <w:lang w:val="en-US"/>
              </w:rPr>
              <w:t>Date and time (UTC) of creation of this file.</w:t>
            </w:r>
          </w:p>
          <w:p w14:paraId="5919BC7F" w14:textId="77777777" w:rsidR="000B4419" w:rsidRPr="004B7258" w:rsidRDefault="000B4419" w:rsidP="0041695C">
            <w:pPr>
              <w:pStyle w:val="tablecontent"/>
              <w:rPr>
                <w:lang w:val="en-US"/>
              </w:rPr>
            </w:pPr>
            <w:r w:rsidRPr="004B7258">
              <w:rPr>
                <w:lang w:val="en-US"/>
              </w:rPr>
              <w:t>Format : YYYYMMDDHHMISS</w:t>
            </w:r>
          </w:p>
          <w:p w14:paraId="4B6133AB" w14:textId="77777777" w:rsidR="000B4419" w:rsidRPr="004B7258" w:rsidRDefault="000B4419" w:rsidP="0041695C">
            <w:pPr>
              <w:pStyle w:val="tablecontent"/>
              <w:rPr>
                <w:lang w:val="en-US"/>
              </w:rPr>
            </w:pPr>
            <w:r w:rsidRPr="004B7258">
              <w:rPr>
                <w:lang w:val="en-US"/>
              </w:rPr>
              <w:t>Example :</w:t>
            </w:r>
          </w:p>
          <w:p w14:paraId="6B0817A9" w14:textId="77777777" w:rsidR="000B4419" w:rsidRPr="004B7258" w:rsidRDefault="000B4419" w:rsidP="0041695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0B4419" w:rsidRPr="004B7258" w14:paraId="4CD26454" w14:textId="77777777" w:rsidTr="000B4419">
        <w:tc>
          <w:tcPr>
            <w:tcW w:w="2014" w:type="dxa"/>
          </w:tcPr>
          <w:p w14:paraId="52B440F8" w14:textId="77777777" w:rsidR="000B4419" w:rsidRPr="004B7258" w:rsidRDefault="000B4419" w:rsidP="0041695C">
            <w:pPr>
              <w:pStyle w:val="tablecontent"/>
              <w:rPr>
                <w:lang w:val="en-US"/>
              </w:rPr>
            </w:pPr>
            <w:r w:rsidRPr="004B7258">
              <w:rPr>
                <w:lang w:val="en-US"/>
              </w:rPr>
              <w:t>DATE_UPDATE</w:t>
            </w:r>
          </w:p>
        </w:tc>
        <w:tc>
          <w:tcPr>
            <w:tcW w:w="2772" w:type="dxa"/>
          </w:tcPr>
          <w:p w14:paraId="682D3DB6" w14:textId="2CB7329E" w:rsidR="000B4419" w:rsidRPr="004B7258" w:rsidRDefault="000B4419" w:rsidP="0041695C">
            <w:pPr>
              <w:pStyle w:val="tablecontent"/>
              <w:rPr>
                <w:lang w:val="en-US"/>
              </w:rPr>
            </w:pPr>
            <w:r w:rsidRPr="004B7258">
              <w:rPr>
                <w:lang w:val="en-US"/>
              </w:rPr>
              <w:t xml:space="preserve">char </w:t>
            </w:r>
            <w:r w:rsidRPr="004B7258">
              <w:rPr>
                <w:bCs/>
                <w:lang w:val="en-US"/>
              </w:rPr>
              <w:t>DATE_UPDATE</w:t>
            </w:r>
            <w:r>
              <w:rPr>
                <w:lang w:val="en-US"/>
              </w:rPr>
              <w:t>(DATE_TIME)</w:t>
            </w:r>
          </w:p>
          <w:p w14:paraId="2AA5643B" w14:textId="34C56289" w:rsidR="000B4419" w:rsidRPr="004B7258" w:rsidRDefault="000B4419" w:rsidP="0041695C">
            <w:pPr>
              <w:pStyle w:val="tablecontent"/>
              <w:rPr>
                <w:lang w:val="en-US"/>
              </w:rPr>
            </w:pPr>
            <w:r w:rsidRPr="004B7258">
              <w:rPr>
                <w:lang w:val="en-US"/>
              </w:rPr>
              <w:lastRenderedPageBreak/>
              <w:t xml:space="preserve">DATE_UPDATE:long_name </w:t>
            </w:r>
            <w:r>
              <w:rPr>
                <w:lang w:val="en-US"/>
              </w:rPr>
              <w:t>= "Date of update of this file"</w:t>
            </w:r>
          </w:p>
          <w:p w14:paraId="2603019A" w14:textId="0CA9A865" w:rsidR="000B4419" w:rsidRPr="004B7258" w:rsidRDefault="000B4419" w:rsidP="0041695C">
            <w:pPr>
              <w:pStyle w:val="tablecontent"/>
              <w:rPr>
                <w:lang w:val="en-US"/>
              </w:rPr>
            </w:pPr>
            <w:r w:rsidRPr="004B7258">
              <w:rPr>
                <w:lang w:val="en-US"/>
              </w:rPr>
              <w:t>DATE_UPDATE</w:t>
            </w:r>
            <w:r>
              <w:rPr>
                <w:lang w:val="en-US"/>
              </w:rPr>
              <w:t>:conventions = "YYYYMMDDHHMISS"</w:t>
            </w:r>
          </w:p>
          <w:p w14:paraId="5C614670" w14:textId="23AEE113" w:rsidR="000B4419" w:rsidRPr="004B7258" w:rsidRDefault="000B4419" w:rsidP="0041695C">
            <w:pPr>
              <w:pStyle w:val="tablecontent"/>
              <w:rPr>
                <w:lang w:val="en-US"/>
              </w:rPr>
            </w:pPr>
            <w:r w:rsidRPr="004B7258">
              <w:rPr>
                <w:bCs/>
                <w:lang w:val="en-US"/>
              </w:rPr>
              <w:t>DATE_UPDATE</w:t>
            </w:r>
            <w:r>
              <w:rPr>
                <w:lang w:val="en-US"/>
              </w:rPr>
              <w:t>:_FillValue = " "</w:t>
            </w:r>
          </w:p>
        </w:tc>
        <w:tc>
          <w:tcPr>
            <w:tcW w:w="4394" w:type="dxa"/>
          </w:tcPr>
          <w:p w14:paraId="1AD81A32" w14:textId="77777777" w:rsidR="000B4419" w:rsidRPr="004B7258" w:rsidRDefault="000B4419" w:rsidP="0041695C">
            <w:pPr>
              <w:pStyle w:val="tablecontent"/>
              <w:rPr>
                <w:lang w:val="en-US"/>
              </w:rPr>
            </w:pPr>
            <w:r w:rsidRPr="004B7258">
              <w:rPr>
                <w:lang w:val="en-US"/>
              </w:rPr>
              <w:lastRenderedPageBreak/>
              <w:t>Date and time (UTC) of update of this file.</w:t>
            </w:r>
          </w:p>
          <w:p w14:paraId="6F71AC07" w14:textId="77777777" w:rsidR="000B4419" w:rsidRPr="004B7258" w:rsidRDefault="000B4419" w:rsidP="0041695C">
            <w:pPr>
              <w:pStyle w:val="tablecontent"/>
              <w:rPr>
                <w:lang w:val="en-US"/>
              </w:rPr>
            </w:pPr>
            <w:r w:rsidRPr="004B7258">
              <w:rPr>
                <w:lang w:val="en-US"/>
              </w:rPr>
              <w:lastRenderedPageBreak/>
              <w:t>Format : YYYYMMDDHHMISS</w:t>
            </w:r>
          </w:p>
          <w:p w14:paraId="76E18DC3" w14:textId="77777777" w:rsidR="000B4419" w:rsidRPr="004B7258" w:rsidRDefault="000B4419" w:rsidP="0041695C">
            <w:pPr>
              <w:pStyle w:val="tablecontent"/>
              <w:rPr>
                <w:lang w:val="en-US"/>
              </w:rPr>
            </w:pPr>
            <w:r w:rsidRPr="004B7258">
              <w:rPr>
                <w:lang w:val="en-US"/>
              </w:rPr>
              <w:t>Example :</w:t>
            </w:r>
          </w:p>
          <w:p w14:paraId="4608708B" w14:textId="77777777" w:rsidR="000B4419" w:rsidRPr="004B7258" w:rsidRDefault="000B4419" w:rsidP="0041695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5E901C72" w14:textId="5CC7EFB8" w:rsidR="000F1DBE" w:rsidRPr="000F1DBE" w:rsidRDefault="0041695C" w:rsidP="0041695C">
      <w:pPr>
        <w:pStyle w:val="Titre3"/>
        <w:rPr>
          <w:lang w:val="en-US"/>
        </w:rPr>
      </w:pPr>
      <w:bookmarkStart w:id="545" w:name="_Ref355286910"/>
      <w:bookmarkStart w:id="546" w:name="_Toc484696585"/>
      <w:r w:rsidRPr="004B7258">
        <w:rPr>
          <w:lang w:val="en-US"/>
        </w:rPr>
        <w:lastRenderedPageBreak/>
        <w:t>Technical data</w:t>
      </w:r>
      <w:bookmarkEnd w:id="545"/>
      <w:bookmarkEnd w:id="546"/>
    </w:p>
    <w:p w14:paraId="5BE4EA4E" w14:textId="77777777" w:rsidR="00725978" w:rsidRDefault="00725978" w:rsidP="0041695C">
      <w:pPr>
        <w:rPr>
          <w:lang w:val="en-US"/>
        </w:rPr>
      </w:pPr>
      <w:r>
        <w:rPr>
          <w:lang w:val="en-US"/>
        </w:rPr>
        <w:t>Technical data of each profile can be reported by the float as:</w:t>
      </w:r>
    </w:p>
    <w:p w14:paraId="68F77A2D" w14:textId="0E7FB77B" w:rsidR="00725978" w:rsidRDefault="00725978" w:rsidP="00725978">
      <w:pPr>
        <w:pStyle w:val="Paragraphedeliste"/>
        <w:numPr>
          <w:ilvl w:val="0"/>
          <w:numId w:val="65"/>
        </w:numPr>
        <w:rPr>
          <w:lang w:val="en-US"/>
        </w:rPr>
      </w:pPr>
      <w:r>
        <w:rPr>
          <w:lang w:val="en-US"/>
        </w:rPr>
        <w:t xml:space="preserve">A </w:t>
      </w:r>
      <w:r w:rsidRPr="00725978">
        <w:rPr>
          <w:lang w:val="en-US"/>
        </w:rPr>
        <w:t xml:space="preserve">set of unique </w:t>
      </w:r>
      <w:r>
        <w:rPr>
          <w:lang w:val="en-US"/>
        </w:rPr>
        <w:t>technical</w:t>
      </w:r>
      <w:r w:rsidRPr="00725978">
        <w:rPr>
          <w:lang w:val="en-US"/>
        </w:rPr>
        <w:t xml:space="preserve"> measurements</w:t>
      </w:r>
      <w:r>
        <w:rPr>
          <w:lang w:val="en-US"/>
        </w:rPr>
        <w:t xml:space="preserve"> (at most one measurement of each technical parameter for each profile),</w:t>
      </w:r>
    </w:p>
    <w:p w14:paraId="16DE6D50" w14:textId="59058E5D" w:rsidR="00725978" w:rsidRDefault="00725978" w:rsidP="00725978">
      <w:pPr>
        <w:pStyle w:val="Paragraphedeliste"/>
        <w:numPr>
          <w:ilvl w:val="0"/>
          <w:numId w:val="65"/>
        </w:numPr>
        <w:rPr>
          <w:lang w:val="en-US"/>
        </w:rPr>
      </w:pPr>
      <w:r w:rsidRPr="00725978">
        <w:rPr>
          <w:lang w:val="en-US"/>
        </w:rPr>
        <w:t xml:space="preserve"> </w:t>
      </w:r>
      <w:r>
        <w:rPr>
          <w:lang w:val="en-US"/>
        </w:rPr>
        <w:t>A</w:t>
      </w:r>
      <w:r w:rsidRPr="00725978">
        <w:rPr>
          <w:lang w:val="en-US"/>
        </w:rPr>
        <w:t xml:space="preserve"> series of </w:t>
      </w:r>
      <w:r>
        <w:rPr>
          <w:lang w:val="en-US"/>
        </w:rPr>
        <w:t>parameter measurements (for each profile).</w:t>
      </w:r>
    </w:p>
    <w:p w14:paraId="30E4EA84" w14:textId="59F01B0B" w:rsidR="00725978" w:rsidRPr="00725978" w:rsidRDefault="00725978" w:rsidP="00725978">
      <w:pPr>
        <w:pStyle w:val="Titre4"/>
        <w:rPr>
          <w:lang w:val="en-US"/>
        </w:rPr>
      </w:pPr>
      <w:bookmarkStart w:id="547" w:name="_Toc484696586"/>
      <w:r>
        <w:rPr>
          <w:lang w:val="en-US"/>
        </w:rPr>
        <w:t xml:space="preserve">Set of unique technical </w:t>
      </w:r>
      <w:r w:rsidR="00EB7C1C">
        <w:rPr>
          <w:lang w:val="en-US"/>
        </w:rPr>
        <w:t>measurement</w:t>
      </w:r>
      <w:bookmarkEnd w:id="547"/>
    </w:p>
    <w:p w14:paraId="00B75381" w14:textId="77777777" w:rsidR="0041695C" w:rsidRPr="004B7258" w:rsidRDefault="0041695C" w:rsidP="0041695C">
      <w:pPr>
        <w:rPr>
          <w:lang w:val="en-US"/>
        </w:rPr>
      </w:pPr>
      <w:r w:rsidRPr="004B7258">
        <w:rPr>
          <w:lang w:val="en-US"/>
        </w:rPr>
        <w:t>This section contains a set of technical data for each profile.</w:t>
      </w:r>
    </w:p>
    <w:p w14:paraId="140B3A6E" w14:textId="77777777" w:rsidR="0041695C" w:rsidRPr="004B7258" w:rsidRDefault="0041695C" w:rsidP="0041695C">
      <w:pPr>
        <w:rPr>
          <w:lang w:val="en-US"/>
        </w:rPr>
      </w:pPr>
      <w:r w:rsidRPr="004B7258">
        <w:rPr>
          <w:lang w:val="en-US"/>
        </w:rPr>
        <w:t>For each cycle, for each technical parameter, the name of the parameter and the value of the parameter are recorded.</w:t>
      </w:r>
    </w:p>
    <w:p w14:paraId="0DCD5B24" w14:textId="41374C9F" w:rsidR="0041695C" w:rsidRPr="004B7258" w:rsidRDefault="0041695C" w:rsidP="0041695C">
      <w:pPr>
        <w:rPr>
          <w:lang w:val="en-US"/>
        </w:rPr>
      </w:pPr>
      <w:r w:rsidRPr="004B7258">
        <w:rPr>
          <w:lang w:val="en-US"/>
        </w:rPr>
        <w:t xml:space="preserve">The parameter name and its value are recorded as strings of </w:t>
      </w:r>
      <w:r w:rsidR="000F1DBE">
        <w:rPr>
          <w:lang w:val="en-US"/>
        </w:rPr>
        <w:t>256</w:t>
      </w:r>
      <w:r w:rsidRPr="004B7258">
        <w:rPr>
          <w:lang w:val="en-US"/>
        </w:rPr>
        <w:t xml:space="preserve"> characters.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41695C" w:rsidRPr="004B7258" w14:paraId="4508E18C" w14:textId="77777777" w:rsidTr="000B4419">
        <w:tc>
          <w:tcPr>
            <w:tcW w:w="2796" w:type="dxa"/>
            <w:shd w:val="clear" w:color="auto" w:fill="00007E"/>
          </w:tcPr>
          <w:p w14:paraId="79EDBA74" w14:textId="77777777" w:rsidR="0041695C" w:rsidRPr="004B7258" w:rsidRDefault="0041695C" w:rsidP="0041695C">
            <w:pPr>
              <w:pStyle w:val="tableheader"/>
              <w:rPr>
                <w:lang w:val="en-US"/>
              </w:rPr>
            </w:pPr>
            <w:r w:rsidRPr="004B7258">
              <w:rPr>
                <w:lang w:val="en-US"/>
              </w:rPr>
              <w:t>Name</w:t>
            </w:r>
          </w:p>
        </w:tc>
        <w:tc>
          <w:tcPr>
            <w:tcW w:w="3124" w:type="dxa"/>
            <w:shd w:val="clear" w:color="auto" w:fill="00007E"/>
          </w:tcPr>
          <w:p w14:paraId="3016F68E" w14:textId="77777777" w:rsidR="0041695C" w:rsidRPr="004B7258" w:rsidRDefault="0041695C" w:rsidP="0041695C">
            <w:pPr>
              <w:pStyle w:val="tableheader"/>
              <w:rPr>
                <w:lang w:val="en-US"/>
              </w:rPr>
            </w:pPr>
            <w:r w:rsidRPr="004B7258">
              <w:rPr>
                <w:lang w:val="en-US"/>
              </w:rPr>
              <w:t>Definition</w:t>
            </w:r>
          </w:p>
        </w:tc>
        <w:tc>
          <w:tcPr>
            <w:tcW w:w="3358" w:type="dxa"/>
            <w:shd w:val="clear" w:color="auto" w:fill="00007E"/>
          </w:tcPr>
          <w:p w14:paraId="7BFD71EF" w14:textId="77777777" w:rsidR="0041695C" w:rsidRPr="004B7258" w:rsidRDefault="0041695C" w:rsidP="0041695C">
            <w:pPr>
              <w:pStyle w:val="tableheader"/>
              <w:rPr>
                <w:lang w:val="en-US"/>
              </w:rPr>
            </w:pPr>
            <w:r w:rsidRPr="004B7258">
              <w:rPr>
                <w:lang w:val="en-US"/>
              </w:rPr>
              <w:t>Comment</w:t>
            </w:r>
          </w:p>
        </w:tc>
      </w:tr>
      <w:tr w:rsidR="0041695C" w:rsidRPr="004B7258" w14:paraId="71E8EE7C" w14:textId="77777777" w:rsidTr="000B4419">
        <w:tc>
          <w:tcPr>
            <w:tcW w:w="2796" w:type="dxa"/>
          </w:tcPr>
          <w:p w14:paraId="00C19E4A" w14:textId="77777777" w:rsidR="0041695C" w:rsidRPr="004B7258" w:rsidRDefault="0041695C" w:rsidP="0041695C">
            <w:pPr>
              <w:pStyle w:val="tablecontent"/>
              <w:rPr>
                <w:lang w:val="en-US"/>
              </w:rPr>
            </w:pPr>
            <w:r w:rsidRPr="004B7258">
              <w:rPr>
                <w:lang w:val="en-US"/>
              </w:rPr>
              <w:t>TECHNICAL_PARAMETER_NAME</w:t>
            </w:r>
          </w:p>
        </w:tc>
        <w:tc>
          <w:tcPr>
            <w:tcW w:w="3124" w:type="dxa"/>
          </w:tcPr>
          <w:p w14:paraId="1EE23BFA" w14:textId="5CA5F097" w:rsidR="0041695C" w:rsidRPr="004B7258" w:rsidRDefault="0041695C" w:rsidP="0041695C">
            <w:pPr>
              <w:pStyle w:val="tablecontent"/>
              <w:rPr>
                <w:lang w:val="en-US"/>
              </w:rPr>
            </w:pPr>
            <w:r w:rsidRPr="004B7258">
              <w:rPr>
                <w:lang w:val="en-US"/>
              </w:rPr>
              <w:t>char TECHNICAL_PARAME</w:t>
            </w:r>
            <w:r w:rsidR="000B4419">
              <w:rPr>
                <w:lang w:val="en-US"/>
              </w:rPr>
              <w:t>TER_NAME(N_TECH_PARAM, STRING256</w:t>
            </w:r>
            <w:r w:rsidRPr="004B7258">
              <w:rPr>
                <w:lang w:val="en-US"/>
              </w:rPr>
              <w:t>)</w:t>
            </w:r>
          </w:p>
          <w:p w14:paraId="6823970C" w14:textId="0C2453C5" w:rsidR="0041695C" w:rsidRPr="004B7258" w:rsidRDefault="0041695C" w:rsidP="0041695C">
            <w:pPr>
              <w:pStyle w:val="tablecontent"/>
              <w:rPr>
                <w:lang w:val="en-US"/>
              </w:rPr>
            </w:pPr>
            <w:r w:rsidRPr="004B7258">
              <w:rPr>
                <w:lang w:val="en-US"/>
              </w:rPr>
              <w:t>TECHNICAL_PARAMETER_NAME:long_nam</w:t>
            </w:r>
            <w:r w:rsidR="00051238">
              <w:rPr>
                <w:lang w:val="en-US"/>
              </w:rPr>
              <w:t>e=”Name of technical parameter”</w:t>
            </w:r>
          </w:p>
          <w:p w14:paraId="386699AA" w14:textId="64973B75" w:rsidR="0041695C" w:rsidRPr="004B7258" w:rsidRDefault="0041695C" w:rsidP="0041695C">
            <w:pPr>
              <w:pStyle w:val="tablecontent"/>
              <w:rPr>
                <w:lang w:val="en-US"/>
              </w:rPr>
            </w:pPr>
            <w:r w:rsidRPr="004B7258">
              <w:rPr>
                <w:lang w:val="en-US"/>
              </w:rPr>
              <w:t>TECHNICAL_</w:t>
            </w:r>
            <w:r w:rsidR="00B77517">
              <w:rPr>
                <w:lang w:val="en-US"/>
              </w:rPr>
              <w:t>PARAMETER_NAME:_FillValue = " "</w:t>
            </w:r>
          </w:p>
        </w:tc>
        <w:tc>
          <w:tcPr>
            <w:tcW w:w="3358" w:type="dxa"/>
          </w:tcPr>
          <w:p w14:paraId="5321D8F0" w14:textId="77777777" w:rsidR="0041695C" w:rsidRDefault="0041695C" w:rsidP="0041695C">
            <w:pPr>
              <w:pStyle w:val="tablecontent"/>
              <w:rPr>
                <w:lang w:val="en-US"/>
              </w:rPr>
            </w:pPr>
            <w:r w:rsidRPr="004B7258">
              <w:rPr>
                <w:lang w:val="en-US"/>
              </w:rPr>
              <w:t>Name of the technical parameter.</w:t>
            </w:r>
          </w:p>
          <w:p w14:paraId="245BD436" w14:textId="0F182D3C" w:rsidR="0041695C" w:rsidRPr="004B7258" w:rsidRDefault="001F335D" w:rsidP="001F335D">
            <w:pPr>
              <w:pStyle w:val="tablecontent"/>
              <w:rPr>
                <w:lang w:val="en-US"/>
              </w:rPr>
            </w:pPr>
            <w:r>
              <w:rPr>
                <w:lang w:val="en-US"/>
              </w:rPr>
              <w:t xml:space="preserve">The list of technical parameter names is provided through the </w:t>
            </w:r>
            <w:r w:rsidRPr="00725978">
              <w:rPr>
                <w:lang w:val="en-US"/>
              </w:rPr>
              <w:t>TECH_AUX_PARAM_LABEL</w:t>
            </w:r>
            <w:r>
              <w:rPr>
                <w:lang w:val="en-US"/>
              </w:rPr>
              <w:t xml:space="preserve"> variable.</w:t>
            </w:r>
          </w:p>
        </w:tc>
      </w:tr>
      <w:tr w:rsidR="0041695C" w:rsidRPr="004B7258" w14:paraId="42AA1FF6" w14:textId="77777777" w:rsidTr="000B4419">
        <w:tc>
          <w:tcPr>
            <w:tcW w:w="2796" w:type="dxa"/>
          </w:tcPr>
          <w:p w14:paraId="10120735" w14:textId="77777777" w:rsidR="0041695C" w:rsidRPr="004B7258" w:rsidRDefault="0041695C" w:rsidP="0041695C">
            <w:pPr>
              <w:pStyle w:val="tablecontent"/>
              <w:rPr>
                <w:lang w:val="en-US"/>
              </w:rPr>
            </w:pPr>
            <w:r w:rsidRPr="004B7258">
              <w:rPr>
                <w:lang w:val="en-US"/>
              </w:rPr>
              <w:t>TECHNICAL_PARAMETER_VALUE</w:t>
            </w:r>
          </w:p>
        </w:tc>
        <w:tc>
          <w:tcPr>
            <w:tcW w:w="3124" w:type="dxa"/>
          </w:tcPr>
          <w:p w14:paraId="1EAB2EFC" w14:textId="21296A0B" w:rsidR="0041695C" w:rsidRPr="004B7258" w:rsidRDefault="0041695C" w:rsidP="0041695C">
            <w:pPr>
              <w:pStyle w:val="tablecontent"/>
              <w:rPr>
                <w:lang w:val="en-US"/>
              </w:rPr>
            </w:pPr>
            <w:r w:rsidRPr="004B7258">
              <w:rPr>
                <w:lang w:val="en-US"/>
              </w:rPr>
              <w:t>char TECHNICAL_PARAMETER_VALUE(N_TECH_PARAM, STRING</w:t>
            </w:r>
            <w:r w:rsidR="00B77517">
              <w:rPr>
                <w:lang w:val="en-US"/>
              </w:rPr>
              <w:t>256</w:t>
            </w:r>
            <w:r w:rsidRPr="004B7258">
              <w:rPr>
                <w:lang w:val="en-US"/>
              </w:rPr>
              <w:t>)</w:t>
            </w:r>
          </w:p>
          <w:p w14:paraId="28362BE7" w14:textId="46B2BBB4" w:rsidR="0041695C" w:rsidRPr="004B7258" w:rsidRDefault="0041695C" w:rsidP="0041695C">
            <w:pPr>
              <w:pStyle w:val="tablecontent"/>
              <w:rPr>
                <w:lang w:val="en-US"/>
              </w:rPr>
            </w:pPr>
            <w:r w:rsidRPr="004B7258">
              <w:rPr>
                <w:lang w:val="en-US"/>
              </w:rPr>
              <w:t>TECHNICAL_PARAMETER_VALUE:long_name=”Value of technic</w:t>
            </w:r>
            <w:r w:rsidR="00B77517">
              <w:rPr>
                <w:lang w:val="en-US"/>
              </w:rPr>
              <w:t>al parameter”</w:t>
            </w:r>
          </w:p>
          <w:p w14:paraId="413EF2CB" w14:textId="5B4659FF" w:rsidR="0041695C" w:rsidRPr="004B7258" w:rsidRDefault="0041695C" w:rsidP="0041695C">
            <w:pPr>
              <w:pStyle w:val="tablecontent"/>
              <w:rPr>
                <w:lang w:val="en-US"/>
              </w:rPr>
            </w:pPr>
            <w:r w:rsidRPr="004B7258">
              <w:rPr>
                <w:lang w:val="en-US"/>
              </w:rPr>
              <w:t>TECHNICAL_P</w:t>
            </w:r>
            <w:r w:rsidR="00B77517">
              <w:rPr>
                <w:lang w:val="en-US"/>
              </w:rPr>
              <w:t>ARAMETER_VALUE:_FillValue = " "</w:t>
            </w:r>
          </w:p>
        </w:tc>
        <w:tc>
          <w:tcPr>
            <w:tcW w:w="3358" w:type="dxa"/>
          </w:tcPr>
          <w:p w14:paraId="26F5203A" w14:textId="77777777" w:rsidR="0041695C" w:rsidRPr="004B7258" w:rsidRDefault="0041695C" w:rsidP="0041695C">
            <w:pPr>
              <w:pStyle w:val="tablecontent"/>
              <w:rPr>
                <w:lang w:val="en-US"/>
              </w:rPr>
            </w:pPr>
            <w:r w:rsidRPr="004B7258">
              <w:rPr>
                <w:lang w:val="en-US"/>
              </w:rPr>
              <w:t>Value of the technical parameter.</w:t>
            </w:r>
          </w:p>
          <w:p w14:paraId="24E219AE" w14:textId="77777777" w:rsidR="0041695C" w:rsidRPr="004B7258" w:rsidRDefault="0041695C" w:rsidP="0041695C">
            <w:pPr>
              <w:pStyle w:val="tablecontent"/>
              <w:rPr>
                <w:lang w:val="en-US"/>
              </w:rPr>
            </w:pPr>
            <w:r w:rsidRPr="004B7258">
              <w:rPr>
                <w:lang w:val="en-US"/>
              </w:rPr>
              <w:t>Example :</w:t>
            </w:r>
          </w:p>
          <w:p w14:paraId="10FFDC11" w14:textId="77777777" w:rsidR="0041695C" w:rsidRPr="004B7258" w:rsidRDefault="0041695C" w:rsidP="0041695C">
            <w:pPr>
              <w:pStyle w:val="tablecontent"/>
              <w:rPr>
                <w:lang w:val="en-US"/>
              </w:rPr>
            </w:pPr>
            <w:r w:rsidRPr="004B7258">
              <w:rPr>
                <w:lang w:val="en-US"/>
              </w:rPr>
              <w:t>"125049"</w:t>
            </w:r>
          </w:p>
        </w:tc>
      </w:tr>
      <w:tr w:rsidR="0041695C" w:rsidRPr="004B7258" w14:paraId="59E4F746" w14:textId="77777777" w:rsidTr="000B4419">
        <w:tc>
          <w:tcPr>
            <w:tcW w:w="2796" w:type="dxa"/>
          </w:tcPr>
          <w:p w14:paraId="13990B85" w14:textId="77777777" w:rsidR="0041695C" w:rsidRPr="004B7258" w:rsidRDefault="0041695C" w:rsidP="0041695C">
            <w:pPr>
              <w:pStyle w:val="tablecontent"/>
              <w:rPr>
                <w:lang w:val="en-US"/>
              </w:rPr>
            </w:pPr>
            <w:r w:rsidRPr="004B7258">
              <w:rPr>
                <w:lang w:val="en-US"/>
              </w:rPr>
              <w:t>CYCLE_NUMBER</w:t>
            </w:r>
          </w:p>
        </w:tc>
        <w:tc>
          <w:tcPr>
            <w:tcW w:w="3124" w:type="dxa"/>
          </w:tcPr>
          <w:p w14:paraId="715B970C" w14:textId="11FFAADE" w:rsidR="0041695C" w:rsidRPr="004B7258" w:rsidRDefault="00B77517" w:rsidP="0041695C">
            <w:pPr>
              <w:pStyle w:val="tablecontent"/>
              <w:rPr>
                <w:lang w:val="en-US"/>
              </w:rPr>
            </w:pPr>
            <w:r>
              <w:rPr>
                <w:lang w:val="en-US"/>
              </w:rPr>
              <w:t>int CYCLE_NUMBER(N_TECH_PARAM)</w:t>
            </w:r>
          </w:p>
          <w:p w14:paraId="61BEAE3B" w14:textId="0523D731" w:rsidR="0041695C" w:rsidRPr="004B7258" w:rsidRDefault="0041695C" w:rsidP="0041695C">
            <w:pPr>
              <w:pStyle w:val="tablecontent"/>
              <w:rPr>
                <w:lang w:val="en-US"/>
              </w:rPr>
            </w:pPr>
            <w:r w:rsidRPr="004B7258">
              <w:rPr>
                <w:lang w:val="en-US"/>
              </w:rPr>
              <w:t>CYCLE_NUMBER:l</w:t>
            </w:r>
            <w:r w:rsidR="00B77517">
              <w:rPr>
                <w:lang w:val="en-US"/>
              </w:rPr>
              <w:t>ong_name = "Float cycle number"</w:t>
            </w:r>
          </w:p>
          <w:p w14:paraId="6B2EE579" w14:textId="503CC1DB" w:rsidR="0041695C" w:rsidRPr="004B7258" w:rsidRDefault="0041695C" w:rsidP="0041695C">
            <w:pPr>
              <w:pStyle w:val="tablecontent"/>
              <w:rPr>
                <w:lang w:val="en-US"/>
              </w:rPr>
            </w:pPr>
            <w:r w:rsidRPr="004B7258">
              <w:rPr>
                <w:lang w:val="en-US"/>
              </w:rPr>
              <w:t>CYCLE_NUMBER:conventions = "0...N, 0 : launch cycle (if exi</w:t>
            </w:r>
            <w:r w:rsidR="00B77517">
              <w:rPr>
                <w:lang w:val="en-US"/>
              </w:rPr>
              <w:t>sts), 1 : first complete cycle"</w:t>
            </w:r>
          </w:p>
          <w:p w14:paraId="01263D36" w14:textId="1C9BD357" w:rsidR="0041695C" w:rsidRPr="004B7258" w:rsidRDefault="00B77517" w:rsidP="0041695C">
            <w:pPr>
              <w:pStyle w:val="tablecontent"/>
              <w:rPr>
                <w:lang w:val="en-US"/>
              </w:rPr>
            </w:pPr>
            <w:r>
              <w:rPr>
                <w:lang w:val="en-US"/>
              </w:rPr>
              <w:t>CYCLE_NUMBER:_FillValue = 99999</w:t>
            </w:r>
          </w:p>
        </w:tc>
        <w:tc>
          <w:tcPr>
            <w:tcW w:w="3358" w:type="dxa"/>
          </w:tcPr>
          <w:p w14:paraId="3306E39C" w14:textId="77777777" w:rsidR="0041695C" w:rsidRPr="004B7258" w:rsidRDefault="0041695C" w:rsidP="0041695C">
            <w:pPr>
              <w:pStyle w:val="tablecontent"/>
              <w:rPr>
                <w:lang w:val="en-US"/>
              </w:rPr>
            </w:pPr>
            <w:r w:rsidRPr="004B7258">
              <w:rPr>
                <w:lang w:val="en-US"/>
              </w:rPr>
              <w:t>Cycle number of the technical parameter.</w:t>
            </w:r>
          </w:p>
          <w:p w14:paraId="2A56AAD8" w14:textId="77777777" w:rsidR="0041695C" w:rsidRPr="004B7258" w:rsidRDefault="0041695C" w:rsidP="0041695C">
            <w:pPr>
              <w:pStyle w:val="tablecontent"/>
              <w:rPr>
                <w:lang w:val="en-US"/>
              </w:rPr>
            </w:pPr>
            <w:r w:rsidRPr="004B7258">
              <w:rPr>
                <w:lang w:val="en-US"/>
              </w:rPr>
              <w:t>Example : 157</w:t>
            </w:r>
          </w:p>
        </w:tc>
      </w:tr>
    </w:tbl>
    <w:p w14:paraId="3FEF0F9C" w14:textId="77777777" w:rsidR="0041695C" w:rsidRDefault="0041695C" w:rsidP="0041695C">
      <w:pPr>
        <w:rPr>
          <w:lang w:val="en-US"/>
        </w:rPr>
      </w:pPr>
    </w:p>
    <w:p w14:paraId="207CAEBD" w14:textId="579120FB" w:rsidR="000F1DBE" w:rsidRPr="004B7258" w:rsidRDefault="000F1DBE" w:rsidP="0041695C">
      <w:pPr>
        <w:rPr>
          <w:lang w:val="en-US"/>
        </w:rPr>
      </w:pPr>
      <w:r>
        <w:rPr>
          <w:lang w:val="en-US"/>
        </w:rPr>
        <w:t>Technical</w:t>
      </w:r>
      <w:r w:rsidRPr="004B7258">
        <w:rPr>
          <w:lang w:val="en-US"/>
        </w:rPr>
        <w:t xml:space="preserve"> parameter names are identified by the “</w:t>
      </w:r>
      <w:r>
        <w:rPr>
          <w:lang w:val="en-US"/>
        </w:rPr>
        <w:t>TECH</w:t>
      </w:r>
      <w:r w:rsidR="00725978">
        <w:rPr>
          <w:lang w:val="en-US"/>
        </w:rPr>
        <w:t>” prefix, their descriptions are provided by the following variables.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0F1DBE" w:rsidRPr="004B7258" w14:paraId="7C6BC6DC" w14:textId="77777777" w:rsidTr="00325ECB">
        <w:tc>
          <w:tcPr>
            <w:tcW w:w="2796" w:type="dxa"/>
            <w:shd w:val="clear" w:color="auto" w:fill="00007E"/>
          </w:tcPr>
          <w:p w14:paraId="4F33F684" w14:textId="77777777" w:rsidR="000F1DBE" w:rsidRPr="004B7258" w:rsidRDefault="000F1DBE" w:rsidP="00325ECB">
            <w:pPr>
              <w:pStyle w:val="tableheader"/>
              <w:rPr>
                <w:lang w:val="en-US"/>
              </w:rPr>
            </w:pPr>
            <w:r w:rsidRPr="004B7258">
              <w:rPr>
                <w:lang w:val="en-US"/>
              </w:rPr>
              <w:t>Name</w:t>
            </w:r>
          </w:p>
        </w:tc>
        <w:tc>
          <w:tcPr>
            <w:tcW w:w="3124" w:type="dxa"/>
            <w:shd w:val="clear" w:color="auto" w:fill="00007E"/>
          </w:tcPr>
          <w:p w14:paraId="17850FD4" w14:textId="77777777" w:rsidR="000F1DBE" w:rsidRPr="004B7258" w:rsidRDefault="000F1DBE" w:rsidP="00325ECB">
            <w:pPr>
              <w:pStyle w:val="tableheader"/>
              <w:rPr>
                <w:lang w:val="en-US"/>
              </w:rPr>
            </w:pPr>
            <w:r w:rsidRPr="004B7258">
              <w:rPr>
                <w:lang w:val="en-US"/>
              </w:rPr>
              <w:t>Definition</w:t>
            </w:r>
          </w:p>
        </w:tc>
        <w:tc>
          <w:tcPr>
            <w:tcW w:w="3358" w:type="dxa"/>
            <w:shd w:val="clear" w:color="auto" w:fill="00007E"/>
          </w:tcPr>
          <w:p w14:paraId="66BD04BD" w14:textId="77777777" w:rsidR="000F1DBE" w:rsidRPr="004B7258" w:rsidRDefault="000F1DBE" w:rsidP="00325ECB">
            <w:pPr>
              <w:pStyle w:val="tableheader"/>
              <w:rPr>
                <w:lang w:val="en-US"/>
              </w:rPr>
            </w:pPr>
            <w:r w:rsidRPr="004B7258">
              <w:rPr>
                <w:lang w:val="en-US"/>
              </w:rPr>
              <w:t>Comment</w:t>
            </w:r>
          </w:p>
        </w:tc>
      </w:tr>
      <w:tr w:rsidR="000F1DBE" w:rsidRPr="004B7258" w14:paraId="6AE7CCA5" w14:textId="77777777" w:rsidTr="00325ECB">
        <w:tc>
          <w:tcPr>
            <w:tcW w:w="2796" w:type="dxa"/>
          </w:tcPr>
          <w:p w14:paraId="4DB8DDF5" w14:textId="3B0EA028" w:rsidR="000F1DBE" w:rsidRPr="004B7258" w:rsidRDefault="00725978" w:rsidP="00325ECB">
            <w:pPr>
              <w:pStyle w:val="tablecontent"/>
              <w:rPr>
                <w:lang w:val="en-US"/>
              </w:rPr>
            </w:pPr>
            <w:r w:rsidRPr="00725978">
              <w:rPr>
                <w:lang w:val="en-US"/>
              </w:rPr>
              <w:t>TECH_AUX_PARAM_LABEL</w:t>
            </w:r>
          </w:p>
        </w:tc>
        <w:tc>
          <w:tcPr>
            <w:tcW w:w="3124" w:type="dxa"/>
          </w:tcPr>
          <w:p w14:paraId="5DE74530" w14:textId="77777777" w:rsidR="00725978" w:rsidRPr="00B40192" w:rsidRDefault="00725978" w:rsidP="00725978">
            <w:pPr>
              <w:pStyle w:val="tablecontent"/>
              <w:rPr>
                <w:lang w:val="fr-FR"/>
                <w:rPrChange w:id="548" w:author="RANNOU Jean-Philippe" w:date="2020-09-21T14:28:00Z">
                  <w:rPr>
                    <w:lang w:val="en-US"/>
                  </w:rPr>
                </w:rPrChange>
              </w:rPr>
            </w:pPr>
            <w:r w:rsidRPr="00B40192">
              <w:rPr>
                <w:lang w:val="fr-FR"/>
                <w:rPrChange w:id="549" w:author="RANNOU Jean-Philippe" w:date="2020-09-21T14:28:00Z">
                  <w:rPr>
                    <w:lang w:val="en-US"/>
                  </w:rPr>
                </w:rPrChange>
              </w:rPr>
              <w:t>char TECH_AUX_PARAM_LABEL(N_TECH_AUX_LABEL, STRING256)</w:t>
            </w:r>
          </w:p>
          <w:p w14:paraId="49F0DFE2" w14:textId="2CF0FCD7" w:rsidR="00725978" w:rsidRPr="00725978" w:rsidRDefault="00725978" w:rsidP="00725978">
            <w:pPr>
              <w:pStyle w:val="tablecontent"/>
              <w:rPr>
                <w:lang w:val="en-US"/>
              </w:rPr>
            </w:pPr>
            <w:r w:rsidRPr="00725978">
              <w:rPr>
                <w:lang w:val="en-US"/>
              </w:rPr>
              <w:t>TECH_A</w:t>
            </w:r>
            <w:r w:rsidR="00BD649B">
              <w:rPr>
                <w:lang w:val="en-US"/>
              </w:rPr>
              <w:t>UX_PARAM_LABEL:long_name = "Name</w:t>
            </w:r>
            <w:r w:rsidRPr="00725978">
              <w:rPr>
                <w:lang w:val="en-US"/>
              </w:rPr>
              <w:t xml:space="preserve"> of auxi</w:t>
            </w:r>
            <w:r w:rsidR="00BD649B">
              <w:rPr>
                <w:lang w:val="en-US"/>
              </w:rPr>
              <w:t>liary technical parameter label</w:t>
            </w:r>
            <w:r w:rsidRPr="00725978">
              <w:rPr>
                <w:lang w:val="en-US"/>
              </w:rPr>
              <w:t xml:space="preserve"> used b</w:t>
            </w:r>
            <w:r>
              <w:rPr>
                <w:lang w:val="en-US"/>
              </w:rPr>
              <w:t>y this float type and version"</w:t>
            </w:r>
          </w:p>
          <w:p w14:paraId="700167E7" w14:textId="01491155" w:rsidR="000F1DBE" w:rsidRPr="004B7258" w:rsidRDefault="00725978" w:rsidP="00725978">
            <w:pPr>
              <w:pStyle w:val="tablecontent"/>
              <w:rPr>
                <w:lang w:val="en-US"/>
              </w:rPr>
            </w:pPr>
            <w:r w:rsidRPr="00725978">
              <w:rPr>
                <w:lang w:val="en-US"/>
              </w:rPr>
              <w:t>TECH_AUX_PARAM_LABEL:_FillValue = " "</w:t>
            </w:r>
          </w:p>
        </w:tc>
        <w:tc>
          <w:tcPr>
            <w:tcW w:w="3358" w:type="dxa"/>
          </w:tcPr>
          <w:p w14:paraId="799BD92F" w14:textId="5E58CCA0" w:rsidR="000F1DBE" w:rsidRPr="004B7258" w:rsidRDefault="00BD649B" w:rsidP="00325ECB">
            <w:pPr>
              <w:pStyle w:val="tablecontent"/>
              <w:rPr>
                <w:lang w:val="en-US"/>
              </w:rPr>
            </w:pPr>
            <w:r>
              <w:rPr>
                <w:lang w:val="en-US"/>
              </w:rPr>
              <w:t>Name</w:t>
            </w:r>
            <w:r w:rsidRPr="00725978">
              <w:rPr>
                <w:lang w:val="en-US"/>
              </w:rPr>
              <w:t xml:space="preserve"> of auxi</w:t>
            </w:r>
            <w:r>
              <w:rPr>
                <w:lang w:val="en-US"/>
              </w:rPr>
              <w:t>liary technical parameter label</w:t>
            </w:r>
            <w:r w:rsidRPr="00725978">
              <w:rPr>
                <w:lang w:val="en-US"/>
              </w:rPr>
              <w:t xml:space="preserve"> used b</w:t>
            </w:r>
            <w:r>
              <w:rPr>
                <w:lang w:val="en-US"/>
              </w:rPr>
              <w:t>y this float type and version.</w:t>
            </w:r>
          </w:p>
        </w:tc>
      </w:tr>
      <w:tr w:rsidR="000F1DBE" w:rsidRPr="004B7258" w14:paraId="37DAF720" w14:textId="77777777" w:rsidTr="00325ECB">
        <w:tc>
          <w:tcPr>
            <w:tcW w:w="2796" w:type="dxa"/>
          </w:tcPr>
          <w:p w14:paraId="59A2B76C" w14:textId="29A4926F" w:rsidR="000F1DBE" w:rsidRPr="004B7258" w:rsidRDefault="00EB7C1C" w:rsidP="00325ECB">
            <w:pPr>
              <w:pStyle w:val="tablecontent"/>
              <w:rPr>
                <w:lang w:val="en-US"/>
              </w:rPr>
            </w:pPr>
            <w:r w:rsidRPr="00EB7C1C">
              <w:rPr>
                <w:lang w:val="en-US"/>
              </w:rPr>
              <w:t>TECH_AUX_PARAM_DESCRIPTION</w:t>
            </w:r>
          </w:p>
        </w:tc>
        <w:tc>
          <w:tcPr>
            <w:tcW w:w="3124" w:type="dxa"/>
          </w:tcPr>
          <w:p w14:paraId="71F1BC31" w14:textId="4812453E" w:rsidR="00EB7C1C" w:rsidRPr="00B40192" w:rsidRDefault="00EB7C1C" w:rsidP="00EB7C1C">
            <w:pPr>
              <w:pStyle w:val="tablecontent"/>
              <w:rPr>
                <w:lang w:val="fr-FR"/>
                <w:rPrChange w:id="550" w:author="RANNOU Jean-Philippe" w:date="2020-09-21T14:28:00Z">
                  <w:rPr>
                    <w:lang w:val="en-US"/>
                  </w:rPr>
                </w:rPrChange>
              </w:rPr>
            </w:pPr>
            <w:r w:rsidRPr="00B40192">
              <w:rPr>
                <w:lang w:val="fr-FR"/>
                <w:rPrChange w:id="551" w:author="RANNOU Jean-Philippe" w:date="2020-09-21T14:28:00Z">
                  <w:rPr>
                    <w:lang w:val="en-US"/>
                  </w:rPr>
                </w:rPrChange>
              </w:rPr>
              <w:t>char TECH_AUX_PARAM_DESCRIPTION(N_TECH_AUX_LABEL, STRING1024)</w:t>
            </w:r>
          </w:p>
          <w:p w14:paraId="2795DD69" w14:textId="77777777" w:rsidR="00EB7C1C" w:rsidRDefault="00EB7C1C" w:rsidP="00EB7C1C">
            <w:pPr>
              <w:pStyle w:val="tablecontent"/>
              <w:rPr>
                <w:lang w:val="en-US"/>
              </w:rPr>
            </w:pPr>
            <w:r w:rsidRPr="00EB7C1C">
              <w:rPr>
                <w:lang w:val="en-US"/>
              </w:rPr>
              <w:t>TECH_AUX_PARAM_DESCRIPTION:long_name = "Description of auxi</w:t>
            </w:r>
            <w:r>
              <w:rPr>
                <w:lang w:val="en-US"/>
              </w:rPr>
              <w:t xml:space="preserve">liary </w:t>
            </w:r>
            <w:r>
              <w:rPr>
                <w:lang w:val="en-US"/>
              </w:rPr>
              <w:lastRenderedPageBreak/>
              <w:t>technical parameter label</w:t>
            </w:r>
            <w:r w:rsidRPr="00EB7C1C">
              <w:rPr>
                <w:lang w:val="en-US"/>
              </w:rPr>
              <w:t xml:space="preserve"> used b</w:t>
            </w:r>
            <w:r>
              <w:rPr>
                <w:lang w:val="en-US"/>
              </w:rPr>
              <w:t>y this float type and version"</w:t>
            </w:r>
          </w:p>
          <w:p w14:paraId="30354915" w14:textId="596DEA67" w:rsidR="000F1DBE" w:rsidRPr="00B40192" w:rsidRDefault="00EB7C1C" w:rsidP="00EB7C1C">
            <w:pPr>
              <w:pStyle w:val="tablecontent"/>
              <w:rPr>
                <w:lang w:val="fr-FR"/>
                <w:rPrChange w:id="552" w:author="RANNOU Jean-Philippe" w:date="2020-09-21T14:28:00Z">
                  <w:rPr>
                    <w:lang w:val="en-US"/>
                  </w:rPr>
                </w:rPrChange>
              </w:rPr>
            </w:pPr>
            <w:r w:rsidRPr="00B40192">
              <w:rPr>
                <w:lang w:val="fr-FR"/>
                <w:rPrChange w:id="553" w:author="RANNOU Jean-Philippe" w:date="2020-09-21T14:28:00Z">
                  <w:rPr>
                    <w:lang w:val="en-US"/>
                  </w:rPr>
                </w:rPrChange>
              </w:rPr>
              <w:t>TECH_AUX_PARAM_DESCRIPTION:_FillValue = " "</w:t>
            </w:r>
          </w:p>
        </w:tc>
        <w:tc>
          <w:tcPr>
            <w:tcW w:w="3358" w:type="dxa"/>
          </w:tcPr>
          <w:p w14:paraId="211B8571" w14:textId="4D7842D9" w:rsidR="000F1DBE" w:rsidRPr="004B7258" w:rsidRDefault="00EB7C1C" w:rsidP="00325ECB">
            <w:pPr>
              <w:pStyle w:val="tablecontent"/>
              <w:rPr>
                <w:lang w:val="en-US"/>
              </w:rPr>
            </w:pPr>
            <w:r w:rsidRPr="00EB7C1C">
              <w:rPr>
                <w:lang w:val="en-US"/>
              </w:rPr>
              <w:lastRenderedPageBreak/>
              <w:t>Description of auxi</w:t>
            </w:r>
            <w:r>
              <w:rPr>
                <w:lang w:val="en-US"/>
              </w:rPr>
              <w:t>liary technical parameter label</w:t>
            </w:r>
            <w:r w:rsidRPr="00EB7C1C">
              <w:rPr>
                <w:lang w:val="en-US"/>
              </w:rPr>
              <w:t xml:space="preserve"> used b</w:t>
            </w:r>
            <w:r>
              <w:rPr>
                <w:lang w:val="en-US"/>
              </w:rPr>
              <w:t>y this float type and version.</w:t>
            </w:r>
          </w:p>
        </w:tc>
      </w:tr>
    </w:tbl>
    <w:p w14:paraId="16F86B6D" w14:textId="77777777" w:rsidR="0041695C" w:rsidRDefault="0041695C" w:rsidP="0041695C">
      <w:pPr>
        <w:rPr>
          <w:lang w:val="en-US"/>
        </w:rPr>
      </w:pPr>
    </w:p>
    <w:p w14:paraId="396729AC" w14:textId="1F5A1B6A" w:rsidR="00EB7C1C" w:rsidRPr="00725978" w:rsidRDefault="00EB7C1C" w:rsidP="00EB7C1C">
      <w:pPr>
        <w:pStyle w:val="Titre4"/>
        <w:rPr>
          <w:lang w:val="en-US"/>
        </w:rPr>
      </w:pPr>
      <w:bookmarkStart w:id="554" w:name="_Toc484696587"/>
      <w:r>
        <w:rPr>
          <w:lang w:val="en-US"/>
        </w:rPr>
        <w:t>Series of technical parameter measurements</w:t>
      </w:r>
      <w:bookmarkEnd w:id="554"/>
    </w:p>
    <w:p w14:paraId="45B68E9D" w14:textId="51C55BE5" w:rsidR="00EB7C1C" w:rsidRPr="004B7258" w:rsidRDefault="00EB7C1C" w:rsidP="00EB7C1C">
      <w:pPr>
        <w:rPr>
          <w:lang w:val="en-US"/>
        </w:rPr>
      </w:pPr>
      <w:r w:rsidRPr="004B7258">
        <w:rPr>
          <w:lang w:val="en-US"/>
        </w:rPr>
        <w:t xml:space="preserve">This section contains a </w:t>
      </w:r>
      <w:r>
        <w:rPr>
          <w:lang w:val="en-US"/>
        </w:rPr>
        <w:t>series</w:t>
      </w:r>
      <w:r w:rsidRPr="004B7258">
        <w:rPr>
          <w:lang w:val="en-US"/>
        </w:rPr>
        <w:t xml:space="preserve"> of technical </w:t>
      </w:r>
      <w:r>
        <w:rPr>
          <w:lang w:val="en-US"/>
        </w:rPr>
        <w:t>parameter measurements</w:t>
      </w:r>
      <w:r w:rsidRPr="004B7258">
        <w:rPr>
          <w:lang w:val="en-US"/>
        </w:rPr>
        <w:t xml:space="preserve"> for each profile.</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EB7C1C" w:rsidRPr="004B7258" w14:paraId="4D259081" w14:textId="77777777" w:rsidTr="00325ECB">
        <w:tc>
          <w:tcPr>
            <w:tcW w:w="2796" w:type="dxa"/>
            <w:shd w:val="clear" w:color="auto" w:fill="00007E"/>
          </w:tcPr>
          <w:p w14:paraId="2B46875E" w14:textId="77777777" w:rsidR="00EB7C1C" w:rsidRPr="004B7258" w:rsidRDefault="00EB7C1C" w:rsidP="00325ECB">
            <w:pPr>
              <w:pStyle w:val="tableheader"/>
              <w:rPr>
                <w:lang w:val="en-US"/>
              </w:rPr>
            </w:pPr>
            <w:r w:rsidRPr="004B7258">
              <w:rPr>
                <w:lang w:val="en-US"/>
              </w:rPr>
              <w:t>Name</w:t>
            </w:r>
          </w:p>
        </w:tc>
        <w:tc>
          <w:tcPr>
            <w:tcW w:w="3124" w:type="dxa"/>
            <w:shd w:val="clear" w:color="auto" w:fill="00007E"/>
          </w:tcPr>
          <w:p w14:paraId="4BC3DE37" w14:textId="77777777" w:rsidR="00EB7C1C" w:rsidRPr="004B7258" w:rsidRDefault="00EB7C1C" w:rsidP="00325ECB">
            <w:pPr>
              <w:pStyle w:val="tableheader"/>
              <w:rPr>
                <w:lang w:val="en-US"/>
              </w:rPr>
            </w:pPr>
            <w:r w:rsidRPr="004B7258">
              <w:rPr>
                <w:lang w:val="en-US"/>
              </w:rPr>
              <w:t>Definition</w:t>
            </w:r>
          </w:p>
        </w:tc>
        <w:tc>
          <w:tcPr>
            <w:tcW w:w="3358" w:type="dxa"/>
            <w:shd w:val="clear" w:color="auto" w:fill="00007E"/>
          </w:tcPr>
          <w:p w14:paraId="3430BF3F" w14:textId="77777777" w:rsidR="00EB7C1C" w:rsidRPr="004B7258" w:rsidRDefault="00EB7C1C" w:rsidP="00325ECB">
            <w:pPr>
              <w:pStyle w:val="tableheader"/>
              <w:rPr>
                <w:lang w:val="en-US"/>
              </w:rPr>
            </w:pPr>
            <w:r w:rsidRPr="004B7258">
              <w:rPr>
                <w:lang w:val="en-US"/>
              </w:rPr>
              <w:t>Comment</w:t>
            </w:r>
          </w:p>
        </w:tc>
      </w:tr>
      <w:tr w:rsidR="009453A7" w:rsidRPr="004B7258" w14:paraId="436206CA" w14:textId="77777777" w:rsidTr="00325ECB">
        <w:tc>
          <w:tcPr>
            <w:tcW w:w="2796" w:type="dxa"/>
          </w:tcPr>
          <w:p w14:paraId="35257CAE" w14:textId="2FD98EB3" w:rsidR="009453A7" w:rsidRPr="004B7258" w:rsidRDefault="009453A7" w:rsidP="00325ECB">
            <w:pPr>
              <w:pStyle w:val="tablecontent"/>
              <w:rPr>
                <w:lang w:val="en-US"/>
              </w:rPr>
            </w:pPr>
            <w:r w:rsidRPr="004B7258">
              <w:rPr>
                <w:lang w:val="en-US"/>
              </w:rPr>
              <w:t>JULD</w:t>
            </w:r>
          </w:p>
        </w:tc>
        <w:tc>
          <w:tcPr>
            <w:tcW w:w="3124" w:type="dxa"/>
          </w:tcPr>
          <w:p w14:paraId="7E054D79" w14:textId="394A4B5E" w:rsidR="009453A7" w:rsidRPr="004B7258" w:rsidRDefault="00B5114B" w:rsidP="00325ECB">
            <w:pPr>
              <w:pStyle w:val="tablecontent"/>
              <w:rPr>
                <w:lang w:val="en-US"/>
              </w:rPr>
            </w:pPr>
            <w:r>
              <w:rPr>
                <w:lang w:val="en-US"/>
              </w:rPr>
              <w:t>double JULD(</w:t>
            </w:r>
            <w:r w:rsidRPr="00B5114B">
              <w:rPr>
                <w:lang w:val="en-US"/>
              </w:rPr>
              <w:t>N_TECH_MEASUREMENT</w:t>
            </w:r>
            <w:r>
              <w:rPr>
                <w:lang w:val="en-US"/>
              </w:rPr>
              <w:t>)</w:t>
            </w:r>
          </w:p>
          <w:p w14:paraId="2C7A0CC6" w14:textId="08209B72" w:rsidR="009453A7" w:rsidRPr="004B7258" w:rsidRDefault="009453A7" w:rsidP="00325ECB">
            <w:pPr>
              <w:pStyle w:val="tablecontent"/>
              <w:rPr>
                <w:lang w:val="en-US"/>
              </w:rPr>
            </w:pPr>
            <w:r w:rsidRPr="004B7258">
              <w:rPr>
                <w:lang w:val="en-US"/>
              </w:rPr>
              <w:t>JULD:long_name = "Julian day (UTC) of each measurement relati</w:t>
            </w:r>
            <w:r w:rsidR="00B5114B">
              <w:rPr>
                <w:lang w:val="en-US"/>
              </w:rPr>
              <w:t>ve to REFERENCE_DATE_TIME"</w:t>
            </w:r>
          </w:p>
          <w:p w14:paraId="6148DE78" w14:textId="78B0E365" w:rsidR="009453A7" w:rsidRPr="004B7258" w:rsidRDefault="00B5114B" w:rsidP="00325ECB">
            <w:pPr>
              <w:pStyle w:val="tablecontent"/>
              <w:rPr>
                <w:lang w:val="en-US"/>
              </w:rPr>
            </w:pPr>
            <w:r>
              <w:rPr>
                <w:lang w:val="en-US"/>
              </w:rPr>
              <w:t>JULD:standard_name = "time"</w:t>
            </w:r>
          </w:p>
          <w:p w14:paraId="438B99EE" w14:textId="582F0079" w:rsidR="009453A7" w:rsidRPr="004B7258" w:rsidRDefault="009453A7" w:rsidP="00325ECB">
            <w:pPr>
              <w:pStyle w:val="tablecontent"/>
              <w:rPr>
                <w:lang w:val="en-US"/>
              </w:rPr>
            </w:pPr>
            <w:r w:rsidRPr="004B7258">
              <w:rPr>
                <w:lang w:val="en-US"/>
              </w:rPr>
              <w:t>JULD:units = "days</w:t>
            </w:r>
            <w:r w:rsidR="00B5114B">
              <w:rPr>
                <w:lang w:val="en-US"/>
              </w:rPr>
              <w:t xml:space="preserve"> since 1950-01-01 00:00:00 UTC"</w:t>
            </w:r>
          </w:p>
          <w:p w14:paraId="5D9D0E5C" w14:textId="0013E196" w:rsidR="009453A7" w:rsidRPr="004B7258" w:rsidRDefault="009453A7" w:rsidP="00325ECB">
            <w:pPr>
              <w:pStyle w:val="tablecontent"/>
              <w:rPr>
                <w:lang w:val="en-US"/>
              </w:rPr>
            </w:pPr>
            <w:r w:rsidRPr="004B7258">
              <w:rPr>
                <w:lang w:val="en-US"/>
              </w:rPr>
              <w:t xml:space="preserve">JULD:conventions = "Relative julian days with </w:t>
            </w:r>
            <w:r w:rsidR="00B5114B">
              <w:rPr>
                <w:lang w:val="en-US"/>
              </w:rPr>
              <w:t>decimal part (as parts of day)"</w:t>
            </w:r>
          </w:p>
          <w:p w14:paraId="6D3CC386" w14:textId="0FAE5E52" w:rsidR="009453A7" w:rsidRPr="004B7258" w:rsidRDefault="009453A7" w:rsidP="00325ECB">
            <w:pPr>
              <w:pStyle w:val="tablecontent"/>
              <w:rPr>
                <w:lang w:val="en-US"/>
              </w:rPr>
            </w:pPr>
            <w:r w:rsidRPr="004B7258">
              <w:rPr>
                <w:lang w:val="en-US"/>
              </w:rPr>
              <w:t xml:space="preserve">JULD:resolution = </w:t>
            </w:r>
            <w:r w:rsidR="00B5114B">
              <w:rPr>
                <w:lang w:val="en-US"/>
              </w:rPr>
              <w:t>&lt;</w:t>
            </w:r>
            <w:r w:rsidRPr="004B7258">
              <w:rPr>
                <w:lang w:val="en-US"/>
              </w:rPr>
              <w:t>X</w:t>
            </w:r>
            <w:r w:rsidR="00B5114B">
              <w:rPr>
                <w:lang w:val="en-US"/>
              </w:rPr>
              <w:t>&gt;</w:t>
            </w:r>
          </w:p>
          <w:p w14:paraId="4F25DF4B" w14:textId="166083D6" w:rsidR="009453A7" w:rsidRPr="004B7258" w:rsidRDefault="00B5114B" w:rsidP="00325ECB">
            <w:pPr>
              <w:pStyle w:val="tablecontent"/>
              <w:rPr>
                <w:lang w:val="en-US"/>
              </w:rPr>
            </w:pPr>
            <w:r>
              <w:rPr>
                <w:lang w:val="en-US"/>
              </w:rPr>
              <w:t>JULD:_FillValue = 999999.</w:t>
            </w:r>
          </w:p>
          <w:p w14:paraId="3034DFCB" w14:textId="2F651E65" w:rsidR="009453A7" w:rsidRPr="004B7258" w:rsidRDefault="009453A7" w:rsidP="00325ECB">
            <w:pPr>
              <w:pStyle w:val="tablecontent"/>
              <w:rPr>
                <w:lang w:val="en-US"/>
              </w:rPr>
            </w:pPr>
            <w:r w:rsidRPr="004B7258">
              <w:rPr>
                <w:lang w:val="en-US"/>
              </w:rPr>
              <w:t>JULD:axis = "T"</w:t>
            </w:r>
          </w:p>
        </w:tc>
        <w:tc>
          <w:tcPr>
            <w:tcW w:w="3358" w:type="dxa"/>
          </w:tcPr>
          <w:p w14:paraId="49AB2EFD" w14:textId="66CB2EE2" w:rsidR="009453A7" w:rsidRPr="004B7258" w:rsidRDefault="009453A7" w:rsidP="00325ECB">
            <w:pPr>
              <w:pStyle w:val="tablecontent"/>
              <w:rPr>
                <w:lang w:val="en-US"/>
              </w:rPr>
            </w:pPr>
            <w:r w:rsidRPr="004B7258">
              <w:rPr>
                <w:lang w:val="en-US"/>
              </w:rPr>
              <w:t xml:space="preserve">Julian day </w:t>
            </w:r>
            <w:r w:rsidR="00B5114B">
              <w:rPr>
                <w:lang w:val="en-US"/>
              </w:rPr>
              <w:t>of the measurement</w:t>
            </w:r>
            <w:r w:rsidRPr="004B7258">
              <w:rPr>
                <w:lang w:val="en-US"/>
              </w:rPr>
              <w:t>.</w:t>
            </w:r>
          </w:p>
          <w:p w14:paraId="47368A29"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125F271B" w14:textId="77777777" w:rsidR="009453A7" w:rsidRPr="004B7258" w:rsidRDefault="009453A7" w:rsidP="00325ECB">
            <w:pPr>
              <w:pStyle w:val="tablecontent"/>
              <w:rPr>
                <w:lang w:val="en-US"/>
              </w:rPr>
            </w:pPr>
            <w:r w:rsidRPr="004B7258">
              <w:rPr>
                <w:lang w:val="en-US"/>
              </w:rPr>
              <w:t>Date and time are in universal time coordinates.</w:t>
            </w:r>
          </w:p>
          <w:p w14:paraId="676BF2F9" w14:textId="77777777" w:rsidR="009453A7" w:rsidRPr="004B7258" w:rsidRDefault="009453A7" w:rsidP="00325ECB">
            <w:pPr>
              <w:pStyle w:val="tablecontent"/>
              <w:rPr>
                <w:lang w:val="en-US"/>
              </w:rPr>
            </w:pPr>
            <w:r w:rsidRPr="004B7258">
              <w:rPr>
                <w:lang w:val="en-US"/>
              </w:rPr>
              <w:t>The julian day is relative to REFERENCE_DATE_TIME.</w:t>
            </w:r>
          </w:p>
          <w:p w14:paraId="33553531" w14:textId="77777777" w:rsidR="009453A7" w:rsidRPr="004B7258" w:rsidRDefault="009453A7" w:rsidP="00325ECB">
            <w:pPr>
              <w:pStyle w:val="tablecontent"/>
              <w:rPr>
                <w:lang w:val="en-US"/>
              </w:rPr>
            </w:pPr>
            <w:r w:rsidRPr="004B7258">
              <w:rPr>
                <w:lang w:val="en-US"/>
              </w:rPr>
              <w:t>Example :</w:t>
            </w:r>
          </w:p>
          <w:p w14:paraId="29C9DD36" w14:textId="77777777" w:rsidR="009453A7" w:rsidRDefault="009453A7" w:rsidP="00325ECB">
            <w:pPr>
              <w:pStyle w:val="tablecontent"/>
              <w:rPr>
                <w:lang w:val="en-US"/>
              </w:rPr>
            </w:pPr>
            <w:r w:rsidRPr="004B7258">
              <w:rPr>
                <w:lang w:val="en-US"/>
              </w:rPr>
              <w:t>18833.8013889885 : July 25 2001 19:14:00</w:t>
            </w:r>
          </w:p>
          <w:p w14:paraId="18BA6FDC" w14:textId="25DB90C2" w:rsidR="00912E95" w:rsidRPr="004B7258" w:rsidRDefault="00912E95" w:rsidP="00912E95">
            <w:pPr>
              <w:pStyle w:val="tablecontent"/>
              <w:rPr>
                <w:lang w:val="en-US"/>
              </w:rPr>
            </w:pPr>
            <w:r>
              <w:rPr>
                <w:lang w:val="en-US"/>
              </w:rPr>
              <w:t>&lt;X&gt;: these field depends on float type and version</w:t>
            </w:r>
            <w:r w:rsidRPr="004B7258">
              <w:rPr>
                <w:lang w:val="en-US"/>
              </w:rPr>
              <w:t>.</w:t>
            </w:r>
          </w:p>
        </w:tc>
      </w:tr>
      <w:tr w:rsidR="009453A7" w:rsidRPr="004B7258" w14:paraId="716C5BED" w14:textId="77777777" w:rsidTr="00325ECB">
        <w:tc>
          <w:tcPr>
            <w:tcW w:w="2796" w:type="dxa"/>
          </w:tcPr>
          <w:p w14:paraId="22AB523F" w14:textId="41338A19" w:rsidR="009453A7" w:rsidRPr="004B7258" w:rsidRDefault="009453A7" w:rsidP="00325ECB">
            <w:pPr>
              <w:pStyle w:val="tablecontent"/>
              <w:rPr>
                <w:lang w:val="en-US"/>
              </w:rPr>
            </w:pPr>
            <w:r w:rsidRPr="004B7258">
              <w:rPr>
                <w:lang w:val="en-US"/>
              </w:rPr>
              <w:t>JULD_STATUS</w:t>
            </w:r>
          </w:p>
        </w:tc>
        <w:tc>
          <w:tcPr>
            <w:tcW w:w="3124" w:type="dxa"/>
          </w:tcPr>
          <w:p w14:paraId="1D0C4B4B" w14:textId="5259CCD6" w:rsidR="009453A7" w:rsidRPr="000E5651" w:rsidRDefault="00B5114B" w:rsidP="00325ECB">
            <w:pPr>
              <w:pStyle w:val="tablecontent"/>
              <w:rPr>
                <w:lang w:val="en-US"/>
              </w:rPr>
            </w:pPr>
            <w:r w:rsidRPr="000E5651">
              <w:rPr>
                <w:lang w:val="en-US"/>
              </w:rPr>
              <w:t>char JULD_STATUS(N_TECH_MEASUREMENT)</w:t>
            </w:r>
          </w:p>
          <w:p w14:paraId="7BB1478C" w14:textId="77777777" w:rsidR="009453A7" w:rsidRPr="000E5651" w:rsidRDefault="009453A7" w:rsidP="00325ECB">
            <w:pPr>
              <w:pStyle w:val="tablecontent"/>
              <w:rPr>
                <w:lang w:val="en-US"/>
              </w:rPr>
            </w:pPr>
            <w:r w:rsidRPr="000E5651">
              <w:rPr>
                <w:lang w:val="en-US"/>
              </w:rPr>
              <w:t>JULD_STATUS:long_name=”Status of the date and time”</w:t>
            </w:r>
          </w:p>
          <w:p w14:paraId="5B12B4C0" w14:textId="3EBFC63B" w:rsidR="009453A7" w:rsidRPr="000E5651" w:rsidRDefault="009453A7" w:rsidP="00325ECB">
            <w:pPr>
              <w:pStyle w:val="tablecontent"/>
              <w:rPr>
                <w:lang w:val="en-US"/>
              </w:rPr>
            </w:pPr>
            <w:r w:rsidRPr="000E5651">
              <w:rPr>
                <w:lang w:val="en-US"/>
              </w:rPr>
              <w:t>JULD_STATUS:conventi</w:t>
            </w:r>
            <w:r w:rsidR="00B5114B" w:rsidRPr="000E5651">
              <w:rPr>
                <w:lang w:val="en-US"/>
              </w:rPr>
              <w:t>ons = “Argo reference table 19"</w:t>
            </w:r>
          </w:p>
          <w:p w14:paraId="06CE434D" w14:textId="5E248E0A" w:rsidR="009453A7" w:rsidRPr="000E5651" w:rsidRDefault="009453A7" w:rsidP="00325ECB">
            <w:pPr>
              <w:pStyle w:val="tablecontent"/>
              <w:rPr>
                <w:lang w:val="en-US"/>
              </w:rPr>
            </w:pPr>
            <w:r w:rsidRPr="000E5651">
              <w:rPr>
                <w:lang w:val="en-US"/>
              </w:rPr>
              <w:t>JULD_STATUS:_FillValue = " "</w:t>
            </w:r>
          </w:p>
        </w:tc>
        <w:tc>
          <w:tcPr>
            <w:tcW w:w="3358" w:type="dxa"/>
          </w:tcPr>
          <w:p w14:paraId="4D9B3B39" w14:textId="67AFBE1E" w:rsidR="009453A7" w:rsidRPr="000E5651" w:rsidRDefault="009453A7" w:rsidP="00325ECB">
            <w:pPr>
              <w:pStyle w:val="tablecontent"/>
              <w:rPr>
                <w:lang w:val="en-US"/>
              </w:rPr>
            </w:pPr>
            <w:r w:rsidRPr="000E5651">
              <w:rPr>
                <w:lang w:val="en-US"/>
              </w:rPr>
              <w:t>Stat</w:t>
            </w:r>
            <w:r w:rsidR="00B97211" w:rsidRPr="000E5651">
              <w:rPr>
                <w:lang w:val="en-US"/>
              </w:rPr>
              <w:t>us flag on JULD date and time.</w:t>
            </w:r>
          </w:p>
          <w:p w14:paraId="573BDB43" w14:textId="4B9F6589" w:rsidR="009453A7" w:rsidRPr="000E5651" w:rsidRDefault="009453A7" w:rsidP="00325ECB">
            <w:pPr>
              <w:pStyle w:val="tablecontent"/>
              <w:rPr>
                <w:lang w:val="en-US"/>
              </w:rPr>
            </w:pPr>
            <w:r w:rsidRPr="000E5651">
              <w:rPr>
                <w:lang w:val="en-US"/>
              </w:rPr>
              <w:t xml:space="preserve">The flag scale is described in </w:t>
            </w:r>
            <w:r w:rsidR="000E5651" w:rsidRPr="000E5651">
              <w:rPr>
                <w:lang w:val="en-US"/>
              </w:rPr>
              <w:t xml:space="preserve">the Argo </w:t>
            </w:r>
            <w:r w:rsidRPr="000E5651">
              <w:rPr>
                <w:lang w:val="en-US"/>
              </w:rPr>
              <w:t>reference table 19.</w:t>
            </w:r>
          </w:p>
          <w:p w14:paraId="2E578636" w14:textId="77777777" w:rsidR="009453A7" w:rsidRPr="000E5651" w:rsidRDefault="009453A7" w:rsidP="00325ECB">
            <w:pPr>
              <w:pStyle w:val="tablecontent"/>
              <w:rPr>
                <w:lang w:val="en-US"/>
              </w:rPr>
            </w:pPr>
            <w:r w:rsidRPr="000E5651">
              <w:rPr>
                <w:lang w:val="en-US"/>
              </w:rPr>
              <w:t>Example:</w:t>
            </w:r>
          </w:p>
          <w:p w14:paraId="7E572D28" w14:textId="6EC49C88" w:rsidR="009453A7" w:rsidRPr="000E5651" w:rsidRDefault="009453A7" w:rsidP="00325ECB">
            <w:pPr>
              <w:pStyle w:val="tablecontent"/>
              <w:rPr>
                <w:lang w:val="en-US"/>
              </w:rPr>
            </w:pPr>
            <w:r w:rsidRPr="000E5651">
              <w:rPr>
                <w:lang w:val="en-US"/>
              </w:rPr>
              <w:t xml:space="preserve">2 : Value is transmitted by the float </w:t>
            </w:r>
          </w:p>
        </w:tc>
      </w:tr>
      <w:tr w:rsidR="009453A7" w:rsidRPr="004B7258" w14:paraId="07114512" w14:textId="77777777" w:rsidTr="00325ECB">
        <w:tc>
          <w:tcPr>
            <w:tcW w:w="2796" w:type="dxa"/>
          </w:tcPr>
          <w:p w14:paraId="4D2D4048" w14:textId="07B60239" w:rsidR="009453A7" w:rsidRPr="004B7258" w:rsidRDefault="009453A7" w:rsidP="00325ECB">
            <w:pPr>
              <w:pStyle w:val="tablecontent"/>
              <w:rPr>
                <w:lang w:val="en-US"/>
              </w:rPr>
            </w:pPr>
            <w:r w:rsidRPr="004B7258">
              <w:rPr>
                <w:lang w:val="en-US"/>
              </w:rPr>
              <w:t>JULD_QC</w:t>
            </w:r>
          </w:p>
        </w:tc>
        <w:tc>
          <w:tcPr>
            <w:tcW w:w="3124" w:type="dxa"/>
          </w:tcPr>
          <w:p w14:paraId="6C7FFF13" w14:textId="0E16AABB" w:rsidR="009453A7" w:rsidRPr="000E5651" w:rsidRDefault="00B5114B" w:rsidP="00325ECB">
            <w:pPr>
              <w:pStyle w:val="tablecontent"/>
              <w:rPr>
                <w:lang w:val="en-US"/>
              </w:rPr>
            </w:pPr>
            <w:r w:rsidRPr="000E5651">
              <w:rPr>
                <w:lang w:val="en-US"/>
              </w:rPr>
              <w:t>char JULD_QC(N_TECH_MEASUREMENT)</w:t>
            </w:r>
          </w:p>
          <w:p w14:paraId="056968DA" w14:textId="5F8E01FA" w:rsidR="009453A7" w:rsidRPr="000E5651" w:rsidRDefault="009453A7" w:rsidP="00325ECB">
            <w:pPr>
              <w:pStyle w:val="tablecontent"/>
              <w:rPr>
                <w:lang w:val="en-US"/>
              </w:rPr>
            </w:pPr>
            <w:r w:rsidRPr="000E5651">
              <w:rPr>
                <w:lang w:val="en-US"/>
              </w:rPr>
              <w:t>JULD_QC:long_na</w:t>
            </w:r>
            <w:r w:rsidR="00B5114B" w:rsidRPr="000E5651">
              <w:rPr>
                <w:lang w:val="en-US"/>
              </w:rPr>
              <w:t>me = "Quality on date and time"</w:t>
            </w:r>
          </w:p>
          <w:p w14:paraId="37E82ADE" w14:textId="1188D28F" w:rsidR="009453A7" w:rsidRPr="000E5651" w:rsidRDefault="009453A7" w:rsidP="00325ECB">
            <w:pPr>
              <w:pStyle w:val="tablecontent"/>
              <w:rPr>
                <w:lang w:val="en-US"/>
              </w:rPr>
            </w:pPr>
            <w:r w:rsidRPr="000E5651">
              <w:rPr>
                <w:lang w:val="en-US"/>
              </w:rPr>
              <w:t>JULD_QC:convent</w:t>
            </w:r>
            <w:r w:rsidR="00B5114B" w:rsidRPr="000E5651">
              <w:rPr>
                <w:lang w:val="en-US"/>
              </w:rPr>
              <w:t>ions = "Argo reference table 2"</w:t>
            </w:r>
          </w:p>
          <w:p w14:paraId="5C07F5D4" w14:textId="49027BD6" w:rsidR="009453A7" w:rsidRPr="000E5651" w:rsidRDefault="009453A7" w:rsidP="00325ECB">
            <w:pPr>
              <w:pStyle w:val="tablecontent"/>
              <w:rPr>
                <w:lang w:val="en-US"/>
              </w:rPr>
            </w:pPr>
            <w:r w:rsidRPr="000E5651">
              <w:rPr>
                <w:lang w:val="en-US"/>
              </w:rPr>
              <w:t>JULD_QC:_FillValue = " "</w:t>
            </w:r>
          </w:p>
        </w:tc>
        <w:tc>
          <w:tcPr>
            <w:tcW w:w="3358" w:type="dxa"/>
          </w:tcPr>
          <w:p w14:paraId="75630FCB" w14:textId="77777777" w:rsidR="009453A7" w:rsidRPr="000E5651" w:rsidRDefault="009453A7" w:rsidP="00325ECB">
            <w:pPr>
              <w:pStyle w:val="tablecontent"/>
              <w:rPr>
                <w:lang w:val="en-US"/>
              </w:rPr>
            </w:pPr>
            <w:r w:rsidRPr="000E5651">
              <w:rPr>
                <w:lang w:val="en-US"/>
              </w:rPr>
              <w:t>Quality flag on JULD date and time.</w:t>
            </w:r>
          </w:p>
          <w:p w14:paraId="7461E850" w14:textId="3D071F92" w:rsidR="009453A7" w:rsidRPr="000E5651" w:rsidRDefault="009453A7" w:rsidP="00325ECB">
            <w:pPr>
              <w:pStyle w:val="tablecontent"/>
              <w:rPr>
                <w:lang w:val="en-US"/>
              </w:rPr>
            </w:pPr>
            <w:r w:rsidRPr="000E5651">
              <w:rPr>
                <w:lang w:val="en-US"/>
              </w:rPr>
              <w:t xml:space="preserve">The flag scale is described in the </w:t>
            </w:r>
            <w:r w:rsidR="000E5651" w:rsidRPr="000E5651">
              <w:rPr>
                <w:lang w:val="en-US"/>
              </w:rPr>
              <w:t xml:space="preserve">Argo </w:t>
            </w:r>
            <w:r w:rsidRPr="000E5651">
              <w:rPr>
                <w:lang w:val="en-US"/>
              </w:rPr>
              <w:t>reference table 2.</w:t>
            </w:r>
          </w:p>
          <w:p w14:paraId="6B1A31C8" w14:textId="77777777" w:rsidR="009453A7" w:rsidRPr="000E5651" w:rsidRDefault="009453A7" w:rsidP="00325ECB">
            <w:pPr>
              <w:pStyle w:val="tablecontent"/>
              <w:rPr>
                <w:lang w:val="en-US"/>
              </w:rPr>
            </w:pPr>
            <w:r w:rsidRPr="000E5651">
              <w:rPr>
                <w:lang w:val="en-US"/>
              </w:rPr>
              <w:t>Example :</w:t>
            </w:r>
          </w:p>
          <w:p w14:paraId="386EA088" w14:textId="66F4B513" w:rsidR="009453A7" w:rsidRPr="000E5651" w:rsidRDefault="009453A7" w:rsidP="00325ECB">
            <w:pPr>
              <w:pStyle w:val="tablecontent"/>
              <w:rPr>
                <w:lang w:val="en-US"/>
              </w:rPr>
            </w:pPr>
            <w:r w:rsidRPr="000E5651">
              <w:rPr>
                <w:lang w:val="en-US"/>
              </w:rPr>
              <w:t>1: the date and time seems correct.</w:t>
            </w:r>
          </w:p>
        </w:tc>
      </w:tr>
      <w:tr w:rsidR="009453A7" w:rsidRPr="004B7258" w14:paraId="6AB4946A" w14:textId="77777777" w:rsidTr="00325ECB">
        <w:tc>
          <w:tcPr>
            <w:tcW w:w="2796" w:type="dxa"/>
          </w:tcPr>
          <w:p w14:paraId="269D20E9" w14:textId="54D377A3" w:rsidR="009453A7" w:rsidRPr="004B7258" w:rsidRDefault="009453A7" w:rsidP="00325ECB">
            <w:pPr>
              <w:pStyle w:val="tablecontent"/>
              <w:rPr>
                <w:lang w:val="en-US"/>
              </w:rPr>
            </w:pPr>
            <w:r w:rsidRPr="004B7258">
              <w:rPr>
                <w:lang w:val="en-US"/>
              </w:rPr>
              <w:t>JULD_ADJUSTED</w:t>
            </w:r>
          </w:p>
        </w:tc>
        <w:tc>
          <w:tcPr>
            <w:tcW w:w="3124" w:type="dxa"/>
          </w:tcPr>
          <w:p w14:paraId="4FA18AF8" w14:textId="5C627592" w:rsidR="009453A7" w:rsidRPr="004B7258" w:rsidRDefault="009453A7" w:rsidP="00325ECB">
            <w:pPr>
              <w:pStyle w:val="tablecontent"/>
              <w:rPr>
                <w:lang w:val="en-US"/>
              </w:rPr>
            </w:pPr>
            <w:r w:rsidRPr="004B7258">
              <w:rPr>
                <w:lang w:val="en-US"/>
              </w:rPr>
              <w:t>doub</w:t>
            </w:r>
            <w:r w:rsidR="00B5114B">
              <w:rPr>
                <w:lang w:val="en-US"/>
              </w:rPr>
              <w:t>le JULD_ADJUSTED(</w:t>
            </w:r>
            <w:r w:rsidR="00B5114B" w:rsidRPr="00B5114B">
              <w:rPr>
                <w:lang w:val="en-US"/>
              </w:rPr>
              <w:t>N_TECH_MEASUREMENT</w:t>
            </w:r>
            <w:r w:rsidR="00B5114B">
              <w:rPr>
                <w:lang w:val="en-US"/>
              </w:rPr>
              <w:t>)</w:t>
            </w:r>
          </w:p>
          <w:p w14:paraId="035D355F" w14:textId="3C3F1B7F" w:rsidR="009453A7" w:rsidRPr="004B7258" w:rsidRDefault="009453A7" w:rsidP="00325ECB">
            <w:pPr>
              <w:pStyle w:val="tablecontent"/>
              <w:rPr>
                <w:lang w:val="en-US"/>
              </w:rPr>
            </w:pPr>
            <w:r w:rsidRPr="004B7258">
              <w:rPr>
                <w:lang w:val="en-US"/>
              </w:rPr>
              <w:t>JULD_ADJUSTED:long_name = "Adjusted julian day (UTC) of each measurement r</w:t>
            </w:r>
            <w:r w:rsidR="00B5114B">
              <w:rPr>
                <w:lang w:val="en-US"/>
              </w:rPr>
              <w:t>elative to REFERENCE_DATE_TIME"</w:t>
            </w:r>
          </w:p>
          <w:p w14:paraId="29D538DB" w14:textId="3AB977B8" w:rsidR="009453A7" w:rsidRPr="004B7258" w:rsidRDefault="009453A7" w:rsidP="00325ECB">
            <w:pPr>
              <w:pStyle w:val="tablecontent"/>
              <w:rPr>
                <w:lang w:val="en-US"/>
              </w:rPr>
            </w:pPr>
            <w:r w:rsidRPr="004B7258">
              <w:rPr>
                <w:lang w:val="en-US"/>
              </w:rPr>
              <w:t>JULD_</w:t>
            </w:r>
            <w:r w:rsidR="00B5114B">
              <w:rPr>
                <w:lang w:val="en-US"/>
              </w:rPr>
              <w:t>ADJUSTED:standard_name = "time"</w:t>
            </w:r>
          </w:p>
          <w:p w14:paraId="73F2FE00" w14:textId="4691E1B3" w:rsidR="009453A7" w:rsidRPr="004B7258" w:rsidRDefault="009453A7" w:rsidP="00325ECB">
            <w:pPr>
              <w:pStyle w:val="tablecontent"/>
              <w:rPr>
                <w:lang w:val="en-US"/>
              </w:rPr>
            </w:pPr>
            <w:r w:rsidRPr="004B7258">
              <w:rPr>
                <w:lang w:val="en-US"/>
              </w:rPr>
              <w:t>JULD_ADJUSTED:units = "days</w:t>
            </w:r>
            <w:r w:rsidR="00B5114B">
              <w:rPr>
                <w:lang w:val="en-US"/>
              </w:rPr>
              <w:t xml:space="preserve"> since 1950-01-01 00:00:00 UTC"</w:t>
            </w:r>
          </w:p>
          <w:p w14:paraId="4C073B0A" w14:textId="5744B5A1" w:rsidR="009453A7" w:rsidRPr="004B7258" w:rsidRDefault="009453A7" w:rsidP="00325ECB">
            <w:pPr>
              <w:pStyle w:val="tablecontent"/>
              <w:rPr>
                <w:lang w:val="en-US"/>
              </w:rPr>
            </w:pPr>
            <w:r w:rsidRPr="004B7258">
              <w:rPr>
                <w:lang w:val="en-US"/>
              </w:rPr>
              <w:t xml:space="preserve">JULD_ADJUSTED:conventions = "Relative julian days with decimal part (as parts of </w:t>
            </w:r>
            <w:r w:rsidR="00B5114B">
              <w:rPr>
                <w:lang w:val="en-US"/>
              </w:rPr>
              <w:t>day)"</w:t>
            </w:r>
          </w:p>
          <w:p w14:paraId="4C70BDFB" w14:textId="3FE73E05" w:rsidR="009453A7" w:rsidRPr="004B7258" w:rsidRDefault="00B5114B" w:rsidP="00325ECB">
            <w:pPr>
              <w:pStyle w:val="tablecontent"/>
              <w:rPr>
                <w:lang w:val="en-US"/>
              </w:rPr>
            </w:pPr>
            <w:r>
              <w:rPr>
                <w:lang w:val="en-US"/>
              </w:rPr>
              <w:t>JULD_ADJUSTED:resolution = &lt;X&gt;</w:t>
            </w:r>
          </w:p>
          <w:p w14:paraId="1C352DBD" w14:textId="19565666" w:rsidR="009453A7" w:rsidRPr="004B7258" w:rsidRDefault="009453A7" w:rsidP="00325ECB">
            <w:pPr>
              <w:pStyle w:val="tablecontent"/>
              <w:rPr>
                <w:lang w:val="en-US"/>
              </w:rPr>
            </w:pPr>
            <w:r w:rsidRPr="004B7258">
              <w:rPr>
                <w:lang w:val="en-US"/>
              </w:rPr>
              <w:t>JULD_A</w:t>
            </w:r>
            <w:r w:rsidR="00B5114B">
              <w:rPr>
                <w:lang w:val="en-US"/>
              </w:rPr>
              <w:t>DJUSTED:_FillValue = 999999.</w:t>
            </w:r>
          </w:p>
          <w:p w14:paraId="75046468" w14:textId="203D4147" w:rsidR="009453A7" w:rsidRPr="004B7258" w:rsidRDefault="009453A7" w:rsidP="00325ECB">
            <w:pPr>
              <w:pStyle w:val="tablecontent"/>
              <w:rPr>
                <w:lang w:val="en-US"/>
              </w:rPr>
            </w:pPr>
            <w:r w:rsidRPr="004B7258">
              <w:rPr>
                <w:lang w:val="en-US"/>
              </w:rPr>
              <w:t>JULD:axis = "T"</w:t>
            </w:r>
          </w:p>
        </w:tc>
        <w:tc>
          <w:tcPr>
            <w:tcW w:w="3358" w:type="dxa"/>
          </w:tcPr>
          <w:p w14:paraId="0AFED194" w14:textId="19C86E7F" w:rsidR="009453A7" w:rsidRPr="004B7258" w:rsidRDefault="009453A7" w:rsidP="00325ECB">
            <w:pPr>
              <w:pStyle w:val="tablecontent"/>
              <w:rPr>
                <w:lang w:val="en-US"/>
              </w:rPr>
            </w:pPr>
            <w:r w:rsidRPr="004B7258">
              <w:rPr>
                <w:lang w:val="en-US"/>
              </w:rPr>
              <w:t>Adjusted julian day o</w:t>
            </w:r>
            <w:r w:rsidR="00B5114B">
              <w:rPr>
                <w:lang w:val="en-US"/>
              </w:rPr>
              <w:t>f the measurement.</w:t>
            </w:r>
          </w:p>
          <w:p w14:paraId="6CBAE0D2"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584FD21F" w14:textId="77777777" w:rsidR="009453A7" w:rsidRPr="004B7258" w:rsidRDefault="009453A7" w:rsidP="00325ECB">
            <w:pPr>
              <w:pStyle w:val="tablecontent"/>
              <w:rPr>
                <w:lang w:val="en-US"/>
              </w:rPr>
            </w:pPr>
            <w:r w:rsidRPr="004B7258">
              <w:rPr>
                <w:lang w:val="en-US"/>
              </w:rPr>
              <w:t>Date and time are in universal time coordinates.</w:t>
            </w:r>
          </w:p>
          <w:p w14:paraId="093CD697" w14:textId="77777777" w:rsidR="009453A7" w:rsidRPr="004B7258" w:rsidRDefault="009453A7" w:rsidP="00325ECB">
            <w:pPr>
              <w:pStyle w:val="tablecontent"/>
              <w:rPr>
                <w:lang w:val="en-US"/>
              </w:rPr>
            </w:pPr>
            <w:r w:rsidRPr="004B7258">
              <w:rPr>
                <w:lang w:val="en-US"/>
              </w:rPr>
              <w:t>The julian day is relative to REFERENCE_DATE_TIME.</w:t>
            </w:r>
          </w:p>
          <w:p w14:paraId="7E0124D6" w14:textId="77777777" w:rsidR="009453A7" w:rsidRPr="004B7258" w:rsidRDefault="009453A7" w:rsidP="00325ECB">
            <w:pPr>
              <w:pStyle w:val="tablecontent"/>
              <w:rPr>
                <w:lang w:val="en-US"/>
              </w:rPr>
            </w:pPr>
          </w:p>
          <w:p w14:paraId="0CEF189C" w14:textId="77777777" w:rsidR="009453A7" w:rsidRPr="004B7258" w:rsidRDefault="009453A7" w:rsidP="00325ECB">
            <w:pPr>
              <w:pStyle w:val="tablecontent"/>
              <w:rPr>
                <w:lang w:val="en-US"/>
              </w:rPr>
            </w:pPr>
            <w:r w:rsidRPr="004B7258">
              <w:rPr>
                <w:lang w:val="en-US"/>
              </w:rPr>
              <w:t>The date may be adjusted due to float clock drift or expert review.</w:t>
            </w:r>
          </w:p>
          <w:p w14:paraId="4B8FDDAE" w14:textId="77777777" w:rsidR="009453A7" w:rsidRPr="004B7258" w:rsidRDefault="009453A7" w:rsidP="00325ECB">
            <w:pPr>
              <w:pStyle w:val="tablecontent"/>
              <w:rPr>
                <w:lang w:val="en-US"/>
              </w:rPr>
            </w:pPr>
            <w:r w:rsidRPr="004B7258">
              <w:rPr>
                <w:lang w:val="en-US"/>
              </w:rPr>
              <w:t>Example :</w:t>
            </w:r>
          </w:p>
          <w:p w14:paraId="654BAFCD" w14:textId="77777777" w:rsidR="009453A7" w:rsidRDefault="009453A7" w:rsidP="00325ECB">
            <w:pPr>
              <w:pStyle w:val="tablecontent"/>
              <w:rPr>
                <w:lang w:val="en-US"/>
              </w:rPr>
            </w:pPr>
            <w:r w:rsidRPr="004B7258">
              <w:rPr>
                <w:lang w:val="en-US"/>
              </w:rPr>
              <w:t>18833.8013889885 : July 25 2001 19:14:00</w:t>
            </w:r>
          </w:p>
          <w:p w14:paraId="448CDAD9" w14:textId="23A42550" w:rsidR="00912E95" w:rsidRPr="004B7258" w:rsidRDefault="00912E95" w:rsidP="00325ECB">
            <w:pPr>
              <w:pStyle w:val="tablecontent"/>
              <w:rPr>
                <w:lang w:val="en-US"/>
              </w:rPr>
            </w:pPr>
            <w:r>
              <w:rPr>
                <w:lang w:val="en-US"/>
              </w:rPr>
              <w:t>&lt;X&gt;: these field depends on float type and version</w:t>
            </w:r>
            <w:r w:rsidRPr="004B7258">
              <w:rPr>
                <w:lang w:val="en-US"/>
              </w:rPr>
              <w:t>.</w:t>
            </w:r>
          </w:p>
        </w:tc>
      </w:tr>
      <w:tr w:rsidR="009453A7" w:rsidRPr="004B7258" w14:paraId="4CBB4F90" w14:textId="77777777" w:rsidTr="00325ECB">
        <w:tc>
          <w:tcPr>
            <w:tcW w:w="2796" w:type="dxa"/>
          </w:tcPr>
          <w:p w14:paraId="3ADDAF92" w14:textId="2E2AAF20" w:rsidR="009453A7" w:rsidRPr="004B7258" w:rsidRDefault="009453A7" w:rsidP="00325ECB">
            <w:pPr>
              <w:pStyle w:val="tablecontent"/>
              <w:rPr>
                <w:lang w:val="en-US"/>
              </w:rPr>
            </w:pPr>
            <w:r w:rsidRPr="004B7258">
              <w:rPr>
                <w:lang w:val="en-US"/>
              </w:rPr>
              <w:t>JULD_ADJUSTED_STATUS</w:t>
            </w:r>
          </w:p>
        </w:tc>
        <w:tc>
          <w:tcPr>
            <w:tcW w:w="3124" w:type="dxa"/>
          </w:tcPr>
          <w:p w14:paraId="368D37CA" w14:textId="27616CA3" w:rsidR="009453A7" w:rsidRPr="004B7258" w:rsidRDefault="009453A7" w:rsidP="00325ECB">
            <w:pPr>
              <w:pStyle w:val="tablecontent"/>
              <w:rPr>
                <w:lang w:val="en-US"/>
              </w:rPr>
            </w:pPr>
            <w:r w:rsidRPr="004B7258">
              <w:rPr>
                <w:lang w:val="en-US"/>
              </w:rPr>
              <w:t>char JULD</w:t>
            </w:r>
            <w:r w:rsidR="00B5114B">
              <w:rPr>
                <w:lang w:val="en-US"/>
              </w:rPr>
              <w:t>_ADJUSTED_STATUS(</w:t>
            </w:r>
            <w:r w:rsidR="00B5114B" w:rsidRPr="00B5114B">
              <w:rPr>
                <w:lang w:val="en-US"/>
              </w:rPr>
              <w:t>N_TECH_MEASUREMENT</w:t>
            </w:r>
          </w:p>
          <w:p w14:paraId="62A22010" w14:textId="77777777" w:rsidR="009453A7" w:rsidRPr="004B7258" w:rsidRDefault="009453A7" w:rsidP="00325ECB">
            <w:pPr>
              <w:pStyle w:val="tablecontent"/>
              <w:rPr>
                <w:lang w:val="en-US"/>
              </w:rPr>
            </w:pPr>
            <w:r w:rsidRPr="004B7258">
              <w:rPr>
                <w:lang w:val="en-US"/>
              </w:rPr>
              <w:t>JULD_ADJUSTED_STATUS:long_name=”Status of the JULD_ADJUSTED date”</w:t>
            </w:r>
          </w:p>
          <w:p w14:paraId="00B5044C" w14:textId="3E698717" w:rsidR="009453A7" w:rsidRPr="004B7258" w:rsidRDefault="009453A7" w:rsidP="00325ECB">
            <w:pPr>
              <w:pStyle w:val="tablecontent"/>
              <w:rPr>
                <w:lang w:val="en-US"/>
              </w:rPr>
            </w:pPr>
            <w:r w:rsidRPr="004B7258">
              <w:rPr>
                <w:lang w:val="en-US"/>
              </w:rPr>
              <w:t>JULD_ADJUSTED_STATUS:conventi</w:t>
            </w:r>
            <w:r w:rsidR="00B5114B">
              <w:rPr>
                <w:lang w:val="en-US"/>
              </w:rPr>
              <w:t>ons = “Argo reference table 19"</w:t>
            </w:r>
          </w:p>
          <w:p w14:paraId="65A545A2" w14:textId="71704A3B" w:rsidR="009453A7" w:rsidRPr="004B7258" w:rsidRDefault="009453A7" w:rsidP="00325ECB">
            <w:pPr>
              <w:pStyle w:val="tablecontent"/>
              <w:rPr>
                <w:lang w:val="en-US"/>
              </w:rPr>
            </w:pPr>
            <w:r w:rsidRPr="004B7258">
              <w:rPr>
                <w:lang w:val="en-US"/>
              </w:rPr>
              <w:t>JULD_ADJUSTED_STATUS:_FillValue = " "</w:t>
            </w:r>
          </w:p>
        </w:tc>
        <w:tc>
          <w:tcPr>
            <w:tcW w:w="3358" w:type="dxa"/>
          </w:tcPr>
          <w:p w14:paraId="320FB688" w14:textId="189284C8" w:rsidR="009453A7" w:rsidRPr="000E5651" w:rsidRDefault="009453A7" w:rsidP="00325ECB">
            <w:pPr>
              <w:pStyle w:val="tablecontent"/>
              <w:rPr>
                <w:lang w:val="en-US"/>
              </w:rPr>
            </w:pPr>
            <w:r w:rsidRPr="000E5651">
              <w:rPr>
                <w:lang w:val="en-US"/>
              </w:rPr>
              <w:t>Stat</w:t>
            </w:r>
            <w:r w:rsidR="00B97211" w:rsidRPr="000E5651">
              <w:rPr>
                <w:lang w:val="en-US"/>
              </w:rPr>
              <w:t>us flag on JULD date and time.</w:t>
            </w:r>
          </w:p>
          <w:p w14:paraId="1FDA507B" w14:textId="3DB8D630" w:rsidR="009453A7" w:rsidRPr="000E5651" w:rsidRDefault="009453A7" w:rsidP="00325ECB">
            <w:pPr>
              <w:pStyle w:val="tablecontent"/>
              <w:rPr>
                <w:lang w:val="en-US"/>
              </w:rPr>
            </w:pPr>
            <w:r w:rsidRPr="000E5651">
              <w:rPr>
                <w:lang w:val="en-US"/>
              </w:rPr>
              <w:t xml:space="preserve">The flag scale is described in </w:t>
            </w:r>
            <w:r w:rsidR="000E5651" w:rsidRPr="000E5651">
              <w:rPr>
                <w:lang w:val="en-US"/>
              </w:rPr>
              <w:t xml:space="preserve">the Argo </w:t>
            </w:r>
            <w:r w:rsidRPr="000E5651">
              <w:rPr>
                <w:lang w:val="en-US"/>
              </w:rPr>
              <w:t>reference table 19.</w:t>
            </w:r>
          </w:p>
          <w:p w14:paraId="154E46B1" w14:textId="77777777" w:rsidR="009453A7" w:rsidRPr="000E5651" w:rsidRDefault="009453A7" w:rsidP="00325ECB">
            <w:pPr>
              <w:pStyle w:val="tablecontent"/>
              <w:rPr>
                <w:lang w:val="en-US"/>
              </w:rPr>
            </w:pPr>
            <w:r w:rsidRPr="000E5651">
              <w:rPr>
                <w:lang w:val="en-US"/>
              </w:rPr>
              <w:t>Example:</w:t>
            </w:r>
          </w:p>
          <w:p w14:paraId="106D50A4" w14:textId="76FABD21" w:rsidR="009453A7" w:rsidRPr="000E5651" w:rsidRDefault="009453A7" w:rsidP="00325ECB">
            <w:pPr>
              <w:pStyle w:val="tablecontent"/>
              <w:rPr>
                <w:lang w:val="en-US"/>
              </w:rPr>
            </w:pPr>
            <w:r w:rsidRPr="000E5651">
              <w:rPr>
                <w:lang w:val="en-US"/>
              </w:rPr>
              <w:t>2 : Value is transmitted by the float</w:t>
            </w:r>
          </w:p>
        </w:tc>
      </w:tr>
      <w:tr w:rsidR="009453A7" w:rsidRPr="004B7258" w14:paraId="680C1751" w14:textId="77777777" w:rsidTr="00325ECB">
        <w:tc>
          <w:tcPr>
            <w:tcW w:w="2796" w:type="dxa"/>
          </w:tcPr>
          <w:p w14:paraId="4738E23A" w14:textId="0C368A1C" w:rsidR="009453A7" w:rsidRPr="004B7258" w:rsidRDefault="009453A7" w:rsidP="00325ECB">
            <w:pPr>
              <w:pStyle w:val="tablecontent"/>
              <w:rPr>
                <w:lang w:val="en-US"/>
              </w:rPr>
            </w:pPr>
            <w:r w:rsidRPr="004B7258">
              <w:rPr>
                <w:lang w:val="en-US"/>
              </w:rPr>
              <w:t>JULD_ADJUSTED_QC</w:t>
            </w:r>
          </w:p>
        </w:tc>
        <w:tc>
          <w:tcPr>
            <w:tcW w:w="3124" w:type="dxa"/>
          </w:tcPr>
          <w:p w14:paraId="235D1609" w14:textId="4135DE90" w:rsidR="009453A7" w:rsidRPr="004B7258" w:rsidRDefault="009453A7" w:rsidP="00325ECB">
            <w:pPr>
              <w:pStyle w:val="tablecontent"/>
              <w:rPr>
                <w:lang w:val="en-US"/>
              </w:rPr>
            </w:pPr>
            <w:r w:rsidRPr="004B7258">
              <w:rPr>
                <w:lang w:val="en-US"/>
              </w:rPr>
              <w:t xml:space="preserve">char </w:t>
            </w:r>
            <w:r w:rsidR="00B5114B">
              <w:rPr>
                <w:lang w:val="en-US"/>
              </w:rPr>
              <w:t>JULD_ADJUSTED_QC(</w:t>
            </w:r>
            <w:r w:rsidR="00B5114B" w:rsidRPr="00B5114B">
              <w:rPr>
                <w:lang w:val="en-US"/>
              </w:rPr>
              <w:t>N_TECH_MEASUREMENT</w:t>
            </w:r>
          </w:p>
          <w:p w14:paraId="45232425" w14:textId="12F85B72" w:rsidR="009453A7" w:rsidRPr="004B7258" w:rsidRDefault="009453A7" w:rsidP="00325ECB">
            <w:pPr>
              <w:pStyle w:val="tablecontent"/>
              <w:rPr>
                <w:lang w:val="en-US"/>
              </w:rPr>
            </w:pPr>
            <w:r w:rsidRPr="004B7258">
              <w:rPr>
                <w:lang w:val="en-US"/>
              </w:rPr>
              <w:t>JULD_ADJUSTED_QC:long_name = "Qua</w:t>
            </w:r>
            <w:r w:rsidR="00B5114B">
              <w:rPr>
                <w:lang w:val="en-US"/>
              </w:rPr>
              <w:t>lity on adjusted date and time"</w:t>
            </w:r>
          </w:p>
          <w:p w14:paraId="702E8737" w14:textId="088578FC" w:rsidR="009453A7" w:rsidRPr="004B7258" w:rsidRDefault="009453A7" w:rsidP="00325ECB">
            <w:pPr>
              <w:pStyle w:val="tablecontent"/>
              <w:rPr>
                <w:lang w:val="en-US"/>
              </w:rPr>
            </w:pPr>
            <w:r w:rsidRPr="004B7258">
              <w:rPr>
                <w:lang w:val="en-US"/>
              </w:rPr>
              <w:t>JULD_ADJUSTED_QC:convent</w:t>
            </w:r>
            <w:r w:rsidR="00B5114B">
              <w:rPr>
                <w:lang w:val="en-US"/>
              </w:rPr>
              <w:t>ions = "Argo reference table 2"</w:t>
            </w:r>
          </w:p>
          <w:p w14:paraId="6C4BB252" w14:textId="037F0117" w:rsidR="009453A7" w:rsidRPr="004B7258" w:rsidRDefault="009453A7" w:rsidP="00325ECB">
            <w:pPr>
              <w:pStyle w:val="tablecontent"/>
              <w:rPr>
                <w:lang w:val="en-US"/>
              </w:rPr>
            </w:pPr>
            <w:r w:rsidRPr="004B7258">
              <w:rPr>
                <w:lang w:val="en-US"/>
              </w:rPr>
              <w:lastRenderedPageBreak/>
              <w:t>JULD_ADJUSTED_QC:_FillValue = " "</w:t>
            </w:r>
          </w:p>
        </w:tc>
        <w:tc>
          <w:tcPr>
            <w:tcW w:w="3358" w:type="dxa"/>
          </w:tcPr>
          <w:p w14:paraId="3DBCDE12" w14:textId="77777777" w:rsidR="009453A7" w:rsidRPr="000E5651" w:rsidRDefault="009453A7" w:rsidP="00325ECB">
            <w:pPr>
              <w:pStyle w:val="tablecontent"/>
              <w:rPr>
                <w:lang w:val="en-US"/>
              </w:rPr>
            </w:pPr>
            <w:r w:rsidRPr="000E5651">
              <w:rPr>
                <w:lang w:val="en-US"/>
              </w:rPr>
              <w:lastRenderedPageBreak/>
              <w:t>Quality flag on JULD_ADJUSTED date and time.</w:t>
            </w:r>
          </w:p>
          <w:p w14:paraId="11A01FB9" w14:textId="76FDBDF6" w:rsidR="009453A7" w:rsidRPr="000E5651" w:rsidRDefault="009453A7" w:rsidP="00325ECB">
            <w:pPr>
              <w:pStyle w:val="tablecontent"/>
              <w:rPr>
                <w:lang w:val="en-US"/>
              </w:rPr>
            </w:pPr>
            <w:r w:rsidRPr="000E5651">
              <w:rPr>
                <w:lang w:val="en-US"/>
              </w:rPr>
              <w:t xml:space="preserve">The flag scale is described in the </w:t>
            </w:r>
            <w:r w:rsidR="000E5651" w:rsidRPr="000E5651">
              <w:rPr>
                <w:lang w:val="en-US"/>
              </w:rPr>
              <w:t xml:space="preserve">Argo </w:t>
            </w:r>
            <w:r w:rsidRPr="000E5651">
              <w:rPr>
                <w:lang w:val="en-US"/>
              </w:rPr>
              <w:t>reference table 2.</w:t>
            </w:r>
          </w:p>
          <w:p w14:paraId="46EDC51D" w14:textId="77777777" w:rsidR="009453A7" w:rsidRPr="000E5651" w:rsidRDefault="009453A7" w:rsidP="00325ECB">
            <w:pPr>
              <w:pStyle w:val="tablecontent"/>
              <w:rPr>
                <w:lang w:val="en-US"/>
              </w:rPr>
            </w:pPr>
            <w:r w:rsidRPr="000E5651">
              <w:rPr>
                <w:lang w:val="en-US"/>
              </w:rPr>
              <w:t>Example :</w:t>
            </w:r>
          </w:p>
          <w:p w14:paraId="2F04D92B" w14:textId="2AAFB943" w:rsidR="009453A7" w:rsidRPr="000E5651" w:rsidRDefault="009453A7" w:rsidP="00325ECB">
            <w:pPr>
              <w:pStyle w:val="tablecontent"/>
              <w:rPr>
                <w:lang w:val="en-US"/>
              </w:rPr>
            </w:pPr>
            <w:r w:rsidRPr="000E5651">
              <w:rPr>
                <w:lang w:val="en-US"/>
              </w:rPr>
              <w:t>1 : the date and time seems correct.</w:t>
            </w:r>
          </w:p>
        </w:tc>
      </w:tr>
      <w:tr w:rsidR="009453A7" w:rsidRPr="004B7258" w14:paraId="031378E0" w14:textId="77777777" w:rsidTr="00325ECB">
        <w:tc>
          <w:tcPr>
            <w:tcW w:w="2796" w:type="dxa"/>
          </w:tcPr>
          <w:p w14:paraId="2463A62B" w14:textId="3F80ECC5" w:rsidR="009453A7" w:rsidRPr="004B7258" w:rsidRDefault="009453A7" w:rsidP="00325ECB">
            <w:pPr>
              <w:pStyle w:val="tablecontent"/>
              <w:rPr>
                <w:lang w:val="en-US"/>
              </w:rPr>
            </w:pPr>
            <w:r w:rsidRPr="004B7258">
              <w:rPr>
                <w:lang w:val="en-US"/>
              </w:rPr>
              <w:t>CYCLE_NUMBER</w:t>
            </w:r>
            <w:r w:rsidR="00A1487E">
              <w:rPr>
                <w:lang w:val="en-US"/>
              </w:rPr>
              <w:t>_MEAS</w:t>
            </w:r>
          </w:p>
        </w:tc>
        <w:tc>
          <w:tcPr>
            <w:tcW w:w="3124" w:type="dxa"/>
          </w:tcPr>
          <w:p w14:paraId="3AA1B9B3" w14:textId="500811D0" w:rsidR="009453A7" w:rsidRPr="004B7258" w:rsidRDefault="00B5114B" w:rsidP="00325ECB">
            <w:pPr>
              <w:pStyle w:val="tablecontent"/>
              <w:rPr>
                <w:lang w:val="en-US"/>
              </w:rPr>
            </w:pPr>
            <w:r>
              <w:rPr>
                <w:lang w:val="en-US"/>
              </w:rPr>
              <w:t>int CYCLE_NUMBER</w:t>
            </w:r>
            <w:r w:rsidR="00A1487E">
              <w:rPr>
                <w:lang w:val="en-US"/>
              </w:rPr>
              <w:t>_MEAS</w:t>
            </w:r>
            <w:r>
              <w:rPr>
                <w:lang w:val="en-US"/>
              </w:rPr>
              <w:t>(</w:t>
            </w:r>
            <w:r w:rsidRPr="00B5114B">
              <w:rPr>
                <w:lang w:val="en-US"/>
              </w:rPr>
              <w:t>N_TECH_MEASUREMENT</w:t>
            </w:r>
            <w:r>
              <w:rPr>
                <w:lang w:val="en-US"/>
              </w:rPr>
              <w:t>)</w:t>
            </w:r>
          </w:p>
          <w:p w14:paraId="695DDF51" w14:textId="60A04701"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:long_name = "Float c</w:t>
            </w:r>
            <w:r w:rsidR="00B5114B">
              <w:rPr>
                <w:lang w:val="en-US"/>
              </w:rPr>
              <w:t>ycle number of the measurement"</w:t>
            </w:r>
          </w:p>
          <w:p w14:paraId="514D17B7" w14:textId="7FD0E786"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:conventions = "0...N, 0 : launch c</w:t>
            </w:r>
            <w:r w:rsidR="00B5114B">
              <w:rPr>
                <w:lang w:val="en-US"/>
              </w:rPr>
              <w:t>ycle, 1 : first complete cycle"</w:t>
            </w:r>
          </w:p>
          <w:p w14:paraId="1DEA8768" w14:textId="0C4EEAAE"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:_FillValue = 99999</w:t>
            </w:r>
          </w:p>
        </w:tc>
        <w:tc>
          <w:tcPr>
            <w:tcW w:w="3358" w:type="dxa"/>
          </w:tcPr>
          <w:p w14:paraId="258A21A2" w14:textId="77777777" w:rsidR="00A1487E" w:rsidRDefault="009453A7" w:rsidP="00325ECB">
            <w:pPr>
              <w:pStyle w:val="tablecontent"/>
              <w:rPr>
                <w:lang w:val="en-US"/>
              </w:rPr>
            </w:pPr>
            <w:r w:rsidRPr="004B7258">
              <w:rPr>
                <w:lang w:val="en-US"/>
              </w:rPr>
              <w:t xml:space="preserve">Cycle number of the float for this series of measurements. </w:t>
            </w:r>
          </w:p>
          <w:p w14:paraId="053D6C66" w14:textId="10083CE7" w:rsidR="009453A7" w:rsidRPr="004B7258" w:rsidRDefault="009453A7" w:rsidP="00325ECB">
            <w:pPr>
              <w:pStyle w:val="tablecontent"/>
              <w:rPr>
                <w:lang w:val="en-US"/>
              </w:rPr>
            </w:pPr>
            <w:r w:rsidRPr="004B7258">
              <w:rPr>
                <w:lang w:val="en-US"/>
              </w:rPr>
              <w:t>For one cycle number, there are usually several measurement</w:t>
            </w:r>
            <w:r w:rsidR="00A1487E">
              <w:rPr>
                <w:lang w:val="en-US"/>
              </w:rPr>
              <w:t xml:space="preserve">s received. </w:t>
            </w:r>
            <w:r w:rsidRPr="004B7258">
              <w:rPr>
                <w:lang w:val="en-US"/>
              </w:rPr>
              <w:t>This cycle number must match the profile cycle number.</w:t>
            </w:r>
          </w:p>
          <w:p w14:paraId="495954B5" w14:textId="207434B6" w:rsidR="009453A7" w:rsidRPr="004B7258" w:rsidRDefault="009453A7" w:rsidP="00325ECB">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9453A7" w:rsidRPr="004B7258" w14:paraId="2A9884E5" w14:textId="77777777" w:rsidTr="00325ECB">
        <w:tc>
          <w:tcPr>
            <w:tcW w:w="2796" w:type="dxa"/>
          </w:tcPr>
          <w:p w14:paraId="1BA377D8" w14:textId="64021E56" w:rsidR="009453A7" w:rsidRPr="000E5651" w:rsidRDefault="009453A7" w:rsidP="00325ECB">
            <w:pPr>
              <w:pStyle w:val="tablecontent"/>
              <w:rPr>
                <w:lang w:val="en-US"/>
              </w:rPr>
            </w:pPr>
            <w:r w:rsidRPr="000E5651">
              <w:rPr>
                <w:lang w:val="en-US"/>
              </w:rPr>
              <w:t>MEASUREMENT_CODE</w:t>
            </w:r>
          </w:p>
        </w:tc>
        <w:tc>
          <w:tcPr>
            <w:tcW w:w="3124" w:type="dxa"/>
          </w:tcPr>
          <w:p w14:paraId="4052A70D" w14:textId="4F13BA66" w:rsidR="009453A7" w:rsidRPr="000E5651" w:rsidRDefault="009453A7" w:rsidP="00325ECB">
            <w:pPr>
              <w:pStyle w:val="tablecontent"/>
              <w:rPr>
                <w:lang w:val="en-US"/>
              </w:rPr>
            </w:pPr>
            <w:r w:rsidRPr="000E5651">
              <w:rPr>
                <w:lang w:val="en-US"/>
              </w:rPr>
              <w:t>int M</w:t>
            </w:r>
            <w:r w:rsidR="0037713A">
              <w:rPr>
                <w:lang w:val="en-US"/>
              </w:rPr>
              <w:t>EASUREMENT_CODE</w:t>
            </w:r>
            <w:r w:rsidR="00B5114B" w:rsidRPr="000E5651">
              <w:rPr>
                <w:lang w:val="en-US"/>
              </w:rPr>
              <w:t>(N_TECH_MEASUREMENT)</w:t>
            </w:r>
          </w:p>
          <w:p w14:paraId="3DDF8772" w14:textId="564A3C5C" w:rsidR="009453A7" w:rsidRPr="000E5651" w:rsidRDefault="009453A7" w:rsidP="00325ECB">
            <w:pPr>
              <w:pStyle w:val="tablecontent"/>
              <w:rPr>
                <w:lang w:val="en-US"/>
              </w:rPr>
            </w:pPr>
            <w:r w:rsidRPr="000E5651">
              <w:rPr>
                <w:lang w:val="en-US"/>
              </w:rPr>
              <w:t xml:space="preserve">MEASUREMENT_CODE:long_name = "Flag referring to a </w:t>
            </w:r>
            <w:r w:rsidR="00B5114B" w:rsidRPr="000E5651">
              <w:rPr>
                <w:lang w:val="en-US"/>
              </w:rPr>
              <w:t>measurement event in the cycle"</w:t>
            </w:r>
          </w:p>
          <w:p w14:paraId="435C0591" w14:textId="3C0F3D8E" w:rsidR="009453A7" w:rsidRPr="000E5651" w:rsidRDefault="009453A7" w:rsidP="00325ECB">
            <w:pPr>
              <w:pStyle w:val="tablecontent"/>
              <w:rPr>
                <w:lang w:val="en-US"/>
              </w:rPr>
            </w:pPr>
            <w:r w:rsidRPr="000E5651">
              <w:rPr>
                <w:lang w:val="en-US"/>
              </w:rPr>
              <w:t>MEASUREMENT_CODE:conventi</w:t>
            </w:r>
            <w:r w:rsidR="00B5114B" w:rsidRPr="000E5651">
              <w:rPr>
                <w:lang w:val="en-US"/>
              </w:rPr>
              <w:t>ons = "Argo reference table 15"</w:t>
            </w:r>
          </w:p>
          <w:p w14:paraId="69396020" w14:textId="2FB936CC" w:rsidR="009453A7" w:rsidRPr="000E5651" w:rsidRDefault="009453A7" w:rsidP="00325ECB">
            <w:pPr>
              <w:pStyle w:val="tablecontent"/>
              <w:rPr>
                <w:lang w:val="en-US"/>
              </w:rPr>
            </w:pPr>
            <w:r w:rsidRPr="000E5651">
              <w:rPr>
                <w:lang w:val="en-US"/>
              </w:rPr>
              <w:t>MEASUREMENT_CODE:_FillValue = 99999</w:t>
            </w:r>
          </w:p>
        </w:tc>
        <w:tc>
          <w:tcPr>
            <w:tcW w:w="3358" w:type="dxa"/>
          </w:tcPr>
          <w:p w14:paraId="27D57C67" w14:textId="5FFAF72E" w:rsidR="009453A7" w:rsidRPr="000E5651" w:rsidRDefault="009453A7" w:rsidP="00325ECB">
            <w:pPr>
              <w:pStyle w:val="tablecontent"/>
              <w:rPr>
                <w:lang w:val="en-US"/>
              </w:rPr>
            </w:pPr>
            <w:r w:rsidRPr="000E5651">
              <w:rPr>
                <w:lang w:val="en-US"/>
              </w:rPr>
              <w:t>Flag for each event in the cycle which correspon</w:t>
            </w:r>
            <w:r w:rsidR="00A75892" w:rsidRPr="000E5651">
              <w:rPr>
                <w:lang w:val="en-US"/>
              </w:rPr>
              <w:t xml:space="preserve">ds to </w:t>
            </w:r>
            <w:r w:rsidR="0037713A">
              <w:rPr>
                <w:lang w:val="en-US"/>
              </w:rPr>
              <w:t xml:space="preserve">the </w:t>
            </w:r>
            <w:r w:rsidR="00A75892" w:rsidRPr="000E5651">
              <w:rPr>
                <w:lang w:val="en-US"/>
              </w:rPr>
              <w:t>Argo reference table 15.</w:t>
            </w:r>
          </w:p>
          <w:p w14:paraId="5929907A" w14:textId="41952A27" w:rsidR="009453A7" w:rsidRPr="000E5651" w:rsidRDefault="00B97211" w:rsidP="00A75892">
            <w:pPr>
              <w:pStyle w:val="tablecontent"/>
              <w:rPr>
                <w:lang w:val="en-US"/>
              </w:rPr>
            </w:pPr>
            <w:r w:rsidRPr="000E5651">
              <w:rPr>
                <w:lang w:val="en-US"/>
              </w:rPr>
              <w:t xml:space="preserve">Example: </w:t>
            </w:r>
            <w:r w:rsidR="009453A7" w:rsidRPr="000E5651">
              <w:rPr>
                <w:lang w:val="en-US"/>
              </w:rPr>
              <w:t xml:space="preserve">100 : All measurements made at start </w:t>
            </w:r>
            <w:r w:rsidR="00A75892" w:rsidRPr="000E5651">
              <w:rPr>
                <w:lang w:val="en-US"/>
              </w:rPr>
              <w:t>of descent to drift pressure.</w:t>
            </w:r>
          </w:p>
        </w:tc>
      </w:tr>
      <w:tr w:rsidR="009453A7" w:rsidRPr="004B7258" w14:paraId="5ECB7D50" w14:textId="77777777" w:rsidTr="00325ECB">
        <w:tc>
          <w:tcPr>
            <w:tcW w:w="2796" w:type="dxa"/>
          </w:tcPr>
          <w:p w14:paraId="676A5391" w14:textId="3EB55B88"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w:t>
            </w:r>
          </w:p>
        </w:tc>
        <w:tc>
          <w:tcPr>
            <w:tcW w:w="3124" w:type="dxa"/>
          </w:tcPr>
          <w:p w14:paraId="64259FEA" w14:textId="6A16A936" w:rsidR="009453A7" w:rsidRPr="004B7258" w:rsidRDefault="009453A7" w:rsidP="00325ECB">
            <w:pPr>
              <w:pStyle w:val="tablecontent"/>
              <w:rPr>
                <w:lang w:val="en-US"/>
              </w:rPr>
            </w:pPr>
            <w:r w:rsidRPr="004B7258">
              <w:rPr>
                <w:lang w:val="en-US"/>
              </w:rPr>
              <w:t>float &lt;</w:t>
            </w:r>
            <w:r w:rsidR="004528E7">
              <w:rPr>
                <w:lang w:val="en-US"/>
              </w:rPr>
              <w:t>TECH_</w:t>
            </w:r>
            <w:r w:rsidRPr="004B7258">
              <w:rPr>
                <w:lang w:val="en-US"/>
              </w:rPr>
              <w:t>PARAM&gt;(</w:t>
            </w:r>
            <w:r w:rsidR="00B5114B" w:rsidRPr="00B5114B">
              <w:rPr>
                <w:lang w:val="en-US"/>
              </w:rPr>
              <w:t>N_TECH_MEASUREMENT</w:t>
            </w:r>
            <w:r w:rsidR="00B5114B">
              <w:rPr>
                <w:lang w:val="en-US"/>
              </w:rPr>
              <w:t>)</w:t>
            </w:r>
          </w:p>
          <w:p w14:paraId="1274C321" w14:textId="6395CAB5" w:rsidR="009453A7" w:rsidRPr="004B7258" w:rsidRDefault="00B5114B" w:rsidP="00325ECB">
            <w:pPr>
              <w:pStyle w:val="tablecontent"/>
              <w:rPr>
                <w:lang w:val="en-US"/>
              </w:rPr>
            </w:pPr>
            <w:r>
              <w:rPr>
                <w:lang w:val="en-US"/>
              </w:rPr>
              <w:t>&lt;</w:t>
            </w:r>
            <w:r w:rsidR="004528E7">
              <w:rPr>
                <w:lang w:val="en-US"/>
              </w:rPr>
              <w:t>TECH_</w:t>
            </w:r>
            <w:r>
              <w:rPr>
                <w:lang w:val="en-US"/>
              </w:rPr>
              <w:t>PARAM&gt;:long_name = "&lt;X&gt;"</w:t>
            </w:r>
          </w:p>
          <w:p w14:paraId="246E8AC7" w14:textId="048E7765" w:rsidR="009453A7" w:rsidRPr="004B7258" w:rsidRDefault="00B5114B" w:rsidP="00325ECB">
            <w:pPr>
              <w:pStyle w:val="tablecontent"/>
              <w:rPr>
                <w:lang w:val="en-US"/>
              </w:rPr>
            </w:pPr>
            <w:r>
              <w:rPr>
                <w:lang w:val="en-US"/>
              </w:rPr>
              <w:t>&lt;</w:t>
            </w:r>
            <w:r w:rsidR="004528E7">
              <w:rPr>
                <w:lang w:val="en-US"/>
              </w:rPr>
              <w:t>TECH_</w:t>
            </w:r>
            <w:r>
              <w:rPr>
                <w:lang w:val="en-US"/>
              </w:rPr>
              <w:t>PARAM&gt;:standard_name = "&lt;X&gt;"</w:t>
            </w:r>
          </w:p>
          <w:p w14:paraId="3FCEBA34" w14:textId="688717E9" w:rsidR="009453A7" w:rsidRPr="004B7258" w:rsidRDefault="00B5114B" w:rsidP="00325ECB">
            <w:pPr>
              <w:pStyle w:val="tablecontent"/>
              <w:rPr>
                <w:lang w:val="en-US"/>
              </w:rPr>
            </w:pPr>
            <w:r>
              <w:rPr>
                <w:lang w:val="en-US"/>
              </w:rPr>
              <w:t>&lt;</w:t>
            </w:r>
            <w:r w:rsidR="004528E7">
              <w:rPr>
                <w:lang w:val="en-US"/>
              </w:rPr>
              <w:t>TECH_</w:t>
            </w:r>
            <w:r>
              <w:rPr>
                <w:lang w:val="en-US"/>
              </w:rPr>
              <w:t>PARAM&gt;:_FillValue = &lt;X&gt;</w:t>
            </w:r>
          </w:p>
          <w:p w14:paraId="53AC72EB" w14:textId="21AD24A8" w:rsidR="00B5114B" w:rsidRDefault="00B5114B" w:rsidP="00325ECB">
            <w:pPr>
              <w:pStyle w:val="tablecontent"/>
              <w:rPr>
                <w:lang w:val="en-US"/>
              </w:rPr>
            </w:pPr>
            <w:r>
              <w:rPr>
                <w:lang w:val="en-US"/>
              </w:rPr>
              <w:t>&lt;</w:t>
            </w:r>
            <w:r w:rsidR="004528E7">
              <w:rPr>
                <w:lang w:val="en-US"/>
              </w:rPr>
              <w:t>TECH_</w:t>
            </w:r>
            <w:r>
              <w:rPr>
                <w:lang w:val="en-US"/>
              </w:rPr>
              <w:t>PARAM&gt;:units = "&lt;X&gt;"</w:t>
            </w:r>
          </w:p>
          <w:p w14:paraId="78CA226C" w14:textId="0A6400CC" w:rsidR="009453A7" w:rsidRPr="004B7258" w:rsidRDefault="00B5114B" w:rsidP="00325ECB">
            <w:pPr>
              <w:pStyle w:val="tablecontent"/>
              <w:rPr>
                <w:lang w:val="en-US"/>
              </w:rPr>
            </w:pPr>
            <w:r>
              <w:rPr>
                <w:lang w:val="en-US"/>
              </w:rPr>
              <w:t>&lt;</w:t>
            </w:r>
            <w:r w:rsidR="004528E7">
              <w:rPr>
                <w:lang w:val="en-US"/>
              </w:rPr>
              <w:t>TECH_</w:t>
            </w:r>
            <w:r>
              <w:rPr>
                <w:lang w:val="en-US"/>
              </w:rPr>
              <w:t>PARAM&gt;:valid_min = &lt;X&gt;</w:t>
            </w:r>
          </w:p>
          <w:p w14:paraId="7D9778A6" w14:textId="397F5BB1" w:rsidR="009453A7" w:rsidRPr="004B7258" w:rsidRDefault="00B5114B" w:rsidP="00325ECB">
            <w:pPr>
              <w:pStyle w:val="tablecontent"/>
              <w:rPr>
                <w:lang w:val="en-US"/>
              </w:rPr>
            </w:pPr>
            <w:r>
              <w:rPr>
                <w:lang w:val="en-US"/>
              </w:rPr>
              <w:t>&lt;</w:t>
            </w:r>
            <w:r w:rsidR="004528E7">
              <w:rPr>
                <w:lang w:val="en-US"/>
              </w:rPr>
              <w:t>TECH_</w:t>
            </w:r>
            <w:r>
              <w:rPr>
                <w:lang w:val="en-US"/>
              </w:rPr>
              <w:t>PARAM&gt;:valid_max = &lt;X&gt;</w:t>
            </w:r>
          </w:p>
          <w:p w14:paraId="36FC7C67" w14:textId="65ED5703" w:rsidR="009453A7" w:rsidRPr="004B7258" w:rsidRDefault="00B5114B" w:rsidP="00325ECB">
            <w:pPr>
              <w:pStyle w:val="tablecontent"/>
              <w:rPr>
                <w:lang w:val="en-US"/>
              </w:rPr>
            </w:pPr>
            <w:r>
              <w:rPr>
                <w:lang w:val="en-US"/>
              </w:rPr>
              <w:t>&lt;</w:t>
            </w:r>
            <w:r w:rsidR="004528E7">
              <w:rPr>
                <w:lang w:val="en-US"/>
              </w:rPr>
              <w:t>TECH_</w:t>
            </w:r>
            <w:r>
              <w:rPr>
                <w:lang w:val="en-US"/>
              </w:rPr>
              <w:t>PARAM&gt;:C_format = "&lt;X&gt;"</w:t>
            </w:r>
          </w:p>
          <w:p w14:paraId="7514D750" w14:textId="5D2FF364"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PARAM&gt;:FORTRAN_format = "&lt;X&gt;"</w:t>
            </w:r>
          </w:p>
        </w:tc>
        <w:tc>
          <w:tcPr>
            <w:tcW w:w="3358" w:type="dxa"/>
          </w:tcPr>
          <w:p w14:paraId="40558721" w14:textId="7C804726" w:rsidR="009453A7" w:rsidRPr="001F335D" w:rsidRDefault="009453A7" w:rsidP="00325ECB">
            <w:pPr>
              <w:pStyle w:val="tablecontent"/>
              <w:rPr>
                <w:lang w:val="en-US"/>
              </w:rPr>
            </w:pPr>
            <w:r w:rsidRPr="001F335D">
              <w:rPr>
                <w:lang w:val="en-US"/>
              </w:rPr>
              <w:t>&lt;</w:t>
            </w:r>
            <w:r w:rsidR="004528E7" w:rsidRPr="001F335D">
              <w:rPr>
                <w:lang w:val="en-US"/>
              </w:rPr>
              <w:t>TECH_</w:t>
            </w:r>
            <w:r w:rsidRPr="001F335D">
              <w:rPr>
                <w:lang w:val="en-US"/>
              </w:rPr>
              <w:t xml:space="preserve">PARAM&gt; contains the original values of a </w:t>
            </w:r>
            <w:r w:rsidR="004528E7" w:rsidRPr="001F335D">
              <w:rPr>
                <w:lang w:val="en-US"/>
              </w:rPr>
              <w:t xml:space="preserve">technical </w:t>
            </w:r>
            <w:r w:rsidRPr="001F335D">
              <w:rPr>
                <w:lang w:val="en-US"/>
              </w:rPr>
              <w:t xml:space="preserve">parameter listed in the "code" column of </w:t>
            </w:r>
            <w:r w:rsidR="001F335D" w:rsidRPr="001F335D">
              <w:rPr>
                <w:lang w:val="en-US"/>
              </w:rPr>
              <w:t xml:space="preserve">the </w:t>
            </w:r>
            <w:r w:rsidRPr="001F335D">
              <w:rPr>
                <w:lang w:val="en-US"/>
              </w:rPr>
              <w:t xml:space="preserve">reference table </w:t>
            </w:r>
            <w:r w:rsidR="001F335D" w:rsidRPr="001F335D">
              <w:rPr>
                <w:lang w:val="en-US"/>
              </w:rPr>
              <w:t>AUX_</w:t>
            </w:r>
            <w:r w:rsidRPr="001F335D">
              <w:rPr>
                <w:lang w:val="en-US"/>
              </w:rPr>
              <w:t>3</w:t>
            </w:r>
            <w:r w:rsidR="001F335D" w:rsidRPr="001F335D">
              <w:rPr>
                <w:lang w:val="en-US"/>
              </w:rPr>
              <w:t>b</w:t>
            </w:r>
            <w:r w:rsidRPr="001F335D">
              <w:rPr>
                <w:lang w:val="en-US"/>
              </w:rPr>
              <w:t>.</w:t>
            </w:r>
          </w:p>
          <w:p w14:paraId="3B95041C" w14:textId="246F5299" w:rsidR="009453A7" w:rsidRPr="004B7258" w:rsidRDefault="009453A7" w:rsidP="00325ECB">
            <w:pPr>
              <w:pStyle w:val="tablecontent"/>
              <w:rPr>
                <w:lang w:val="en-US"/>
              </w:rPr>
            </w:pPr>
            <w:r w:rsidRPr="001F335D">
              <w:rPr>
                <w:lang w:val="en-US"/>
              </w:rPr>
              <w:t xml:space="preserve">&lt;X&gt; : these fields are specified in the columns of the reference table </w:t>
            </w:r>
            <w:r w:rsidR="001F335D">
              <w:rPr>
                <w:lang w:val="en-US"/>
              </w:rPr>
              <w:t>AUX_</w:t>
            </w:r>
            <w:r w:rsidRPr="001F335D">
              <w:rPr>
                <w:lang w:val="en-US"/>
              </w:rPr>
              <w:t>3</w:t>
            </w:r>
            <w:r w:rsidR="001F335D">
              <w:rPr>
                <w:lang w:val="en-US"/>
              </w:rPr>
              <w:t>b</w:t>
            </w:r>
            <w:r w:rsidRPr="001F335D">
              <w:rPr>
                <w:lang w:val="en-US"/>
              </w:rPr>
              <w:t>.</w:t>
            </w:r>
          </w:p>
        </w:tc>
      </w:tr>
      <w:tr w:rsidR="009453A7" w:rsidRPr="004B7258" w14:paraId="5B6E496B" w14:textId="77777777" w:rsidTr="00325ECB">
        <w:tc>
          <w:tcPr>
            <w:tcW w:w="2796" w:type="dxa"/>
          </w:tcPr>
          <w:p w14:paraId="403ABCDD" w14:textId="4E85478C"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PARAM&gt;_QC</w:t>
            </w:r>
          </w:p>
        </w:tc>
        <w:tc>
          <w:tcPr>
            <w:tcW w:w="3124" w:type="dxa"/>
          </w:tcPr>
          <w:p w14:paraId="53596BDC" w14:textId="35A22189" w:rsidR="009453A7" w:rsidRPr="0037713A" w:rsidRDefault="00B5114B" w:rsidP="00325ECB">
            <w:pPr>
              <w:pStyle w:val="tablecontent"/>
              <w:rPr>
                <w:lang w:val="en-US"/>
              </w:rPr>
            </w:pPr>
            <w:r w:rsidRPr="0037713A">
              <w:rPr>
                <w:lang w:val="en-US"/>
              </w:rPr>
              <w:t>char &lt;</w:t>
            </w:r>
            <w:r w:rsidR="004528E7" w:rsidRPr="0037713A">
              <w:rPr>
                <w:lang w:val="en-US"/>
              </w:rPr>
              <w:t>TECH_</w:t>
            </w:r>
            <w:r w:rsidRPr="0037713A">
              <w:rPr>
                <w:lang w:val="en-US"/>
              </w:rPr>
              <w:t>PARAM&gt;_QC(N_TECH_MEASUREMENT)</w:t>
            </w:r>
          </w:p>
          <w:p w14:paraId="288BB7F5" w14:textId="13993359"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w:t>
            </w:r>
            <w:r w:rsidR="00B5114B" w:rsidRPr="0037713A">
              <w:rPr>
                <w:lang w:val="en-US"/>
              </w:rPr>
              <w:t>&gt;_QC:long_name = "quality flag"</w:t>
            </w:r>
          </w:p>
          <w:p w14:paraId="131CEE19" w14:textId="7753A602"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 xml:space="preserve">PARAM&gt;_QC:conventions = </w:t>
            </w:r>
            <w:r w:rsidR="00B5114B" w:rsidRPr="0037713A">
              <w:rPr>
                <w:lang w:val="en-US"/>
              </w:rPr>
              <w:t>"Argo reference table 2"</w:t>
            </w:r>
          </w:p>
          <w:p w14:paraId="286C4327" w14:textId="5F14A245"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PARAM&gt;_QC:_FillValue = " "</w:t>
            </w:r>
          </w:p>
        </w:tc>
        <w:tc>
          <w:tcPr>
            <w:tcW w:w="3358" w:type="dxa"/>
          </w:tcPr>
          <w:p w14:paraId="54571AE0" w14:textId="7CDBC983" w:rsidR="009453A7" w:rsidRPr="0037713A" w:rsidRDefault="009453A7" w:rsidP="00325ECB">
            <w:pPr>
              <w:pStyle w:val="tablecontent"/>
              <w:rPr>
                <w:lang w:val="en-US"/>
              </w:rPr>
            </w:pPr>
            <w:r w:rsidRPr="0037713A">
              <w:rPr>
                <w:lang w:val="en-US"/>
              </w:rPr>
              <w:t>Quality flag applied on each &lt;</w:t>
            </w:r>
            <w:r w:rsidR="00D00E0C" w:rsidRPr="0037713A">
              <w:rPr>
                <w:lang w:val="en-US"/>
              </w:rPr>
              <w:t>TECH_</w:t>
            </w:r>
            <w:r w:rsidRPr="0037713A">
              <w:rPr>
                <w:lang w:val="en-US"/>
              </w:rPr>
              <w:t>PARAM&gt; values.</w:t>
            </w:r>
          </w:p>
          <w:p w14:paraId="5C58F2FA" w14:textId="01276930" w:rsidR="009453A7" w:rsidRPr="0037713A" w:rsidRDefault="009453A7" w:rsidP="00325ECB">
            <w:pPr>
              <w:pStyle w:val="tablecontent"/>
              <w:rPr>
                <w:lang w:val="en-US"/>
              </w:rPr>
            </w:pPr>
            <w:r w:rsidRPr="0037713A">
              <w:rPr>
                <w:lang w:val="en-US"/>
              </w:rPr>
              <w:t xml:space="preserve">The flag scale is specified in </w:t>
            </w:r>
            <w:r w:rsidR="0037713A" w:rsidRPr="0037713A">
              <w:rPr>
                <w:lang w:val="en-US"/>
              </w:rPr>
              <w:t xml:space="preserve">the Argo reference </w:t>
            </w:r>
            <w:r w:rsidRPr="0037713A">
              <w:rPr>
                <w:lang w:val="en-US"/>
              </w:rPr>
              <w:t>table 2.</w:t>
            </w:r>
          </w:p>
        </w:tc>
      </w:tr>
    </w:tbl>
    <w:p w14:paraId="39BE53FE" w14:textId="77777777" w:rsidR="009453A7" w:rsidRPr="0041695C" w:rsidRDefault="009453A7" w:rsidP="0041695C">
      <w:pPr>
        <w:rPr>
          <w:lang w:val="en-US"/>
        </w:rPr>
      </w:pPr>
    </w:p>
    <w:p w14:paraId="0FC73B27" w14:textId="77777777" w:rsidR="00EB7C1C" w:rsidRDefault="00EB7C1C">
      <w:pPr>
        <w:spacing w:after="200" w:line="276" w:lineRule="auto"/>
        <w:rPr>
          <w:rFonts w:ascii="Arial" w:eastAsiaTheme="majorEastAsia" w:hAnsi="Arial" w:cstheme="majorBidi"/>
          <w:b/>
          <w:bCs/>
          <w:color w:val="1F497D" w:themeColor="text2"/>
          <w:sz w:val="26"/>
          <w:szCs w:val="26"/>
          <w:lang w:val="en-US"/>
        </w:rPr>
      </w:pPr>
      <w:bookmarkStart w:id="555" w:name="_Toc534891505"/>
      <w:bookmarkStart w:id="556" w:name="_Ref355261423"/>
      <w:r>
        <w:rPr>
          <w:lang w:val="en-US"/>
        </w:rPr>
        <w:br w:type="page"/>
      </w:r>
    </w:p>
    <w:p w14:paraId="7E43F9C2" w14:textId="0A78EDB2" w:rsidR="007F228B" w:rsidRPr="004B7258" w:rsidRDefault="008636E0" w:rsidP="0041695C">
      <w:pPr>
        <w:pStyle w:val="Titre2"/>
        <w:spacing w:before="0"/>
        <w:rPr>
          <w:lang w:val="en-US"/>
        </w:rPr>
      </w:pPr>
      <w:bookmarkStart w:id="557" w:name="_Toc484696588"/>
      <w:bookmarkEnd w:id="555"/>
      <w:bookmarkEnd w:id="556"/>
      <w:r>
        <w:rPr>
          <w:lang w:val="en-US"/>
        </w:rPr>
        <w:lastRenderedPageBreak/>
        <w:t>Profile file format</w:t>
      </w:r>
      <w:bookmarkEnd w:id="557"/>
    </w:p>
    <w:p w14:paraId="2F24258D" w14:textId="77777777" w:rsidR="00740B43" w:rsidRPr="004B7258" w:rsidRDefault="00740B43" w:rsidP="00325ECB">
      <w:pPr>
        <w:pStyle w:val="Titre3"/>
        <w:spacing w:before="240"/>
        <w:rPr>
          <w:lang w:val="en-US"/>
        </w:rPr>
      </w:pPr>
      <w:bookmarkStart w:id="558" w:name="_Toc484696589"/>
      <w:r w:rsidRPr="004B7258">
        <w:rPr>
          <w:lang w:val="en-US"/>
        </w:rPr>
        <w:t>Global attributes</w:t>
      </w:r>
      <w:bookmarkEnd w:id="558"/>
    </w:p>
    <w:p w14:paraId="02C78CC3" w14:textId="0206A27B" w:rsidR="00740B43" w:rsidRPr="004B7258" w:rsidRDefault="00740B43" w:rsidP="002F415D">
      <w:pPr>
        <w:pStyle w:val="Sansinterligne"/>
        <w:spacing w:before="0"/>
        <w:rPr>
          <w:lang w:val="en-US"/>
        </w:rPr>
      </w:pPr>
      <w:r w:rsidRPr="004B7258">
        <w:rPr>
          <w:lang w:val="en-US"/>
        </w:rPr>
        <w:t>global attributes:</w:t>
      </w:r>
    </w:p>
    <w:p w14:paraId="3C6FC060" w14:textId="6C4B97C7" w:rsidR="00277F38" w:rsidRPr="004B7258" w:rsidRDefault="00277F38" w:rsidP="002F415D">
      <w:pPr>
        <w:pStyle w:val="Sansinterligne"/>
        <w:spacing w:before="0"/>
        <w:ind w:firstLine="709"/>
        <w:rPr>
          <w:i/>
          <w:lang w:val="en-US"/>
        </w:rPr>
      </w:pPr>
      <w:r w:rsidRPr="004B7258">
        <w:rPr>
          <w:lang w:val="en-US"/>
        </w:rPr>
        <w:t xml:space="preserve">:title = </w:t>
      </w:r>
      <w:r w:rsidR="00FF273F" w:rsidRPr="004B7258">
        <w:rPr>
          <w:lang w:val="en-US"/>
        </w:rPr>
        <w:t>"</w:t>
      </w:r>
      <w:r w:rsidR="00EC76DD" w:rsidRPr="00EC76DD">
        <w:rPr>
          <w:lang w:val="en-US"/>
        </w:rPr>
        <w:t>Argo float vertical profile auxiliary data</w:t>
      </w:r>
      <w:r w:rsidR="00FF273F" w:rsidRPr="004B7258">
        <w:rPr>
          <w:lang w:val="en-US"/>
        </w:rPr>
        <w:t>"</w:t>
      </w:r>
    </w:p>
    <w:p w14:paraId="2633EACF" w14:textId="65CC09D1" w:rsidR="00634107" w:rsidRPr="004B7258" w:rsidRDefault="00634107" w:rsidP="002F415D">
      <w:pPr>
        <w:pStyle w:val="Sansinterligne"/>
        <w:spacing w:before="0"/>
        <w:ind w:firstLine="709"/>
        <w:rPr>
          <w:lang w:val="en-US"/>
        </w:rPr>
      </w:pPr>
      <w:r w:rsidRPr="004B7258">
        <w:rPr>
          <w:lang w:val="en-US"/>
        </w:rPr>
        <w:t xml:space="preserve">:institution = </w:t>
      </w:r>
      <w:r w:rsidR="00FF273F" w:rsidRPr="004B7258">
        <w:rPr>
          <w:lang w:val="en-US"/>
        </w:rPr>
        <w:t>"</w:t>
      </w:r>
      <w:r w:rsidR="00EC76DD" w:rsidRPr="00EC76DD">
        <w:rPr>
          <w:lang w:val="en-US"/>
        </w:rPr>
        <w:t>CORIOLIS</w:t>
      </w:r>
      <w:r w:rsidR="00FF273F" w:rsidRPr="004B7258">
        <w:rPr>
          <w:lang w:val="en-US"/>
        </w:rPr>
        <w:t>"</w:t>
      </w:r>
    </w:p>
    <w:p w14:paraId="30C3E011" w14:textId="283C0676" w:rsidR="00BE61DC" w:rsidRPr="004B7258" w:rsidRDefault="00BE61DC" w:rsidP="002F415D">
      <w:pPr>
        <w:pStyle w:val="Sansinterligne"/>
        <w:spacing w:before="0"/>
        <w:ind w:firstLine="709"/>
        <w:rPr>
          <w:lang w:val="en-US"/>
        </w:rPr>
      </w:pPr>
      <w:r w:rsidRPr="004B7258">
        <w:rPr>
          <w:lang w:val="en-US"/>
        </w:rPr>
        <w:t>:source</w:t>
      </w:r>
      <w:r w:rsidR="00CB3946" w:rsidRPr="004B7258">
        <w:rPr>
          <w:lang w:val="en-US"/>
        </w:rPr>
        <w:t xml:space="preserve"> </w:t>
      </w:r>
      <w:r w:rsidRPr="004B7258">
        <w:rPr>
          <w:lang w:val="en-US"/>
        </w:rPr>
        <w:t xml:space="preserve">= </w:t>
      </w:r>
      <w:r w:rsidR="00FF273F" w:rsidRPr="004B7258">
        <w:rPr>
          <w:lang w:val="en-US"/>
        </w:rPr>
        <w:t>"Argo float"</w:t>
      </w:r>
    </w:p>
    <w:p w14:paraId="6577AFFC" w14:textId="7E479EE4" w:rsidR="00FF273F" w:rsidRPr="004B7258" w:rsidRDefault="00FF273F" w:rsidP="002F415D">
      <w:pPr>
        <w:pStyle w:val="Sansinterligne"/>
        <w:spacing w:before="0"/>
        <w:ind w:firstLine="709"/>
        <w:rPr>
          <w:lang w:val="en-US"/>
        </w:rPr>
      </w:pPr>
      <w:r w:rsidRPr="004B7258">
        <w:rPr>
          <w:lang w:val="en-US"/>
        </w:rPr>
        <w:t>:history</w:t>
      </w:r>
      <w:r w:rsidR="00CB3946" w:rsidRPr="004B7258">
        <w:rPr>
          <w:lang w:val="en-US"/>
        </w:rPr>
        <w:t xml:space="preserve"> </w:t>
      </w:r>
      <w:r w:rsidRPr="004B7258">
        <w:rPr>
          <w:lang w:val="en-US"/>
        </w:rPr>
        <w:t>= "</w:t>
      </w:r>
      <w:r w:rsidR="00EC76DD" w:rsidRPr="00EC76DD">
        <w:rPr>
          <w:lang w:val="en-US"/>
        </w:rPr>
        <w:t>2017-02-16T17:46:44Z creation; 2017-02-16T17:46:44Z last update (coriolis float real time data processing)</w:t>
      </w:r>
      <w:r w:rsidR="00EC76DD">
        <w:rPr>
          <w:lang w:val="en-US"/>
        </w:rPr>
        <w:t>"</w:t>
      </w:r>
    </w:p>
    <w:p w14:paraId="3BA73F26" w14:textId="62E1182C" w:rsidR="007D70E8" w:rsidRPr="004B7258" w:rsidRDefault="007D70E8" w:rsidP="002F415D">
      <w:pPr>
        <w:pStyle w:val="Sansinterligne"/>
        <w:spacing w:before="0"/>
        <w:ind w:firstLine="709"/>
        <w:rPr>
          <w:lang w:val="en-US"/>
        </w:rPr>
      </w:pPr>
      <w:r w:rsidRPr="004B7258">
        <w:rPr>
          <w:lang w:val="en-US"/>
        </w:rPr>
        <w:t>:</w:t>
      </w:r>
      <w:r w:rsidR="00CB3946" w:rsidRPr="004B7258">
        <w:rPr>
          <w:lang w:val="en-US"/>
        </w:rPr>
        <w:t xml:space="preserve">references </w:t>
      </w:r>
      <w:r w:rsidRPr="004B7258">
        <w:rPr>
          <w:lang w:val="en-US"/>
        </w:rPr>
        <w:t>= "</w:t>
      </w:r>
      <w:r w:rsidR="00EC76DD">
        <w:rPr>
          <w:lang w:val="en-US"/>
        </w:rPr>
        <w:t xml:space="preserve"> "</w:t>
      </w:r>
    </w:p>
    <w:p w14:paraId="7FDF1E10" w14:textId="17016C3F" w:rsidR="00DA4D7F" w:rsidRPr="004B7258" w:rsidRDefault="00740B43" w:rsidP="00DA4D7F">
      <w:pPr>
        <w:pStyle w:val="Sansinterligne"/>
        <w:spacing w:before="0"/>
        <w:ind w:firstLine="709"/>
        <w:rPr>
          <w:lang w:val="en-US"/>
        </w:rPr>
      </w:pPr>
      <w:r w:rsidRPr="00F906A0">
        <w:rPr>
          <w:lang w:val="en-US"/>
        </w:rPr>
        <w:t>:user_manual_version = "</w:t>
      </w:r>
      <w:r w:rsidR="00EC76DD">
        <w:rPr>
          <w:lang w:val="en-US"/>
        </w:rPr>
        <w:t>1.0"</w:t>
      </w:r>
    </w:p>
    <w:p w14:paraId="2D913D7B" w14:textId="7797CF39" w:rsidR="00DA4D7F" w:rsidRPr="004B7258" w:rsidRDefault="004C6351" w:rsidP="00DA4D7F">
      <w:pPr>
        <w:pStyle w:val="Sansinterligne"/>
        <w:spacing w:before="0"/>
        <w:ind w:firstLine="709"/>
        <w:rPr>
          <w:lang w:val="en-US"/>
        </w:rPr>
      </w:pPr>
      <w:r w:rsidRPr="004B7258">
        <w:rPr>
          <w:lang w:val="en-US"/>
        </w:rPr>
        <w:t>:Conventions = "</w:t>
      </w:r>
      <w:r w:rsidR="00EC76DD" w:rsidRPr="00EC76DD">
        <w:rPr>
          <w:lang w:val="en-US"/>
        </w:rPr>
        <w:t>CF-1.6 Coriolis-Argo-Aux-1.0</w:t>
      </w:r>
      <w:r w:rsidR="00EC76DD">
        <w:rPr>
          <w:lang w:val="en-US"/>
        </w:rPr>
        <w:t>"</w:t>
      </w:r>
    </w:p>
    <w:p w14:paraId="37F0604A" w14:textId="4C100BB6" w:rsidR="004C6351" w:rsidRPr="004B7258" w:rsidRDefault="004C6351" w:rsidP="00DA4D7F">
      <w:pPr>
        <w:pStyle w:val="Sansinterligne"/>
        <w:spacing w:before="0"/>
        <w:ind w:firstLine="709"/>
        <w:rPr>
          <w:lang w:val="en-US"/>
        </w:rPr>
      </w:pPr>
      <w:r w:rsidRPr="004B7258">
        <w:rPr>
          <w:lang w:val="en-US"/>
        </w:rPr>
        <w:t>:fe</w:t>
      </w:r>
      <w:r w:rsidR="00EC76DD">
        <w:rPr>
          <w:lang w:val="en-US"/>
        </w:rPr>
        <w:t>atureType = "</w:t>
      </w:r>
      <w:r w:rsidR="00EC76DD" w:rsidRPr="00EC76DD">
        <w:rPr>
          <w:lang w:val="en-US"/>
        </w:rPr>
        <w:t>trajectoryProfileCoriolisAux</w:t>
      </w:r>
      <w:r w:rsidR="00EC76DD">
        <w:rPr>
          <w:lang w:val="en-US"/>
        </w:rPr>
        <w:t>"</w:t>
      </w:r>
    </w:p>
    <w:p w14:paraId="1BAAD119" w14:textId="77777777" w:rsidR="002C54F2" w:rsidRPr="004B7258" w:rsidRDefault="002C54F2" w:rsidP="009F0AAC">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97497B" w:rsidRPr="004B7258" w14:paraId="188C683B" w14:textId="77777777" w:rsidTr="00266820">
        <w:tc>
          <w:tcPr>
            <w:tcW w:w="2014" w:type="dxa"/>
            <w:shd w:val="clear" w:color="auto" w:fill="00007E"/>
          </w:tcPr>
          <w:p w14:paraId="03247A3C" w14:textId="77777777" w:rsidR="0097497B" w:rsidRPr="004B7258" w:rsidRDefault="0097497B" w:rsidP="009F0AAC">
            <w:pPr>
              <w:pStyle w:val="tableheader"/>
              <w:rPr>
                <w:lang w:val="en-US"/>
              </w:rPr>
            </w:pPr>
            <w:r w:rsidRPr="004B7258">
              <w:rPr>
                <w:lang w:val="en-US"/>
              </w:rPr>
              <w:t>Global attribute name</w:t>
            </w:r>
          </w:p>
        </w:tc>
        <w:tc>
          <w:tcPr>
            <w:tcW w:w="7166" w:type="dxa"/>
            <w:shd w:val="clear" w:color="auto" w:fill="00007E"/>
          </w:tcPr>
          <w:p w14:paraId="29721495" w14:textId="77777777" w:rsidR="0097497B" w:rsidRPr="004B7258" w:rsidRDefault="0097497B" w:rsidP="009F0AAC">
            <w:pPr>
              <w:pStyle w:val="tableheader"/>
              <w:rPr>
                <w:lang w:val="en-US"/>
              </w:rPr>
            </w:pPr>
            <w:r w:rsidRPr="004B7258">
              <w:rPr>
                <w:lang w:val="en-US"/>
              </w:rPr>
              <w:t>Definition</w:t>
            </w:r>
          </w:p>
        </w:tc>
      </w:tr>
      <w:tr w:rsidR="0097497B" w:rsidRPr="004B7258" w14:paraId="2B0D7785" w14:textId="77777777" w:rsidTr="00266820">
        <w:tc>
          <w:tcPr>
            <w:tcW w:w="2014" w:type="dxa"/>
          </w:tcPr>
          <w:p w14:paraId="5D877094" w14:textId="77777777" w:rsidR="0097497B" w:rsidRPr="004B7258" w:rsidRDefault="009D46E9" w:rsidP="009F0AAC">
            <w:pPr>
              <w:pStyle w:val="tablecontent"/>
              <w:rPr>
                <w:lang w:val="en-US"/>
              </w:rPr>
            </w:pPr>
            <w:r w:rsidRPr="004B7258">
              <w:rPr>
                <w:lang w:val="en-US"/>
              </w:rPr>
              <w:t>t</w:t>
            </w:r>
            <w:r w:rsidR="0097497B" w:rsidRPr="004B7258">
              <w:rPr>
                <w:lang w:val="en-US"/>
              </w:rPr>
              <w:t>itle</w:t>
            </w:r>
          </w:p>
        </w:tc>
        <w:tc>
          <w:tcPr>
            <w:tcW w:w="7166" w:type="dxa"/>
          </w:tcPr>
          <w:p w14:paraId="2FF6D31B" w14:textId="77777777" w:rsidR="0097497B" w:rsidRPr="004B7258" w:rsidRDefault="0097497B" w:rsidP="009F0AAC">
            <w:pPr>
              <w:pStyle w:val="tablecontent"/>
              <w:rPr>
                <w:lang w:val="en-US"/>
              </w:rPr>
            </w:pPr>
            <w:r w:rsidRPr="004B7258">
              <w:rPr>
                <w:lang w:val="en-US"/>
              </w:rPr>
              <w:t>A succinct description of what is in the dataset</w:t>
            </w:r>
            <w:r w:rsidR="00296743" w:rsidRPr="004B7258">
              <w:rPr>
                <w:lang w:val="en-US"/>
              </w:rPr>
              <w:t>.</w:t>
            </w:r>
          </w:p>
        </w:tc>
      </w:tr>
      <w:tr w:rsidR="0097497B" w:rsidRPr="004B7258" w14:paraId="561451A9" w14:textId="77777777" w:rsidTr="00266820">
        <w:tc>
          <w:tcPr>
            <w:tcW w:w="2014" w:type="dxa"/>
          </w:tcPr>
          <w:p w14:paraId="3EAEF272" w14:textId="77777777" w:rsidR="0097497B" w:rsidRPr="004B7258" w:rsidRDefault="009D46E9" w:rsidP="009F0AAC">
            <w:pPr>
              <w:pStyle w:val="tablecontent"/>
              <w:rPr>
                <w:lang w:val="en-US"/>
              </w:rPr>
            </w:pPr>
            <w:r w:rsidRPr="004B7258">
              <w:rPr>
                <w:lang w:val="en-US"/>
              </w:rPr>
              <w:t>i</w:t>
            </w:r>
            <w:r w:rsidR="0097497B" w:rsidRPr="004B7258">
              <w:rPr>
                <w:lang w:val="en-US"/>
              </w:rPr>
              <w:t>nstitution</w:t>
            </w:r>
          </w:p>
        </w:tc>
        <w:tc>
          <w:tcPr>
            <w:tcW w:w="7166" w:type="dxa"/>
          </w:tcPr>
          <w:p w14:paraId="5897E40B" w14:textId="77777777" w:rsidR="0097497B" w:rsidRPr="004B7258" w:rsidRDefault="0097497B" w:rsidP="009F0AAC">
            <w:pPr>
              <w:pStyle w:val="tablecontent"/>
              <w:rPr>
                <w:lang w:val="en-US"/>
              </w:rPr>
            </w:pPr>
            <w:r w:rsidRPr="004B7258">
              <w:rPr>
                <w:lang w:val="en-US"/>
              </w:rPr>
              <w:t>Specifies where the original data was produced.</w:t>
            </w:r>
          </w:p>
        </w:tc>
      </w:tr>
      <w:tr w:rsidR="0097497B" w:rsidRPr="004B7258" w14:paraId="27CEF8E7" w14:textId="77777777" w:rsidTr="00266820">
        <w:tc>
          <w:tcPr>
            <w:tcW w:w="2014" w:type="dxa"/>
          </w:tcPr>
          <w:p w14:paraId="648DAE2A" w14:textId="77777777" w:rsidR="0097497B" w:rsidRPr="004B7258" w:rsidRDefault="009D46E9" w:rsidP="009F0AAC">
            <w:pPr>
              <w:pStyle w:val="tablecontent"/>
              <w:rPr>
                <w:lang w:val="en-US"/>
              </w:rPr>
            </w:pPr>
            <w:r w:rsidRPr="004B7258">
              <w:rPr>
                <w:lang w:val="en-US"/>
              </w:rPr>
              <w:t>s</w:t>
            </w:r>
            <w:r w:rsidR="0097497B" w:rsidRPr="004B7258">
              <w:rPr>
                <w:lang w:val="en-US"/>
              </w:rPr>
              <w:t>ource</w:t>
            </w:r>
          </w:p>
        </w:tc>
        <w:tc>
          <w:tcPr>
            <w:tcW w:w="7166" w:type="dxa"/>
          </w:tcPr>
          <w:p w14:paraId="2A5F5F12" w14:textId="77777777" w:rsidR="0097497B" w:rsidRPr="004B7258" w:rsidRDefault="0097497B" w:rsidP="00296743">
            <w:pPr>
              <w:pStyle w:val="tablecontent"/>
              <w:rPr>
                <w:lang w:val="en-US"/>
              </w:rPr>
            </w:pPr>
            <w:r w:rsidRPr="004B7258">
              <w:rPr>
                <w:lang w:val="en-US"/>
              </w:rPr>
              <w:t>The method of production of the original data. If it was model-generated, source should name the model and its</w:t>
            </w:r>
            <w:r w:rsidR="009D46E9" w:rsidRPr="004B7258">
              <w:rPr>
                <w:lang w:val="en-US"/>
              </w:rPr>
              <w:t xml:space="preserve"> </w:t>
            </w:r>
            <w:r w:rsidRPr="004B7258">
              <w:rPr>
                <w:lang w:val="en-US"/>
              </w:rPr>
              <w:t>version, as specifically as could be useful. If it is observational, source should characterize it (e.g., "surface</w:t>
            </w:r>
            <w:r w:rsidR="00296743" w:rsidRPr="004B7258">
              <w:rPr>
                <w:lang w:val="en-US"/>
              </w:rPr>
              <w:t xml:space="preserve"> </w:t>
            </w:r>
            <w:r w:rsidRPr="004B7258">
              <w:rPr>
                <w:lang w:val="en-US"/>
              </w:rPr>
              <w:t>observation" or "radiosonde").</w:t>
            </w:r>
          </w:p>
        </w:tc>
      </w:tr>
      <w:tr w:rsidR="0097497B" w:rsidRPr="004B7258" w14:paraId="3CC153AA" w14:textId="77777777" w:rsidTr="00266820">
        <w:tc>
          <w:tcPr>
            <w:tcW w:w="2014" w:type="dxa"/>
          </w:tcPr>
          <w:p w14:paraId="4A2F74B5" w14:textId="77777777" w:rsidR="0097497B" w:rsidRPr="004B7258" w:rsidRDefault="009D46E9" w:rsidP="009F0AAC">
            <w:pPr>
              <w:pStyle w:val="tablecontent"/>
              <w:rPr>
                <w:lang w:val="en-US"/>
              </w:rPr>
            </w:pPr>
            <w:r w:rsidRPr="004B7258">
              <w:rPr>
                <w:lang w:val="en-US"/>
              </w:rPr>
              <w:t>h</w:t>
            </w:r>
            <w:r w:rsidR="0097497B" w:rsidRPr="004B7258">
              <w:rPr>
                <w:lang w:val="en-US"/>
              </w:rPr>
              <w:t>istory</w:t>
            </w:r>
          </w:p>
        </w:tc>
        <w:tc>
          <w:tcPr>
            <w:tcW w:w="7166" w:type="dxa"/>
          </w:tcPr>
          <w:p w14:paraId="199D25D6" w14:textId="77777777" w:rsidR="0097497B" w:rsidRPr="004B7258" w:rsidRDefault="0097497B" w:rsidP="00296743">
            <w:pPr>
              <w:pStyle w:val="tablecontent"/>
              <w:rPr>
                <w:lang w:val="en-US"/>
              </w:rPr>
            </w:pPr>
            <w:r w:rsidRPr="004B7258">
              <w:rPr>
                <w:lang w:val="en-US"/>
              </w:rPr>
              <w:t xml:space="preserve">Provides an audit trail for modifications to the original data. Well-behaved generic </w:t>
            </w:r>
            <w:r w:rsidR="00296743" w:rsidRPr="004B7258">
              <w:rPr>
                <w:lang w:val="en-US"/>
              </w:rPr>
              <w:t>NetCDF</w:t>
            </w:r>
            <w:r w:rsidRPr="004B7258">
              <w:rPr>
                <w:lang w:val="en-US"/>
              </w:rPr>
              <w:t xml:space="preserve"> filters will</w:t>
            </w:r>
            <w:r w:rsidR="00296743" w:rsidRPr="004B7258">
              <w:rPr>
                <w:lang w:val="en-US"/>
              </w:rPr>
              <w:t xml:space="preserve"> </w:t>
            </w:r>
            <w:r w:rsidRPr="004B7258">
              <w:rPr>
                <w:lang w:val="en-US"/>
              </w:rPr>
              <w:t>automatically append their name and the parameters with which they were invoked to the global history attribute</w:t>
            </w:r>
            <w:r w:rsidR="00296743" w:rsidRPr="004B7258">
              <w:rPr>
                <w:lang w:val="en-US"/>
              </w:rPr>
              <w:t xml:space="preserve"> </w:t>
            </w:r>
            <w:r w:rsidRPr="004B7258">
              <w:rPr>
                <w:lang w:val="en-US"/>
              </w:rPr>
              <w:t xml:space="preserve">of an input </w:t>
            </w:r>
            <w:r w:rsidR="00296743" w:rsidRPr="004B7258">
              <w:rPr>
                <w:lang w:val="en-US"/>
              </w:rPr>
              <w:t>NetCDF</w:t>
            </w:r>
            <w:r w:rsidRPr="004B7258">
              <w:rPr>
                <w:lang w:val="en-US"/>
              </w:rPr>
              <w:t xml:space="preserve"> file. We recommend that each line begin with a timestamp indicating the date and time of</w:t>
            </w:r>
            <w:r w:rsidR="00296743" w:rsidRPr="004B7258">
              <w:rPr>
                <w:lang w:val="en-US"/>
              </w:rPr>
              <w:t xml:space="preserve"> </w:t>
            </w:r>
            <w:r w:rsidRPr="004B7258">
              <w:rPr>
                <w:lang w:val="en-US"/>
              </w:rPr>
              <w:t>day that the program was executed.</w:t>
            </w:r>
          </w:p>
        </w:tc>
      </w:tr>
      <w:tr w:rsidR="0097497B" w:rsidRPr="004B7258" w14:paraId="589E2A61" w14:textId="77777777" w:rsidTr="00266820">
        <w:tc>
          <w:tcPr>
            <w:tcW w:w="2014" w:type="dxa"/>
          </w:tcPr>
          <w:p w14:paraId="5FB38130" w14:textId="77777777" w:rsidR="0097497B" w:rsidRPr="004B7258" w:rsidRDefault="0097497B" w:rsidP="009F0AAC">
            <w:pPr>
              <w:pStyle w:val="tablecontent"/>
              <w:rPr>
                <w:lang w:val="en-US"/>
              </w:rPr>
            </w:pPr>
            <w:r w:rsidRPr="004B7258">
              <w:rPr>
                <w:lang w:val="en-US"/>
              </w:rPr>
              <w:t>references</w:t>
            </w:r>
          </w:p>
        </w:tc>
        <w:tc>
          <w:tcPr>
            <w:tcW w:w="7166" w:type="dxa"/>
          </w:tcPr>
          <w:p w14:paraId="047005E1" w14:textId="77777777" w:rsidR="0097497B" w:rsidRPr="004B7258" w:rsidRDefault="0097497B" w:rsidP="009F0AAC">
            <w:pPr>
              <w:pStyle w:val="tablecontent"/>
              <w:rPr>
                <w:lang w:val="en-US"/>
              </w:rPr>
            </w:pPr>
            <w:r w:rsidRPr="004B7258">
              <w:rPr>
                <w:lang w:val="en-US"/>
              </w:rPr>
              <w:t>Published or web-based references that describe the data or methods used to produce it.</w:t>
            </w:r>
          </w:p>
        </w:tc>
      </w:tr>
      <w:tr w:rsidR="00E57352" w:rsidRPr="004B7258" w14:paraId="137BF4DC" w14:textId="77777777" w:rsidTr="00266820">
        <w:tc>
          <w:tcPr>
            <w:tcW w:w="2014" w:type="dxa"/>
          </w:tcPr>
          <w:p w14:paraId="44955EC7" w14:textId="77777777" w:rsidR="00E57352" w:rsidRPr="004B7258" w:rsidRDefault="00E57352" w:rsidP="009F0AAC">
            <w:pPr>
              <w:pStyle w:val="tablecontent"/>
              <w:rPr>
                <w:lang w:val="en-US"/>
              </w:rPr>
            </w:pPr>
            <w:r w:rsidRPr="004B7258">
              <w:rPr>
                <w:lang w:val="en-US"/>
              </w:rPr>
              <w:t>user_manual_version</w:t>
            </w:r>
          </w:p>
        </w:tc>
        <w:tc>
          <w:tcPr>
            <w:tcW w:w="7166" w:type="dxa"/>
          </w:tcPr>
          <w:p w14:paraId="3161E431" w14:textId="6D6E55A7" w:rsidR="00E57352" w:rsidRPr="004B7258" w:rsidRDefault="00001DF3" w:rsidP="009F0AAC">
            <w:pPr>
              <w:pStyle w:val="tablecontent"/>
              <w:rPr>
                <w:lang w:val="en-US"/>
              </w:rPr>
            </w:pPr>
            <w:r w:rsidRPr="004B7258">
              <w:rPr>
                <w:lang w:val="en-US"/>
              </w:rPr>
              <w:t>The version number of the user manual</w:t>
            </w:r>
            <w:r w:rsidR="00266820">
              <w:rPr>
                <w:lang w:val="en-US"/>
              </w:rPr>
              <w:t>.</w:t>
            </w:r>
          </w:p>
        </w:tc>
      </w:tr>
      <w:tr w:rsidR="00E57352" w:rsidRPr="004B7258" w14:paraId="0F674A63" w14:textId="77777777" w:rsidTr="00266820">
        <w:tc>
          <w:tcPr>
            <w:tcW w:w="2014" w:type="dxa"/>
          </w:tcPr>
          <w:p w14:paraId="156D5339" w14:textId="77777777" w:rsidR="00E57352" w:rsidRPr="004B7258" w:rsidRDefault="00E57352" w:rsidP="009F0AAC">
            <w:pPr>
              <w:pStyle w:val="tablecontent"/>
              <w:rPr>
                <w:lang w:val="en-US"/>
              </w:rPr>
            </w:pPr>
            <w:r w:rsidRPr="004B7258">
              <w:rPr>
                <w:lang w:val="en-US"/>
              </w:rPr>
              <w:t>Conventions</w:t>
            </w:r>
          </w:p>
        </w:tc>
        <w:tc>
          <w:tcPr>
            <w:tcW w:w="7166" w:type="dxa"/>
          </w:tcPr>
          <w:p w14:paraId="1E1E6722" w14:textId="3CD8CBB3" w:rsidR="00E57352" w:rsidRPr="004B7258" w:rsidRDefault="00E57352" w:rsidP="009F0AAC">
            <w:pPr>
              <w:pStyle w:val="tablecontent"/>
              <w:rPr>
                <w:lang w:val="en-US"/>
              </w:rPr>
            </w:pPr>
            <w:r w:rsidRPr="004B7258">
              <w:rPr>
                <w:lang w:val="en-US"/>
              </w:rPr>
              <w:t>The conventions supported by this file, blank separated</w:t>
            </w:r>
            <w:r w:rsidR="00266820">
              <w:rPr>
                <w:lang w:val="en-US"/>
              </w:rPr>
              <w:t>.</w:t>
            </w:r>
          </w:p>
        </w:tc>
      </w:tr>
      <w:tr w:rsidR="00E57352" w:rsidRPr="004B7258" w14:paraId="4390B2AA" w14:textId="77777777" w:rsidTr="00266820">
        <w:tc>
          <w:tcPr>
            <w:tcW w:w="2014" w:type="dxa"/>
          </w:tcPr>
          <w:p w14:paraId="089D72F0" w14:textId="77777777" w:rsidR="00E57352" w:rsidRPr="004B7258" w:rsidRDefault="00E57352" w:rsidP="009F0AAC">
            <w:pPr>
              <w:pStyle w:val="tablecontent"/>
              <w:rPr>
                <w:lang w:val="en-US"/>
              </w:rPr>
            </w:pPr>
            <w:r w:rsidRPr="004B7258">
              <w:rPr>
                <w:lang w:val="en-US"/>
              </w:rPr>
              <w:t>featureType</w:t>
            </w:r>
          </w:p>
        </w:tc>
        <w:tc>
          <w:tcPr>
            <w:tcW w:w="7166" w:type="dxa"/>
          </w:tcPr>
          <w:p w14:paraId="1B4F12CB" w14:textId="77777777" w:rsidR="00E57352" w:rsidRPr="004B7258" w:rsidRDefault="00E57352" w:rsidP="009F0AAC">
            <w:pPr>
              <w:pStyle w:val="tablecontent"/>
              <w:rPr>
                <w:lang w:val="en-US"/>
              </w:rPr>
            </w:pPr>
            <w:r w:rsidRPr="004B7258">
              <w:rPr>
                <w:lang w:val="en-US"/>
              </w:rPr>
              <w:t>The NetCDF CF feature type</w:t>
            </w:r>
            <w:r w:rsidR="00D10B02" w:rsidRPr="004B7258">
              <w:rPr>
                <w:lang w:val="en-US"/>
              </w:rPr>
              <w:t>.</w:t>
            </w:r>
          </w:p>
        </w:tc>
      </w:tr>
    </w:tbl>
    <w:p w14:paraId="46A1690F" w14:textId="77777777" w:rsidR="00740B43" w:rsidRPr="004B7258" w:rsidRDefault="00740B43" w:rsidP="00C67A9D">
      <w:pPr>
        <w:pStyle w:val="Titre3"/>
        <w:rPr>
          <w:lang w:val="en-US"/>
        </w:rPr>
      </w:pPr>
      <w:bookmarkStart w:id="559" w:name="_Toc484696590"/>
      <w:r w:rsidRPr="004B7258">
        <w:rPr>
          <w:lang w:val="en-US"/>
        </w:rPr>
        <w:t>Dimensions</w:t>
      </w:r>
      <w:bookmarkEnd w:id="559"/>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668"/>
        <w:gridCol w:w="2126"/>
        <w:gridCol w:w="5386"/>
      </w:tblGrid>
      <w:tr w:rsidR="007F228B" w:rsidRPr="004B7258" w14:paraId="1E3D48C8" w14:textId="77777777" w:rsidTr="00266820">
        <w:tc>
          <w:tcPr>
            <w:tcW w:w="1668" w:type="dxa"/>
            <w:shd w:val="clear" w:color="auto" w:fill="00007E"/>
          </w:tcPr>
          <w:p w14:paraId="39485225" w14:textId="77777777" w:rsidR="007F228B" w:rsidRPr="004B7258" w:rsidRDefault="001D572E" w:rsidP="009F0AAC">
            <w:pPr>
              <w:pStyle w:val="tableheader"/>
              <w:rPr>
                <w:lang w:val="en-US"/>
              </w:rPr>
            </w:pPr>
            <w:r w:rsidRPr="004B7258">
              <w:rPr>
                <w:lang w:val="en-US"/>
              </w:rPr>
              <w:t>N</w:t>
            </w:r>
            <w:r w:rsidR="007F228B" w:rsidRPr="004B7258">
              <w:rPr>
                <w:lang w:val="en-US"/>
              </w:rPr>
              <w:t>ame</w:t>
            </w:r>
          </w:p>
        </w:tc>
        <w:tc>
          <w:tcPr>
            <w:tcW w:w="2126" w:type="dxa"/>
            <w:shd w:val="clear" w:color="auto" w:fill="00007E"/>
          </w:tcPr>
          <w:p w14:paraId="26842C49" w14:textId="77777777" w:rsidR="007F228B" w:rsidRPr="004B7258" w:rsidRDefault="007F228B" w:rsidP="009F0AAC">
            <w:pPr>
              <w:pStyle w:val="tableheader"/>
              <w:rPr>
                <w:lang w:val="en-US"/>
              </w:rPr>
            </w:pPr>
            <w:r w:rsidRPr="004B7258">
              <w:rPr>
                <w:lang w:val="en-US"/>
              </w:rPr>
              <w:t>Value</w:t>
            </w:r>
          </w:p>
        </w:tc>
        <w:tc>
          <w:tcPr>
            <w:tcW w:w="5386" w:type="dxa"/>
            <w:shd w:val="clear" w:color="auto" w:fill="00007E"/>
          </w:tcPr>
          <w:p w14:paraId="37A3B401" w14:textId="77777777" w:rsidR="007F228B" w:rsidRPr="004B7258" w:rsidRDefault="007F228B" w:rsidP="009F0AAC">
            <w:pPr>
              <w:pStyle w:val="tableheader"/>
              <w:rPr>
                <w:lang w:val="en-US"/>
              </w:rPr>
            </w:pPr>
            <w:r w:rsidRPr="004B7258">
              <w:rPr>
                <w:lang w:val="en-US"/>
              </w:rPr>
              <w:t>Definition</w:t>
            </w:r>
          </w:p>
        </w:tc>
      </w:tr>
      <w:tr w:rsidR="007F228B" w:rsidRPr="004B7258" w14:paraId="7631D62E" w14:textId="77777777" w:rsidTr="00266820">
        <w:tc>
          <w:tcPr>
            <w:tcW w:w="1668" w:type="dxa"/>
          </w:tcPr>
          <w:p w14:paraId="301DDFE6" w14:textId="77777777" w:rsidR="007F228B" w:rsidRPr="004B7258" w:rsidRDefault="007F228B" w:rsidP="009F0AAC">
            <w:pPr>
              <w:pStyle w:val="tablecontent"/>
              <w:rPr>
                <w:lang w:val="en-US"/>
              </w:rPr>
            </w:pPr>
            <w:r w:rsidRPr="004B7258">
              <w:rPr>
                <w:lang w:val="en-US"/>
              </w:rPr>
              <w:t>DATE_TIME</w:t>
            </w:r>
          </w:p>
        </w:tc>
        <w:tc>
          <w:tcPr>
            <w:tcW w:w="2126" w:type="dxa"/>
          </w:tcPr>
          <w:p w14:paraId="336A2668" w14:textId="224A96F2" w:rsidR="007F228B" w:rsidRPr="004B7258" w:rsidRDefault="007F228B" w:rsidP="009F0AAC">
            <w:pPr>
              <w:pStyle w:val="tablecontent"/>
              <w:rPr>
                <w:lang w:val="en-US"/>
              </w:rPr>
            </w:pPr>
            <w:r w:rsidRPr="004B7258">
              <w:rPr>
                <w:lang w:val="en-US"/>
              </w:rPr>
              <w:t>DATE_TIME = 14</w:t>
            </w:r>
          </w:p>
        </w:tc>
        <w:tc>
          <w:tcPr>
            <w:tcW w:w="5386" w:type="dxa"/>
          </w:tcPr>
          <w:p w14:paraId="28237227" w14:textId="77777777" w:rsidR="00266820" w:rsidRPr="004B7258" w:rsidRDefault="00266820" w:rsidP="00266820">
            <w:pPr>
              <w:pStyle w:val="tablecontent"/>
              <w:rPr>
                <w:lang w:val="en-US"/>
              </w:rPr>
            </w:pPr>
            <w:r w:rsidRPr="004B7258">
              <w:rPr>
                <w:lang w:val="en-US"/>
              </w:rPr>
              <w:t xml:space="preserve">This dimension is the length of an ASCII date and time value. </w:t>
            </w:r>
          </w:p>
          <w:p w14:paraId="72DEFABC" w14:textId="77777777" w:rsidR="00266820" w:rsidRPr="004B7258" w:rsidRDefault="00266820" w:rsidP="00266820">
            <w:pPr>
              <w:pStyle w:val="tablecontent"/>
              <w:rPr>
                <w:lang w:val="en-US"/>
              </w:rPr>
            </w:pPr>
            <w:r w:rsidRPr="004B7258">
              <w:rPr>
                <w:lang w:val="en-US"/>
              </w:rPr>
              <w:t xml:space="preserve">Date_time convention is : YYYYMMDDHHMISS </w:t>
            </w:r>
          </w:p>
          <w:p w14:paraId="6F4603D1" w14:textId="77777777" w:rsidR="00266820" w:rsidRPr="004B7258" w:rsidRDefault="00266820" w:rsidP="00266820">
            <w:pPr>
              <w:pStyle w:val="tablecontent"/>
              <w:rPr>
                <w:lang w:val="en-US"/>
              </w:rPr>
            </w:pPr>
            <w:r w:rsidRPr="004B7258">
              <w:rPr>
                <w:lang w:val="en-US"/>
              </w:rPr>
              <w:t xml:space="preserve">YYYY : year </w:t>
            </w:r>
          </w:p>
          <w:p w14:paraId="6C0D5D23" w14:textId="77777777" w:rsidR="00266820" w:rsidRPr="004B7258" w:rsidRDefault="00266820" w:rsidP="00266820">
            <w:pPr>
              <w:pStyle w:val="tablecontent"/>
              <w:rPr>
                <w:lang w:val="en-US"/>
              </w:rPr>
            </w:pPr>
            <w:r w:rsidRPr="004B7258">
              <w:rPr>
                <w:lang w:val="en-US"/>
              </w:rPr>
              <w:t xml:space="preserve">MM : month </w:t>
            </w:r>
          </w:p>
          <w:p w14:paraId="57BAFD6D" w14:textId="77777777" w:rsidR="00266820" w:rsidRPr="004B7258" w:rsidRDefault="00266820" w:rsidP="00266820">
            <w:pPr>
              <w:pStyle w:val="tablecontent"/>
              <w:rPr>
                <w:lang w:val="en-US"/>
              </w:rPr>
            </w:pPr>
            <w:r w:rsidRPr="004B7258">
              <w:rPr>
                <w:lang w:val="en-US"/>
              </w:rPr>
              <w:t xml:space="preserve">DD : day </w:t>
            </w:r>
          </w:p>
          <w:p w14:paraId="3B992639" w14:textId="77777777" w:rsidR="00266820" w:rsidRPr="004B7258" w:rsidRDefault="00266820" w:rsidP="00266820">
            <w:pPr>
              <w:pStyle w:val="tablecontent"/>
              <w:rPr>
                <w:lang w:val="en-US"/>
              </w:rPr>
            </w:pPr>
            <w:r w:rsidRPr="004B7258">
              <w:rPr>
                <w:lang w:val="en-US"/>
              </w:rPr>
              <w:t xml:space="preserve">HH : hour of the day </w:t>
            </w:r>
          </w:p>
          <w:p w14:paraId="7D5C3A8F" w14:textId="77777777" w:rsidR="00266820" w:rsidRPr="004B7258" w:rsidRDefault="00266820" w:rsidP="00266820">
            <w:pPr>
              <w:pStyle w:val="tablecontent"/>
              <w:rPr>
                <w:lang w:val="en-US"/>
              </w:rPr>
            </w:pPr>
            <w:r w:rsidRPr="004B7258">
              <w:rPr>
                <w:lang w:val="en-US"/>
              </w:rPr>
              <w:t xml:space="preserve">MI : minutes </w:t>
            </w:r>
          </w:p>
          <w:p w14:paraId="563F88B1" w14:textId="77777777" w:rsidR="00266820" w:rsidRPr="004B7258" w:rsidRDefault="00266820" w:rsidP="00266820">
            <w:pPr>
              <w:pStyle w:val="tablecontent"/>
              <w:rPr>
                <w:lang w:val="en-US"/>
              </w:rPr>
            </w:pPr>
            <w:r w:rsidRPr="004B7258">
              <w:rPr>
                <w:lang w:val="en-US"/>
              </w:rPr>
              <w:t xml:space="preserve">SS : seconds </w:t>
            </w:r>
          </w:p>
          <w:p w14:paraId="5E6BDB2C" w14:textId="77777777" w:rsidR="00266820" w:rsidRPr="004B7258" w:rsidRDefault="00266820" w:rsidP="00266820">
            <w:pPr>
              <w:pStyle w:val="tablecontent"/>
              <w:rPr>
                <w:lang w:val="en-US"/>
              </w:rPr>
            </w:pPr>
            <w:r w:rsidRPr="004B7258">
              <w:rPr>
                <w:lang w:val="en-US"/>
              </w:rPr>
              <w:t xml:space="preserve">Date and time values are always in universal time coordinates (UTC). </w:t>
            </w:r>
          </w:p>
          <w:p w14:paraId="3358F167" w14:textId="6AC3FDE6" w:rsidR="007F228B" w:rsidRPr="004B7258" w:rsidRDefault="00266820" w:rsidP="00266820">
            <w:pPr>
              <w:pStyle w:val="tablecontent"/>
              <w:rPr>
                <w:lang w:val="en-US"/>
              </w:rPr>
            </w:pPr>
            <w:r w:rsidRPr="004B7258">
              <w:rPr>
                <w:lang w:val="en-US"/>
              </w:rPr>
              <w:t>Examples : 20010105172834 : January 5th 2001 17:28:34 19971217000000 : December 17th 1997 00:00:00</w:t>
            </w:r>
          </w:p>
        </w:tc>
      </w:tr>
      <w:tr w:rsidR="007F228B" w:rsidRPr="004B7258" w14:paraId="5CB54074" w14:textId="77777777" w:rsidTr="00266820">
        <w:tc>
          <w:tcPr>
            <w:tcW w:w="1668" w:type="dxa"/>
          </w:tcPr>
          <w:p w14:paraId="2D245238" w14:textId="77777777" w:rsidR="00266820" w:rsidRDefault="007F228B" w:rsidP="00266820">
            <w:pPr>
              <w:pStyle w:val="tablecontent"/>
              <w:rPr>
                <w:lang w:val="en-US"/>
              </w:rPr>
            </w:pPr>
            <w:r w:rsidRPr="004B7258">
              <w:rPr>
                <w:lang w:val="en-US"/>
              </w:rPr>
              <w:t>STRING256</w:t>
            </w:r>
          </w:p>
          <w:p w14:paraId="29D7C8C5" w14:textId="77777777" w:rsidR="00266820" w:rsidRDefault="007F228B" w:rsidP="00266820">
            <w:pPr>
              <w:pStyle w:val="tablecontent"/>
              <w:rPr>
                <w:lang w:val="en-US"/>
              </w:rPr>
            </w:pPr>
            <w:r w:rsidRPr="004B7258">
              <w:rPr>
                <w:lang w:val="en-US"/>
              </w:rPr>
              <w:t>STRING64</w:t>
            </w:r>
          </w:p>
          <w:p w14:paraId="5B8C2477" w14:textId="77777777" w:rsidR="00266820" w:rsidRDefault="007F228B" w:rsidP="00266820">
            <w:pPr>
              <w:pStyle w:val="tablecontent"/>
              <w:rPr>
                <w:lang w:val="en-US"/>
              </w:rPr>
            </w:pPr>
            <w:r w:rsidRPr="004B7258">
              <w:rPr>
                <w:lang w:val="en-US"/>
              </w:rPr>
              <w:t>STRING32</w:t>
            </w:r>
          </w:p>
          <w:p w14:paraId="76BBC5BC" w14:textId="77777777" w:rsidR="00266820" w:rsidRDefault="007F228B" w:rsidP="00266820">
            <w:pPr>
              <w:pStyle w:val="tablecontent"/>
              <w:rPr>
                <w:lang w:val="en-US"/>
              </w:rPr>
            </w:pPr>
            <w:r w:rsidRPr="004B7258">
              <w:rPr>
                <w:lang w:val="en-US"/>
              </w:rPr>
              <w:t>STRING16</w:t>
            </w:r>
          </w:p>
          <w:p w14:paraId="0F55FDAB" w14:textId="77777777" w:rsidR="00266820" w:rsidRDefault="007F228B" w:rsidP="00266820">
            <w:pPr>
              <w:pStyle w:val="tablecontent"/>
              <w:rPr>
                <w:lang w:val="en-US"/>
              </w:rPr>
            </w:pPr>
            <w:r w:rsidRPr="004B7258">
              <w:rPr>
                <w:lang w:val="en-US"/>
              </w:rPr>
              <w:t>STRING8</w:t>
            </w:r>
          </w:p>
          <w:p w14:paraId="18EE52A8" w14:textId="77777777" w:rsidR="00266820" w:rsidRDefault="007F228B" w:rsidP="00266820">
            <w:pPr>
              <w:pStyle w:val="tablecontent"/>
              <w:rPr>
                <w:lang w:val="en-US"/>
              </w:rPr>
            </w:pPr>
            <w:r w:rsidRPr="004B7258">
              <w:rPr>
                <w:lang w:val="en-US"/>
              </w:rPr>
              <w:t>STRING4</w:t>
            </w:r>
          </w:p>
          <w:p w14:paraId="70F293C6" w14:textId="09E5B8E6" w:rsidR="007F228B" w:rsidRPr="004B7258" w:rsidRDefault="007F228B" w:rsidP="00266820">
            <w:pPr>
              <w:pStyle w:val="tablecontent"/>
              <w:rPr>
                <w:lang w:val="en-US"/>
              </w:rPr>
            </w:pPr>
            <w:r w:rsidRPr="004B7258">
              <w:rPr>
                <w:lang w:val="en-US"/>
              </w:rPr>
              <w:t>STRING2</w:t>
            </w:r>
          </w:p>
        </w:tc>
        <w:tc>
          <w:tcPr>
            <w:tcW w:w="2126" w:type="dxa"/>
          </w:tcPr>
          <w:p w14:paraId="6C6F216E" w14:textId="7287FA11" w:rsidR="00266820" w:rsidRPr="00266820" w:rsidRDefault="00266820" w:rsidP="00266820">
            <w:pPr>
              <w:pStyle w:val="tablecontent"/>
              <w:rPr>
                <w:lang w:val="en-US"/>
              </w:rPr>
            </w:pPr>
            <w:r>
              <w:rPr>
                <w:lang w:val="en-US"/>
              </w:rPr>
              <w:t>STRING256 = 256</w:t>
            </w:r>
          </w:p>
          <w:p w14:paraId="7E626155" w14:textId="30F7079B" w:rsidR="00266820" w:rsidRPr="00266820" w:rsidRDefault="00266820" w:rsidP="00266820">
            <w:pPr>
              <w:pStyle w:val="tablecontent"/>
              <w:rPr>
                <w:lang w:val="en-US"/>
              </w:rPr>
            </w:pPr>
            <w:r>
              <w:rPr>
                <w:lang w:val="en-US"/>
              </w:rPr>
              <w:t>STRING64 = 64</w:t>
            </w:r>
          </w:p>
          <w:p w14:paraId="1F3CFB22" w14:textId="415EDABD" w:rsidR="00266820" w:rsidRPr="00266820" w:rsidRDefault="00266820" w:rsidP="00266820">
            <w:pPr>
              <w:pStyle w:val="tablecontent"/>
              <w:rPr>
                <w:lang w:val="en-US"/>
              </w:rPr>
            </w:pPr>
            <w:r>
              <w:rPr>
                <w:lang w:val="en-US"/>
              </w:rPr>
              <w:t>STRING32 = 32</w:t>
            </w:r>
          </w:p>
          <w:p w14:paraId="017B0792" w14:textId="4B2842B1" w:rsidR="00266820" w:rsidRPr="00266820" w:rsidRDefault="00266820" w:rsidP="00266820">
            <w:pPr>
              <w:pStyle w:val="tablecontent"/>
              <w:rPr>
                <w:lang w:val="en-US"/>
              </w:rPr>
            </w:pPr>
            <w:r>
              <w:rPr>
                <w:lang w:val="en-US"/>
              </w:rPr>
              <w:t>STRING16 = 16</w:t>
            </w:r>
          </w:p>
          <w:p w14:paraId="67DE12B3" w14:textId="1F529954" w:rsidR="00266820" w:rsidRPr="00266820" w:rsidRDefault="00266820" w:rsidP="00266820">
            <w:pPr>
              <w:pStyle w:val="tablecontent"/>
              <w:rPr>
                <w:lang w:val="en-US"/>
              </w:rPr>
            </w:pPr>
            <w:r>
              <w:rPr>
                <w:lang w:val="en-US"/>
              </w:rPr>
              <w:t>STRING8 = 8</w:t>
            </w:r>
          </w:p>
          <w:p w14:paraId="4D8052BE" w14:textId="68257187" w:rsidR="00266820" w:rsidRPr="00266820" w:rsidRDefault="00266820" w:rsidP="00266820">
            <w:pPr>
              <w:pStyle w:val="tablecontent"/>
              <w:rPr>
                <w:lang w:val="en-US"/>
              </w:rPr>
            </w:pPr>
            <w:r>
              <w:rPr>
                <w:lang w:val="en-US"/>
              </w:rPr>
              <w:t>STRING4 = 4</w:t>
            </w:r>
          </w:p>
          <w:p w14:paraId="12D6974A" w14:textId="44D03891" w:rsidR="007F228B" w:rsidRPr="004B7258" w:rsidRDefault="00266820" w:rsidP="00266820">
            <w:pPr>
              <w:pStyle w:val="tablecontent"/>
              <w:rPr>
                <w:lang w:val="en-US"/>
              </w:rPr>
            </w:pPr>
            <w:r w:rsidRPr="00266820">
              <w:rPr>
                <w:lang w:val="en-US"/>
              </w:rPr>
              <w:t>STRING2 = 2</w:t>
            </w:r>
          </w:p>
        </w:tc>
        <w:tc>
          <w:tcPr>
            <w:tcW w:w="5386" w:type="dxa"/>
          </w:tcPr>
          <w:p w14:paraId="4D76AC1A" w14:textId="7012D04F" w:rsidR="007F228B" w:rsidRPr="004B7258" w:rsidRDefault="00266820" w:rsidP="009F0AAC">
            <w:pPr>
              <w:pStyle w:val="tablecontent"/>
              <w:rPr>
                <w:lang w:val="en-US"/>
              </w:rPr>
            </w:pPr>
            <w:r w:rsidRPr="004B7258">
              <w:rPr>
                <w:lang w:val="en-US"/>
              </w:rPr>
              <w:t>St</w:t>
            </w:r>
            <w:r>
              <w:rPr>
                <w:lang w:val="en-US"/>
              </w:rPr>
              <w:t>ring dimensions.</w:t>
            </w:r>
          </w:p>
        </w:tc>
      </w:tr>
      <w:tr w:rsidR="007F228B" w:rsidRPr="004B7258" w14:paraId="7BF0BC1F" w14:textId="77777777" w:rsidTr="00266820">
        <w:tc>
          <w:tcPr>
            <w:tcW w:w="1668" w:type="dxa"/>
          </w:tcPr>
          <w:p w14:paraId="30768845" w14:textId="77777777" w:rsidR="007F228B" w:rsidRPr="004B7258" w:rsidRDefault="007F228B" w:rsidP="009F0AAC">
            <w:pPr>
              <w:pStyle w:val="tablecontent"/>
              <w:rPr>
                <w:lang w:val="en-US"/>
              </w:rPr>
            </w:pPr>
            <w:r w:rsidRPr="004B7258">
              <w:rPr>
                <w:lang w:val="en-US"/>
              </w:rPr>
              <w:t>N_PROF</w:t>
            </w:r>
          </w:p>
        </w:tc>
        <w:tc>
          <w:tcPr>
            <w:tcW w:w="2126" w:type="dxa"/>
          </w:tcPr>
          <w:p w14:paraId="4E5688A5" w14:textId="4AC1FF91" w:rsidR="007F228B" w:rsidRPr="004B7258" w:rsidRDefault="00266820" w:rsidP="009F0AAC">
            <w:pPr>
              <w:pStyle w:val="tablecontent"/>
              <w:rPr>
                <w:lang w:val="en-US"/>
              </w:rPr>
            </w:pPr>
            <w:r>
              <w:rPr>
                <w:lang w:val="en-US"/>
              </w:rPr>
              <w:t>N_PROF = &lt;int value&gt;</w:t>
            </w:r>
          </w:p>
        </w:tc>
        <w:tc>
          <w:tcPr>
            <w:tcW w:w="5386" w:type="dxa"/>
          </w:tcPr>
          <w:p w14:paraId="68C50A04" w14:textId="77777777" w:rsidR="007F228B" w:rsidRPr="004B7258" w:rsidRDefault="007F228B" w:rsidP="009F0AAC">
            <w:pPr>
              <w:pStyle w:val="tablecontent"/>
              <w:rPr>
                <w:lang w:val="en-US"/>
              </w:rPr>
            </w:pPr>
            <w:r w:rsidRPr="004B7258">
              <w:rPr>
                <w:lang w:val="en-US"/>
              </w:rPr>
              <w:t>Number of profiles contained in the file.</w:t>
            </w:r>
          </w:p>
          <w:p w14:paraId="6A1E20C1" w14:textId="77777777" w:rsidR="007F228B" w:rsidRPr="004B7258" w:rsidRDefault="007F228B" w:rsidP="009F0AAC">
            <w:pPr>
              <w:pStyle w:val="tablecontent"/>
              <w:rPr>
                <w:lang w:val="en-US"/>
              </w:rPr>
            </w:pPr>
            <w:r w:rsidRPr="004B7258">
              <w:rPr>
                <w:lang w:val="en-US"/>
              </w:rPr>
              <w:t>This dimension depends on the data set.</w:t>
            </w:r>
          </w:p>
          <w:p w14:paraId="20DB7C22" w14:textId="77777777" w:rsidR="007F228B" w:rsidRPr="004B7258" w:rsidRDefault="007F228B" w:rsidP="009F0AAC">
            <w:pPr>
              <w:pStyle w:val="tablecontent"/>
              <w:rPr>
                <w:lang w:val="en-US"/>
              </w:rPr>
            </w:pPr>
            <w:r w:rsidRPr="004B7258">
              <w:rPr>
                <w:lang w:val="en-US"/>
              </w:rPr>
              <w:t>A file contains at least one profile.</w:t>
            </w:r>
          </w:p>
          <w:p w14:paraId="2A759563" w14:textId="31B0E74F" w:rsidR="007F228B" w:rsidRPr="004B7258" w:rsidRDefault="007F228B" w:rsidP="009F0AAC">
            <w:pPr>
              <w:pStyle w:val="tablecontent"/>
              <w:rPr>
                <w:lang w:val="en-US"/>
              </w:rPr>
            </w:pPr>
            <w:r w:rsidRPr="004B7258">
              <w:rPr>
                <w:lang w:val="en-US"/>
              </w:rPr>
              <w:t>There is no defined limit on the maximum number of profiles in a file.</w:t>
            </w:r>
          </w:p>
        </w:tc>
      </w:tr>
      <w:tr w:rsidR="007F228B" w:rsidRPr="004B7258" w14:paraId="0D353FA4" w14:textId="77777777" w:rsidTr="00266820">
        <w:tc>
          <w:tcPr>
            <w:tcW w:w="1668" w:type="dxa"/>
          </w:tcPr>
          <w:p w14:paraId="5D6DE433" w14:textId="77777777" w:rsidR="007F228B" w:rsidRPr="004B7258" w:rsidRDefault="007F228B" w:rsidP="009F0AAC">
            <w:pPr>
              <w:pStyle w:val="tablecontent"/>
              <w:rPr>
                <w:lang w:val="en-US"/>
              </w:rPr>
            </w:pPr>
            <w:r w:rsidRPr="004B7258">
              <w:rPr>
                <w:lang w:val="en-US"/>
              </w:rPr>
              <w:t>N_PARAM</w:t>
            </w:r>
          </w:p>
        </w:tc>
        <w:tc>
          <w:tcPr>
            <w:tcW w:w="2126" w:type="dxa"/>
          </w:tcPr>
          <w:p w14:paraId="5BD86AF1" w14:textId="0F764561" w:rsidR="007F228B" w:rsidRPr="004B7258" w:rsidRDefault="007F228B" w:rsidP="009F0AAC">
            <w:pPr>
              <w:pStyle w:val="tablecontent"/>
              <w:rPr>
                <w:lang w:val="en-US"/>
              </w:rPr>
            </w:pPr>
            <w:r w:rsidRPr="004B7258">
              <w:rPr>
                <w:lang w:val="en-US"/>
              </w:rPr>
              <w:t>N_PARAM = &lt;int value&gt;</w:t>
            </w:r>
          </w:p>
        </w:tc>
        <w:tc>
          <w:tcPr>
            <w:tcW w:w="5386" w:type="dxa"/>
          </w:tcPr>
          <w:p w14:paraId="188B8767" w14:textId="77777777" w:rsidR="007F228B" w:rsidRPr="004B7258" w:rsidRDefault="007F228B" w:rsidP="009F0AAC">
            <w:pPr>
              <w:pStyle w:val="tablecontent"/>
              <w:rPr>
                <w:lang w:val="en-US"/>
              </w:rPr>
            </w:pPr>
            <w:r w:rsidRPr="004B7258">
              <w:rPr>
                <w:lang w:val="en-US"/>
              </w:rPr>
              <w:t>Maximum number of parameters measured or calculated for a pressure sample.</w:t>
            </w:r>
          </w:p>
          <w:p w14:paraId="4C4BA63D" w14:textId="13483EB7" w:rsidR="007F228B" w:rsidRPr="004B7258" w:rsidRDefault="007F228B" w:rsidP="009F0AAC">
            <w:pPr>
              <w:pStyle w:val="tablecontent"/>
              <w:rPr>
                <w:lang w:val="en-US"/>
              </w:rPr>
            </w:pPr>
            <w:r w:rsidRPr="004B7258">
              <w:rPr>
                <w:lang w:val="en-US"/>
              </w:rPr>
              <w:t>This dimension depends on the data set.</w:t>
            </w:r>
          </w:p>
        </w:tc>
      </w:tr>
      <w:tr w:rsidR="007F228B" w:rsidRPr="004B7258" w14:paraId="6B679AC2" w14:textId="77777777" w:rsidTr="00266820">
        <w:tc>
          <w:tcPr>
            <w:tcW w:w="1668" w:type="dxa"/>
          </w:tcPr>
          <w:p w14:paraId="4ED72303" w14:textId="77777777" w:rsidR="007F228B" w:rsidRPr="004B7258" w:rsidRDefault="007F228B" w:rsidP="009F0AAC">
            <w:pPr>
              <w:pStyle w:val="tablecontent"/>
              <w:rPr>
                <w:lang w:val="en-US"/>
              </w:rPr>
            </w:pPr>
            <w:r w:rsidRPr="004B7258">
              <w:rPr>
                <w:lang w:val="en-US"/>
              </w:rPr>
              <w:t>N_LEVELS</w:t>
            </w:r>
          </w:p>
        </w:tc>
        <w:tc>
          <w:tcPr>
            <w:tcW w:w="2126" w:type="dxa"/>
          </w:tcPr>
          <w:p w14:paraId="2E66F8EA" w14:textId="47505CB3" w:rsidR="007F228B" w:rsidRPr="004B7258" w:rsidRDefault="007F228B" w:rsidP="009F0AAC">
            <w:pPr>
              <w:pStyle w:val="tablecontent"/>
              <w:rPr>
                <w:lang w:val="en-US"/>
              </w:rPr>
            </w:pPr>
            <w:r w:rsidRPr="004B7258">
              <w:rPr>
                <w:lang w:val="en-US"/>
              </w:rPr>
              <w:t>N_LEVELS = &lt;int value&gt;</w:t>
            </w:r>
          </w:p>
        </w:tc>
        <w:tc>
          <w:tcPr>
            <w:tcW w:w="5386" w:type="dxa"/>
          </w:tcPr>
          <w:p w14:paraId="3F680625" w14:textId="77777777" w:rsidR="007F228B" w:rsidRPr="004B7258" w:rsidRDefault="007F228B" w:rsidP="009F0AAC">
            <w:pPr>
              <w:pStyle w:val="tablecontent"/>
              <w:rPr>
                <w:lang w:val="en-US"/>
              </w:rPr>
            </w:pPr>
            <w:r w:rsidRPr="004B7258">
              <w:rPr>
                <w:lang w:val="en-US"/>
              </w:rPr>
              <w:t>Maximum number of pressure levels contained in a profile.</w:t>
            </w:r>
          </w:p>
          <w:p w14:paraId="399A3171" w14:textId="559AADAC" w:rsidR="007F228B" w:rsidRPr="004B7258" w:rsidRDefault="007F228B" w:rsidP="00266820">
            <w:pPr>
              <w:pStyle w:val="tablecontent"/>
              <w:rPr>
                <w:lang w:val="en-US"/>
              </w:rPr>
            </w:pPr>
            <w:r w:rsidRPr="004B7258">
              <w:rPr>
                <w:lang w:val="en-US"/>
              </w:rPr>
              <w:t>This dimension depends on the data set.</w:t>
            </w:r>
          </w:p>
        </w:tc>
      </w:tr>
      <w:tr w:rsidR="007F228B" w:rsidRPr="004B7258" w14:paraId="7F721FF3" w14:textId="77777777" w:rsidTr="00266820">
        <w:tc>
          <w:tcPr>
            <w:tcW w:w="1668" w:type="dxa"/>
          </w:tcPr>
          <w:p w14:paraId="00A8F519" w14:textId="77777777" w:rsidR="007F228B" w:rsidRPr="004B7258" w:rsidRDefault="007F228B" w:rsidP="009F0AAC">
            <w:pPr>
              <w:pStyle w:val="tablecontent"/>
              <w:rPr>
                <w:lang w:val="en-US"/>
              </w:rPr>
            </w:pPr>
            <w:r w:rsidRPr="004B7258">
              <w:rPr>
                <w:lang w:val="en-US"/>
              </w:rPr>
              <w:t>N_CALIB</w:t>
            </w:r>
          </w:p>
        </w:tc>
        <w:tc>
          <w:tcPr>
            <w:tcW w:w="2126" w:type="dxa"/>
          </w:tcPr>
          <w:p w14:paraId="6CCF73DB" w14:textId="71011D49" w:rsidR="007F228B" w:rsidRPr="004B7258" w:rsidRDefault="007F228B" w:rsidP="009F0AAC">
            <w:pPr>
              <w:pStyle w:val="tablecontent"/>
              <w:rPr>
                <w:lang w:val="en-US"/>
              </w:rPr>
            </w:pPr>
            <w:r w:rsidRPr="004B7258">
              <w:rPr>
                <w:lang w:val="en-US"/>
              </w:rPr>
              <w:t>N_CALIB = &lt;int value&gt;</w:t>
            </w:r>
          </w:p>
        </w:tc>
        <w:tc>
          <w:tcPr>
            <w:tcW w:w="5386" w:type="dxa"/>
          </w:tcPr>
          <w:p w14:paraId="6D9C861A" w14:textId="77777777" w:rsidR="007F228B" w:rsidRPr="004B7258" w:rsidRDefault="007F228B" w:rsidP="009F0AAC">
            <w:pPr>
              <w:pStyle w:val="tablecontent"/>
              <w:rPr>
                <w:lang w:val="en-US"/>
              </w:rPr>
            </w:pPr>
            <w:r w:rsidRPr="004B7258">
              <w:rPr>
                <w:lang w:val="en-US"/>
              </w:rPr>
              <w:t>Maximum number of calibrations performed on a profile.</w:t>
            </w:r>
          </w:p>
          <w:p w14:paraId="0A4B225E" w14:textId="64A6D1C1" w:rsidR="007F228B" w:rsidRPr="004B7258" w:rsidRDefault="007F228B" w:rsidP="009F0AAC">
            <w:pPr>
              <w:pStyle w:val="tablecontent"/>
              <w:rPr>
                <w:lang w:val="en-US"/>
              </w:rPr>
            </w:pPr>
            <w:r w:rsidRPr="004B7258">
              <w:rPr>
                <w:lang w:val="en-US"/>
              </w:rPr>
              <w:t>This dimension depends on the data set.</w:t>
            </w:r>
          </w:p>
        </w:tc>
      </w:tr>
      <w:tr w:rsidR="007F228B" w:rsidRPr="004B7258" w14:paraId="0655F523" w14:textId="77777777" w:rsidTr="00266820">
        <w:tc>
          <w:tcPr>
            <w:tcW w:w="1668" w:type="dxa"/>
          </w:tcPr>
          <w:p w14:paraId="5840A922" w14:textId="77777777" w:rsidR="007F228B" w:rsidRPr="004B7258" w:rsidRDefault="007F228B" w:rsidP="009F0AAC">
            <w:pPr>
              <w:pStyle w:val="tablecontent"/>
              <w:rPr>
                <w:lang w:val="en-US"/>
              </w:rPr>
            </w:pPr>
            <w:r w:rsidRPr="004B7258">
              <w:rPr>
                <w:lang w:val="en-US"/>
              </w:rPr>
              <w:lastRenderedPageBreak/>
              <w:t>N_HISTORY</w:t>
            </w:r>
          </w:p>
        </w:tc>
        <w:tc>
          <w:tcPr>
            <w:tcW w:w="2126" w:type="dxa"/>
          </w:tcPr>
          <w:p w14:paraId="43A560EE" w14:textId="2CE960CE" w:rsidR="007F228B" w:rsidRPr="004B7258" w:rsidRDefault="00266820" w:rsidP="009F0AAC">
            <w:pPr>
              <w:pStyle w:val="tablecontent"/>
              <w:rPr>
                <w:lang w:val="en-US"/>
              </w:rPr>
            </w:pPr>
            <w:r>
              <w:rPr>
                <w:lang w:val="en-US"/>
              </w:rPr>
              <w:t>N_HISTORY = UNLIMITED</w:t>
            </w:r>
          </w:p>
        </w:tc>
        <w:tc>
          <w:tcPr>
            <w:tcW w:w="5386" w:type="dxa"/>
          </w:tcPr>
          <w:p w14:paraId="3A8473A9" w14:textId="77777777" w:rsidR="007F228B" w:rsidRPr="004B7258" w:rsidRDefault="007F228B" w:rsidP="009F0AAC">
            <w:pPr>
              <w:pStyle w:val="tablecontent"/>
              <w:rPr>
                <w:lang w:val="en-US"/>
              </w:rPr>
            </w:pPr>
            <w:r w:rsidRPr="004B7258">
              <w:rPr>
                <w:lang w:val="en-US"/>
              </w:rPr>
              <w:t>Number of history records.</w:t>
            </w:r>
          </w:p>
        </w:tc>
      </w:tr>
    </w:tbl>
    <w:p w14:paraId="54B292AC" w14:textId="77777777" w:rsidR="007F228B" w:rsidRPr="004B7258" w:rsidRDefault="007F228B" w:rsidP="00127B74">
      <w:pPr>
        <w:pStyle w:val="Titre3"/>
        <w:rPr>
          <w:lang w:val="en-US"/>
        </w:rPr>
      </w:pPr>
      <w:bookmarkStart w:id="560" w:name="_Toc534891508"/>
      <w:bookmarkStart w:id="561" w:name="_Ref355262285"/>
      <w:bookmarkStart w:id="562" w:name="_Ref359416171"/>
      <w:bookmarkStart w:id="563" w:name="_Ref385598840"/>
      <w:bookmarkStart w:id="564" w:name="_Toc484696591"/>
      <w:r w:rsidRPr="004B7258">
        <w:rPr>
          <w:lang w:val="en-US"/>
        </w:rPr>
        <w:t>General information on the profile file</w:t>
      </w:r>
      <w:bookmarkEnd w:id="560"/>
      <w:bookmarkEnd w:id="561"/>
      <w:bookmarkEnd w:id="562"/>
      <w:bookmarkEnd w:id="563"/>
      <w:bookmarkEnd w:id="564"/>
    </w:p>
    <w:p w14:paraId="61B1A334" w14:textId="77777777" w:rsidR="007F228B" w:rsidRPr="004B7258" w:rsidRDefault="007F228B" w:rsidP="009F0AAC">
      <w:pPr>
        <w:rPr>
          <w:lang w:val="en-US"/>
        </w:rPr>
      </w:pPr>
      <w:r w:rsidRPr="004B7258">
        <w:rPr>
          <w:lang w:val="en-US"/>
        </w:rPr>
        <w:t>This section contains information about the whole file.</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00"/>
        <w:gridCol w:w="4236"/>
        <w:gridCol w:w="3048"/>
      </w:tblGrid>
      <w:tr w:rsidR="007F228B" w:rsidRPr="004B7258" w14:paraId="241D9539" w14:textId="77777777" w:rsidTr="00127B74">
        <w:tc>
          <w:tcPr>
            <w:tcW w:w="2000" w:type="dxa"/>
            <w:shd w:val="clear" w:color="auto" w:fill="00007E"/>
          </w:tcPr>
          <w:p w14:paraId="76CEF01B" w14:textId="77777777" w:rsidR="007F228B" w:rsidRPr="004B7258" w:rsidRDefault="007F228B" w:rsidP="009F0AAC">
            <w:pPr>
              <w:pStyle w:val="tableheader"/>
              <w:rPr>
                <w:lang w:val="en-US"/>
              </w:rPr>
            </w:pPr>
            <w:r w:rsidRPr="004B7258">
              <w:rPr>
                <w:lang w:val="en-US"/>
              </w:rPr>
              <w:t>Name</w:t>
            </w:r>
          </w:p>
        </w:tc>
        <w:tc>
          <w:tcPr>
            <w:tcW w:w="4236" w:type="dxa"/>
            <w:shd w:val="clear" w:color="auto" w:fill="00007E"/>
          </w:tcPr>
          <w:p w14:paraId="7BDE436D" w14:textId="77777777" w:rsidR="007F228B" w:rsidRPr="004B7258" w:rsidRDefault="007F228B" w:rsidP="009F0AAC">
            <w:pPr>
              <w:pStyle w:val="tableheader"/>
              <w:rPr>
                <w:lang w:val="en-US"/>
              </w:rPr>
            </w:pPr>
            <w:r w:rsidRPr="004B7258">
              <w:rPr>
                <w:lang w:val="en-US"/>
              </w:rPr>
              <w:t>Definition</w:t>
            </w:r>
          </w:p>
        </w:tc>
        <w:tc>
          <w:tcPr>
            <w:tcW w:w="3048" w:type="dxa"/>
            <w:shd w:val="clear" w:color="auto" w:fill="00007E"/>
          </w:tcPr>
          <w:p w14:paraId="18CDA41C" w14:textId="77777777" w:rsidR="007F228B" w:rsidRPr="004B7258" w:rsidRDefault="007F228B" w:rsidP="009F0AAC">
            <w:pPr>
              <w:pStyle w:val="tableheader"/>
              <w:rPr>
                <w:lang w:val="en-US"/>
              </w:rPr>
            </w:pPr>
            <w:r w:rsidRPr="004B7258">
              <w:rPr>
                <w:lang w:val="en-US"/>
              </w:rPr>
              <w:t>Comment</w:t>
            </w:r>
          </w:p>
        </w:tc>
      </w:tr>
      <w:tr w:rsidR="007F228B" w:rsidRPr="004B7258" w14:paraId="6D78AB6C" w14:textId="77777777" w:rsidTr="00127B74">
        <w:tc>
          <w:tcPr>
            <w:tcW w:w="2000" w:type="dxa"/>
          </w:tcPr>
          <w:p w14:paraId="1DF27763" w14:textId="77777777" w:rsidR="007F228B" w:rsidRPr="004B7258" w:rsidRDefault="007F228B" w:rsidP="009F0AAC">
            <w:pPr>
              <w:pStyle w:val="tablecontent"/>
              <w:rPr>
                <w:lang w:val="en-US"/>
              </w:rPr>
            </w:pPr>
            <w:r w:rsidRPr="004B7258">
              <w:rPr>
                <w:lang w:val="en-US"/>
              </w:rPr>
              <w:t>DATA_TYPE</w:t>
            </w:r>
          </w:p>
        </w:tc>
        <w:tc>
          <w:tcPr>
            <w:tcW w:w="4236" w:type="dxa"/>
          </w:tcPr>
          <w:p w14:paraId="79DAD5F8" w14:textId="3AAE538A" w:rsidR="00723206" w:rsidRPr="004B7258" w:rsidRDefault="00127B74" w:rsidP="009F0AAC">
            <w:pPr>
              <w:pStyle w:val="tablecontent"/>
              <w:rPr>
                <w:lang w:val="en-US"/>
              </w:rPr>
            </w:pPr>
            <w:r>
              <w:rPr>
                <w:lang w:val="en-US"/>
              </w:rPr>
              <w:t>char DATA_TYPE(STRING16)</w:t>
            </w:r>
          </w:p>
          <w:p w14:paraId="5B4F9676" w14:textId="1FFB6163" w:rsidR="00A04388" w:rsidRPr="004B7258" w:rsidRDefault="00A04388" w:rsidP="009F0AAC">
            <w:pPr>
              <w:pStyle w:val="tablecontent"/>
              <w:rPr>
                <w:lang w:val="en-US"/>
              </w:rPr>
            </w:pPr>
            <w:r w:rsidRPr="004B7258">
              <w:rPr>
                <w:lang w:val="en-US"/>
              </w:rPr>
              <w:t>DATA_</w:t>
            </w:r>
            <w:r w:rsidR="00127B74">
              <w:rPr>
                <w:lang w:val="en-US"/>
              </w:rPr>
              <w:t>TYPE:long_name = "Data type"</w:t>
            </w:r>
          </w:p>
          <w:p w14:paraId="0B27CF97" w14:textId="308B6BD4" w:rsidR="005314E8" w:rsidRPr="004B7258" w:rsidRDefault="005314E8" w:rsidP="005314E8">
            <w:pPr>
              <w:pStyle w:val="tablecontent"/>
              <w:rPr>
                <w:lang w:val="en-US"/>
              </w:rPr>
            </w:pPr>
            <w:r w:rsidRPr="004B7258">
              <w:rPr>
                <w:lang w:val="en-US"/>
              </w:rPr>
              <w:t>DATA_TYPE:convent</w:t>
            </w:r>
            <w:r w:rsidR="00127B74">
              <w:rPr>
                <w:lang w:val="en-US"/>
              </w:rPr>
              <w:t xml:space="preserve">ions = </w:t>
            </w:r>
            <w:r w:rsidR="001F335D">
              <w:rPr>
                <w:lang w:val="en-US"/>
              </w:rPr>
              <w:t>"R</w:t>
            </w:r>
            <w:r w:rsidR="00127B74">
              <w:rPr>
                <w:lang w:val="en-US"/>
              </w:rPr>
              <w:t xml:space="preserve">eference table </w:t>
            </w:r>
            <w:r w:rsidR="001F335D">
              <w:rPr>
                <w:lang w:val="en-US"/>
              </w:rPr>
              <w:t>AUX_</w:t>
            </w:r>
            <w:r w:rsidR="00127B74">
              <w:rPr>
                <w:lang w:val="en-US"/>
              </w:rPr>
              <w:t>1"</w:t>
            </w:r>
          </w:p>
          <w:p w14:paraId="174C0104" w14:textId="05886E60" w:rsidR="007F228B" w:rsidRPr="004B7258" w:rsidRDefault="00127B74" w:rsidP="009F0AAC">
            <w:pPr>
              <w:pStyle w:val="tablecontent"/>
              <w:rPr>
                <w:lang w:val="en-US"/>
              </w:rPr>
            </w:pPr>
            <w:r>
              <w:rPr>
                <w:lang w:val="en-US"/>
              </w:rPr>
              <w:t>DATA_TYPE:_FillValue = " "</w:t>
            </w:r>
          </w:p>
        </w:tc>
        <w:tc>
          <w:tcPr>
            <w:tcW w:w="3048" w:type="dxa"/>
          </w:tcPr>
          <w:p w14:paraId="59CFA941" w14:textId="77777777" w:rsidR="007F228B" w:rsidRPr="004B7258" w:rsidRDefault="007F228B" w:rsidP="009F0AAC">
            <w:pPr>
              <w:pStyle w:val="tablecontent"/>
              <w:rPr>
                <w:lang w:val="en-US"/>
              </w:rPr>
            </w:pPr>
            <w:r w:rsidRPr="004B7258">
              <w:rPr>
                <w:lang w:val="en-US"/>
              </w:rPr>
              <w:t>This field contains the type of data contained in the file.</w:t>
            </w:r>
          </w:p>
          <w:p w14:paraId="386DF5BA" w14:textId="773C4F89" w:rsidR="007F228B" w:rsidRPr="004B7258" w:rsidRDefault="007F228B"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1.</w:t>
            </w:r>
          </w:p>
        </w:tc>
      </w:tr>
      <w:tr w:rsidR="007F228B" w:rsidRPr="004B7258" w14:paraId="086B4C37" w14:textId="77777777" w:rsidTr="00127B74">
        <w:tc>
          <w:tcPr>
            <w:tcW w:w="2000" w:type="dxa"/>
          </w:tcPr>
          <w:p w14:paraId="495539AE" w14:textId="77777777" w:rsidR="007F228B" w:rsidRPr="004B7258" w:rsidRDefault="007F228B" w:rsidP="009F0AAC">
            <w:pPr>
              <w:pStyle w:val="tablecontent"/>
              <w:rPr>
                <w:lang w:val="en-US"/>
              </w:rPr>
            </w:pPr>
            <w:r w:rsidRPr="004B7258">
              <w:rPr>
                <w:lang w:val="en-US"/>
              </w:rPr>
              <w:t>FORMAT_VERSION</w:t>
            </w:r>
          </w:p>
        </w:tc>
        <w:tc>
          <w:tcPr>
            <w:tcW w:w="4236" w:type="dxa"/>
          </w:tcPr>
          <w:p w14:paraId="6592B455" w14:textId="1A47E45D" w:rsidR="007F228B" w:rsidRPr="004B7258" w:rsidRDefault="00127B74" w:rsidP="009F0AAC">
            <w:pPr>
              <w:pStyle w:val="tablecontent"/>
              <w:rPr>
                <w:lang w:val="en-US"/>
              </w:rPr>
            </w:pPr>
            <w:r>
              <w:rPr>
                <w:lang w:val="en-US"/>
              </w:rPr>
              <w:t>char FORMAT_VERSION(STRING4)</w:t>
            </w:r>
          </w:p>
          <w:p w14:paraId="481CFED7" w14:textId="3D11D09A" w:rsidR="00872908" w:rsidRPr="004B7258" w:rsidRDefault="00872908" w:rsidP="009F0AAC">
            <w:pPr>
              <w:pStyle w:val="tablecontent"/>
              <w:rPr>
                <w:lang w:val="en-US"/>
              </w:rPr>
            </w:pPr>
            <w:r w:rsidRPr="004B7258">
              <w:rPr>
                <w:lang w:val="en-US"/>
              </w:rPr>
              <w:t>FORMAT_VERSION:lo</w:t>
            </w:r>
            <w:r w:rsidR="00127B74">
              <w:rPr>
                <w:lang w:val="en-US"/>
              </w:rPr>
              <w:t>ng_name = "File format version"</w:t>
            </w:r>
          </w:p>
          <w:p w14:paraId="1B694F68" w14:textId="166DF422" w:rsidR="007F228B" w:rsidRPr="004B7258" w:rsidRDefault="00127B74" w:rsidP="009F0AAC">
            <w:pPr>
              <w:pStyle w:val="tablecontent"/>
              <w:rPr>
                <w:lang w:val="en-US"/>
              </w:rPr>
            </w:pPr>
            <w:r>
              <w:rPr>
                <w:lang w:val="en-US"/>
              </w:rPr>
              <w:t>FORMAT_VERSION:_FillValue = " "</w:t>
            </w:r>
          </w:p>
        </w:tc>
        <w:tc>
          <w:tcPr>
            <w:tcW w:w="3048" w:type="dxa"/>
          </w:tcPr>
          <w:p w14:paraId="47F3EBB7" w14:textId="77777777" w:rsidR="00127B74" w:rsidRPr="004B7258" w:rsidRDefault="00127B74" w:rsidP="00127B74">
            <w:pPr>
              <w:pStyle w:val="tablecontent"/>
              <w:rPr>
                <w:lang w:val="en-US"/>
              </w:rPr>
            </w:pPr>
            <w:r w:rsidRPr="004B7258">
              <w:rPr>
                <w:lang w:val="en-US"/>
              </w:rPr>
              <w:t>File format version.</w:t>
            </w:r>
          </w:p>
          <w:p w14:paraId="5DAB1C58" w14:textId="73A6A1F2" w:rsidR="007F228B" w:rsidRPr="004B7258" w:rsidRDefault="00127B74" w:rsidP="00127B74">
            <w:pPr>
              <w:pStyle w:val="tablecontent"/>
              <w:rPr>
                <w:lang w:val="en-US"/>
              </w:rPr>
            </w:pPr>
            <w:r w:rsidRPr="004B7258">
              <w:rPr>
                <w:lang w:val="en-US"/>
              </w:rPr>
              <w:t>Example : «</w:t>
            </w:r>
            <w:r>
              <w:rPr>
                <w:lang w:val="en-US"/>
              </w:rPr>
              <w:t>1.0</w:t>
            </w:r>
            <w:r w:rsidRPr="004B7258">
              <w:rPr>
                <w:lang w:val="en-US"/>
              </w:rPr>
              <w:t>»</w:t>
            </w:r>
          </w:p>
        </w:tc>
      </w:tr>
      <w:tr w:rsidR="007F228B" w:rsidRPr="004B7258" w14:paraId="24E51981" w14:textId="77777777" w:rsidTr="00127B74">
        <w:tc>
          <w:tcPr>
            <w:tcW w:w="2000" w:type="dxa"/>
          </w:tcPr>
          <w:p w14:paraId="164754E7" w14:textId="77777777" w:rsidR="007F228B" w:rsidRPr="004B7258" w:rsidRDefault="007F228B" w:rsidP="009F0AAC">
            <w:pPr>
              <w:pStyle w:val="tablecontent"/>
              <w:rPr>
                <w:lang w:val="en-US"/>
              </w:rPr>
            </w:pPr>
            <w:r w:rsidRPr="004B7258">
              <w:rPr>
                <w:lang w:val="en-US"/>
              </w:rPr>
              <w:t>REFERENCE_DATE_TIME</w:t>
            </w:r>
          </w:p>
        </w:tc>
        <w:tc>
          <w:tcPr>
            <w:tcW w:w="4236" w:type="dxa"/>
          </w:tcPr>
          <w:p w14:paraId="4990CE93" w14:textId="6C60111D" w:rsidR="007F228B" w:rsidRPr="004B7258" w:rsidRDefault="007F228B" w:rsidP="009F0AAC">
            <w:pPr>
              <w:pStyle w:val="tablecontent"/>
              <w:rPr>
                <w:lang w:val="en-US"/>
              </w:rPr>
            </w:pPr>
            <w:r w:rsidRPr="004B7258">
              <w:rPr>
                <w:lang w:val="en-US"/>
              </w:rPr>
              <w:t>char</w:t>
            </w:r>
            <w:r w:rsidR="00127B74">
              <w:rPr>
                <w:lang w:val="en-US"/>
              </w:rPr>
              <w:t xml:space="preserve"> REFERENCE_DATE_TIME(DATE_TIME)</w:t>
            </w:r>
          </w:p>
          <w:p w14:paraId="5351C122" w14:textId="34139158" w:rsidR="007F228B" w:rsidRPr="004B7258" w:rsidRDefault="007F228B" w:rsidP="009F0AAC">
            <w:pPr>
              <w:pStyle w:val="tablecontent"/>
              <w:rPr>
                <w:lang w:val="en-US"/>
              </w:rPr>
            </w:pPr>
            <w:r w:rsidRPr="004B7258">
              <w:rPr>
                <w:lang w:val="en-US"/>
              </w:rPr>
              <w:t>REFERENCE_DATE_TIME:</w:t>
            </w:r>
            <w:r w:rsidR="00135767" w:rsidRPr="004B7258">
              <w:rPr>
                <w:lang w:val="en-US"/>
              </w:rPr>
              <w:t xml:space="preserve">long_name </w:t>
            </w:r>
            <w:r w:rsidRPr="004B7258">
              <w:rPr>
                <w:lang w:val="en-US"/>
              </w:rPr>
              <w:t>= "Dat</w:t>
            </w:r>
            <w:r w:rsidR="00127B74">
              <w:rPr>
                <w:lang w:val="en-US"/>
              </w:rPr>
              <w:t>e of reference for Julian days"</w:t>
            </w:r>
          </w:p>
          <w:p w14:paraId="026B0621" w14:textId="51C63E62" w:rsidR="00723206" w:rsidRPr="004B7258" w:rsidRDefault="007F228B" w:rsidP="00723206">
            <w:pPr>
              <w:pStyle w:val="tablecontent"/>
              <w:rPr>
                <w:lang w:val="en-US"/>
              </w:rPr>
            </w:pPr>
            <w:r w:rsidRPr="004B7258">
              <w:rPr>
                <w:lang w:val="en-US"/>
              </w:rPr>
              <w:t>REFERENCE_DATE_TIME</w:t>
            </w:r>
            <w:r w:rsidR="00127B74">
              <w:rPr>
                <w:lang w:val="en-US"/>
              </w:rPr>
              <w:t>:conventions = "YYYYMMDDHHMISS"</w:t>
            </w:r>
          </w:p>
          <w:p w14:paraId="5ED6CC1F" w14:textId="5F98D46D" w:rsidR="007F228B" w:rsidRPr="004B7258" w:rsidRDefault="007F228B" w:rsidP="00723206">
            <w:pPr>
              <w:pStyle w:val="tablecontent"/>
              <w:rPr>
                <w:lang w:val="en-US"/>
              </w:rPr>
            </w:pPr>
            <w:r w:rsidRPr="004B7258">
              <w:rPr>
                <w:lang w:val="en-US"/>
              </w:rPr>
              <w:t>REFER</w:t>
            </w:r>
            <w:r w:rsidR="00127B74">
              <w:rPr>
                <w:lang w:val="en-US"/>
              </w:rPr>
              <w:t>ENCE_DATE_TIME:_FillValue = " "</w:t>
            </w:r>
          </w:p>
        </w:tc>
        <w:tc>
          <w:tcPr>
            <w:tcW w:w="3048" w:type="dxa"/>
          </w:tcPr>
          <w:p w14:paraId="71619A93" w14:textId="77777777" w:rsidR="007F228B" w:rsidRPr="004B7258" w:rsidRDefault="007F228B" w:rsidP="009F0AAC">
            <w:pPr>
              <w:pStyle w:val="tablecontent"/>
              <w:rPr>
                <w:lang w:val="en-US"/>
              </w:rPr>
            </w:pPr>
            <w:r w:rsidRPr="004B7258">
              <w:rPr>
                <w:lang w:val="en-US"/>
              </w:rPr>
              <w:t>Date of reference for julian days.</w:t>
            </w:r>
          </w:p>
          <w:p w14:paraId="4873FE06" w14:textId="77777777" w:rsidR="007F228B" w:rsidRPr="004B7258" w:rsidRDefault="007F228B" w:rsidP="007371A0">
            <w:pPr>
              <w:pStyle w:val="tablecontent"/>
              <w:rPr>
                <w:lang w:val="en-US"/>
              </w:rPr>
            </w:pPr>
            <w:r w:rsidRPr="004B7258">
              <w:rPr>
                <w:lang w:val="en-US"/>
              </w:rPr>
              <w:t>The recommended reference date time is</w:t>
            </w:r>
            <w:r w:rsidR="007371A0" w:rsidRPr="004B7258">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7F228B" w:rsidRPr="004B7258" w14:paraId="5967E77C" w14:textId="77777777" w:rsidTr="00127B74">
        <w:tc>
          <w:tcPr>
            <w:tcW w:w="2000" w:type="dxa"/>
          </w:tcPr>
          <w:p w14:paraId="04101DDE" w14:textId="4351D06B" w:rsidR="007F228B" w:rsidRPr="004B7258" w:rsidRDefault="007F228B" w:rsidP="009F0AAC">
            <w:pPr>
              <w:pStyle w:val="tablecontent"/>
              <w:rPr>
                <w:lang w:val="en-US"/>
              </w:rPr>
            </w:pPr>
            <w:r w:rsidRPr="004B7258">
              <w:rPr>
                <w:lang w:val="en-US"/>
              </w:rPr>
              <w:t>DATE_CREATION</w:t>
            </w:r>
          </w:p>
        </w:tc>
        <w:tc>
          <w:tcPr>
            <w:tcW w:w="4236" w:type="dxa"/>
          </w:tcPr>
          <w:p w14:paraId="7956835E" w14:textId="5928A1E0" w:rsidR="007F228B" w:rsidRPr="004B7258" w:rsidRDefault="00127B74" w:rsidP="009F0AAC">
            <w:pPr>
              <w:pStyle w:val="tablecontent"/>
              <w:rPr>
                <w:lang w:val="en-US"/>
              </w:rPr>
            </w:pPr>
            <w:r>
              <w:rPr>
                <w:lang w:val="en-US"/>
              </w:rPr>
              <w:t>char DATE_CREATION(DATE_TIME)</w:t>
            </w:r>
          </w:p>
          <w:p w14:paraId="06FAB66C" w14:textId="7FFE7BF9" w:rsidR="007F228B" w:rsidRPr="004B7258" w:rsidRDefault="007F228B" w:rsidP="009F0AAC">
            <w:pPr>
              <w:pStyle w:val="tablecontent"/>
              <w:rPr>
                <w:lang w:val="en-US"/>
              </w:rPr>
            </w:pPr>
            <w:r w:rsidRPr="004B7258">
              <w:rPr>
                <w:lang w:val="en-US"/>
              </w:rPr>
              <w:t>DATE_CREATION:</w:t>
            </w:r>
            <w:r w:rsidR="00135767" w:rsidRPr="004B7258">
              <w:rPr>
                <w:lang w:val="en-US"/>
              </w:rPr>
              <w:t xml:space="preserve">long_name </w:t>
            </w:r>
            <w:r w:rsidR="00006433" w:rsidRPr="004B7258">
              <w:rPr>
                <w:lang w:val="en-US"/>
              </w:rPr>
              <w:t>= "Date of file creation</w:t>
            </w:r>
            <w:r w:rsidR="00127B74">
              <w:rPr>
                <w:lang w:val="en-US"/>
              </w:rPr>
              <w:t>"</w:t>
            </w:r>
          </w:p>
          <w:p w14:paraId="5B34F7B8" w14:textId="18EAC825" w:rsidR="007F228B" w:rsidRPr="004B7258" w:rsidRDefault="007F228B" w:rsidP="009F0AAC">
            <w:pPr>
              <w:pStyle w:val="tablecontent"/>
              <w:rPr>
                <w:lang w:val="en-US"/>
              </w:rPr>
            </w:pPr>
            <w:r w:rsidRPr="004B7258">
              <w:rPr>
                <w:lang w:val="en-US"/>
              </w:rPr>
              <w:t>DATE_CREATION</w:t>
            </w:r>
            <w:r w:rsidR="00127B74">
              <w:rPr>
                <w:lang w:val="en-US"/>
              </w:rPr>
              <w:t>:conventions = "YYYYMMDDHHMISS"</w:t>
            </w:r>
          </w:p>
          <w:p w14:paraId="1A102750" w14:textId="44FDABCB" w:rsidR="007F228B" w:rsidRPr="004B7258" w:rsidRDefault="00127B74" w:rsidP="009F0AAC">
            <w:pPr>
              <w:pStyle w:val="tablecontent"/>
              <w:rPr>
                <w:lang w:val="en-US"/>
              </w:rPr>
            </w:pPr>
            <w:r>
              <w:rPr>
                <w:lang w:val="en-US"/>
              </w:rPr>
              <w:t>DATE_CREATION:_FillValue = " "</w:t>
            </w:r>
          </w:p>
        </w:tc>
        <w:tc>
          <w:tcPr>
            <w:tcW w:w="3048" w:type="dxa"/>
          </w:tcPr>
          <w:p w14:paraId="78C0D6E4" w14:textId="1A2015F0" w:rsidR="007F228B" w:rsidRPr="004B7258" w:rsidRDefault="007F228B" w:rsidP="009F0AAC">
            <w:pPr>
              <w:pStyle w:val="tablecontent"/>
              <w:rPr>
                <w:lang w:val="en-US"/>
              </w:rPr>
            </w:pPr>
            <w:r w:rsidRPr="004B7258">
              <w:rPr>
                <w:lang w:val="en-US"/>
              </w:rPr>
              <w:t>Date and time (</w:t>
            </w:r>
            <w:r w:rsidR="00667F1E" w:rsidRPr="004B7258">
              <w:rPr>
                <w:lang w:val="en-US"/>
              </w:rPr>
              <w:t>UTC)</w:t>
            </w:r>
            <w:r w:rsidRPr="004B7258">
              <w:rPr>
                <w:lang w:val="en-US"/>
              </w:rPr>
              <w:t xml:space="preserve"> of creation of this file.</w:t>
            </w:r>
          </w:p>
          <w:p w14:paraId="1900D6D3" w14:textId="77777777" w:rsidR="007F228B" w:rsidRPr="004B7258" w:rsidRDefault="007F228B" w:rsidP="009F0AAC">
            <w:pPr>
              <w:pStyle w:val="tablecontent"/>
              <w:rPr>
                <w:lang w:val="en-US"/>
              </w:rPr>
            </w:pPr>
            <w:r w:rsidRPr="004B7258">
              <w:rPr>
                <w:lang w:val="en-US"/>
              </w:rPr>
              <w:t>Format : YYYYMMDDHHMISS</w:t>
            </w:r>
          </w:p>
          <w:p w14:paraId="503E2901" w14:textId="77777777" w:rsidR="007F228B" w:rsidRPr="004B7258" w:rsidRDefault="007F228B" w:rsidP="009F0AAC">
            <w:pPr>
              <w:pStyle w:val="tablecontent"/>
              <w:rPr>
                <w:lang w:val="en-US"/>
              </w:rPr>
            </w:pPr>
            <w:r w:rsidRPr="004B7258">
              <w:rPr>
                <w:lang w:val="en-US"/>
              </w:rPr>
              <w:t>Example :</w:t>
            </w:r>
          </w:p>
          <w:p w14:paraId="7BB7E8B8" w14:textId="77777777" w:rsidR="007F228B" w:rsidRPr="004B7258" w:rsidRDefault="007F228B" w:rsidP="009F0AA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7F228B" w:rsidRPr="004B7258" w14:paraId="45DF4D9A" w14:textId="77777777" w:rsidTr="00127B74">
        <w:tc>
          <w:tcPr>
            <w:tcW w:w="2000" w:type="dxa"/>
          </w:tcPr>
          <w:p w14:paraId="022857A4" w14:textId="77777777" w:rsidR="007F228B" w:rsidRPr="004B7258" w:rsidRDefault="007F228B" w:rsidP="009F0AAC">
            <w:pPr>
              <w:pStyle w:val="tablecontent"/>
              <w:rPr>
                <w:lang w:val="en-US"/>
              </w:rPr>
            </w:pPr>
            <w:r w:rsidRPr="004B7258">
              <w:rPr>
                <w:lang w:val="en-US"/>
              </w:rPr>
              <w:t>DATE_UPDATE</w:t>
            </w:r>
          </w:p>
        </w:tc>
        <w:tc>
          <w:tcPr>
            <w:tcW w:w="4236" w:type="dxa"/>
          </w:tcPr>
          <w:p w14:paraId="60B6EF04" w14:textId="6B75AED5" w:rsidR="007F228B" w:rsidRPr="004B7258" w:rsidRDefault="00127B74" w:rsidP="009F0AAC">
            <w:pPr>
              <w:pStyle w:val="tablecontent"/>
              <w:rPr>
                <w:lang w:val="en-US"/>
              </w:rPr>
            </w:pPr>
            <w:r>
              <w:rPr>
                <w:lang w:val="en-US"/>
              </w:rPr>
              <w:t>char DATE_UPDATE(DATE_TIME)</w:t>
            </w:r>
          </w:p>
          <w:p w14:paraId="64FC4E63" w14:textId="34CE09EF" w:rsidR="007F228B" w:rsidRPr="004B7258" w:rsidRDefault="007F228B" w:rsidP="009F0AAC">
            <w:pPr>
              <w:pStyle w:val="tablecontent"/>
              <w:rPr>
                <w:lang w:val="en-US"/>
              </w:rPr>
            </w:pPr>
            <w:r w:rsidRPr="004B7258">
              <w:rPr>
                <w:lang w:val="en-US"/>
              </w:rPr>
              <w:t xml:space="preserve">DATE_UPDATE:long_name </w:t>
            </w:r>
            <w:r w:rsidR="00127B74">
              <w:rPr>
                <w:lang w:val="en-US"/>
              </w:rPr>
              <w:t>= "Date of update of this file"</w:t>
            </w:r>
          </w:p>
          <w:p w14:paraId="3E5805F4" w14:textId="171561B9" w:rsidR="007F228B" w:rsidRPr="004B7258" w:rsidRDefault="007F228B" w:rsidP="009F0AAC">
            <w:pPr>
              <w:pStyle w:val="tablecontent"/>
              <w:rPr>
                <w:lang w:val="en-US"/>
              </w:rPr>
            </w:pPr>
            <w:r w:rsidRPr="004B7258">
              <w:rPr>
                <w:lang w:val="en-US"/>
              </w:rPr>
              <w:t>DATE_UPDATE</w:t>
            </w:r>
            <w:r w:rsidR="00127B74">
              <w:rPr>
                <w:lang w:val="en-US"/>
              </w:rPr>
              <w:t>:conventions = "YYYYMMDDHHMISS"</w:t>
            </w:r>
          </w:p>
          <w:p w14:paraId="51E94140" w14:textId="7C3E182A" w:rsidR="007F228B" w:rsidRPr="004B7258" w:rsidRDefault="007F228B" w:rsidP="009F0AAC">
            <w:pPr>
              <w:pStyle w:val="tablecontent"/>
              <w:rPr>
                <w:lang w:val="en-US"/>
              </w:rPr>
            </w:pPr>
            <w:r w:rsidRPr="004B7258">
              <w:rPr>
                <w:lang w:val="en-US"/>
              </w:rPr>
              <w:t>DAT</w:t>
            </w:r>
            <w:r w:rsidR="00127B74">
              <w:rPr>
                <w:lang w:val="en-US"/>
              </w:rPr>
              <w:t>E_UPDATE:_FillValue = " "</w:t>
            </w:r>
          </w:p>
        </w:tc>
        <w:tc>
          <w:tcPr>
            <w:tcW w:w="3048" w:type="dxa"/>
          </w:tcPr>
          <w:p w14:paraId="7C790565" w14:textId="14231A87" w:rsidR="007F228B" w:rsidRPr="004B7258" w:rsidRDefault="007F228B" w:rsidP="009F0AAC">
            <w:pPr>
              <w:pStyle w:val="tablecontent"/>
              <w:rPr>
                <w:lang w:val="en-US"/>
              </w:rPr>
            </w:pPr>
            <w:r w:rsidRPr="004B7258">
              <w:rPr>
                <w:lang w:val="en-US"/>
              </w:rPr>
              <w:t>Date and time (</w:t>
            </w:r>
            <w:r w:rsidR="00667F1E" w:rsidRPr="004B7258">
              <w:rPr>
                <w:lang w:val="en-US"/>
              </w:rPr>
              <w:t>UTC)</w:t>
            </w:r>
            <w:r w:rsidRPr="004B7258">
              <w:rPr>
                <w:lang w:val="en-US"/>
              </w:rPr>
              <w:t xml:space="preserve"> of update of this file.</w:t>
            </w:r>
          </w:p>
          <w:p w14:paraId="49D0E907" w14:textId="77777777" w:rsidR="007F228B" w:rsidRPr="004B7258" w:rsidRDefault="007F228B" w:rsidP="009F0AAC">
            <w:pPr>
              <w:pStyle w:val="tablecontent"/>
              <w:rPr>
                <w:lang w:val="en-US"/>
              </w:rPr>
            </w:pPr>
            <w:r w:rsidRPr="004B7258">
              <w:rPr>
                <w:lang w:val="en-US"/>
              </w:rPr>
              <w:t>Format : YYYYMMDDHHMISS</w:t>
            </w:r>
          </w:p>
          <w:p w14:paraId="6E889CC3" w14:textId="77777777" w:rsidR="007F228B" w:rsidRPr="004B7258" w:rsidRDefault="007F228B" w:rsidP="009F0AAC">
            <w:pPr>
              <w:pStyle w:val="tablecontent"/>
              <w:rPr>
                <w:lang w:val="en-US"/>
              </w:rPr>
            </w:pPr>
            <w:r w:rsidRPr="004B7258">
              <w:rPr>
                <w:lang w:val="en-US"/>
              </w:rPr>
              <w:t>Example :</w:t>
            </w:r>
          </w:p>
          <w:p w14:paraId="09F2E246" w14:textId="77777777" w:rsidR="007F228B" w:rsidRPr="004B7258" w:rsidRDefault="007F228B" w:rsidP="009F0AA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22B0F34D" w14:textId="77777777" w:rsidR="007F228B" w:rsidRPr="004B7258" w:rsidRDefault="007F228B" w:rsidP="009F0AAC">
      <w:pPr>
        <w:pStyle w:val="Titre3"/>
        <w:rPr>
          <w:lang w:val="en-US"/>
        </w:rPr>
      </w:pPr>
      <w:bookmarkStart w:id="565" w:name="_Toc534891509"/>
      <w:bookmarkStart w:id="566" w:name="_Ref355262321"/>
      <w:bookmarkStart w:id="567" w:name="_Ref359416577"/>
      <w:bookmarkStart w:id="568" w:name="_Ref359518931"/>
      <w:bookmarkStart w:id="569" w:name="_Ref360046779"/>
      <w:bookmarkStart w:id="570" w:name="_Ref374201183"/>
      <w:bookmarkStart w:id="571" w:name="_Ref374636569"/>
      <w:bookmarkStart w:id="572" w:name="_Ref387155585"/>
      <w:bookmarkStart w:id="573" w:name="_Ref392841140"/>
      <w:bookmarkStart w:id="574" w:name="_Ref393205325"/>
      <w:bookmarkStart w:id="575" w:name="_Ref393448642"/>
      <w:bookmarkStart w:id="576" w:name="_Toc484696592"/>
      <w:r w:rsidRPr="004B7258">
        <w:rPr>
          <w:lang w:val="en-US"/>
        </w:rPr>
        <w:t>General information for each profile</w:t>
      </w:r>
      <w:bookmarkEnd w:id="565"/>
      <w:bookmarkEnd w:id="566"/>
      <w:bookmarkEnd w:id="567"/>
      <w:bookmarkEnd w:id="568"/>
      <w:bookmarkEnd w:id="569"/>
      <w:bookmarkEnd w:id="570"/>
      <w:bookmarkEnd w:id="571"/>
      <w:bookmarkEnd w:id="572"/>
      <w:bookmarkEnd w:id="573"/>
      <w:bookmarkEnd w:id="574"/>
      <w:bookmarkEnd w:id="575"/>
      <w:bookmarkEnd w:id="576"/>
    </w:p>
    <w:p w14:paraId="79728917" w14:textId="77777777" w:rsidR="007F228B" w:rsidRPr="004B7258" w:rsidRDefault="007F228B" w:rsidP="009F0AAC">
      <w:pPr>
        <w:rPr>
          <w:lang w:val="en-US"/>
        </w:rPr>
      </w:pPr>
      <w:r w:rsidRPr="004B7258">
        <w:rPr>
          <w:lang w:val="en-US"/>
        </w:rPr>
        <w:t>This section contains general information on each profile.</w:t>
      </w:r>
    </w:p>
    <w:p w14:paraId="3A02396F" w14:textId="77777777" w:rsidR="007F228B" w:rsidRPr="004B7258" w:rsidRDefault="007F228B" w:rsidP="009F0AAC">
      <w:pPr>
        <w:rPr>
          <w:lang w:val="en-US"/>
        </w:rPr>
      </w:pPr>
      <w:r w:rsidRPr="004B7258">
        <w:rPr>
          <w:lang w:val="en-US"/>
        </w:rPr>
        <w:t>Each item of this section has a N_PROF (number of profiles) dimension.</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91"/>
        <w:gridCol w:w="3508"/>
        <w:gridCol w:w="3685"/>
      </w:tblGrid>
      <w:tr w:rsidR="007F228B" w:rsidRPr="004B7258" w14:paraId="279352AA" w14:textId="77777777" w:rsidTr="00B301EE">
        <w:tc>
          <w:tcPr>
            <w:tcW w:w="2091" w:type="dxa"/>
            <w:shd w:val="clear" w:color="auto" w:fill="00007E"/>
          </w:tcPr>
          <w:p w14:paraId="02621764" w14:textId="77777777" w:rsidR="007F228B" w:rsidRPr="004B7258" w:rsidRDefault="007F228B" w:rsidP="009F0AAC">
            <w:pPr>
              <w:pStyle w:val="tableheader"/>
              <w:rPr>
                <w:lang w:val="en-US"/>
              </w:rPr>
            </w:pPr>
            <w:r w:rsidRPr="004B7258">
              <w:rPr>
                <w:lang w:val="en-US"/>
              </w:rPr>
              <w:t>Name</w:t>
            </w:r>
          </w:p>
        </w:tc>
        <w:tc>
          <w:tcPr>
            <w:tcW w:w="3508" w:type="dxa"/>
            <w:shd w:val="clear" w:color="auto" w:fill="00007E"/>
          </w:tcPr>
          <w:p w14:paraId="0828166C" w14:textId="77777777" w:rsidR="007F228B" w:rsidRPr="004B7258" w:rsidRDefault="007F228B" w:rsidP="009F0AAC">
            <w:pPr>
              <w:pStyle w:val="tableheader"/>
              <w:rPr>
                <w:lang w:val="en-US"/>
              </w:rPr>
            </w:pPr>
            <w:r w:rsidRPr="004B7258">
              <w:rPr>
                <w:lang w:val="en-US"/>
              </w:rPr>
              <w:t>Definition</w:t>
            </w:r>
            <w:r w:rsidR="00450787" w:rsidRPr="004B7258">
              <w:rPr>
                <w:lang w:val="en-US"/>
              </w:rPr>
              <w:tab/>
            </w:r>
          </w:p>
        </w:tc>
        <w:tc>
          <w:tcPr>
            <w:tcW w:w="3685" w:type="dxa"/>
            <w:shd w:val="clear" w:color="auto" w:fill="00007E"/>
          </w:tcPr>
          <w:p w14:paraId="04F0DE78" w14:textId="77777777" w:rsidR="007F228B" w:rsidRPr="004B7258" w:rsidRDefault="007F228B" w:rsidP="009F0AAC">
            <w:pPr>
              <w:pStyle w:val="tableheader"/>
              <w:rPr>
                <w:lang w:val="en-US"/>
              </w:rPr>
            </w:pPr>
            <w:r w:rsidRPr="004B7258">
              <w:rPr>
                <w:lang w:val="en-US"/>
              </w:rPr>
              <w:t>Comment</w:t>
            </w:r>
          </w:p>
        </w:tc>
      </w:tr>
      <w:tr w:rsidR="007F228B" w:rsidRPr="004B7258" w14:paraId="5E3587BC" w14:textId="77777777" w:rsidTr="00B301EE">
        <w:tc>
          <w:tcPr>
            <w:tcW w:w="2091" w:type="dxa"/>
          </w:tcPr>
          <w:p w14:paraId="59D70D5D" w14:textId="77777777" w:rsidR="007F228B" w:rsidRPr="004B7258" w:rsidRDefault="007F228B" w:rsidP="009F0AAC">
            <w:pPr>
              <w:pStyle w:val="tablecontent"/>
              <w:rPr>
                <w:lang w:val="en-US"/>
              </w:rPr>
            </w:pPr>
            <w:r w:rsidRPr="004B7258">
              <w:rPr>
                <w:lang w:val="en-US"/>
              </w:rPr>
              <w:t>PLATFORM_NUMBER</w:t>
            </w:r>
          </w:p>
        </w:tc>
        <w:tc>
          <w:tcPr>
            <w:tcW w:w="3508" w:type="dxa"/>
          </w:tcPr>
          <w:p w14:paraId="2A289848" w14:textId="546B6A36" w:rsidR="007F228B" w:rsidRPr="004B7258" w:rsidRDefault="007F228B" w:rsidP="009F0AAC">
            <w:pPr>
              <w:pStyle w:val="tablecontent"/>
              <w:rPr>
                <w:lang w:val="en-US"/>
              </w:rPr>
            </w:pPr>
            <w:r w:rsidRPr="004B7258">
              <w:rPr>
                <w:lang w:val="en-US"/>
              </w:rPr>
              <w:t>char P</w:t>
            </w:r>
            <w:r w:rsidR="00B301EE">
              <w:rPr>
                <w:lang w:val="en-US"/>
              </w:rPr>
              <w:t>LATFORM_NUMBER(N_PROF, STRING8)</w:t>
            </w:r>
          </w:p>
          <w:p w14:paraId="7266C06B" w14:textId="3A37943E" w:rsidR="007F228B" w:rsidRPr="004B7258" w:rsidRDefault="007F228B" w:rsidP="009F0AAC">
            <w:pPr>
              <w:pStyle w:val="tablecontent"/>
              <w:rPr>
                <w:lang w:val="en-US"/>
              </w:rPr>
            </w:pPr>
            <w:r w:rsidRPr="004B7258">
              <w:rPr>
                <w:lang w:val="en-US"/>
              </w:rPr>
              <w:t>PLATFORM_NUMBER:long_n</w:t>
            </w:r>
            <w:r w:rsidR="00B301EE">
              <w:rPr>
                <w:lang w:val="en-US"/>
              </w:rPr>
              <w:t>ame = "Float unique identifier"</w:t>
            </w:r>
          </w:p>
          <w:p w14:paraId="6AF0C6E6" w14:textId="66CF3929" w:rsidR="00723206" w:rsidRPr="004B7258" w:rsidRDefault="007F228B" w:rsidP="00723206">
            <w:pPr>
              <w:pStyle w:val="tablecontent"/>
              <w:rPr>
                <w:lang w:val="en-US"/>
              </w:rPr>
            </w:pPr>
            <w:r w:rsidRPr="004B7258">
              <w:rPr>
                <w:lang w:val="en-US"/>
              </w:rPr>
              <w:t>PLATFORM_NUMBER:conventions = "WMO float identifier : A9</w:t>
            </w:r>
            <w:r w:rsidR="00B301EE">
              <w:rPr>
                <w:lang w:val="en-US"/>
              </w:rPr>
              <w:t>IIIII"</w:t>
            </w:r>
          </w:p>
          <w:p w14:paraId="320B537A" w14:textId="0226F26F" w:rsidR="007F228B" w:rsidRPr="004B7258" w:rsidRDefault="007F228B" w:rsidP="00723206">
            <w:pPr>
              <w:pStyle w:val="tablecontent"/>
              <w:rPr>
                <w:lang w:val="en-US"/>
              </w:rPr>
            </w:pPr>
            <w:r w:rsidRPr="004B7258">
              <w:rPr>
                <w:lang w:val="en-US"/>
              </w:rPr>
              <w:t>P</w:t>
            </w:r>
            <w:r w:rsidR="00B301EE">
              <w:rPr>
                <w:lang w:val="en-US"/>
              </w:rPr>
              <w:t>LATFORM_NUMBER:_FillValue = " "</w:t>
            </w:r>
          </w:p>
        </w:tc>
        <w:tc>
          <w:tcPr>
            <w:tcW w:w="3685" w:type="dxa"/>
          </w:tcPr>
          <w:p w14:paraId="778E34C7" w14:textId="77777777" w:rsidR="007F228B" w:rsidRPr="004B7258" w:rsidRDefault="007F228B" w:rsidP="009F0AAC">
            <w:pPr>
              <w:pStyle w:val="tablecontent"/>
              <w:rPr>
                <w:lang w:val="en-US"/>
              </w:rPr>
            </w:pPr>
            <w:r w:rsidRPr="004B7258">
              <w:rPr>
                <w:lang w:val="en-US"/>
              </w:rPr>
              <w:t>WMO float identifier.</w:t>
            </w:r>
          </w:p>
          <w:p w14:paraId="258B9EBF" w14:textId="77777777" w:rsidR="007F228B" w:rsidRPr="004B7258" w:rsidRDefault="007F228B" w:rsidP="009F0AAC">
            <w:pPr>
              <w:pStyle w:val="tablecontent"/>
              <w:rPr>
                <w:lang w:val="en-US"/>
              </w:rPr>
            </w:pPr>
            <w:r w:rsidRPr="004B7258">
              <w:rPr>
                <w:lang w:val="en-US"/>
              </w:rPr>
              <w:t>WMO is the World Meteorological Organization.</w:t>
            </w:r>
          </w:p>
          <w:p w14:paraId="7855C0F4" w14:textId="77777777" w:rsidR="007F228B" w:rsidRPr="004B7258" w:rsidRDefault="007F228B" w:rsidP="009F0AAC">
            <w:pPr>
              <w:pStyle w:val="tablecontent"/>
              <w:rPr>
                <w:lang w:val="en-US"/>
              </w:rPr>
            </w:pPr>
            <w:r w:rsidRPr="004B7258">
              <w:rPr>
                <w:lang w:val="en-US"/>
              </w:rPr>
              <w:t>This platform number is unique.</w:t>
            </w:r>
          </w:p>
          <w:p w14:paraId="0CD839FE" w14:textId="77777777" w:rsidR="007F228B" w:rsidRPr="004B7258" w:rsidRDefault="007F228B" w:rsidP="009F0AAC">
            <w:pPr>
              <w:pStyle w:val="tablecontent"/>
              <w:rPr>
                <w:lang w:val="en-US"/>
              </w:rPr>
            </w:pPr>
            <w:r w:rsidRPr="004B7258">
              <w:rPr>
                <w:lang w:val="en-US"/>
              </w:rPr>
              <w:t>Example : 6900045</w:t>
            </w:r>
          </w:p>
        </w:tc>
      </w:tr>
      <w:tr w:rsidR="007F228B" w:rsidRPr="004B7258" w14:paraId="58D56DC6" w14:textId="77777777" w:rsidTr="00B301EE">
        <w:tc>
          <w:tcPr>
            <w:tcW w:w="2091" w:type="dxa"/>
          </w:tcPr>
          <w:p w14:paraId="46A5158E" w14:textId="77777777" w:rsidR="007F228B" w:rsidRPr="004B7258" w:rsidRDefault="007F228B" w:rsidP="009F0AAC">
            <w:pPr>
              <w:pStyle w:val="tablecontent"/>
              <w:rPr>
                <w:lang w:val="en-US"/>
              </w:rPr>
            </w:pPr>
            <w:r w:rsidRPr="004B7258">
              <w:rPr>
                <w:lang w:val="en-US"/>
              </w:rPr>
              <w:t>PROJECT_NAME</w:t>
            </w:r>
          </w:p>
        </w:tc>
        <w:tc>
          <w:tcPr>
            <w:tcW w:w="3508" w:type="dxa"/>
          </w:tcPr>
          <w:p w14:paraId="4638D5C2" w14:textId="4DDD9696" w:rsidR="007F228B" w:rsidRPr="004B7258" w:rsidRDefault="007F228B" w:rsidP="009F0AAC">
            <w:pPr>
              <w:pStyle w:val="tablecontent"/>
              <w:rPr>
                <w:lang w:val="en-US"/>
              </w:rPr>
            </w:pPr>
            <w:r w:rsidRPr="004B7258">
              <w:rPr>
                <w:lang w:val="en-US"/>
              </w:rPr>
              <w:t>char</w:t>
            </w:r>
            <w:r w:rsidR="00B301EE">
              <w:rPr>
                <w:lang w:val="en-US"/>
              </w:rPr>
              <w:t xml:space="preserve"> PROJECT_NAME(N_PROF, STRING64)</w:t>
            </w:r>
          </w:p>
          <w:p w14:paraId="0D6D3FE8" w14:textId="5C983C19" w:rsidR="007F228B" w:rsidRPr="004B7258" w:rsidRDefault="007F228B" w:rsidP="009F0AAC">
            <w:pPr>
              <w:pStyle w:val="tablecontent"/>
              <w:rPr>
                <w:lang w:val="en-US"/>
              </w:rPr>
            </w:pPr>
            <w:r w:rsidRPr="004B7258">
              <w:rPr>
                <w:lang w:val="en-US"/>
              </w:rPr>
              <w:t>PROJECT_NAME:</w:t>
            </w:r>
            <w:r w:rsidR="00135767" w:rsidRPr="004B7258">
              <w:rPr>
                <w:lang w:val="en-US"/>
              </w:rPr>
              <w:t xml:space="preserve">long_name </w:t>
            </w:r>
            <w:r w:rsidRPr="004B7258">
              <w:rPr>
                <w:lang w:val="en-US"/>
              </w:rPr>
              <w:t>= "Name of the project</w:t>
            </w:r>
            <w:r w:rsidR="00B301EE">
              <w:rPr>
                <w:lang w:val="en-US"/>
              </w:rPr>
              <w:t>"</w:t>
            </w:r>
          </w:p>
          <w:p w14:paraId="33396540" w14:textId="44A5ABDE" w:rsidR="007F228B" w:rsidRPr="004B7258" w:rsidRDefault="00B301EE" w:rsidP="009F0AAC">
            <w:pPr>
              <w:pStyle w:val="tablecontent"/>
              <w:rPr>
                <w:lang w:val="en-US"/>
              </w:rPr>
            </w:pPr>
            <w:r>
              <w:rPr>
                <w:lang w:val="en-US"/>
              </w:rPr>
              <w:t>PROJECT_NAME:_FillValue = " "</w:t>
            </w:r>
          </w:p>
        </w:tc>
        <w:tc>
          <w:tcPr>
            <w:tcW w:w="3685" w:type="dxa"/>
          </w:tcPr>
          <w:p w14:paraId="3BEE040B" w14:textId="77777777" w:rsidR="007F228B" w:rsidRPr="004B7258" w:rsidRDefault="007F228B" w:rsidP="009F0AAC">
            <w:pPr>
              <w:pStyle w:val="tablecontent"/>
              <w:rPr>
                <w:lang w:val="en-US"/>
              </w:rPr>
            </w:pPr>
            <w:r w:rsidRPr="004B7258">
              <w:rPr>
                <w:lang w:val="en-US"/>
              </w:rPr>
              <w:t>Name of the project which operates the profiling float that performed the profile.</w:t>
            </w:r>
          </w:p>
          <w:p w14:paraId="351DF1E3" w14:textId="77777777" w:rsidR="007F228B" w:rsidRPr="004B7258" w:rsidRDefault="007F228B" w:rsidP="009F0AAC">
            <w:pPr>
              <w:pStyle w:val="tablecontent"/>
              <w:rPr>
                <w:lang w:val="en-US"/>
              </w:rPr>
            </w:pPr>
            <w:r w:rsidRPr="004B7258">
              <w:rPr>
                <w:lang w:val="en-US"/>
              </w:rPr>
              <w:t xml:space="preserve">Example : </w:t>
            </w:r>
            <w:r w:rsidR="00A57943" w:rsidRPr="004B7258">
              <w:rPr>
                <w:lang w:val="en-US"/>
              </w:rPr>
              <w:t>“</w:t>
            </w:r>
            <w:r w:rsidRPr="004B7258">
              <w:rPr>
                <w:lang w:val="en-US"/>
              </w:rPr>
              <w:t>GYROSCOPE</w:t>
            </w:r>
            <w:r w:rsidR="00A57943" w:rsidRPr="004B7258">
              <w:rPr>
                <w:lang w:val="en-US"/>
              </w:rPr>
              <w:t>”</w:t>
            </w:r>
            <w:r w:rsidRPr="004B7258">
              <w:rPr>
                <w:lang w:val="en-US"/>
              </w:rPr>
              <w:t xml:space="preserve"> (EU project for ARGO program)</w:t>
            </w:r>
          </w:p>
        </w:tc>
      </w:tr>
      <w:tr w:rsidR="007F228B" w:rsidRPr="004B7258" w14:paraId="54E0A778" w14:textId="77777777" w:rsidTr="00B301EE">
        <w:tc>
          <w:tcPr>
            <w:tcW w:w="2091" w:type="dxa"/>
          </w:tcPr>
          <w:p w14:paraId="0EE13CBE" w14:textId="77777777" w:rsidR="007F228B" w:rsidRPr="004B7258" w:rsidRDefault="007F228B" w:rsidP="009F0AAC">
            <w:pPr>
              <w:pStyle w:val="tablecontent"/>
              <w:rPr>
                <w:lang w:val="en-US"/>
              </w:rPr>
            </w:pPr>
            <w:r w:rsidRPr="004B7258">
              <w:rPr>
                <w:lang w:val="en-US"/>
              </w:rPr>
              <w:t>PI_NAME</w:t>
            </w:r>
          </w:p>
        </w:tc>
        <w:tc>
          <w:tcPr>
            <w:tcW w:w="3508" w:type="dxa"/>
          </w:tcPr>
          <w:p w14:paraId="71E40981" w14:textId="202A991E" w:rsidR="007F228B" w:rsidRPr="004B7258" w:rsidRDefault="00B301EE" w:rsidP="009F0AAC">
            <w:pPr>
              <w:pStyle w:val="tablecontent"/>
              <w:rPr>
                <w:lang w:val="en-US"/>
              </w:rPr>
            </w:pPr>
            <w:r>
              <w:rPr>
                <w:lang w:val="en-US"/>
              </w:rPr>
              <w:t>char PI_NAME (N_PROF, STRING64)</w:t>
            </w:r>
          </w:p>
          <w:p w14:paraId="544D9AD0" w14:textId="58C04476" w:rsidR="007F228B" w:rsidRPr="004B7258" w:rsidRDefault="007F228B" w:rsidP="009F0AAC">
            <w:pPr>
              <w:pStyle w:val="tablecontent"/>
              <w:rPr>
                <w:lang w:val="en-US"/>
              </w:rPr>
            </w:pPr>
            <w:r w:rsidRPr="004B7258">
              <w:rPr>
                <w:lang w:val="en-US"/>
              </w:rPr>
              <w:t>PI_NAME</w:t>
            </w:r>
            <w:r w:rsidR="006F4981" w:rsidRPr="004B7258">
              <w:rPr>
                <w:lang w:val="en-US"/>
              </w:rPr>
              <w:t>:long</w:t>
            </w:r>
            <w:r w:rsidR="00135767" w:rsidRPr="004B7258">
              <w:rPr>
                <w:lang w:val="en-US"/>
              </w:rPr>
              <w:t xml:space="preserve">_name </w:t>
            </w:r>
            <w:r w:rsidRPr="004B7258">
              <w:rPr>
                <w:lang w:val="en-US"/>
              </w:rPr>
              <w:t>= "Name of the principal in</w:t>
            </w:r>
            <w:r w:rsidR="00B301EE">
              <w:rPr>
                <w:lang w:val="en-US"/>
              </w:rPr>
              <w:t>vestigator"</w:t>
            </w:r>
          </w:p>
          <w:p w14:paraId="40390EA1" w14:textId="5B0038C5" w:rsidR="007F228B" w:rsidRPr="004B7258" w:rsidRDefault="00B301EE" w:rsidP="009F0AAC">
            <w:pPr>
              <w:pStyle w:val="tablecontent"/>
              <w:rPr>
                <w:lang w:val="en-US"/>
              </w:rPr>
            </w:pPr>
            <w:r>
              <w:rPr>
                <w:lang w:val="en-US"/>
              </w:rPr>
              <w:t>PI_NAME:_FillValue = " "</w:t>
            </w:r>
          </w:p>
        </w:tc>
        <w:tc>
          <w:tcPr>
            <w:tcW w:w="3685" w:type="dxa"/>
          </w:tcPr>
          <w:p w14:paraId="67F313FF" w14:textId="77777777" w:rsidR="007F228B" w:rsidRPr="004B7258" w:rsidRDefault="007F228B" w:rsidP="009F0AAC">
            <w:pPr>
              <w:pStyle w:val="tablecontent"/>
              <w:rPr>
                <w:lang w:val="en-US"/>
              </w:rPr>
            </w:pPr>
            <w:r w:rsidRPr="004B7258">
              <w:rPr>
                <w:lang w:val="en-US"/>
              </w:rPr>
              <w:t>Name of the principal investigator in charge of the profiling float.</w:t>
            </w:r>
          </w:p>
          <w:p w14:paraId="735311D9" w14:textId="77777777" w:rsidR="007F228B" w:rsidRPr="004B7258" w:rsidRDefault="007F228B" w:rsidP="009F0AAC">
            <w:pPr>
              <w:pStyle w:val="tablecontent"/>
              <w:rPr>
                <w:lang w:val="en-US"/>
              </w:rPr>
            </w:pPr>
            <w:r w:rsidRPr="004B7258">
              <w:rPr>
                <w:lang w:val="en-US"/>
              </w:rPr>
              <w:t>Example : Yves Desaubies</w:t>
            </w:r>
          </w:p>
        </w:tc>
      </w:tr>
      <w:tr w:rsidR="007F228B" w:rsidRPr="004B7258" w14:paraId="2E8346C4" w14:textId="77777777" w:rsidTr="00B301EE">
        <w:tc>
          <w:tcPr>
            <w:tcW w:w="2091" w:type="dxa"/>
          </w:tcPr>
          <w:p w14:paraId="49858753" w14:textId="77777777" w:rsidR="007F228B" w:rsidRPr="004B7258" w:rsidRDefault="007F228B" w:rsidP="009F0AAC">
            <w:pPr>
              <w:pStyle w:val="tablecontent"/>
              <w:rPr>
                <w:lang w:val="en-US"/>
              </w:rPr>
            </w:pPr>
            <w:r w:rsidRPr="004B7258">
              <w:rPr>
                <w:lang w:val="en-US"/>
              </w:rPr>
              <w:t>STATION_PARAMETERS</w:t>
            </w:r>
          </w:p>
        </w:tc>
        <w:tc>
          <w:tcPr>
            <w:tcW w:w="3508" w:type="dxa"/>
          </w:tcPr>
          <w:p w14:paraId="22A5681A" w14:textId="72C904EB" w:rsidR="007F228B" w:rsidRPr="001F335D" w:rsidRDefault="007F228B" w:rsidP="009F0AAC">
            <w:pPr>
              <w:pStyle w:val="tablecontent"/>
              <w:rPr>
                <w:lang w:val="en-US"/>
              </w:rPr>
            </w:pPr>
            <w:r w:rsidRPr="001F335D">
              <w:rPr>
                <w:lang w:val="en-US"/>
              </w:rPr>
              <w:t>char STATION_PARAMETERS(N_PROF, N_PARAM,</w:t>
            </w:r>
            <w:r w:rsidR="00A74D0E" w:rsidRPr="001F335D">
              <w:rPr>
                <w:lang w:val="en-US"/>
              </w:rPr>
              <w:t xml:space="preserve"> </w:t>
            </w:r>
            <w:r w:rsidR="00B301EE" w:rsidRPr="001F335D">
              <w:rPr>
                <w:lang w:val="en-US"/>
              </w:rPr>
              <w:t>STRING64)</w:t>
            </w:r>
          </w:p>
          <w:p w14:paraId="3E9764F8" w14:textId="29737D34" w:rsidR="007F228B" w:rsidRPr="001F335D" w:rsidRDefault="007F228B" w:rsidP="009F0AAC">
            <w:pPr>
              <w:pStyle w:val="tablecontent"/>
              <w:rPr>
                <w:lang w:val="en-US"/>
              </w:rPr>
            </w:pPr>
            <w:r w:rsidRPr="001F335D">
              <w:rPr>
                <w:lang w:val="en-US"/>
              </w:rPr>
              <w:t>STATION_PARAMETERS:long_name = "List of available p</w:t>
            </w:r>
            <w:r w:rsidR="00B301EE" w:rsidRPr="001F335D">
              <w:rPr>
                <w:lang w:val="en-US"/>
              </w:rPr>
              <w:t>arameters for the station"</w:t>
            </w:r>
          </w:p>
          <w:p w14:paraId="5109486C" w14:textId="51224E0C" w:rsidR="007F228B" w:rsidRPr="001F335D" w:rsidRDefault="007F228B" w:rsidP="009F0AAC">
            <w:pPr>
              <w:pStyle w:val="tablecontent"/>
              <w:rPr>
                <w:lang w:val="en-US"/>
              </w:rPr>
            </w:pPr>
            <w:r w:rsidRPr="001F335D">
              <w:rPr>
                <w:lang w:val="en-US"/>
              </w:rPr>
              <w:t>STATION_PARAMETERS:convent</w:t>
            </w:r>
            <w:r w:rsidR="001F335D">
              <w:rPr>
                <w:lang w:val="en-US"/>
              </w:rPr>
              <w:t>ions = "R</w:t>
            </w:r>
            <w:r w:rsidR="00B301EE" w:rsidRPr="001F335D">
              <w:rPr>
                <w:lang w:val="en-US"/>
              </w:rPr>
              <w:t xml:space="preserve">eference table </w:t>
            </w:r>
            <w:r w:rsidR="001F335D">
              <w:rPr>
                <w:lang w:val="en-US"/>
              </w:rPr>
              <w:t>AUX_</w:t>
            </w:r>
            <w:r w:rsidR="00B301EE" w:rsidRPr="001F335D">
              <w:rPr>
                <w:lang w:val="en-US"/>
              </w:rPr>
              <w:t>3</w:t>
            </w:r>
            <w:r w:rsidR="001F335D">
              <w:rPr>
                <w:lang w:val="en-US"/>
              </w:rPr>
              <w:t>a</w:t>
            </w:r>
            <w:r w:rsidR="00B301EE" w:rsidRPr="001F335D">
              <w:rPr>
                <w:lang w:val="en-US"/>
              </w:rPr>
              <w:t>"</w:t>
            </w:r>
          </w:p>
          <w:p w14:paraId="6C2C3844" w14:textId="1AA2D294" w:rsidR="007F228B" w:rsidRPr="001F335D" w:rsidRDefault="007F228B" w:rsidP="009F0AAC">
            <w:pPr>
              <w:pStyle w:val="tablecontent"/>
              <w:rPr>
                <w:lang w:val="en-US"/>
              </w:rPr>
            </w:pPr>
            <w:r w:rsidRPr="001F335D">
              <w:rPr>
                <w:lang w:val="en-US"/>
              </w:rPr>
              <w:t>STAT</w:t>
            </w:r>
            <w:r w:rsidR="00B301EE" w:rsidRPr="001F335D">
              <w:rPr>
                <w:lang w:val="en-US"/>
              </w:rPr>
              <w:t>ION_PARAMETERS:_FillValue = " "</w:t>
            </w:r>
          </w:p>
        </w:tc>
        <w:tc>
          <w:tcPr>
            <w:tcW w:w="3685" w:type="dxa"/>
          </w:tcPr>
          <w:p w14:paraId="77776B28" w14:textId="77777777" w:rsidR="007F228B" w:rsidRPr="001F335D" w:rsidRDefault="007F228B" w:rsidP="009F0AAC">
            <w:pPr>
              <w:pStyle w:val="tablecontent"/>
              <w:rPr>
                <w:lang w:val="en-US"/>
              </w:rPr>
            </w:pPr>
            <w:r w:rsidRPr="001F335D">
              <w:rPr>
                <w:lang w:val="en-US"/>
              </w:rPr>
              <w:t>List of parameters contained in this profile.</w:t>
            </w:r>
          </w:p>
          <w:p w14:paraId="7F3850DE" w14:textId="3640AD64" w:rsidR="007F228B" w:rsidRPr="001F335D" w:rsidRDefault="007F228B" w:rsidP="001F335D">
            <w:pPr>
              <w:pStyle w:val="tablecontent"/>
              <w:rPr>
                <w:lang w:val="en-US"/>
              </w:rPr>
            </w:pPr>
            <w:r w:rsidRPr="001F335D">
              <w:rPr>
                <w:lang w:val="en-US"/>
              </w:rPr>
              <w:t xml:space="preserve">The parameter names are listed in reference table </w:t>
            </w:r>
            <w:r w:rsidR="001F335D" w:rsidRPr="001F335D">
              <w:rPr>
                <w:lang w:val="en-US"/>
              </w:rPr>
              <w:t>AUX_3a</w:t>
            </w:r>
            <w:r w:rsidRPr="001F335D">
              <w:rPr>
                <w:lang w:val="en-US"/>
              </w:rPr>
              <w:t>.</w:t>
            </w:r>
          </w:p>
        </w:tc>
      </w:tr>
      <w:tr w:rsidR="007F228B" w:rsidRPr="004B7258" w14:paraId="1A197EB5" w14:textId="77777777" w:rsidTr="00B301EE">
        <w:tc>
          <w:tcPr>
            <w:tcW w:w="2091" w:type="dxa"/>
          </w:tcPr>
          <w:p w14:paraId="7D3E9940" w14:textId="77777777" w:rsidR="007F228B" w:rsidRPr="004B7258" w:rsidRDefault="007F228B" w:rsidP="009F0AAC">
            <w:pPr>
              <w:pStyle w:val="tablecontent"/>
              <w:rPr>
                <w:lang w:val="en-US"/>
              </w:rPr>
            </w:pPr>
            <w:r w:rsidRPr="004B7258">
              <w:rPr>
                <w:lang w:val="en-US"/>
              </w:rPr>
              <w:t>CYCLE_NUMBER</w:t>
            </w:r>
          </w:p>
        </w:tc>
        <w:tc>
          <w:tcPr>
            <w:tcW w:w="3508" w:type="dxa"/>
          </w:tcPr>
          <w:p w14:paraId="658A3A76" w14:textId="7233ADBE" w:rsidR="007F228B" w:rsidRPr="004B7258" w:rsidRDefault="00B301EE" w:rsidP="009F0AAC">
            <w:pPr>
              <w:pStyle w:val="tablecontent"/>
              <w:rPr>
                <w:lang w:val="en-US"/>
              </w:rPr>
            </w:pPr>
            <w:r>
              <w:rPr>
                <w:lang w:val="en-US"/>
              </w:rPr>
              <w:t>int CYCLE_NUMBER(N_PROF)</w:t>
            </w:r>
          </w:p>
          <w:p w14:paraId="02F1B7C8" w14:textId="045FD8B8" w:rsidR="007F228B" w:rsidRPr="004B7258" w:rsidRDefault="007F228B" w:rsidP="009F0AAC">
            <w:pPr>
              <w:pStyle w:val="tablecontent"/>
              <w:rPr>
                <w:lang w:val="en-US"/>
              </w:rPr>
            </w:pPr>
            <w:r w:rsidRPr="004B7258">
              <w:rPr>
                <w:lang w:val="en-US"/>
              </w:rPr>
              <w:t>CYCLE_NUMBER:l</w:t>
            </w:r>
            <w:r w:rsidR="00B301EE">
              <w:rPr>
                <w:lang w:val="en-US"/>
              </w:rPr>
              <w:t>ong_name = "Float cycle number"</w:t>
            </w:r>
          </w:p>
          <w:p w14:paraId="0E243140" w14:textId="4D24BDF8" w:rsidR="007F228B" w:rsidRPr="004B7258" w:rsidRDefault="007F228B" w:rsidP="009F0AAC">
            <w:pPr>
              <w:pStyle w:val="tablecontent"/>
              <w:rPr>
                <w:lang w:val="en-US"/>
              </w:rPr>
            </w:pPr>
            <w:r w:rsidRPr="004B7258">
              <w:rPr>
                <w:lang w:val="en-US"/>
              </w:rPr>
              <w:t>CYCLE_NUMBER:conventions = "</w:t>
            </w:r>
            <w:r w:rsidR="009569FA" w:rsidRPr="004B7258">
              <w:rPr>
                <w:lang w:val="en-US"/>
              </w:rPr>
              <w:t>0...N</w:t>
            </w:r>
            <w:r w:rsidRPr="004B7258">
              <w:rPr>
                <w:lang w:val="en-US"/>
              </w:rPr>
              <w:t xml:space="preserve">, 0 : </w:t>
            </w:r>
            <w:r w:rsidRPr="004B7258">
              <w:rPr>
                <w:lang w:val="en-US"/>
              </w:rPr>
              <w:lastRenderedPageBreak/>
              <w:t>launch cycle (if exi</w:t>
            </w:r>
            <w:r w:rsidR="00B301EE">
              <w:rPr>
                <w:lang w:val="en-US"/>
              </w:rPr>
              <w:t>sts), 1 : first complete cycle"</w:t>
            </w:r>
          </w:p>
          <w:p w14:paraId="1D822392" w14:textId="1DB3588D" w:rsidR="007F228B" w:rsidRPr="004B7258" w:rsidRDefault="007F228B" w:rsidP="009F0AAC">
            <w:pPr>
              <w:pStyle w:val="tablecontent"/>
              <w:rPr>
                <w:lang w:val="en-US"/>
              </w:rPr>
            </w:pPr>
            <w:r w:rsidRPr="004B7258">
              <w:rPr>
                <w:lang w:val="en-US"/>
              </w:rPr>
              <w:t>CYCLE_NUMBER:_Fill</w:t>
            </w:r>
            <w:r w:rsidR="00B301EE">
              <w:rPr>
                <w:lang w:val="en-US"/>
              </w:rPr>
              <w:t>Value = 99999</w:t>
            </w:r>
          </w:p>
        </w:tc>
        <w:tc>
          <w:tcPr>
            <w:tcW w:w="3685" w:type="dxa"/>
          </w:tcPr>
          <w:p w14:paraId="752B52EF" w14:textId="512CE1EB" w:rsidR="007F228B" w:rsidRPr="004B7258" w:rsidRDefault="007F228B" w:rsidP="0056584B">
            <w:pPr>
              <w:pStyle w:val="tablecontent"/>
              <w:rPr>
                <w:lang w:val="en-US"/>
              </w:rPr>
            </w:pPr>
            <w:r w:rsidRPr="004B7258">
              <w:rPr>
                <w:lang w:val="en-US"/>
              </w:rPr>
              <w:lastRenderedPageBreak/>
              <w:t>Float cycle number.</w:t>
            </w:r>
          </w:p>
        </w:tc>
      </w:tr>
      <w:tr w:rsidR="007F228B" w:rsidRPr="004B7258" w14:paraId="027A25A0" w14:textId="77777777" w:rsidTr="00B301EE">
        <w:tc>
          <w:tcPr>
            <w:tcW w:w="2091" w:type="dxa"/>
          </w:tcPr>
          <w:p w14:paraId="5F1E9E2C" w14:textId="77777777" w:rsidR="007F228B" w:rsidRPr="004B7258" w:rsidRDefault="007F228B" w:rsidP="009F0AAC">
            <w:pPr>
              <w:pStyle w:val="tablecontent"/>
              <w:rPr>
                <w:lang w:val="en-US"/>
              </w:rPr>
            </w:pPr>
            <w:r w:rsidRPr="004B7258">
              <w:rPr>
                <w:lang w:val="en-US"/>
              </w:rPr>
              <w:t>DIRECTION</w:t>
            </w:r>
          </w:p>
        </w:tc>
        <w:tc>
          <w:tcPr>
            <w:tcW w:w="3508" w:type="dxa"/>
          </w:tcPr>
          <w:p w14:paraId="34A6F592" w14:textId="5DF6BD98" w:rsidR="007F228B" w:rsidRPr="004B7258" w:rsidRDefault="00B301EE" w:rsidP="009F0AAC">
            <w:pPr>
              <w:pStyle w:val="tablecontent"/>
              <w:rPr>
                <w:lang w:val="en-US"/>
              </w:rPr>
            </w:pPr>
            <w:r>
              <w:rPr>
                <w:lang w:val="en-US"/>
              </w:rPr>
              <w:t>char DIRECTION(N_PROF)</w:t>
            </w:r>
          </w:p>
          <w:p w14:paraId="0427B7FC" w14:textId="368597F7" w:rsidR="007F228B" w:rsidRPr="004B7258" w:rsidRDefault="007F228B" w:rsidP="009F0AAC">
            <w:pPr>
              <w:pStyle w:val="tablecontent"/>
              <w:rPr>
                <w:lang w:val="en-US"/>
              </w:rPr>
            </w:pPr>
            <w:r w:rsidRPr="004B7258">
              <w:rPr>
                <w:lang w:val="en-US"/>
              </w:rPr>
              <w:t>DIRECTION:long_name = "Dir</w:t>
            </w:r>
            <w:r w:rsidR="00B301EE">
              <w:rPr>
                <w:lang w:val="en-US"/>
              </w:rPr>
              <w:t>ection of the station profiles"</w:t>
            </w:r>
          </w:p>
          <w:p w14:paraId="02C9FF24" w14:textId="78253079" w:rsidR="007F228B" w:rsidRPr="004B7258" w:rsidRDefault="007F228B" w:rsidP="009F0AAC">
            <w:pPr>
              <w:pStyle w:val="tablecontent"/>
              <w:rPr>
                <w:lang w:val="en-US"/>
              </w:rPr>
            </w:pPr>
            <w:r w:rsidRPr="004B7258">
              <w:rPr>
                <w:lang w:val="en-US"/>
              </w:rPr>
              <w:t>DIRECTION:conventions = "A: ascending p</w:t>
            </w:r>
            <w:r w:rsidR="00A57943" w:rsidRPr="004B7258">
              <w:rPr>
                <w:lang w:val="en-US"/>
              </w:rPr>
              <w:t>rofiles, D: descending profiles</w:t>
            </w:r>
            <w:r w:rsidR="00B301EE">
              <w:rPr>
                <w:lang w:val="en-US"/>
              </w:rPr>
              <w:t>"</w:t>
            </w:r>
          </w:p>
          <w:p w14:paraId="1A4DAB39" w14:textId="2A5C6B52" w:rsidR="007F228B" w:rsidRPr="004B7258" w:rsidRDefault="00B301EE" w:rsidP="009F0AAC">
            <w:pPr>
              <w:pStyle w:val="tablecontent"/>
              <w:rPr>
                <w:lang w:val="en-US"/>
              </w:rPr>
            </w:pPr>
            <w:r>
              <w:rPr>
                <w:lang w:val="en-US"/>
              </w:rPr>
              <w:t>DIRECTION:_FillValue = " "</w:t>
            </w:r>
          </w:p>
        </w:tc>
        <w:tc>
          <w:tcPr>
            <w:tcW w:w="3685" w:type="dxa"/>
          </w:tcPr>
          <w:p w14:paraId="30AE6474" w14:textId="77777777" w:rsidR="007F228B" w:rsidRPr="004B7258" w:rsidRDefault="007F228B" w:rsidP="009F0AAC">
            <w:pPr>
              <w:pStyle w:val="tablecontent"/>
              <w:rPr>
                <w:lang w:val="en-US"/>
              </w:rPr>
            </w:pPr>
            <w:r w:rsidRPr="004B7258">
              <w:rPr>
                <w:lang w:val="en-US"/>
              </w:rPr>
              <w:t>Type of profile on which measurement occurs.</w:t>
            </w:r>
          </w:p>
          <w:p w14:paraId="2D509035" w14:textId="77777777" w:rsidR="007F228B" w:rsidRPr="004B7258" w:rsidRDefault="007F228B" w:rsidP="009F0AAC">
            <w:pPr>
              <w:pStyle w:val="tablecontent"/>
              <w:rPr>
                <w:lang w:val="en-US"/>
              </w:rPr>
            </w:pPr>
            <w:r w:rsidRPr="004B7258">
              <w:rPr>
                <w:lang w:val="en-US"/>
              </w:rPr>
              <w:t>A : ascending profile</w:t>
            </w:r>
          </w:p>
          <w:p w14:paraId="06B90179" w14:textId="77777777" w:rsidR="007F228B" w:rsidRPr="004B7258" w:rsidRDefault="007F228B" w:rsidP="009F0AAC">
            <w:pPr>
              <w:pStyle w:val="tablecontent"/>
              <w:rPr>
                <w:lang w:val="en-US"/>
              </w:rPr>
            </w:pPr>
            <w:r w:rsidRPr="004B7258">
              <w:rPr>
                <w:lang w:val="en-US"/>
              </w:rPr>
              <w:t>D : descending profile</w:t>
            </w:r>
          </w:p>
        </w:tc>
      </w:tr>
      <w:tr w:rsidR="007F228B" w:rsidRPr="004B7258" w14:paraId="53718E5E" w14:textId="77777777" w:rsidTr="00B301EE">
        <w:tc>
          <w:tcPr>
            <w:tcW w:w="2091" w:type="dxa"/>
          </w:tcPr>
          <w:p w14:paraId="2302141D" w14:textId="77777777" w:rsidR="007F228B" w:rsidRPr="004B7258" w:rsidRDefault="007F228B" w:rsidP="009F0AAC">
            <w:pPr>
              <w:pStyle w:val="tablecontent"/>
              <w:rPr>
                <w:lang w:val="en-US"/>
              </w:rPr>
            </w:pPr>
            <w:r w:rsidRPr="004B7258">
              <w:rPr>
                <w:lang w:val="en-US"/>
              </w:rPr>
              <w:t>DATA_CENTRE</w:t>
            </w:r>
          </w:p>
        </w:tc>
        <w:tc>
          <w:tcPr>
            <w:tcW w:w="3508" w:type="dxa"/>
          </w:tcPr>
          <w:p w14:paraId="21CA5DBA" w14:textId="7ED72560" w:rsidR="007F228B" w:rsidRPr="0037713A" w:rsidRDefault="007F228B" w:rsidP="009F0AAC">
            <w:pPr>
              <w:pStyle w:val="tablecontent"/>
              <w:rPr>
                <w:lang w:val="en-US"/>
              </w:rPr>
            </w:pPr>
            <w:r w:rsidRPr="0037713A">
              <w:rPr>
                <w:lang w:val="en-US"/>
              </w:rPr>
              <w:t>ch</w:t>
            </w:r>
            <w:r w:rsidR="00B301EE" w:rsidRPr="0037713A">
              <w:rPr>
                <w:lang w:val="en-US"/>
              </w:rPr>
              <w:t>ar DATA_CENTRE(N_PROF, STRING2)</w:t>
            </w:r>
          </w:p>
          <w:p w14:paraId="6B7A7419" w14:textId="0C92F95C" w:rsidR="007F228B" w:rsidRPr="0037713A" w:rsidRDefault="007F228B" w:rsidP="009F0AAC">
            <w:pPr>
              <w:pStyle w:val="tablecontent"/>
              <w:rPr>
                <w:lang w:val="en-US"/>
              </w:rPr>
            </w:pPr>
            <w:r w:rsidRPr="0037713A">
              <w:rPr>
                <w:lang w:val="en-US"/>
              </w:rPr>
              <w:t>DATA_CENTRE:long_name = "Data centre in charge of float data proc</w:t>
            </w:r>
            <w:r w:rsidR="00B301EE" w:rsidRPr="0037713A">
              <w:rPr>
                <w:lang w:val="en-US"/>
              </w:rPr>
              <w:t>essing"</w:t>
            </w:r>
          </w:p>
          <w:p w14:paraId="53C4C084" w14:textId="09D87D16" w:rsidR="007F228B" w:rsidRPr="0037713A" w:rsidRDefault="007F228B" w:rsidP="009F0AAC">
            <w:pPr>
              <w:pStyle w:val="tablecontent"/>
              <w:rPr>
                <w:lang w:val="en-US"/>
              </w:rPr>
            </w:pPr>
            <w:r w:rsidRPr="0037713A">
              <w:rPr>
                <w:lang w:val="en-US"/>
              </w:rPr>
              <w:t>DATA_CENTRE:convent</w:t>
            </w:r>
            <w:r w:rsidR="00B301EE" w:rsidRPr="0037713A">
              <w:rPr>
                <w:lang w:val="en-US"/>
              </w:rPr>
              <w:t>ions = "Argo reference table 4"</w:t>
            </w:r>
          </w:p>
          <w:p w14:paraId="3E1A7546" w14:textId="2039EA38" w:rsidR="007F228B" w:rsidRPr="0037713A" w:rsidRDefault="00B301EE" w:rsidP="009F0AAC">
            <w:pPr>
              <w:pStyle w:val="tablecontent"/>
              <w:rPr>
                <w:lang w:val="en-US"/>
              </w:rPr>
            </w:pPr>
            <w:r w:rsidRPr="0037713A">
              <w:rPr>
                <w:lang w:val="en-US"/>
              </w:rPr>
              <w:t>DATA_CENTRE:_FillValue = " "</w:t>
            </w:r>
          </w:p>
        </w:tc>
        <w:tc>
          <w:tcPr>
            <w:tcW w:w="3685" w:type="dxa"/>
          </w:tcPr>
          <w:p w14:paraId="1811D8CC" w14:textId="77777777" w:rsidR="007F228B" w:rsidRPr="0037713A" w:rsidRDefault="007F228B" w:rsidP="009F0AAC">
            <w:pPr>
              <w:pStyle w:val="tablecontent"/>
              <w:rPr>
                <w:lang w:val="en-US"/>
              </w:rPr>
            </w:pPr>
            <w:r w:rsidRPr="0037713A">
              <w:rPr>
                <w:lang w:val="en-US"/>
              </w:rPr>
              <w:t>Code for the data centre in charge of the float data management.</w:t>
            </w:r>
          </w:p>
          <w:p w14:paraId="7FB6BFD4" w14:textId="18665183" w:rsidR="007F228B" w:rsidRPr="0037713A" w:rsidRDefault="007F228B" w:rsidP="009F0AAC">
            <w:pPr>
              <w:pStyle w:val="tablecontent"/>
              <w:rPr>
                <w:lang w:val="en-US"/>
              </w:rPr>
            </w:pPr>
            <w:r w:rsidRPr="0037713A">
              <w:rPr>
                <w:lang w:val="en-US"/>
              </w:rPr>
              <w:t xml:space="preserve">The data centre codes are described in the </w:t>
            </w:r>
            <w:r w:rsidR="0037713A" w:rsidRPr="0037713A">
              <w:rPr>
                <w:lang w:val="en-US"/>
              </w:rPr>
              <w:t xml:space="preserve">Argo </w:t>
            </w:r>
            <w:r w:rsidRPr="0037713A">
              <w:rPr>
                <w:lang w:val="en-US"/>
              </w:rPr>
              <w:t>reference table 4.</w:t>
            </w:r>
          </w:p>
          <w:p w14:paraId="20EA3149" w14:textId="77777777" w:rsidR="007F228B" w:rsidRPr="0037713A" w:rsidRDefault="007F228B" w:rsidP="009F0AAC">
            <w:pPr>
              <w:pStyle w:val="tablecontent"/>
              <w:rPr>
                <w:lang w:val="en-US"/>
              </w:rPr>
            </w:pPr>
            <w:r w:rsidRPr="0037713A">
              <w:rPr>
                <w:lang w:val="en-US"/>
              </w:rPr>
              <w:t xml:space="preserve">Example : </w:t>
            </w:r>
            <w:r w:rsidR="00A57943" w:rsidRPr="0037713A">
              <w:rPr>
                <w:lang w:val="en-US"/>
              </w:rPr>
              <w:t>“</w:t>
            </w:r>
            <w:r w:rsidRPr="0037713A">
              <w:rPr>
                <w:lang w:val="en-US"/>
              </w:rPr>
              <w:t>ME</w:t>
            </w:r>
            <w:r w:rsidR="00A57943" w:rsidRPr="0037713A">
              <w:rPr>
                <w:lang w:val="en-US"/>
              </w:rPr>
              <w:t>"</w:t>
            </w:r>
            <w:r w:rsidRPr="0037713A">
              <w:rPr>
                <w:lang w:val="en-US"/>
              </w:rPr>
              <w:t xml:space="preserve"> for MEDS</w:t>
            </w:r>
          </w:p>
        </w:tc>
      </w:tr>
      <w:tr w:rsidR="007F228B" w:rsidRPr="004B7258" w14:paraId="116003A0" w14:textId="77777777" w:rsidTr="00B301EE">
        <w:tc>
          <w:tcPr>
            <w:tcW w:w="2091" w:type="dxa"/>
          </w:tcPr>
          <w:p w14:paraId="466F859D" w14:textId="77777777" w:rsidR="007F228B" w:rsidRPr="004B7258" w:rsidRDefault="007F228B" w:rsidP="009F0AAC">
            <w:pPr>
              <w:pStyle w:val="tablecontent"/>
              <w:rPr>
                <w:lang w:val="en-US"/>
              </w:rPr>
            </w:pPr>
            <w:r w:rsidRPr="004B7258">
              <w:rPr>
                <w:lang w:val="en-US"/>
              </w:rPr>
              <w:t>DC_REFERENCE</w:t>
            </w:r>
          </w:p>
        </w:tc>
        <w:tc>
          <w:tcPr>
            <w:tcW w:w="3508" w:type="dxa"/>
          </w:tcPr>
          <w:p w14:paraId="3F65AD3B" w14:textId="3AB94519" w:rsidR="007F228B" w:rsidRPr="004B7258" w:rsidRDefault="007F228B" w:rsidP="009F0AAC">
            <w:pPr>
              <w:pStyle w:val="tablecontent"/>
              <w:rPr>
                <w:lang w:val="en-US"/>
              </w:rPr>
            </w:pPr>
            <w:r w:rsidRPr="004B7258">
              <w:rPr>
                <w:lang w:val="en-US"/>
              </w:rPr>
              <w:t>char</w:t>
            </w:r>
            <w:r w:rsidR="00B301EE">
              <w:rPr>
                <w:lang w:val="en-US"/>
              </w:rPr>
              <w:t xml:space="preserve"> DC_REFERENCE(N_PROF, STRING32)</w:t>
            </w:r>
          </w:p>
          <w:p w14:paraId="3AB37811" w14:textId="42557541" w:rsidR="007F228B" w:rsidRPr="004B7258" w:rsidRDefault="007F228B" w:rsidP="009F0AAC">
            <w:pPr>
              <w:pStyle w:val="tablecontent"/>
              <w:rPr>
                <w:lang w:val="en-US"/>
              </w:rPr>
            </w:pPr>
            <w:r w:rsidRPr="004B7258">
              <w:rPr>
                <w:lang w:val="en-US"/>
              </w:rPr>
              <w:t>DC_REFERENCE:long_name = "Station un</w:t>
            </w:r>
            <w:r w:rsidR="00B301EE">
              <w:rPr>
                <w:lang w:val="en-US"/>
              </w:rPr>
              <w:t>ique identifier in data centre"</w:t>
            </w:r>
          </w:p>
          <w:p w14:paraId="1211F088" w14:textId="45C959B5" w:rsidR="007F228B" w:rsidRPr="004B7258" w:rsidRDefault="007F228B" w:rsidP="009F0AAC">
            <w:pPr>
              <w:pStyle w:val="tablecontent"/>
              <w:rPr>
                <w:lang w:val="en-US"/>
              </w:rPr>
            </w:pPr>
            <w:r w:rsidRPr="004B7258">
              <w:rPr>
                <w:lang w:val="en-US"/>
              </w:rPr>
              <w:t>DC_REFERENCE:convent</w:t>
            </w:r>
            <w:r w:rsidR="00B301EE">
              <w:rPr>
                <w:lang w:val="en-US"/>
              </w:rPr>
              <w:t>ions = "Data centre convention"</w:t>
            </w:r>
          </w:p>
          <w:p w14:paraId="55454867" w14:textId="40203241" w:rsidR="007F228B" w:rsidRPr="004B7258" w:rsidRDefault="00B301EE" w:rsidP="009F0AAC">
            <w:pPr>
              <w:pStyle w:val="tablecontent"/>
              <w:rPr>
                <w:lang w:val="en-US"/>
              </w:rPr>
            </w:pPr>
            <w:r>
              <w:rPr>
                <w:lang w:val="en-US"/>
              </w:rPr>
              <w:t>DC_REFERENCE:_FillValue = " "</w:t>
            </w:r>
          </w:p>
        </w:tc>
        <w:tc>
          <w:tcPr>
            <w:tcW w:w="3685" w:type="dxa"/>
          </w:tcPr>
          <w:p w14:paraId="5DF77DB2" w14:textId="77777777" w:rsidR="007F228B" w:rsidRPr="004B7258" w:rsidRDefault="007F228B" w:rsidP="009F0AAC">
            <w:pPr>
              <w:pStyle w:val="tablecontent"/>
              <w:rPr>
                <w:lang w:val="en-US"/>
              </w:rPr>
            </w:pPr>
            <w:r w:rsidRPr="004B7258">
              <w:rPr>
                <w:lang w:val="en-US"/>
              </w:rPr>
              <w:t>Unique identifier of the profile in the data centre.</w:t>
            </w:r>
          </w:p>
          <w:p w14:paraId="7A9DED2D" w14:textId="77777777" w:rsidR="007F228B" w:rsidRPr="004B7258" w:rsidRDefault="007F228B" w:rsidP="009F0AAC">
            <w:pPr>
              <w:pStyle w:val="tablecontent"/>
              <w:rPr>
                <w:lang w:val="en-US"/>
              </w:rPr>
            </w:pPr>
            <w:r w:rsidRPr="004B7258">
              <w:rPr>
                <w:lang w:val="en-US"/>
              </w:rPr>
              <w:t>Data centres may have different identifier schemes.</w:t>
            </w:r>
          </w:p>
          <w:p w14:paraId="17A0DD8C" w14:textId="77777777" w:rsidR="007F228B" w:rsidRPr="004B7258" w:rsidRDefault="007F228B" w:rsidP="009F0AAC">
            <w:pPr>
              <w:pStyle w:val="tablecontent"/>
              <w:rPr>
                <w:lang w:val="en-US"/>
              </w:rPr>
            </w:pPr>
            <w:r w:rsidRPr="004B7258">
              <w:rPr>
                <w:lang w:val="en-US"/>
              </w:rPr>
              <w:t>DC_REFERENCE is therefore not unique across data centres.</w:t>
            </w:r>
          </w:p>
        </w:tc>
      </w:tr>
      <w:tr w:rsidR="007F228B" w:rsidRPr="004B7258" w14:paraId="567F185A" w14:textId="77777777" w:rsidTr="00B301EE">
        <w:tc>
          <w:tcPr>
            <w:tcW w:w="2091" w:type="dxa"/>
          </w:tcPr>
          <w:p w14:paraId="2B77DAB5" w14:textId="77777777" w:rsidR="007F228B" w:rsidRPr="004B7258" w:rsidRDefault="007F228B" w:rsidP="009F0AAC">
            <w:pPr>
              <w:pStyle w:val="tablecontent"/>
              <w:rPr>
                <w:lang w:val="en-US"/>
              </w:rPr>
            </w:pPr>
            <w:r w:rsidRPr="004B7258">
              <w:rPr>
                <w:lang w:val="en-US"/>
              </w:rPr>
              <w:t>DATA_STATE_INDICATOR</w:t>
            </w:r>
          </w:p>
        </w:tc>
        <w:tc>
          <w:tcPr>
            <w:tcW w:w="3508" w:type="dxa"/>
          </w:tcPr>
          <w:p w14:paraId="300E1378" w14:textId="37AC5F4C" w:rsidR="007F228B" w:rsidRPr="0037713A" w:rsidRDefault="007F228B" w:rsidP="009F0AAC">
            <w:pPr>
              <w:pStyle w:val="tablecontent"/>
              <w:rPr>
                <w:lang w:val="en-US"/>
              </w:rPr>
            </w:pPr>
            <w:r w:rsidRPr="0037713A">
              <w:rPr>
                <w:lang w:val="en-US"/>
              </w:rPr>
              <w:t>char DATA_S</w:t>
            </w:r>
            <w:r w:rsidR="00B301EE" w:rsidRPr="0037713A">
              <w:rPr>
                <w:lang w:val="en-US"/>
              </w:rPr>
              <w:t>TATE_INDICATOR(N_PROF, STRING4)</w:t>
            </w:r>
          </w:p>
          <w:p w14:paraId="270DA189" w14:textId="65908C27" w:rsidR="00723206" w:rsidRPr="0037713A" w:rsidRDefault="007F228B" w:rsidP="009F0AAC">
            <w:pPr>
              <w:pStyle w:val="tablecontent"/>
              <w:rPr>
                <w:lang w:val="en-US"/>
              </w:rPr>
            </w:pPr>
            <w:r w:rsidRPr="0037713A">
              <w:rPr>
                <w:lang w:val="en-US"/>
              </w:rPr>
              <w:t>DATA_STATE_INDICATOR:long_name = "Degree of processin</w:t>
            </w:r>
            <w:r w:rsidR="00B301EE" w:rsidRPr="0037713A">
              <w:rPr>
                <w:lang w:val="en-US"/>
              </w:rPr>
              <w:t>g the data have passed through"</w:t>
            </w:r>
          </w:p>
          <w:p w14:paraId="50FACE6C" w14:textId="265EF7E0" w:rsidR="007F228B" w:rsidRPr="0037713A" w:rsidRDefault="007F228B" w:rsidP="009F0AAC">
            <w:pPr>
              <w:pStyle w:val="tablecontent"/>
              <w:rPr>
                <w:lang w:val="en-US"/>
              </w:rPr>
            </w:pPr>
            <w:r w:rsidRPr="0037713A">
              <w:rPr>
                <w:lang w:val="en-US"/>
              </w:rPr>
              <w:t>DATA_STATE_INDICATOR:convent</w:t>
            </w:r>
            <w:r w:rsidR="00B301EE" w:rsidRPr="0037713A">
              <w:rPr>
                <w:lang w:val="en-US"/>
              </w:rPr>
              <w:t>ions = "Argo reference table 6"</w:t>
            </w:r>
          </w:p>
          <w:p w14:paraId="40CDF447" w14:textId="6320F046" w:rsidR="007F228B" w:rsidRPr="0037713A" w:rsidRDefault="007F228B" w:rsidP="009F0AAC">
            <w:pPr>
              <w:pStyle w:val="tablecontent"/>
              <w:rPr>
                <w:lang w:val="en-US"/>
              </w:rPr>
            </w:pPr>
            <w:r w:rsidRPr="0037713A">
              <w:rPr>
                <w:lang w:val="en-US"/>
              </w:rPr>
              <w:t>DATA_S</w:t>
            </w:r>
            <w:r w:rsidR="00B301EE" w:rsidRPr="0037713A">
              <w:rPr>
                <w:lang w:val="en-US"/>
              </w:rPr>
              <w:t>TATE_INDICATOR:_FillValue = " "</w:t>
            </w:r>
          </w:p>
        </w:tc>
        <w:tc>
          <w:tcPr>
            <w:tcW w:w="3685" w:type="dxa"/>
          </w:tcPr>
          <w:p w14:paraId="382128FA" w14:textId="77777777" w:rsidR="007F228B" w:rsidRPr="0037713A" w:rsidRDefault="007F228B" w:rsidP="009F0AAC">
            <w:pPr>
              <w:pStyle w:val="tablecontent"/>
              <w:rPr>
                <w:lang w:val="en-US"/>
              </w:rPr>
            </w:pPr>
            <w:r w:rsidRPr="0037713A">
              <w:rPr>
                <w:lang w:val="en-US"/>
              </w:rPr>
              <w:t>Degree of processing the data has passed through.</w:t>
            </w:r>
          </w:p>
          <w:p w14:paraId="6B2DC8D9" w14:textId="2851DEC4" w:rsidR="007F228B" w:rsidRPr="0037713A" w:rsidRDefault="007F228B" w:rsidP="009F0AAC">
            <w:pPr>
              <w:pStyle w:val="tablecontent"/>
              <w:rPr>
                <w:lang w:val="en-US"/>
              </w:rPr>
            </w:pPr>
            <w:r w:rsidRPr="0037713A">
              <w:rPr>
                <w:lang w:val="en-US"/>
              </w:rPr>
              <w:t xml:space="preserve">The data state indicator is described in the </w:t>
            </w:r>
            <w:r w:rsidR="0037713A" w:rsidRPr="0037713A">
              <w:rPr>
                <w:lang w:val="en-US"/>
              </w:rPr>
              <w:t xml:space="preserve">Argo </w:t>
            </w:r>
            <w:r w:rsidRPr="0037713A">
              <w:rPr>
                <w:lang w:val="en-US"/>
              </w:rPr>
              <w:t>reference table 6.</w:t>
            </w:r>
          </w:p>
        </w:tc>
      </w:tr>
      <w:tr w:rsidR="007F228B" w:rsidRPr="004B7258" w14:paraId="1B642550" w14:textId="77777777" w:rsidTr="00B301EE">
        <w:tc>
          <w:tcPr>
            <w:tcW w:w="2091" w:type="dxa"/>
          </w:tcPr>
          <w:p w14:paraId="64D627B5" w14:textId="77777777" w:rsidR="007F228B" w:rsidRPr="004B7258" w:rsidRDefault="007F228B" w:rsidP="009F0AAC">
            <w:pPr>
              <w:pStyle w:val="tablecontent"/>
              <w:rPr>
                <w:lang w:val="en-US"/>
              </w:rPr>
            </w:pPr>
            <w:r w:rsidRPr="004B7258">
              <w:rPr>
                <w:lang w:val="en-US"/>
              </w:rPr>
              <w:t>DATA_MODE</w:t>
            </w:r>
          </w:p>
        </w:tc>
        <w:tc>
          <w:tcPr>
            <w:tcW w:w="3508" w:type="dxa"/>
          </w:tcPr>
          <w:p w14:paraId="06BE43FE" w14:textId="2228D57A" w:rsidR="007F228B" w:rsidRPr="004B7258" w:rsidRDefault="00B301EE" w:rsidP="009F0AAC">
            <w:pPr>
              <w:pStyle w:val="tablecontent"/>
              <w:rPr>
                <w:lang w:val="fr-FR"/>
              </w:rPr>
            </w:pPr>
            <w:r>
              <w:rPr>
                <w:lang w:val="fr-FR"/>
              </w:rPr>
              <w:t>char DATA_MODE(N_PROF)</w:t>
            </w:r>
          </w:p>
          <w:p w14:paraId="4C4316B4" w14:textId="75E42E65" w:rsidR="007F228B" w:rsidRPr="004B7258" w:rsidRDefault="007F228B" w:rsidP="009F0AAC">
            <w:pPr>
              <w:pStyle w:val="tablecontent"/>
              <w:rPr>
                <w:lang w:val="en-US"/>
              </w:rPr>
            </w:pPr>
            <w:r w:rsidRPr="004B7258">
              <w:rPr>
                <w:lang w:val="en-US"/>
              </w:rPr>
              <w:t>DATA_MODE:long_name = "</w:t>
            </w:r>
            <w:r w:rsidR="00B301EE">
              <w:rPr>
                <w:lang w:val="en-US"/>
              </w:rPr>
              <w:t>Delayed mode or real time data"</w:t>
            </w:r>
          </w:p>
          <w:p w14:paraId="44CAD068" w14:textId="7916006C" w:rsidR="007F228B" w:rsidRPr="004B7258" w:rsidRDefault="007F228B" w:rsidP="009F0AAC">
            <w:pPr>
              <w:pStyle w:val="tablecontent"/>
              <w:rPr>
                <w:lang w:val="en-US"/>
              </w:rPr>
            </w:pPr>
            <w:r w:rsidRPr="004B7258">
              <w:rPr>
                <w:lang w:val="en-US"/>
              </w:rPr>
              <w:t>DATA_MODE:conventions = "R : real time; D : delayed mode;</w:t>
            </w:r>
            <w:r w:rsidR="00B301EE">
              <w:rPr>
                <w:lang w:val="en-US"/>
              </w:rPr>
              <w:t xml:space="preserve"> A : real time with adjustment"</w:t>
            </w:r>
          </w:p>
          <w:p w14:paraId="33A9F787" w14:textId="17B5E782" w:rsidR="007F228B" w:rsidRPr="004B7258" w:rsidRDefault="00B301EE" w:rsidP="003B0D8C">
            <w:pPr>
              <w:pStyle w:val="tablecontent"/>
              <w:rPr>
                <w:lang w:val="en-US"/>
              </w:rPr>
            </w:pPr>
            <w:r>
              <w:rPr>
                <w:lang w:val="en-US"/>
              </w:rPr>
              <w:t>DATA_MODE:_FillValue = " "</w:t>
            </w:r>
          </w:p>
        </w:tc>
        <w:tc>
          <w:tcPr>
            <w:tcW w:w="3685" w:type="dxa"/>
          </w:tcPr>
          <w:p w14:paraId="1A89D667" w14:textId="77777777" w:rsidR="007F228B" w:rsidRPr="004B7258" w:rsidRDefault="007F228B" w:rsidP="009F0AAC">
            <w:pPr>
              <w:pStyle w:val="tablecontent"/>
              <w:rPr>
                <w:lang w:val="en-US"/>
              </w:rPr>
            </w:pPr>
            <w:r w:rsidRPr="004B7258">
              <w:rPr>
                <w:lang w:val="en-US"/>
              </w:rPr>
              <w:t>Indicates if the profile contains real time, delayed mode or adjusted data.</w:t>
            </w:r>
          </w:p>
          <w:p w14:paraId="34F2F786" w14:textId="77777777" w:rsidR="007F228B" w:rsidRPr="004B7258" w:rsidRDefault="007F228B" w:rsidP="009F0AAC">
            <w:pPr>
              <w:pStyle w:val="tablecontent"/>
              <w:rPr>
                <w:lang w:val="en-US"/>
              </w:rPr>
            </w:pPr>
            <w:r w:rsidRPr="004B7258">
              <w:rPr>
                <w:lang w:val="en-US"/>
              </w:rPr>
              <w:t>R : real time data</w:t>
            </w:r>
          </w:p>
          <w:p w14:paraId="680E9BCE" w14:textId="77777777" w:rsidR="007F228B" w:rsidRPr="004B7258" w:rsidRDefault="007F228B" w:rsidP="009F0AAC">
            <w:pPr>
              <w:pStyle w:val="tablecontent"/>
              <w:rPr>
                <w:lang w:val="en-US"/>
              </w:rPr>
            </w:pPr>
            <w:r w:rsidRPr="004B7258">
              <w:rPr>
                <w:lang w:val="en-US"/>
              </w:rPr>
              <w:t>D : delayed mode data</w:t>
            </w:r>
          </w:p>
          <w:p w14:paraId="137C1CA8" w14:textId="77777777" w:rsidR="007F228B" w:rsidRPr="004B7258" w:rsidRDefault="007F228B" w:rsidP="009F0AAC">
            <w:pPr>
              <w:pStyle w:val="tablecontent"/>
              <w:rPr>
                <w:lang w:val="en-US"/>
              </w:rPr>
            </w:pPr>
            <w:r w:rsidRPr="004B7258">
              <w:rPr>
                <w:lang w:val="en-US"/>
              </w:rPr>
              <w:t>A : real time data with adjusted values</w:t>
            </w:r>
          </w:p>
        </w:tc>
      </w:tr>
      <w:tr w:rsidR="00B301EE" w:rsidRPr="004B7258" w14:paraId="3C6C0E09" w14:textId="77777777" w:rsidTr="00B301EE">
        <w:tc>
          <w:tcPr>
            <w:tcW w:w="2091" w:type="dxa"/>
          </w:tcPr>
          <w:p w14:paraId="07A0C53E" w14:textId="7BDA9285" w:rsidR="00B301EE" w:rsidRPr="004B7258" w:rsidRDefault="00B301EE" w:rsidP="009F0AAC">
            <w:pPr>
              <w:pStyle w:val="tablecontent"/>
              <w:rPr>
                <w:lang w:val="en-US"/>
              </w:rPr>
            </w:pPr>
            <w:r w:rsidRPr="004B7258">
              <w:rPr>
                <w:lang w:val="en-US"/>
              </w:rPr>
              <w:t>PARAMETER_DATA_MODE</w:t>
            </w:r>
          </w:p>
        </w:tc>
        <w:tc>
          <w:tcPr>
            <w:tcW w:w="3508" w:type="dxa"/>
          </w:tcPr>
          <w:p w14:paraId="0B33F094" w14:textId="7EB683CF" w:rsidR="00B301EE" w:rsidRPr="004B7258" w:rsidRDefault="00B301EE" w:rsidP="00053514">
            <w:pPr>
              <w:pStyle w:val="tablecontent"/>
              <w:rPr>
                <w:lang w:val="en-US"/>
              </w:rPr>
            </w:pPr>
            <w:r w:rsidRPr="004B7258">
              <w:rPr>
                <w:lang w:val="en-US"/>
              </w:rPr>
              <w:t xml:space="preserve">char PARAMETER_DATA_MODE(N_ PROF, </w:t>
            </w:r>
            <w:r>
              <w:rPr>
                <w:lang w:val="en-US"/>
              </w:rPr>
              <w:t>N_PARAM)</w:t>
            </w:r>
          </w:p>
          <w:p w14:paraId="62A125C5" w14:textId="7C74463B" w:rsidR="00B301EE" w:rsidRPr="004B7258" w:rsidRDefault="00B301EE" w:rsidP="00053514">
            <w:pPr>
              <w:pStyle w:val="tablecontent"/>
              <w:rPr>
                <w:lang w:val="en-US"/>
              </w:rPr>
            </w:pPr>
            <w:r w:rsidRPr="004B7258">
              <w:rPr>
                <w:lang w:val="en-US"/>
              </w:rPr>
              <w:t>PARAMETER_DATA_MODE:long_name = "</w:t>
            </w:r>
            <w:r>
              <w:rPr>
                <w:lang w:val="en-US"/>
              </w:rPr>
              <w:t>Delayed mode or real time data"</w:t>
            </w:r>
          </w:p>
          <w:p w14:paraId="5B32E5C2" w14:textId="7AA95C81" w:rsidR="00B301EE" w:rsidRPr="004B7258" w:rsidRDefault="00B301EE" w:rsidP="00053514">
            <w:pPr>
              <w:pStyle w:val="tablecontent"/>
              <w:rPr>
                <w:lang w:val="en-US"/>
              </w:rPr>
            </w:pPr>
            <w:r w:rsidRPr="004B7258">
              <w:rPr>
                <w:lang w:val="en-US"/>
              </w:rPr>
              <w:t>PARAMETER_DATA_MODE:conventions = "R : real time; D : delayed mode;</w:t>
            </w:r>
            <w:r>
              <w:rPr>
                <w:lang w:val="en-US"/>
              </w:rPr>
              <w:t xml:space="preserve"> A : real time with adjustment"</w:t>
            </w:r>
          </w:p>
          <w:p w14:paraId="3DBB95BE" w14:textId="4E4EC616" w:rsidR="00B301EE" w:rsidRPr="004B7258" w:rsidRDefault="00B301EE" w:rsidP="009F0AAC">
            <w:pPr>
              <w:pStyle w:val="tablecontent"/>
              <w:rPr>
                <w:lang w:val="fr-FR"/>
              </w:rPr>
            </w:pPr>
            <w:r w:rsidRPr="004B7258">
              <w:rPr>
                <w:lang w:val="en-US"/>
              </w:rPr>
              <w:t>PARAMETER_DATA_MODE:_FillValue = " "</w:t>
            </w:r>
          </w:p>
        </w:tc>
        <w:tc>
          <w:tcPr>
            <w:tcW w:w="3685" w:type="dxa"/>
          </w:tcPr>
          <w:p w14:paraId="3E92D95F" w14:textId="77777777" w:rsidR="00B301EE" w:rsidRPr="004B7258" w:rsidRDefault="00B301EE" w:rsidP="00053514">
            <w:pPr>
              <w:pStyle w:val="tablecontent"/>
              <w:rPr>
                <w:lang w:val="en-US"/>
              </w:rPr>
            </w:pPr>
            <w:r w:rsidRPr="004B7258">
              <w:rPr>
                <w:lang w:val="en-US"/>
              </w:rPr>
              <w:t>Describe the data mode of the individual parameter :</w:t>
            </w:r>
          </w:p>
          <w:p w14:paraId="22A9D76C" w14:textId="77777777" w:rsidR="00B301EE" w:rsidRPr="004B7258" w:rsidRDefault="00B301EE" w:rsidP="00053514">
            <w:pPr>
              <w:pStyle w:val="tablecontent"/>
              <w:rPr>
                <w:lang w:val="en-US"/>
              </w:rPr>
            </w:pPr>
            <w:r w:rsidRPr="004B7258">
              <w:rPr>
                <w:lang w:val="en-US"/>
              </w:rPr>
              <w:t>R : real time data</w:t>
            </w:r>
          </w:p>
          <w:p w14:paraId="68BA0FC4" w14:textId="77777777" w:rsidR="00B301EE" w:rsidRPr="004B7258" w:rsidRDefault="00B301EE" w:rsidP="00053514">
            <w:pPr>
              <w:pStyle w:val="tablecontent"/>
              <w:rPr>
                <w:lang w:val="en-US"/>
              </w:rPr>
            </w:pPr>
            <w:r w:rsidRPr="004B7258">
              <w:rPr>
                <w:lang w:val="en-US"/>
              </w:rPr>
              <w:t>D : delayed mode data</w:t>
            </w:r>
          </w:p>
          <w:p w14:paraId="606C7908" w14:textId="44FBC19F" w:rsidR="00B301EE" w:rsidRPr="004B7258" w:rsidRDefault="00B301EE" w:rsidP="009F0AAC">
            <w:pPr>
              <w:pStyle w:val="tablecontent"/>
              <w:rPr>
                <w:lang w:val="en-US"/>
              </w:rPr>
            </w:pPr>
            <w:r w:rsidRPr="004B7258">
              <w:rPr>
                <w:lang w:val="en-US"/>
              </w:rPr>
              <w:t>A : real time data with adjusted values</w:t>
            </w:r>
          </w:p>
        </w:tc>
      </w:tr>
      <w:tr w:rsidR="00B301EE" w:rsidRPr="004B7258" w14:paraId="29D37144" w14:textId="77777777" w:rsidTr="00B301EE">
        <w:tc>
          <w:tcPr>
            <w:tcW w:w="2091" w:type="dxa"/>
          </w:tcPr>
          <w:p w14:paraId="6BF81E17" w14:textId="77777777" w:rsidR="00B301EE" w:rsidRPr="004B7258" w:rsidRDefault="00B301EE" w:rsidP="00AC5082">
            <w:pPr>
              <w:pStyle w:val="tablecontent"/>
              <w:rPr>
                <w:lang w:val="en-US"/>
              </w:rPr>
            </w:pPr>
            <w:r w:rsidRPr="004B7258">
              <w:rPr>
                <w:lang w:val="en-US"/>
              </w:rPr>
              <w:t>PLATFORM_TYPE</w:t>
            </w:r>
          </w:p>
        </w:tc>
        <w:tc>
          <w:tcPr>
            <w:tcW w:w="3508" w:type="dxa"/>
          </w:tcPr>
          <w:p w14:paraId="28A742C1" w14:textId="439EC2B4" w:rsidR="00B301EE" w:rsidRPr="004B7258" w:rsidRDefault="00B301EE" w:rsidP="00AC5082">
            <w:pPr>
              <w:pStyle w:val="tablecontent"/>
              <w:rPr>
                <w:lang w:val="en-US"/>
              </w:rPr>
            </w:pPr>
            <w:r w:rsidRPr="004B7258">
              <w:rPr>
                <w:lang w:val="en-US"/>
              </w:rPr>
              <w:t xml:space="preserve">char PLATFORM_TYPE(N_PROF, </w:t>
            </w:r>
            <w:r>
              <w:rPr>
                <w:lang w:val="en-US"/>
              </w:rPr>
              <w:t>STRING32)</w:t>
            </w:r>
          </w:p>
          <w:p w14:paraId="33B8BD42" w14:textId="335626A3" w:rsidR="00B301EE" w:rsidRPr="004B7258" w:rsidRDefault="00B301EE" w:rsidP="00AC5082">
            <w:pPr>
              <w:pStyle w:val="tablecontent"/>
              <w:rPr>
                <w:lang w:val="en-US"/>
              </w:rPr>
            </w:pPr>
            <w:r w:rsidRPr="004B7258">
              <w:rPr>
                <w:lang w:val="en-US"/>
              </w:rPr>
              <w:t>PLATFORM_TYPE:long_name = "Type of float</w:t>
            </w:r>
            <w:r>
              <w:rPr>
                <w:lang w:val="en-US"/>
              </w:rPr>
              <w:t>"</w:t>
            </w:r>
          </w:p>
          <w:p w14:paraId="514149F8" w14:textId="6F718311" w:rsidR="00B301EE" w:rsidRPr="004B7258" w:rsidRDefault="00B301EE" w:rsidP="003F16A6">
            <w:pPr>
              <w:pStyle w:val="tablecontent"/>
              <w:rPr>
                <w:lang w:val="en-US"/>
              </w:rPr>
            </w:pPr>
            <w:r w:rsidRPr="004B7258">
              <w:rPr>
                <w:lang w:val="en-US"/>
              </w:rPr>
              <w:t>PLATFORM_TYPE:conventi</w:t>
            </w:r>
            <w:r>
              <w:rPr>
                <w:lang w:val="en-US"/>
              </w:rPr>
              <w:t>ons = "Argo reference table 23"</w:t>
            </w:r>
          </w:p>
          <w:p w14:paraId="50BF8363" w14:textId="21F2E15F" w:rsidR="00B301EE" w:rsidRPr="004B7258" w:rsidRDefault="00B301EE" w:rsidP="00AC5082">
            <w:pPr>
              <w:pStyle w:val="tablecontent"/>
              <w:rPr>
                <w:lang w:val="en-US"/>
              </w:rPr>
            </w:pPr>
            <w:r>
              <w:rPr>
                <w:lang w:val="en-US"/>
              </w:rPr>
              <w:t>PLATFORM_TYPE:_FillValue = " "</w:t>
            </w:r>
          </w:p>
        </w:tc>
        <w:tc>
          <w:tcPr>
            <w:tcW w:w="3685" w:type="dxa"/>
          </w:tcPr>
          <w:p w14:paraId="5E205411" w14:textId="67DBC650" w:rsidR="00B301EE" w:rsidRPr="0037713A" w:rsidRDefault="00B301EE" w:rsidP="00AC5082">
            <w:pPr>
              <w:pStyle w:val="tablecontent"/>
              <w:rPr>
                <w:lang w:val="en-US"/>
              </w:rPr>
            </w:pPr>
            <w:r w:rsidRPr="0037713A">
              <w:rPr>
                <w:lang w:val="en-US"/>
              </w:rPr>
              <w:t xml:space="preserve">Type of float listed in </w:t>
            </w:r>
            <w:r w:rsidR="0037713A" w:rsidRPr="0037713A">
              <w:rPr>
                <w:lang w:val="en-US"/>
              </w:rPr>
              <w:t xml:space="preserve">the Argo </w:t>
            </w:r>
            <w:r w:rsidRPr="0037713A">
              <w:rPr>
                <w:lang w:val="en-US"/>
              </w:rPr>
              <w:t>reference table 23.</w:t>
            </w:r>
          </w:p>
          <w:p w14:paraId="1945E79F" w14:textId="77777777" w:rsidR="00B301EE" w:rsidRPr="004B7258" w:rsidRDefault="00B301EE" w:rsidP="00AC5082">
            <w:pPr>
              <w:pStyle w:val="tablecontent"/>
              <w:rPr>
                <w:lang w:val="en-US"/>
              </w:rPr>
            </w:pPr>
            <w:r w:rsidRPr="0037713A">
              <w:rPr>
                <w:lang w:val="en-US"/>
              </w:rPr>
              <w:t>Example: SOLO, APEX</w:t>
            </w:r>
            <w:r w:rsidRPr="004B7258">
              <w:rPr>
                <w:lang w:val="en-US"/>
              </w:rPr>
              <w:t>, PROVOR, ARVOR, NINJA</w:t>
            </w:r>
          </w:p>
        </w:tc>
      </w:tr>
      <w:tr w:rsidR="00B301EE" w:rsidRPr="004B7258" w14:paraId="1C3D9769" w14:textId="77777777" w:rsidTr="00B301EE">
        <w:tc>
          <w:tcPr>
            <w:tcW w:w="2091" w:type="dxa"/>
          </w:tcPr>
          <w:p w14:paraId="2FAD0184" w14:textId="77777777" w:rsidR="00B301EE" w:rsidRPr="004B7258" w:rsidRDefault="00B301EE" w:rsidP="00DE3C8A">
            <w:pPr>
              <w:pStyle w:val="tablecontent"/>
              <w:rPr>
                <w:lang w:val="en-US"/>
              </w:rPr>
            </w:pPr>
            <w:r w:rsidRPr="004B7258">
              <w:rPr>
                <w:lang w:val="en-US"/>
              </w:rPr>
              <w:t>FLOAT_SERIAL_NO</w:t>
            </w:r>
          </w:p>
        </w:tc>
        <w:tc>
          <w:tcPr>
            <w:tcW w:w="3508" w:type="dxa"/>
          </w:tcPr>
          <w:p w14:paraId="1B1FE731" w14:textId="4EE8622B" w:rsidR="00B301EE" w:rsidRPr="004B7258" w:rsidRDefault="00B301EE" w:rsidP="00DE3C8A">
            <w:pPr>
              <w:pStyle w:val="tablecontent"/>
              <w:rPr>
                <w:lang w:val="en-US"/>
              </w:rPr>
            </w:pPr>
            <w:r w:rsidRPr="004B7258">
              <w:rPr>
                <w:lang w:val="en-US"/>
              </w:rPr>
              <w:t>char FLOAT_SERIAL_NO(N_PROF, STRING32</w:t>
            </w:r>
            <w:r>
              <w:rPr>
                <w:lang w:val="en-US"/>
              </w:rPr>
              <w:t>)</w:t>
            </w:r>
          </w:p>
          <w:p w14:paraId="31F50C28" w14:textId="74A98827" w:rsidR="00B301EE" w:rsidRPr="004B7258" w:rsidRDefault="00B301EE" w:rsidP="00DE3C8A">
            <w:pPr>
              <w:pStyle w:val="tablecontent"/>
              <w:rPr>
                <w:lang w:val="en-US"/>
              </w:rPr>
            </w:pPr>
            <w:r w:rsidRPr="004B7258">
              <w:rPr>
                <w:lang w:val="en-US"/>
              </w:rPr>
              <w:t>FLOAT_SERIAL_NO:long_name</w:t>
            </w:r>
            <w:r>
              <w:rPr>
                <w:lang w:val="en-US"/>
              </w:rPr>
              <w:t xml:space="preserve"> = "Serial number of the float"</w:t>
            </w:r>
          </w:p>
          <w:p w14:paraId="20E02DB4" w14:textId="754E27DD" w:rsidR="00B301EE" w:rsidRPr="004B7258" w:rsidRDefault="00B301EE" w:rsidP="00DE3C8A">
            <w:pPr>
              <w:pStyle w:val="tablecontent"/>
              <w:rPr>
                <w:lang w:val="en-US"/>
              </w:rPr>
            </w:pPr>
            <w:r w:rsidRPr="004B7258">
              <w:rPr>
                <w:lang w:val="en-US"/>
              </w:rPr>
              <w:t>F</w:t>
            </w:r>
            <w:r>
              <w:rPr>
                <w:lang w:val="en-US"/>
              </w:rPr>
              <w:t>LOAT_SERIAL_NO:_FillValue = " "</w:t>
            </w:r>
          </w:p>
        </w:tc>
        <w:tc>
          <w:tcPr>
            <w:tcW w:w="3685" w:type="dxa"/>
          </w:tcPr>
          <w:p w14:paraId="43EDFE32" w14:textId="5D1CCBC2" w:rsidR="00B301EE" w:rsidRPr="004B7258" w:rsidRDefault="00B301EE" w:rsidP="00DE3C8A">
            <w:pPr>
              <w:pStyle w:val="tablecontent"/>
              <w:rPr>
                <w:lang w:val="en-US"/>
              </w:rPr>
            </w:pPr>
            <w:r w:rsidRPr="004B7258">
              <w:rPr>
                <w:lang w:val="en-US"/>
              </w:rPr>
              <w:t>Serial number of the float.</w:t>
            </w:r>
          </w:p>
        </w:tc>
      </w:tr>
      <w:tr w:rsidR="00B301EE" w:rsidRPr="004B7258" w14:paraId="02AD7FB6" w14:textId="77777777" w:rsidTr="00B301EE">
        <w:tc>
          <w:tcPr>
            <w:tcW w:w="2091" w:type="dxa"/>
          </w:tcPr>
          <w:p w14:paraId="01E6696B" w14:textId="77777777" w:rsidR="00B301EE" w:rsidRPr="004B7258" w:rsidRDefault="00B301EE" w:rsidP="009F0AAC">
            <w:pPr>
              <w:pStyle w:val="tablecontent"/>
              <w:rPr>
                <w:lang w:val="en-US"/>
              </w:rPr>
            </w:pPr>
            <w:r w:rsidRPr="004B7258">
              <w:rPr>
                <w:lang w:val="en-US"/>
              </w:rPr>
              <w:t>FIRMWARE_VERSION</w:t>
            </w:r>
          </w:p>
        </w:tc>
        <w:tc>
          <w:tcPr>
            <w:tcW w:w="3508" w:type="dxa"/>
          </w:tcPr>
          <w:p w14:paraId="7F66F247" w14:textId="36431733" w:rsidR="00B301EE" w:rsidRPr="004B7258" w:rsidRDefault="00B301EE" w:rsidP="009F0AAC">
            <w:pPr>
              <w:pStyle w:val="tablecontent"/>
              <w:rPr>
                <w:lang w:val="en-US"/>
              </w:rPr>
            </w:pPr>
            <w:r w:rsidRPr="004B7258">
              <w:rPr>
                <w:lang w:val="en-US"/>
              </w:rPr>
              <w:t>char FIRMWARE_VERSION(N_PROF, STRING32</w:t>
            </w:r>
            <w:r>
              <w:rPr>
                <w:lang w:val="en-US"/>
              </w:rPr>
              <w:t>)</w:t>
            </w:r>
          </w:p>
          <w:p w14:paraId="2B6987C8" w14:textId="46DD68D9" w:rsidR="00B301EE" w:rsidRPr="004B7258" w:rsidRDefault="00B301EE" w:rsidP="009F0AAC">
            <w:pPr>
              <w:pStyle w:val="tablecontent"/>
              <w:rPr>
                <w:lang w:val="en-US"/>
              </w:rPr>
            </w:pPr>
            <w:r w:rsidRPr="004B7258">
              <w:rPr>
                <w:lang w:val="en-US"/>
              </w:rPr>
              <w:t>FIRMWARE_VERSION:long_name = "Instrument firmware</w:t>
            </w:r>
            <w:r>
              <w:rPr>
                <w:lang w:val="en-US"/>
              </w:rPr>
              <w:t xml:space="preserve"> version"</w:t>
            </w:r>
          </w:p>
          <w:p w14:paraId="0A8AC320" w14:textId="6814C794" w:rsidR="00B301EE" w:rsidRPr="004B7258" w:rsidRDefault="00B301EE" w:rsidP="009F0AAC">
            <w:pPr>
              <w:pStyle w:val="tablecontent"/>
              <w:rPr>
                <w:lang w:val="en-US"/>
              </w:rPr>
            </w:pPr>
            <w:r w:rsidRPr="004B7258">
              <w:rPr>
                <w:lang w:val="en-US"/>
              </w:rPr>
              <w:t>FI</w:t>
            </w:r>
            <w:r>
              <w:rPr>
                <w:lang w:val="en-US"/>
              </w:rPr>
              <w:t>RMWARE_VERSION:_FillValue = " "</w:t>
            </w:r>
          </w:p>
        </w:tc>
        <w:tc>
          <w:tcPr>
            <w:tcW w:w="3685" w:type="dxa"/>
          </w:tcPr>
          <w:p w14:paraId="3E529F13" w14:textId="093FC147" w:rsidR="00B301EE" w:rsidRPr="004B7258" w:rsidRDefault="00B301EE" w:rsidP="009F0AAC">
            <w:pPr>
              <w:pStyle w:val="tablecontent"/>
              <w:rPr>
                <w:lang w:val="en-US"/>
              </w:rPr>
            </w:pPr>
            <w:r w:rsidRPr="004B7258">
              <w:rPr>
                <w:lang w:val="en-US"/>
              </w:rPr>
              <w:t>Firmware version of the float.</w:t>
            </w:r>
          </w:p>
        </w:tc>
      </w:tr>
      <w:tr w:rsidR="00B301EE" w:rsidRPr="004B7258" w14:paraId="46173BB7" w14:textId="77777777" w:rsidTr="00B301EE">
        <w:tc>
          <w:tcPr>
            <w:tcW w:w="2091" w:type="dxa"/>
          </w:tcPr>
          <w:p w14:paraId="55091A7E" w14:textId="77777777" w:rsidR="00B301EE" w:rsidRPr="004B7258" w:rsidRDefault="00B301EE" w:rsidP="009F0AAC">
            <w:pPr>
              <w:pStyle w:val="tablecontent"/>
              <w:rPr>
                <w:lang w:val="en-US"/>
              </w:rPr>
            </w:pPr>
            <w:r w:rsidRPr="004B7258">
              <w:rPr>
                <w:lang w:val="en-US"/>
              </w:rPr>
              <w:t>WMO_INST_TYPE</w:t>
            </w:r>
          </w:p>
        </w:tc>
        <w:tc>
          <w:tcPr>
            <w:tcW w:w="3508" w:type="dxa"/>
          </w:tcPr>
          <w:p w14:paraId="594A4883" w14:textId="331CEABB" w:rsidR="00B301EE" w:rsidRPr="004B7258" w:rsidRDefault="00B301EE" w:rsidP="009F0AAC">
            <w:pPr>
              <w:pStyle w:val="tablecontent"/>
              <w:rPr>
                <w:lang w:val="en-US"/>
              </w:rPr>
            </w:pPr>
            <w:r w:rsidRPr="004B7258">
              <w:rPr>
                <w:lang w:val="en-US"/>
              </w:rPr>
              <w:t>char WMO_INST_TYPE(N_PROF, S</w:t>
            </w:r>
            <w:r>
              <w:rPr>
                <w:lang w:val="en-US"/>
              </w:rPr>
              <w:t>TRING4)</w:t>
            </w:r>
          </w:p>
          <w:p w14:paraId="11CCBA49" w14:textId="188540A8" w:rsidR="00B301EE" w:rsidRPr="004B7258" w:rsidRDefault="00B301EE" w:rsidP="009F0AAC">
            <w:pPr>
              <w:pStyle w:val="tablecontent"/>
              <w:rPr>
                <w:lang w:val="en-US"/>
              </w:rPr>
            </w:pPr>
            <w:r w:rsidRPr="004B7258">
              <w:rPr>
                <w:lang w:val="en-US"/>
              </w:rPr>
              <w:t>WMO_INST_TYPE:long</w:t>
            </w:r>
            <w:r>
              <w:rPr>
                <w:lang w:val="en-US"/>
              </w:rPr>
              <w:t>_name = "Coded instrument type”</w:t>
            </w:r>
          </w:p>
          <w:p w14:paraId="76133D2F" w14:textId="7B044A3C" w:rsidR="00B301EE" w:rsidRPr="004B7258" w:rsidRDefault="00B301EE" w:rsidP="009F0AAC">
            <w:pPr>
              <w:pStyle w:val="tablecontent"/>
              <w:rPr>
                <w:lang w:val="en-US"/>
              </w:rPr>
            </w:pPr>
            <w:r w:rsidRPr="004B7258">
              <w:rPr>
                <w:lang w:val="en-US"/>
              </w:rPr>
              <w:t>WMO_INST_TYPE:convent</w:t>
            </w:r>
            <w:r>
              <w:rPr>
                <w:lang w:val="en-US"/>
              </w:rPr>
              <w:t>ions = "Argo reference table 8"</w:t>
            </w:r>
          </w:p>
          <w:p w14:paraId="5B1F3CE4" w14:textId="2DE3648F" w:rsidR="00B301EE" w:rsidRPr="004B7258" w:rsidRDefault="00B301EE" w:rsidP="009F0AAC">
            <w:pPr>
              <w:pStyle w:val="tablecontent"/>
              <w:rPr>
                <w:lang w:val="en-US"/>
              </w:rPr>
            </w:pPr>
            <w:r>
              <w:rPr>
                <w:lang w:val="en-US"/>
              </w:rPr>
              <w:t>WMO_INST_TYPE:_FillValue = " "</w:t>
            </w:r>
          </w:p>
        </w:tc>
        <w:tc>
          <w:tcPr>
            <w:tcW w:w="3685" w:type="dxa"/>
          </w:tcPr>
          <w:p w14:paraId="586FEABE" w14:textId="77777777" w:rsidR="00B301EE" w:rsidRPr="004B7258" w:rsidRDefault="00B301EE" w:rsidP="009F0AAC">
            <w:pPr>
              <w:pStyle w:val="tablecontent"/>
              <w:rPr>
                <w:lang w:val="en-US"/>
              </w:rPr>
            </w:pPr>
            <w:r w:rsidRPr="004B7258">
              <w:rPr>
                <w:lang w:val="en-US"/>
              </w:rPr>
              <w:t>Instrument type from WMO code table 1770.</w:t>
            </w:r>
          </w:p>
          <w:p w14:paraId="588D54C9" w14:textId="7553E558" w:rsidR="00B301EE" w:rsidRPr="0037713A" w:rsidRDefault="00B301EE" w:rsidP="009F0AAC">
            <w:pPr>
              <w:pStyle w:val="tablecontent"/>
              <w:rPr>
                <w:lang w:val="en-US"/>
              </w:rPr>
            </w:pPr>
            <w:r w:rsidRPr="004B7258">
              <w:rPr>
                <w:lang w:val="en-US"/>
              </w:rPr>
              <w:t xml:space="preserve">A </w:t>
            </w:r>
            <w:r w:rsidRPr="0037713A">
              <w:rPr>
                <w:lang w:val="en-US"/>
              </w:rPr>
              <w:t xml:space="preserve">subset of WMO table 1770 is documented in the </w:t>
            </w:r>
            <w:r w:rsidR="0037713A" w:rsidRPr="0037713A">
              <w:rPr>
                <w:lang w:val="en-US"/>
              </w:rPr>
              <w:t xml:space="preserve">Argo </w:t>
            </w:r>
            <w:r w:rsidRPr="0037713A">
              <w:rPr>
                <w:lang w:val="en-US"/>
              </w:rPr>
              <w:t>reference table 8.</w:t>
            </w:r>
          </w:p>
          <w:p w14:paraId="40FA9416" w14:textId="77777777" w:rsidR="00B301EE" w:rsidRPr="0037713A" w:rsidRDefault="00B301EE" w:rsidP="009F0AAC">
            <w:pPr>
              <w:pStyle w:val="tablecontent"/>
              <w:rPr>
                <w:lang w:val="en-US"/>
              </w:rPr>
            </w:pPr>
            <w:r w:rsidRPr="0037713A">
              <w:rPr>
                <w:lang w:val="en-US"/>
              </w:rPr>
              <w:t xml:space="preserve">Example : </w:t>
            </w:r>
          </w:p>
          <w:p w14:paraId="680FED80" w14:textId="77777777" w:rsidR="00B301EE" w:rsidRPr="004B7258" w:rsidRDefault="00B301EE" w:rsidP="009F0AAC">
            <w:pPr>
              <w:pStyle w:val="tablecontent"/>
              <w:rPr>
                <w:lang w:val="en-US"/>
              </w:rPr>
            </w:pPr>
            <w:r w:rsidRPr="0037713A">
              <w:rPr>
                <w:lang w:val="en-US"/>
              </w:rPr>
              <w:t>846 : Webb Research float, Seabird sensor</w:t>
            </w:r>
          </w:p>
        </w:tc>
      </w:tr>
      <w:tr w:rsidR="00B301EE" w:rsidRPr="004B7258" w14:paraId="101F0B46" w14:textId="77777777" w:rsidTr="00B301EE">
        <w:tc>
          <w:tcPr>
            <w:tcW w:w="2091" w:type="dxa"/>
          </w:tcPr>
          <w:p w14:paraId="045AAAC2" w14:textId="77777777" w:rsidR="00B301EE" w:rsidRPr="004B7258" w:rsidRDefault="00B301EE" w:rsidP="009F0AAC">
            <w:pPr>
              <w:pStyle w:val="tablecontent"/>
              <w:rPr>
                <w:lang w:val="en-US"/>
              </w:rPr>
            </w:pPr>
            <w:r w:rsidRPr="004B7258">
              <w:rPr>
                <w:lang w:val="en-US"/>
              </w:rPr>
              <w:t>JULD</w:t>
            </w:r>
          </w:p>
        </w:tc>
        <w:tc>
          <w:tcPr>
            <w:tcW w:w="3508" w:type="dxa"/>
          </w:tcPr>
          <w:p w14:paraId="25558EB3" w14:textId="0D02DA0C" w:rsidR="00B301EE" w:rsidRPr="004B7258" w:rsidRDefault="00B301EE" w:rsidP="009F0AAC">
            <w:pPr>
              <w:pStyle w:val="tablecontent"/>
              <w:rPr>
                <w:lang w:val="en-US"/>
              </w:rPr>
            </w:pPr>
            <w:r>
              <w:rPr>
                <w:lang w:val="en-US"/>
              </w:rPr>
              <w:t>double JULD(N_PROF)</w:t>
            </w:r>
          </w:p>
          <w:p w14:paraId="5E5021AC" w14:textId="0F772509" w:rsidR="00B301EE" w:rsidRPr="004B7258" w:rsidRDefault="00B301EE" w:rsidP="009F0AAC">
            <w:pPr>
              <w:pStyle w:val="tablecontent"/>
              <w:rPr>
                <w:lang w:val="en-US"/>
              </w:rPr>
            </w:pPr>
            <w:r w:rsidRPr="004B7258">
              <w:rPr>
                <w:lang w:val="en-US"/>
              </w:rPr>
              <w:t>JULD:long_name = "Julian day (UTC) of the station r</w:t>
            </w:r>
            <w:r>
              <w:rPr>
                <w:lang w:val="en-US"/>
              </w:rPr>
              <w:t>elative to REFERENCE_DATE_TIME"</w:t>
            </w:r>
          </w:p>
          <w:p w14:paraId="4328A99D" w14:textId="3DFC76A0" w:rsidR="00B301EE" w:rsidRPr="004B7258" w:rsidRDefault="00B301EE" w:rsidP="009F0AAC">
            <w:pPr>
              <w:pStyle w:val="tablecontent"/>
              <w:rPr>
                <w:lang w:val="en-US"/>
              </w:rPr>
            </w:pPr>
            <w:r>
              <w:rPr>
                <w:lang w:val="en-US"/>
              </w:rPr>
              <w:t>JULD:standard_name = "time"</w:t>
            </w:r>
          </w:p>
          <w:p w14:paraId="09FFB59E" w14:textId="04ABBFE4" w:rsidR="00B301EE" w:rsidRPr="004B7258" w:rsidRDefault="00B301EE" w:rsidP="009F0AAC">
            <w:pPr>
              <w:pStyle w:val="tablecontent"/>
              <w:rPr>
                <w:lang w:val="en-US"/>
              </w:rPr>
            </w:pPr>
            <w:r w:rsidRPr="004B7258">
              <w:rPr>
                <w:lang w:val="en-US"/>
              </w:rPr>
              <w:t xml:space="preserve">JULD:units = "days since 1950-01-01 </w:t>
            </w:r>
            <w:r>
              <w:rPr>
                <w:lang w:val="en-US"/>
              </w:rPr>
              <w:t>00:00:00 UTC"</w:t>
            </w:r>
          </w:p>
          <w:p w14:paraId="31E7301D" w14:textId="6AB23F31" w:rsidR="00B301EE" w:rsidRPr="004B7258" w:rsidRDefault="00B301EE" w:rsidP="009F0AAC">
            <w:pPr>
              <w:pStyle w:val="tablecontent"/>
              <w:rPr>
                <w:lang w:val="en-US"/>
              </w:rPr>
            </w:pPr>
            <w:r w:rsidRPr="004B7258">
              <w:rPr>
                <w:lang w:val="en-US"/>
              </w:rPr>
              <w:lastRenderedPageBreak/>
              <w:t xml:space="preserve">JULD:conventions = "Relative julian days with </w:t>
            </w:r>
            <w:r>
              <w:rPr>
                <w:lang w:val="en-US"/>
              </w:rPr>
              <w:t>decimal part (as parts of day)"</w:t>
            </w:r>
          </w:p>
          <w:p w14:paraId="05BB3C03" w14:textId="36846EDC" w:rsidR="00B301EE" w:rsidRPr="004B7258" w:rsidRDefault="00B301EE" w:rsidP="00EA3B24">
            <w:pPr>
              <w:pStyle w:val="tablecontent"/>
              <w:rPr>
                <w:lang w:val="en-US"/>
              </w:rPr>
            </w:pPr>
            <w:r>
              <w:rPr>
                <w:lang w:val="en-US"/>
              </w:rPr>
              <w:t>JULD:resolution = &lt;</w:t>
            </w:r>
            <w:r w:rsidRPr="004B7258">
              <w:rPr>
                <w:lang w:val="en-US"/>
              </w:rPr>
              <w:t>X</w:t>
            </w:r>
            <w:r>
              <w:rPr>
                <w:lang w:val="en-US"/>
              </w:rPr>
              <w:t>&gt;</w:t>
            </w:r>
          </w:p>
          <w:p w14:paraId="0D2D877A" w14:textId="0CEB609F" w:rsidR="00B301EE" w:rsidRPr="004B7258" w:rsidRDefault="00B301EE" w:rsidP="009F0AAC">
            <w:pPr>
              <w:pStyle w:val="tablecontent"/>
              <w:rPr>
                <w:lang w:val="en-US"/>
              </w:rPr>
            </w:pPr>
            <w:r>
              <w:rPr>
                <w:lang w:val="en-US"/>
              </w:rPr>
              <w:t>JULD:_FillValue = 999999.</w:t>
            </w:r>
          </w:p>
          <w:p w14:paraId="26B31CFA" w14:textId="6CBD78BE" w:rsidR="00B301EE" w:rsidRPr="004B7258" w:rsidRDefault="00B301EE" w:rsidP="003B0D8C">
            <w:pPr>
              <w:pStyle w:val="tablecontent"/>
              <w:rPr>
                <w:lang w:val="en-US"/>
              </w:rPr>
            </w:pPr>
            <w:r>
              <w:rPr>
                <w:lang w:val="en-US"/>
              </w:rPr>
              <w:t>JULD:axis = "T"</w:t>
            </w:r>
          </w:p>
        </w:tc>
        <w:tc>
          <w:tcPr>
            <w:tcW w:w="3685" w:type="dxa"/>
          </w:tcPr>
          <w:p w14:paraId="406B6B80" w14:textId="77777777" w:rsidR="00B301EE" w:rsidRPr="004B7258" w:rsidRDefault="00B301EE" w:rsidP="009F0AAC">
            <w:pPr>
              <w:pStyle w:val="tablecontent"/>
              <w:rPr>
                <w:lang w:val="en-US"/>
              </w:rPr>
            </w:pPr>
            <w:r w:rsidRPr="004B7258">
              <w:rPr>
                <w:lang w:val="en-US"/>
              </w:rPr>
              <w:lastRenderedPageBreak/>
              <w:t>Julian day of the profile.</w:t>
            </w:r>
          </w:p>
          <w:p w14:paraId="7407EEAE"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6F5C799A" w14:textId="77777777" w:rsidR="00B301EE" w:rsidRPr="004B7258" w:rsidRDefault="00B301EE" w:rsidP="009F0AAC">
            <w:pPr>
              <w:pStyle w:val="tablecontent"/>
              <w:rPr>
                <w:lang w:val="en-US"/>
              </w:rPr>
            </w:pPr>
            <w:r w:rsidRPr="004B7258">
              <w:rPr>
                <w:lang w:val="en-US"/>
              </w:rPr>
              <w:t>Date and time are in Universal Time.</w:t>
            </w:r>
          </w:p>
          <w:p w14:paraId="49B1F478" w14:textId="77777777" w:rsidR="00B301EE" w:rsidRDefault="00B301EE" w:rsidP="009F0AAC">
            <w:pPr>
              <w:pStyle w:val="tablecontent"/>
              <w:rPr>
                <w:lang w:val="en-US"/>
              </w:rPr>
            </w:pPr>
            <w:r w:rsidRPr="004B7258">
              <w:rPr>
                <w:lang w:val="en-US"/>
              </w:rPr>
              <w:t>The julian day is relative to REFERENCE_DATE_TIME.</w:t>
            </w:r>
          </w:p>
          <w:p w14:paraId="05555E79" w14:textId="371604F3" w:rsidR="00AE3C6D" w:rsidRPr="004B7258" w:rsidRDefault="00AE3C6D" w:rsidP="009F0AAC">
            <w:pPr>
              <w:pStyle w:val="tablecontent"/>
              <w:rPr>
                <w:lang w:val="en-US"/>
              </w:rPr>
            </w:pPr>
            <w:r>
              <w:rPr>
                <w:lang w:val="en-US"/>
              </w:rPr>
              <w:lastRenderedPageBreak/>
              <w:t>&lt;X&gt;: these field depends on float type and version</w:t>
            </w:r>
            <w:r w:rsidRPr="004B7258">
              <w:rPr>
                <w:lang w:val="en-US"/>
              </w:rPr>
              <w:t>.</w:t>
            </w:r>
          </w:p>
          <w:p w14:paraId="4AFC6C3F" w14:textId="77777777" w:rsidR="00B301EE" w:rsidRPr="004B7258" w:rsidRDefault="00B301EE" w:rsidP="009F0AAC">
            <w:pPr>
              <w:pStyle w:val="tablecontent"/>
              <w:rPr>
                <w:lang w:val="en-US"/>
              </w:rPr>
            </w:pPr>
            <w:r w:rsidRPr="004B7258">
              <w:rPr>
                <w:lang w:val="en-US"/>
              </w:rPr>
              <w:t>Example :</w:t>
            </w:r>
          </w:p>
          <w:p w14:paraId="50D17FC2"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2F2DAFBB" w14:textId="77777777" w:rsidTr="00B301EE">
        <w:tc>
          <w:tcPr>
            <w:tcW w:w="2091" w:type="dxa"/>
          </w:tcPr>
          <w:p w14:paraId="12002F16" w14:textId="77777777" w:rsidR="00B301EE" w:rsidRPr="004B7258" w:rsidRDefault="00B301EE" w:rsidP="009F0AAC">
            <w:pPr>
              <w:pStyle w:val="tablecontent"/>
              <w:rPr>
                <w:lang w:val="en-US"/>
              </w:rPr>
            </w:pPr>
            <w:r w:rsidRPr="004B7258">
              <w:rPr>
                <w:lang w:val="en-US"/>
              </w:rPr>
              <w:lastRenderedPageBreak/>
              <w:t>JULD_QC</w:t>
            </w:r>
          </w:p>
        </w:tc>
        <w:tc>
          <w:tcPr>
            <w:tcW w:w="3508" w:type="dxa"/>
          </w:tcPr>
          <w:p w14:paraId="2C1B0A61" w14:textId="4481BA32" w:rsidR="00B301EE" w:rsidRPr="004B7258" w:rsidRDefault="00B301EE" w:rsidP="009F0AAC">
            <w:pPr>
              <w:pStyle w:val="tablecontent"/>
              <w:rPr>
                <w:lang w:val="en-US"/>
              </w:rPr>
            </w:pPr>
            <w:r>
              <w:rPr>
                <w:lang w:val="en-US"/>
              </w:rPr>
              <w:t>char JULD_QC(N_PROF)</w:t>
            </w:r>
          </w:p>
          <w:p w14:paraId="2469E53C" w14:textId="4C3AFF35" w:rsidR="00B301EE" w:rsidRPr="004B7258" w:rsidRDefault="00B301EE" w:rsidP="009F0AAC">
            <w:pPr>
              <w:pStyle w:val="tablecontent"/>
              <w:rPr>
                <w:lang w:val="en-US"/>
              </w:rPr>
            </w:pPr>
            <w:r w:rsidRPr="004B7258">
              <w:rPr>
                <w:lang w:val="en-US"/>
              </w:rPr>
              <w:t>JULD_QC:long_name = "Quality on date and t</w:t>
            </w:r>
            <w:r>
              <w:rPr>
                <w:lang w:val="en-US"/>
              </w:rPr>
              <w:t>ime"</w:t>
            </w:r>
          </w:p>
          <w:p w14:paraId="0D8BF8E8" w14:textId="0E5D7909" w:rsidR="00B301EE" w:rsidRPr="004B7258" w:rsidRDefault="00B301EE" w:rsidP="009F0AAC">
            <w:pPr>
              <w:pStyle w:val="tablecontent"/>
              <w:rPr>
                <w:lang w:val="en-US"/>
              </w:rPr>
            </w:pPr>
            <w:r w:rsidRPr="004B7258">
              <w:rPr>
                <w:lang w:val="en-US"/>
              </w:rPr>
              <w:t>JULD_QC:conventions = "Argo reference table 2"</w:t>
            </w:r>
          </w:p>
          <w:p w14:paraId="4DD8820B" w14:textId="178819C2" w:rsidR="00B301EE" w:rsidRPr="004B7258" w:rsidRDefault="00B301EE" w:rsidP="003B0D8C">
            <w:pPr>
              <w:pStyle w:val="tablecontent"/>
              <w:rPr>
                <w:lang w:val="en-US"/>
              </w:rPr>
            </w:pPr>
            <w:r>
              <w:rPr>
                <w:lang w:val="en-US"/>
              </w:rPr>
              <w:t>JULD_QC:_FillValue = " "</w:t>
            </w:r>
          </w:p>
        </w:tc>
        <w:tc>
          <w:tcPr>
            <w:tcW w:w="3685" w:type="dxa"/>
          </w:tcPr>
          <w:p w14:paraId="0601CED2" w14:textId="77777777" w:rsidR="00B301EE" w:rsidRPr="004B7258" w:rsidRDefault="00B301EE" w:rsidP="009F0AAC">
            <w:pPr>
              <w:pStyle w:val="tablecontent"/>
              <w:rPr>
                <w:lang w:val="en-US"/>
              </w:rPr>
            </w:pPr>
            <w:r w:rsidRPr="004B7258">
              <w:rPr>
                <w:lang w:val="en-US"/>
              </w:rPr>
              <w:t>Quality flag on JULD date and time.</w:t>
            </w:r>
          </w:p>
          <w:p w14:paraId="0E67F435" w14:textId="2E924B98" w:rsidR="00B301EE" w:rsidRPr="004B7258" w:rsidRDefault="00B301EE" w:rsidP="009F0AAC">
            <w:pPr>
              <w:pStyle w:val="tablecontent"/>
              <w:rPr>
                <w:lang w:val="en-US"/>
              </w:rPr>
            </w:pPr>
            <w:r w:rsidRPr="004B7258">
              <w:rPr>
                <w:lang w:val="en-US"/>
              </w:rPr>
              <w:t xml:space="preserve">The flag scale is described in the </w:t>
            </w:r>
            <w:r w:rsidR="0037713A">
              <w:rPr>
                <w:lang w:val="en-US"/>
              </w:rPr>
              <w:t xml:space="preserve">Argo </w:t>
            </w:r>
            <w:r w:rsidRPr="004B7258">
              <w:rPr>
                <w:lang w:val="en-US"/>
              </w:rPr>
              <w:t>reference table 2.</w:t>
            </w:r>
          </w:p>
          <w:p w14:paraId="45104548" w14:textId="77777777" w:rsidR="00B301EE" w:rsidRPr="004B7258" w:rsidRDefault="00B301EE" w:rsidP="009F0AAC">
            <w:pPr>
              <w:pStyle w:val="tablecontent"/>
              <w:rPr>
                <w:lang w:val="en-US"/>
              </w:rPr>
            </w:pPr>
            <w:r w:rsidRPr="004B7258">
              <w:rPr>
                <w:lang w:val="en-US"/>
              </w:rPr>
              <w:t>Example :</w:t>
            </w:r>
          </w:p>
          <w:p w14:paraId="1C3EC58F" w14:textId="77777777" w:rsidR="00B301EE" w:rsidRPr="004B7258" w:rsidRDefault="00B301EE" w:rsidP="009F0AAC">
            <w:pPr>
              <w:pStyle w:val="tablecontent"/>
              <w:rPr>
                <w:lang w:val="en-US"/>
              </w:rPr>
            </w:pPr>
            <w:r w:rsidRPr="004B7258">
              <w:rPr>
                <w:lang w:val="en-US"/>
              </w:rPr>
              <w:t>1: the date and time seems correct.</w:t>
            </w:r>
          </w:p>
        </w:tc>
      </w:tr>
      <w:tr w:rsidR="00B301EE" w:rsidRPr="004B7258" w14:paraId="6FD3A1DF" w14:textId="77777777" w:rsidTr="00B301EE">
        <w:tc>
          <w:tcPr>
            <w:tcW w:w="2091" w:type="dxa"/>
          </w:tcPr>
          <w:p w14:paraId="06BB55EE" w14:textId="77777777" w:rsidR="00B301EE" w:rsidRPr="004B7258" w:rsidRDefault="00B301EE" w:rsidP="009F0AAC">
            <w:pPr>
              <w:pStyle w:val="tablecontent"/>
              <w:rPr>
                <w:lang w:val="en-US"/>
              </w:rPr>
            </w:pPr>
            <w:r w:rsidRPr="004B7258">
              <w:rPr>
                <w:lang w:val="en-US"/>
              </w:rPr>
              <w:t>JULD_LOCATION</w:t>
            </w:r>
          </w:p>
        </w:tc>
        <w:tc>
          <w:tcPr>
            <w:tcW w:w="3508" w:type="dxa"/>
          </w:tcPr>
          <w:p w14:paraId="5BDC3964" w14:textId="48A1AC2A" w:rsidR="00B301EE" w:rsidRPr="004B7258" w:rsidRDefault="00B301EE" w:rsidP="009F0AAC">
            <w:pPr>
              <w:pStyle w:val="tablecontent"/>
              <w:rPr>
                <w:lang w:val="en-US"/>
              </w:rPr>
            </w:pPr>
            <w:r>
              <w:rPr>
                <w:lang w:val="en-US"/>
              </w:rPr>
              <w:t>double JULD_LOCATION(N_PROF)</w:t>
            </w:r>
          </w:p>
          <w:p w14:paraId="2A92986E" w14:textId="00B3DF25" w:rsidR="00B301EE" w:rsidRPr="004B7258" w:rsidRDefault="00B301EE" w:rsidP="009F0AAC">
            <w:pPr>
              <w:pStyle w:val="tablecontent"/>
              <w:rPr>
                <w:lang w:val="en-US"/>
              </w:rPr>
            </w:pPr>
            <w:r w:rsidRPr="004B7258">
              <w:rPr>
                <w:lang w:val="en-US"/>
              </w:rPr>
              <w:t>JULD_LOCATION:long_name = "Julian day (UTC) of the location relative to REFERENCE_DATE_TIME</w:t>
            </w:r>
            <w:r>
              <w:rPr>
                <w:lang w:val="en-US"/>
              </w:rPr>
              <w:t>"</w:t>
            </w:r>
          </w:p>
          <w:p w14:paraId="54EE8B67" w14:textId="5F072FDF" w:rsidR="00B301EE" w:rsidRPr="004B7258" w:rsidRDefault="00B301EE" w:rsidP="009F0AAC">
            <w:pPr>
              <w:pStyle w:val="tablecontent"/>
              <w:rPr>
                <w:lang w:val="en-US"/>
              </w:rPr>
            </w:pPr>
            <w:r w:rsidRPr="004B7258">
              <w:rPr>
                <w:lang w:val="en-US"/>
              </w:rPr>
              <w:t>JULD_LOCATION:units = "days</w:t>
            </w:r>
            <w:r>
              <w:rPr>
                <w:lang w:val="en-US"/>
              </w:rPr>
              <w:t xml:space="preserve"> since 1950-01-01 00:00:00 UTC"</w:t>
            </w:r>
          </w:p>
          <w:p w14:paraId="5E66C748" w14:textId="570489F7" w:rsidR="00B301EE" w:rsidRPr="004B7258" w:rsidRDefault="00B301EE" w:rsidP="009F0AAC">
            <w:pPr>
              <w:pStyle w:val="tablecontent"/>
              <w:rPr>
                <w:lang w:val="en-US"/>
              </w:rPr>
            </w:pPr>
            <w:r w:rsidRPr="004B7258">
              <w:rPr>
                <w:lang w:val="en-US"/>
              </w:rPr>
              <w:t xml:space="preserve">JULD_LOCATION:conventions = "Relative julian days with </w:t>
            </w:r>
            <w:r>
              <w:rPr>
                <w:lang w:val="en-US"/>
              </w:rPr>
              <w:t>decimal part (as parts of day)"</w:t>
            </w:r>
          </w:p>
          <w:p w14:paraId="7AF9F52F" w14:textId="46F8FEBE" w:rsidR="00B301EE" w:rsidRPr="004B7258" w:rsidRDefault="00B301EE" w:rsidP="00EA3B24">
            <w:pPr>
              <w:pStyle w:val="tablecontent"/>
              <w:rPr>
                <w:lang w:val="en-US"/>
              </w:rPr>
            </w:pPr>
            <w:r w:rsidRPr="004B7258">
              <w:rPr>
                <w:lang w:val="en-US"/>
              </w:rPr>
              <w:t xml:space="preserve">JULD_LOCATION:resolution = </w:t>
            </w:r>
            <w:r>
              <w:rPr>
                <w:lang w:val="en-US"/>
              </w:rPr>
              <w:t>&lt;</w:t>
            </w:r>
            <w:r w:rsidRPr="004B7258">
              <w:rPr>
                <w:lang w:val="en-US"/>
              </w:rPr>
              <w:t>X</w:t>
            </w:r>
            <w:r>
              <w:rPr>
                <w:lang w:val="en-US"/>
              </w:rPr>
              <w:t>&gt;</w:t>
            </w:r>
          </w:p>
          <w:p w14:paraId="27F7FF55" w14:textId="3CE67BB2" w:rsidR="00B301EE" w:rsidRPr="004B7258" w:rsidRDefault="00B301EE" w:rsidP="003B0D8C">
            <w:pPr>
              <w:pStyle w:val="tablecontent"/>
              <w:rPr>
                <w:lang w:val="en-US"/>
              </w:rPr>
            </w:pPr>
            <w:r w:rsidRPr="004B7258">
              <w:rPr>
                <w:lang w:val="en-US"/>
              </w:rPr>
              <w:t>JULD_LOCATION:_FillValue = 9999</w:t>
            </w:r>
            <w:r>
              <w:rPr>
                <w:lang w:val="en-US"/>
              </w:rPr>
              <w:t>99.</w:t>
            </w:r>
          </w:p>
        </w:tc>
        <w:tc>
          <w:tcPr>
            <w:tcW w:w="3685" w:type="dxa"/>
          </w:tcPr>
          <w:p w14:paraId="700B221D" w14:textId="77777777" w:rsidR="00B301EE" w:rsidRPr="004B7258" w:rsidRDefault="00B301EE" w:rsidP="009F0AAC">
            <w:pPr>
              <w:pStyle w:val="tablecontent"/>
              <w:rPr>
                <w:lang w:val="en-US"/>
              </w:rPr>
            </w:pPr>
            <w:r w:rsidRPr="004B7258">
              <w:rPr>
                <w:lang w:val="en-US"/>
              </w:rPr>
              <w:t>Julian day of the location of the profile.</w:t>
            </w:r>
          </w:p>
          <w:p w14:paraId="7628A240"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0FE56ADD" w14:textId="77777777" w:rsidR="00B301EE" w:rsidRPr="004B7258" w:rsidRDefault="00B301EE" w:rsidP="009F0AAC">
            <w:pPr>
              <w:pStyle w:val="tablecontent"/>
              <w:rPr>
                <w:lang w:val="en-US"/>
              </w:rPr>
            </w:pPr>
            <w:r w:rsidRPr="004B7258">
              <w:rPr>
                <w:lang w:val="en-US"/>
              </w:rPr>
              <w:t>Date and time are in Universal Time.</w:t>
            </w:r>
          </w:p>
          <w:p w14:paraId="6F414C44" w14:textId="77777777" w:rsidR="00B301EE" w:rsidRDefault="00B301EE" w:rsidP="009F0AAC">
            <w:pPr>
              <w:pStyle w:val="tablecontent"/>
              <w:rPr>
                <w:lang w:val="en-US"/>
              </w:rPr>
            </w:pPr>
            <w:r w:rsidRPr="004B7258">
              <w:rPr>
                <w:lang w:val="en-US"/>
              </w:rPr>
              <w:t>The julian day is relative to REFERENCE_DATE_TIME.</w:t>
            </w:r>
          </w:p>
          <w:p w14:paraId="62C8BE11" w14:textId="4A308052" w:rsidR="00AE3C6D" w:rsidRPr="004B7258" w:rsidRDefault="00AE3C6D" w:rsidP="009F0AAC">
            <w:pPr>
              <w:pStyle w:val="tablecontent"/>
              <w:rPr>
                <w:lang w:val="en-US"/>
              </w:rPr>
            </w:pPr>
            <w:r>
              <w:rPr>
                <w:lang w:val="en-US"/>
              </w:rPr>
              <w:t>&lt;X&gt;: these field depends on float type and version</w:t>
            </w:r>
            <w:r w:rsidRPr="004B7258">
              <w:rPr>
                <w:lang w:val="en-US"/>
              </w:rPr>
              <w:t>.</w:t>
            </w:r>
          </w:p>
          <w:p w14:paraId="3717BE72" w14:textId="77777777" w:rsidR="00B301EE" w:rsidRPr="004B7258" w:rsidRDefault="00B301EE" w:rsidP="009F0AAC">
            <w:pPr>
              <w:pStyle w:val="tablecontent"/>
              <w:rPr>
                <w:lang w:val="en-US"/>
              </w:rPr>
            </w:pPr>
            <w:r w:rsidRPr="004B7258">
              <w:rPr>
                <w:lang w:val="en-US"/>
              </w:rPr>
              <w:t>Example :</w:t>
            </w:r>
          </w:p>
          <w:p w14:paraId="24F1EB11"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7F3A5F57" w14:textId="77777777" w:rsidTr="00B301EE">
        <w:tc>
          <w:tcPr>
            <w:tcW w:w="2091" w:type="dxa"/>
          </w:tcPr>
          <w:p w14:paraId="24F5D8C8" w14:textId="77777777" w:rsidR="00B301EE" w:rsidRPr="004B7258" w:rsidRDefault="00B301EE" w:rsidP="009F0AAC">
            <w:pPr>
              <w:pStyle w:val="tablecontent"/>
              <w:rPr>
                <w:lang w:val="en-US"/>
              </w:rPr>
            </w:pPr>
            <w:r w:rsidRPr="004B7258">
              <w:rPr>
                <w:lang w:val="en-US"/>
              </w:rPr>
              <w:t>LATITUDE</w:t>
            </w:r>
          </w:p>
        </w:tc>
        <w:tc>
          <w:tcPr>
            <w:tcW w:w="3508" w:type="dxa"/>
          </w:tcPr>
          <w:p w14:paraId="068A325F" w14:textId="2C9B4E5A" w:rsidR="00B301EE" w:rsidRPr="004B7258" w:rsidRDefault="00B301EE" w:rsidP="009F0AAC">
            <w:pPr>
              <w:pStyle w:val="tablecontent"/>
              <w:rPr>
                <w:lang w:val="en-US"/>
              </w:rPr>
            </w:pPr>
            <w:r>
              <w:rPr>
                <w:lang w:val="en-US"/>
              </w:rPr>
              <w:t>double LATITUDE(N_PROF)</w:t>
            </w:r>
          </w:p>
          <w:p w14:paraId="7EBB2573" w14:textId="69DC2468" w:rsidR="00B301EE" w:rsidRPr="004B7258" w:rsidRDefault="00B301EE" w:rsidP="009F0AAC">
            <w:pPr>
              <w:pStyle w:val="tablecontent"/>
              <w:rPr>
                <w:lang w:val="en-US"/>
              </w:rPr>
            </w:pPr>
            <w:r w:rsidRPr="004B7258">
              <w:rPr>
                <w:lang w:val="en-US"/>
              </w:rPr>
              <w:t>LATITUDE:long_name = "Latitude</w:t>
            </w:r>
            <w:r>
              <w:rPr>
                <w:lang w:val="en-US"/>
              </w:rPr>
              <w:t xml:space="preserve"> of the station, best estimate"</w:t>
            </w:r>
          </w:p>
          <w:p w14:paraId="6C989CCB" w14:textId="3307FB41" w:rsidR="00B301EE" w:rsidRPr="004B7258" w:rsidRDefault="00B301EE" w:rsidP="009F0AAC">
            <w:pPr>
              <w:pStyle w:val="tablecontent"/>
              <w:rPr>
                <w:lang w:val="en-US"/>
              </w:rPr>
            </w:pPr>
            <w:r w:rsidRPr="004B7258">
              <w:rPr>
                <w:lang w:val="en-US"/>
              </w:rPr>
              <w:t>LATI</w:t>
            </w:r>
            <w:r>
              <w:rPr>
                <w:lang w:val="en-US"/>
              </w:rPr>
              <w:t>TUDE:standard_name = "latitude"</w:t>
            </w:r>
          </w:p>
          <w:p w14:paraId="35C406DE" w14:textId="066FEBE7" w:rsidR="00B301EE" w:rsidRPr="004B7258" w:rsidRDefault="00B301EE" w:rsidP="009F0AAC">
            <w:pPr>
              <w:pStyle w:val="tablecontent"/>
              <w:rPr>
                <w:lang w:val="en-US"/>
              </w:rPr>
            </w:pPr>
            <w:r>
              <w:rPr>
                <w:lang w:val="en-US"/>
              </w:rPr>
              <w:t>LATITUDE:units = "degree_north"</w:t>
            </w:r>
          </w:p>
          <w:p w14:paraId="3C483483" w14:textId="06CD4C0E" w:rsidR="00B301EE" w:rsidRPr="004B7258" w:rsidRDefault="00B301EE" w:rsidP="009F0AAC">
            <w:pPr>
              <w:pStyle w:val="tablecontent"/>
              <w:rPr>
                <w:lang w:val="fr-FR"/>
              </w:rPr>
            </w:pPr>
            <w:r>
              <w:rPr>
                <w:lang w:val="fr-FR"/>
              </w:rPr>
              <w:t>LATITUDE:_FillValue = 99999.</w:t>
            </w:r>
          </w:p>
          <w:p w14:paraId="39135278" w14:textId="118D90EC" w:rsidR="00B301EE" w:rsidRPr="004B7258" w:rsidRDefault="00B301EE" w:rsidP="009F0AAC">
            <w:pPr>
              <w:pStyle w:val="tablecontent"/>
              <w:rPr>
                <w:lang w:val="fr-FR"/>
              </w:rPr>
            </w:pPr>
            <w:r>
              <w:rPr>
                <w:lang w:val="fr-FR"/>
              </w:rPr>
              <w:t>LATITUDE:valid_min = -90.</w:t>
            </w:r>
          </w:p>
          <w:p w14:paraId="354F8702" w14:textId="5BA38DF9" w:rsidR="00B301EE" w:rsidRPr="004B7258" w:rsidRDefault="00B301EE" w:rsidP="009F0AAC">
            <w:pPr>
              <w:pStyle w:val="tablecontent"/>
              <w:rPr>
                <w:lang w:val="fr-FR"/>
              </w:rPr>
            </w:pPr>
            <w:r w:rsidRPr="004B7258">
              <w:rPr>
                <w:lang w:val="fr-FR"/>
              </w:rPr>
              <w:t>LATITUDE:v</w:t>
            </w:r>
            <w:r>
              <w:rPr>
                <w:lang w:val="fr-FR"/>
              </w:rPr>
              <w:t>alid_max = 90.</w:t>
            </w:r>
          </w:p>
          <w:p w14:paraId="46FB2128" w14:textId="58A4F784" w:rsidR="00B301EE" w:rsidRPr="004B7258" w:rsidRDefault="00B301EE" w:rsidP="003B0D8C">
            <w:pPr>
              <w:pStyle w:val="tablecontent"/>
              <w:rPr>
                <w:lang w:val="fr-FR"/>
              </w:rPr>
            </w:pPr>
            <w:r>
              <w:rPr>
                <w:lang w:val="fr-FR"/>
              </w:rPr>
              <w:t>LATITUDE:axis = "Y"</w:t>
            </w:r>
          </w:p>
        </w:tc>
        <w:tc>
          <w:tcPr>
            <w:tcW w:w="3685" w:type="dxa"/>
          </w:tcPr>
          <w:p w14:paraId="2B33D5AC" w14:textId="77777777" w:rsidR="00B301EE" w:rsidRPr="004B7258" w:rsidRDefault="00B301EE" w:rsidP="009F0AAC">
            <w:pPr>
              <w:pStyle w:val="tablecontent"/>
              <w:rPr>
                <w:lang w:val="en-US"/>
              </w:rPr>
            </w:pPr>
            <w:r w:rsidRPr="004B7258">
              <w:rPr>
                <w:lang w:val="en-US"/>
              </w:rPr>
              <w:t>Latitude of the profile.</w:t>
            </w:r>
          </w:p>
          <w:p w14:paraId="7E98EEAA" w14:textId="77777777" w:rsidR="00B301EE" w:rsidRPr="004B7258" w:rsidRDefault="00B301EE" w:rsidP="009F0AAC">
            <w:pPr>
              <w:pStyle w:val="tablecontent"/>
              <w:rPr>
                <w:lang w:val="en-US"/>
              </w:rPr>
            </w:pPr>
            <w:r w:rsidRPr="004B7258">
              <w:rPr>
                <w:lang w:val="en-US"/>
              </w:rPr>
              <w:t>Unit : degree north</w:t>
            </w:r>
          </w:p>
          <w:p w14:paraId="4C08DF07" w14:textId="77777777" w:rsidR="00B301EE" w:rsidRPr="004B7258" w:rsidRDefault="00B301EE" w:rsidP="009F0AAC">
            <w:pPr>
              <w:pStyle w:val="tablecontent"/>
              <w:rPr>
                <w:lang w:val="en-US"/>
              </w:rPr>
            </w:pPr>
            <w:r w:rsidRPr="004B7258">
              <w:rPr>
                <w:lang w:val="en-US"/>
              </w:rPr>
              <w:t>This field contains the best estimated latitude.</w:t>
            </w:r>
          </w:p>
          <w:p w14:paraId="0B60DF58" w14:textId="77777777" w:rsidR="00B301EE" w:rsidRPr="004B7258" w:rsidRDefault="00B301EE" w:rsidP="009F0AAC">
            <w:pPr>
              <w:pStyle w:val="tablecontent"/>
              <w:rPr>
                <w:lang w:val="en-US"/>
              </w:rPr>
            </w:pPr>
            <w:r w:rsidRPr="004B7258">
              <w:rPr>
                <w:lang w:val="en-US"/>
              </w:rPr>
              <w:t>The latitude value may be improved in delayed mode.</w:t>
            </w:r>
          </w:p>
          <w:p w14:paraId="1E64F79B"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227BB779" w14:textId="77777777" w:rsidR="00B301EE" w:rsidRPr="004B7258" w:rsidRDefault="00B301EE" w:rsidP="009F0AAC">
            <w:pPr>
              <w:pStyle w:val="tablecontent"/>
              <w:rPr>
                <w:lang w:val="en-US"/>
              </w:rPr>
            </w:pPr>
            <w:r w:rsidRPr="004B7258">
              <w:rPr>
                <w:lang w:val="en-US"/>
              </w:rPr>
              <w:t xml:space="preserve">Example : 44.4991 : 44° </w:t>
            </w:r>
            <w:smartTag w:uri="urn:schemas-microsoft-com:office:smarttags" w:element="metricconverter">
              <w:smartTagPr>
                <w:attr w:name="ProductID" w:val="29’"/>
              </w:smartTagPr>
              <w:r w:rsidRPr="004B7258">
                <w:rPr>
                  <w:lang w:val="en-US"/>
                </w:rPr>
                <w:t>29’</w:t>
              </w:r>
            </w:smartTag>
            <w:r w:rsidRPr="004B7258">
              <w:rPr>
                <w:lang w:val="en-US"/>
              </w:rPr>
              <w:t xml:space="preserve"> 56.76’’ N</w:t>
            </w:r>
          </w:p>
        </w:tc>
      </w:tr>
      <w:tr w:rsidR="00B301EE" w:rsidRPr="004B7258" w14:paraId="71729521" w14:textId="77777777" w:rsidTr="00B301EE">
        <w:tc>
          <w:tcPr>
            <w:tcW w:w="2091" w:type="dxa"/>
          </w:tcPr>
          <w:p w14:paraId="7D688A42" w14:textId="77777777" w:rsidR="00B301EE" w:rsidRPr="004B7258" w:rsidRDefault="00B301EE" w:rsidP="009F0AAC">
            <w:pPr>
              <w:pStyle w:val="tablecontent"/>
              <w:rPr>
                <w:lang w:val="en-US"/>
              </w:rPr>
            </w:pPr>
            <w:r w:rsidRPr="004B7258">
              <w:rPr>
                <w:lang w:val="en-US"/>
              </w:rPr>
              <w:t>LONGITUDE</w:t>
            </w:r>
          </w:p>
        </w:tc>
        <w:tc>
          <w:tcPr>
            <w:tcW w:w="3508" w:type="dxa"/>
          </w:tcPr>
          <w:p w14:paraId="2E8CF758" w14:textId="7577DA8C" w:rsidR="00B301EE" w:rsidRPr="004B7258" w:rsidRDefault="00B301EE" w:rsidP="009F0AAC">
            <w:pPr>
              <w:pStyle w:val="tablecontent"/>
              <w:rPr>
                <w:lang w:val="en-US"/>
              </w:rPr>
            </w:pPr>
            <w:r>
              <w:rPr>
                <w:lang w:val="en-US"/>
              </w:rPr>
              <w:t>double LONGITUDE(N_PROF)</w:t>
            </w:r>
          </w:p>
          <w:p w14:paraId="70F9BE10" w14:textId="5DB2DC32" w:rsidR="00B301EE" w:rsidRPr="004B7258" w:rsidRDefault="00B301EE" w:rsidP="009F0AAC">
            <w:pPr>
              <w:pStyle w:val="tablecontent"/>
              <w:rPr>
                <w:lang w:val="en-US"/>
              </w:rPr>
            </w:pPr>
            <w:r w:rsidRPr="004B7258">
              <w:rPr>
                <w:lang w:val="en-US"/>
              </w:rPr>
              <w:t>LONGITUDE:long_name = "Longitude</w:t>
            </w:r>
            <w:r>
              <w:rPr>
                <w:lang w:val="en-US"/>
              </w:rPr>
              <w:t xml:space="preserve"> of the station, best estimate"</w:t>
            </w:r>
          </w:p>
          <w:p w14:paraId="37FD5683" w14:textId="3D2CD48E" w:rsidR="00B301EE" w:rsidRPr="004B7258" w:rsidRDefault="00B301EE" w:rsidP="009F0AAC">
            <w:pPr>
              <w:pStyle w:val="tablecontent"/>
              <w:rPr>
                <w:lang w:val="en-US"/>
              </w:rPr>
            </w:pPr>
            <w:r w:rsidRPr="004B7258">
              <w:rPr>
                <w:lang w:val="en-US"/>
              </w:rPr>
              <w:t>LONGIT</w:t>
            </w:r>
            <w:r>
              <w:rPr>
                <w:lang w:val="en-US"/>
              </w:rPr>
              <w:t>UDE:standard_name = "longitude"</w:t>
            </w:r>
          </w:p>
          <w:p w14:paraId="0CECAC3F" w14:textId="5392BE9B" w:rsidR="00B301EE" w:rsidRPr="004B7258" w:rsidRDefault="00B301EE" w:rsidP="009F0AAC">
            <w:pPr>
              <w:pStyle w:val="tablecontent"/>
              <w:rPr>
                <w:lang w:val="en-US"/>
              </w:rPr>
            </w:pPr>
            <w:r>
              <w:rPr>
                <w:lang w:val="en-US"/>
              </w:rPr>
              <w:t>LONGITUDE:units = "degree_east"</w:t>
            </w:r>
          </w:p>
          <w:p w14:paraId="6E989964" w14:textId="0A18A4AB" w:rsidR="00B301EE" w:rsidRPr="004B7258" w:rsidRDefault="00B301EE" w:rsidP="009F0AAC">
            <w:pPr>
              <w:pStyle w:val="tablecontent"/>
              <w:rPr>
                <w:lang w:val="fr-FR"/>
              </w:rPr>
            </w:pPr>
            <w:r>
              <w:rPr>
                <w:lang w:val="fr-FR"/>
              </w:rPr>
              <w:t>LONGITUDE:_FillValue = 99999.</w:t>
            </w:r>
          </w:p>
          <w:p w14:paraId="6F418D7B" w14:textId="22F128B4" w:rsidR="00B301EE" w:rsidRPr="004B7258" w:rsidRDefault="00B301EE" w:rsidP="009F0AAC">
            <w:pPr>
              <w:pStyle w:val="tablecontent"/>
              <w:rPr>
                <w:lang w:val="fr-FR"/>
              </w:rPr>
            </w:pPr>
            <w:r w:rsidRPr="004B7258">
              <w:rPr>
                <w:lang w:val="fr-FR"/>
              </w:rPr>
              <w:t>LONGITUDE:vali</w:t>
            </w:r>
            <w:r>
              <w:rPr>
                <w:lang w:val="fr-FR"/>
              </w:rPr>
              <w:t>d_min = -180.</w:t>
            </w:r>
          </w:p>
          <w:p w14:paraId="40DDA723" w14:textId="320ACBC4" w:rsidR="00B301EE" w:rsidRPr="004B7258" w:rsidRDefault="00B301EE" w:rsidP="009F0AAC">
            <w:pPr>
              <w:pStyle w:val="tablecontent"/>
              <w:rPr>
                <w:lang w:val="fr-FR"/>
              </w:rPr>
            </w:pPr>
            <w:r>
              <w:rPr>
                <w:lang w:val="fr-FR"/>
              </w:rPr>
              <w:t>LONGITUDE:valid_max = 180.</w:t>
            </w:r>
          </w:p>
          <w:p w14:paraId="1261C282" w14:textId="71457CEE" w:rsidR="00B301EE" w:rsidRPr="004B7258" w:rsidRDefault="00B301EE" w:rsidP="003B0D8C">
            <w:pPr>
              <w:pStyle w:val="tablecontent"/>
              <w:rPr>
                <w:lang w:val="fr-FR"/>
              </w:rPr>
            </w:pPr>
            <w:r>
              <w:rPr>
                <w:lang w:val="fr-FR"/>
              </w:rPr>
              <w:t>LONGITUDE:axis = "X"</w:t>
            </w:r>
          </w:p>
        </w:tc>
        <w:tc>
          <w:tcPr>
            <w:tcW w:w="3685" w:type="dxa"/>
          </w:tcPr>
          <w:p w14:paraId="4B6FB211" w14:textId="77777777" w:rsidR="00B301EE" w:rsidRPr="004B7258" w:rsidRDefault="00B301EE" w:rsidP="009F0AAC">
            <w:pPr>
              <w:pStyle w:val="tablecontent"/>
              <w:rPr>
                <w:lang w:val="en-US"/>
              </w:rPr>
            </w:pPr>
            <w:r w:rsidRPr="004B7258">
              <w:rPr>
                <w:lang w:val="en-US"/>
              </w:rPr>
              <w:t>Longitude of the profile.</w:t>
            </w:r>
          </w:p>
          <w:p w14:paraId="170F22E6" w14:textId="77777777" w:rsidR="00B301EE" w:rsidRPr="004B7258" w:rsidRDefault="00B301EE" w:rsidP="009F0AAC">
            <w:pPr>
              <w:pStyle w:val="tablecontent"/>
              <w:rPr>
                <w:lang w:val="en-US"/>
              </w:rPr>
            </w:pPr>
            <w:r w:rsidRPr="004B7258">
              <w:rPr>
                <w:lang w:val="en-US"/>
              </w:rPr>
              <w:t>Unit : degree east</w:t>
            </w:r>
          </w:p>
          <w:p w14:paraId="3ABA9A89" w14:textId="77777777" w:rsidR="00B301EE" w:rsidRPr="004B7258" w:rsidRDefault="00B301EE" w:rsidP="009F0AAC">
            <w:pPr>
              <w:pStyle w:val="tablecontent"/>
              <w:rPr>
                <w:lang w:val="en-US"/>
              </w:rPr>
            </w:pPr>
            <w:r w:rsidRPr="004B7258">
              <w:rPr>
                <w:lang w:val="en-US"/>
              </w:rPr>
              <w:t>This field contains the best estimated longitude.</w:t>
            </w:r>
          </w:p>
          <w:p w14:paraId="23C75077" w14:textId="77777777" w:rsidR="00B301EE" w:rsidRPr="004B7258" w:rsidRDefault="00B301EE" w:rsidP="009F0AAC">
            <w:pPr>
              <w:pStyle w:val="tablecontent"/>
              <w:rPr>
                <w:lang w:val="en-US"/>
              </w:rPr>
            </w:pPr>
            <w:r w:rsidRPr="004B7258">
              <w:rPr>
                <w:lang w:val="en-US"/>
              </w:rPr>
              <w:t>The longitude value may be improved in delayed mode.</w:t>
            </w:r>
          </w:p>
          <w:p w14:paraId="30669EC7"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6BE5FEF3" w14:textId="77777777" w:rsidR="00B301EE" w:rsidRPr="004B7258" w:rsidRDefault="00B301EE" w:rsidP="009F0AAC">
            <w:pPr>
              <w:pStyle w:val="tablecontent"/>
              <w:rPr>
                <w:lang w:val="en-US"/>
              </w:rPr>
            </w:pPr>
            <w:r w:rsidRPr="004B7258">
              <w:rPr>
                <w:lang w:val="en-US"/>
              </w:rPr>
              <w:t xml:space="preserve">Example : 16.7222 : 16° </w:t>
            </w:r>
            <w:smartTag w:uri="urn:schemas-microsoft-com:office:smarttags" w:element="metricconverter">
              <w:smartTagPr>
                <w:attr w:name="ProductID" w:val="43’"/>
              </w:smartTagPr>
              <w:r w:rsidRPr="004B7258">
                <w:rPr>
                  <w:lang w:val="en-US"/>
                </w:rPr>
                <w:t>43’</w:t>
              </w:r>
            </w:smartTag>
            <w:r w:rsidRPr="004B7258">
              <w:rPr>
                <w:lang w:val="en-US"/>
              </w:rPr>
              <w:t xml:space="preserve"> 19.92’’ E</w:t>
            </w:r>
          </w:p>
        </w:tc>
      </w:tr>
      <w:tr w:rsidR="00B301EE" w:rsidRPr="004B7258" w14:paraId="6A428619" w14:textId="77777777" w:rsidTr="00B301EE">
        <w:tc>
          <w:tcPr>
            <w:tcW w:w="2091" w:type="dxa"/>
          </w:tcPr>
          <w:p w14:paraId="53CFFFB5" w14:textId="77777777" w:rsidR="00B301EE" w:rsidRPr="004B7258" w:rsidRDefault="00B301EE" w:rsidP="009F0AAC">
            <w:pPr>
              <w:pStyle w:val="tablecontent"/>
              <w:rPr>
                <w:lang w:val="en-US"/>
              </w:rPr>
            </w:pPr>
            <w:r w:rsidRPr="004B7258">
              <w:rPr>
                <w:lang w:val="en-US"/>
              </w:rPr>
              <w:t>POSITION_QC</w:t>
            </w:r>
          </w:p>
        </w:tc>
        <w:tc>
          <w:tcPr>
            <w:tcW w:w="3508" w:type="dxa"/>
          </w:tcPr>
          <w:p w14:paraId="6D91B22B" w14:textId="27459BFA" w:rsidR="00B301EE" w:rsidRPr="004B7258" w:rsidRDefault="00B301EE" w:rsidP="009F0AAC">
            <w:pPr>
              <w:pStyle w:val="tablecontent"/>
              <w:rPr>
                <w:lang w:val="fr-FR"/>
              </w:rPr>
            </w:pPr>
            <w:r>
              <w:rPr>
                <w:lang w:val="fr-FR"/>
              </w:rPr>
              <w:t>char POSITION_QC(N_PROF)</w:t>
            </w:r>
          </w:p>
          <w:p w14:paraId="096D1FA6" w14:textId="4F522B5F" w:rsidR="00B301EE" w:rsidRPr="004B7258" w:rsidRDefault="00B301EE" w:rsidP="009F0AAC">
            <w:pPr>
              <w:pStyle w:val="tablecontent"/>
              <w:rPr>
                <w:lang w:val="en-US"/>
              </w:rPr>
            </w:pPr>
            <w:r w:rsidRPr="004B7258">
              <w:rPr>
                <w:lang w:val="en-US"/>
              </w:rPr>
              <w:t>POSITION_QC:long_name = "Quality on pos</w:t>
            </w:r>
            <w:r>
              <w:rPr>
                <w:lang w:val="en-US"/>
              </w:rPr>
              <w:t>ition (latitude and longitude)"</w:t>
            </w:r>
          </w:p>
          <w:p w14:paraId="3A63D8E1" w14:textId="0146DA8D" w:rsidR="00B301EE" w:rsidRPr="004B7258" w:rsidRDefault="00B301EE" w:rsidP="009F0AAC">
            <w:pPr>
              <w:pStyle w:val="tablecontent"/>
              <w:rPr>
                <w:lang w:val="en-US"/>
              </w:rPr>
            </w:pPr>
            <w:r w:rsidRPr="004B7258">
              <w:rPr>
                <w:lang w:val="en-US"/>
              </w:rPr>
              <w:t>POSITION_QC:convent</w:t>
            </w:r>
            <w:r>
              <w:rPr>
                <w:lang w:val="en-US"/>
              </w:rPr>
              <w:t>ions = "Argo reference table 2"</w:t>
            </w:r>
          </w:p>
          <w:p w14:paraId="238404B6" w14:textId="6FB98700" w:rsidR="00B301EE" w:rsidRPr="004B7258" w:rsidRDefault="00B301EE" w:rsidP="003B0D8C">
            <w:pPr>
              <w:pStyle w:val="tablecontent"/>
              <w:rPr>
                <w:lang w:val="en-US"/>
              </w:rPr>
            </w:pPr>
            <w:r w:rsidRPr="004B7258">
              <w:rPr>
                <w:lang w:val="en-US"/>
              </w:rPr>
              <w:t>POSITION_QC:_FillValue = "</w:t>
            </w:r>
            <w:r>
              <w:rPr>
                <w:lang w:val="en-US"/>
              </w:rPr>
              <w:t xml:space="preserve"> "</w:t>
            </w:r>
          </w:p>
        </w:tc>
        <w:tc>
          <w:tcPr>
            <w:tcW w:w="3685" w:type="dxa"/>
          </w:tcPr>
          <w:p w14:paraId="1AB56CD9" w14:textId="77777777" w:rsidR="00B301EE" w:rsidRPr="004B7258" w:rsidRDefault="00B301EE" w:rsidP="009F0AAC">
            <w:pPr>
              <w:pStyle w:val="tablecontent"/>
              <w:rPr>
                <w:lang w:val="en-US"/>
              </w:rPr>
            </w:pPr>
            <w:r w:rsidRPr="004B7258">
              <w:rPr>
                <w:lang w:val="en-US"/>
              </w:rPr>
              <w:t>Quality flag on position.</w:t>
            </w:r>
          </w:p>
          <w:p w14:paraId="3D1D732F" w14:textId="77777777" w:rsidR="00B301EE" w:rsidRPr="004B7258" w:rsidRDefault="00B301EE" w:rsidP="009F0AAC">
            <w:pPr>
              <w:pStyle w:val="tablecontent"/>
              <w:rPr>
                <w:lang w:val="en-US"/>
              </w:rPr>
            </w:pPr>
            <w:r w:rsidRPr="004B7258">
              <w:rPr>
                <w:lang w:val="en-US"/>
              </w:rPr>
              <w:t>The flag on position is set according to (LATITUDE, LONGITUDE) quality.</w:t>
            </w:r>
          </w:p>
          <w:p w14:paraId="2DD8AE50" w14:textId="3D6ACBFA" w:rsidR="00B301EE" w:rsidRPr="004B7258" w:rsidRDefault="00B301EE" w:rsidP="009F0AAC">
            <w:pPr>
              <w:pStyle w:val="tablecontent"/>
              <w:rPr>
                <w:lang w:val="en-US"/>
              </w:rPr>
            </w:pPr>
            <w:r w:rsidRPr="0037713A">
              <w:rPr>
                <w:lang w:val="en-US"/>
              </w:rPr>
              <w:t xml:space="preserve">The flag scale is described in the </w:t>
            </w:r>
            <w:r w:rsidR="0037713A" w:rsidRPr="0037713A">
              <w:rPr>
                <w:lang w:val="en-US"/>
              </w:rPr>
              <w:t xml:space="preserve">Argo </w:t>
            </w:r>
            <w:r w:rsidRPr="0037713A">
              <w:rPr>
                <w:lang w:val="en-US"/>
              </w:rPr>
              <w:t>reference table 2.</w:t>
            </w:r>
          </w:p>
          <w:p w14:paraId="6CA3FD8A" w14:textId="77777777" w:rsidR="00B301EE" w:rsidRPr="004B7258" w:rsidRDefault="00B301EE" w:rsidP="009F0AAC">
            <w:pPr>
              <w:pStyle w:val="tablecontent"/>
              <w:rPr>
                <w:lang w:val="en-US"/>
              </w:rPr>
            </w:pPr>
            <w:r w:rsidRPr="004B7258">
              <w:rPr>
                <w:lang w:val="en-US"/>
              </w:rPr>
              <w:t>Example: 1: position seems correct.</w:t>
            </w:r>
          </w:p>
        </w:tc>
      </w:tr>
      <w:tr w:rsidR="00B301EE" w:rsidRPr="004B7258" w14:paraId="66BC904D" w14:textId="77777777" w:rsidTr="00B301EE">
        <w:tc>
          <w:tcPr>
            <w:tcW w:w="2091" w:type="dxa"/>
          </w:tcPr>
          <w:p w14:paraId="151F6DBD" w14:textId="77777777" w:rsidR="00B301EE" w:rsidRPr="004B7258" w:rsidRDefault="00B301EE" w:rsidP="009F0AAC">
            <w:pPr>
              <w:pStyle w:val="tablecontent"/>
              <w:rPr>
                <w:lang w:val="en-US"/>
              </w:rPr>
            </w:pPr>
            <w:r w:rsidRPr="004B7258">
              <w:rPr>
                <w:lang w:val="en-US"/>
              </w:rPr>
              <w:t>POSITIONING_SYSTEM</w:t>
            </w:r>
          </w:p>
        </w:tc>
        <w:tc>
          <w:tcPr>
            <w:tcW w:w="3508" w:type="dxa"/>
          </w:tcPr>
          <w:p w14:paraId="71C19A6A" w14:textId="48054173" w:rsidR="00B301EE" w:rsidRPr="004B7258" w:rsidRDefault="00B301EE" w:rsidP="009F0AAC">
            <w:pPr>
              <w:pStyle w:val="tablecontent"/>
              <w:rPr>
                <w:lang w:val="en-US"/>
              </w:rPr>
            </w:pPr>
            <w:r w:rsidRPr="004B7258">
              <w:rPr>
                <w:lang w:val="en-US"/>
              </w:rPr>
              <w:t>char POSI</w:t>
            </w:r>
            <w:r>
              <w:rPr>
                <w:lang w:val="en-US"/>
              </w:rPr>
              <w:t>TIONING_SYSTEM(N_PROF, STRING8)</w:t>
            </w:r>
          </w:p>
          <w:p w14:paraId="2B4DBB89" w14:textId="5644E07A" w:rsidR="00B301EE" w:rsidRPr="004B7258" w:rsidRDefault="00B301EE" w:rsidP="009F0AAC">
            <w:pPr>
              <w:pStyle w:val="tablecontent"/>
              <w:rPr>
                <w:lang w:val="en-US"/>
              </w:rPr>
            </w:pPr>
            <w:r w:rsidRPr="004B7258">
              <w:rPr>
                <w:lang w:val="en-US"/>
              </w:rPr>
              <w:t>POSITIONING_SYSTEM:l</w:t>
            </w:r>
            <w:r>
              <w:rPr>
                <w:lang w:val="en-US"/>
              </w:rPr>
              <w:t>ong_name = "Positioning system"</w:t>
            </w:r>
          </w:p>
          <w:p w14:paraId="515CD261" w14:textId="4C5D73FC" w:rsidR="00B301EE" w:rsidRPr="004B7258" w:rsidRDefault="00B301EE" w:rsidP="009F0AAC">
            <w:pPr>
              <w:pStyle w:val="tablecontent"/>
              <w:rPr>
                <w:lang w:val="en-US"/>
              </w:rPr>
            </w:pPr>
            <w:r w:rsidRPr="004B7258">
              <w:rPr>
                <w:lang w:val="en-US"/>
              </w:rPr>
              <w:t>POSITIONING_SYSTEM:_FillValue = " "</w:t>
            </w:r>
          </w:p>
        </w:tc>
        <w:tc>
          <w:tcPr>
            <w:tcW w:w="3685" w:type="dxa"/>
          </w:tcPr>
          <w:p w14:paraId="70FFB8EA" w14:textId="452013C8" w:rsidR="00B301EE" w:rsidRPr="0037713A" w:rsidRDefault="00B301EE" w:rsidP="009F0AAC">
            <w:pPr>
              <w:pStyle w:val="tablecontent"/>
              <w:rPr>
                <w:lang w:val="en-US"/>
              </w:rPr>
            </w:pPr>
            <w:r w:rsidRPr="004B7258">
              <w:rPr>
                <w:lang w:val="en-US"/>
              </w:rPr>
              <w:t xml:space="preserve">Name of the system in charge of positioning the </w:t>
            </w:r>
            <w:r w:rsidRPr="0037713A">
              <w:rPr>
                <w:lang w:val="en-US"/>
              </w:rPr>
              <w:t xml:space="preserve">float locations from </w:t>
            </w:r>
            <w:r w:rsidR="0037713A" w:rsidRPr="0037713A">
              <w:rPr>
                <w:lang w:val="en-US"/>
              </w:rPr>
              <w:t xml:space="preserve">the Argo </w:t>
            </w:r>
            <w:r w:rsidRPr="0037713A">
              <w:rPr>
                <w:lang w:val="en-US"/>
              </w:rPr>
              <w:t>reference table 9.</w:t>
            </w:r>
          </w:p>
          <w:p w14:paraId="1D65D582" w14:textId="77777777" w:rsidR="00B301EE" w:rsidRPr="004B7258" w:rsidRDefault="00B301EE" w:rsidP="009F0AAC">
            <w:pPr>
              <w:pStyle w:val="tablecontent"/>
              <w:rPr>
                <w:lang w:val="en-US"/>
              </w:rPr>
            </w:pPr>
            <w:r w:rsidRPr="0037713A">
              <w:rPr>
                <w:lang w:val="en-US"/>
              </w:rPr>
              <w:t>Examples : ARGOS</w:t>
            </w:r>
          </w:p>
        </w:tc>
      </w:tr>
      <w:tr w:rsidR="00B301EE" w:rsidRPr="004B7258" w14:paraId="76C228BF" w14:textId="77777777" w:rsidTr="00B301EE">
        <w:tc>
          <w:tcPr>
            <w:tcW w:w="2091" w:type="dxa"/>
          </w:tcPr>
          <w:p w14:paraId="6AF8BD07" w14:textId="77777777" w:rsidR="00B301EE" w:rsidRPr="004B7258" w:rsidRDefault="00B301EE" w:rsidP="009F0AAC">
            <w:pPr>
              <w:pStyle w:val="tablecontent"/>
              <w:rPr>
                <w:lang w:val="en-US"/>
              </w:rPr>
            </w:pPr>
            <w:r w:rsidRPr="004B7258">
              <w:rPr>
                <w:lang w:val="en-US"/>
              </w:rPr>
              <w:t>PROFILE_&lt;PARAM&gt;_QC</w:t>
            </w:r>
          </w:p>
        </w:tc>
        <w:tc>
          <w:tcPr>
            <w:tcW w:w="3508" w:type="dxa"/>
          </w:tcPr>
          <w:p w14:paraId="63789453" w14:textId="41800B36" w:rsidR="00B301EE" w:rsidRPr="0037713A" w:rsidRDefault="00B301EE" w:rsidP="009F0AAC">
            <w:pPr>
              <w:pStyle w:val="tablecontent"/>
              <w:rPr>
                <w:lang w:val="en-US"/>
              </w:rPr>
            </w:pPr>
            <w:r w:rsidRPr="0037713A">
              <w:rPr>
                <w:lang w:val="en-US"/>
              </w:rPr>
              <w:t>char PROFILE_&lt;PARAM&gt;_QC(N_PROF)</w:t>
            </w:r>
          </w:p>
          <w:p w14:paraId="23DF2BD1" w14:textId="3A245349" w:rsidR="00B301EE" w:rsidRPr="0037713A" w:rsidRDefault="00B301EE" w:rsidP="009F0AAC">
            <w:pPr>
              <w:pStyle w:val="tablecontent"/>
              <w:rPr>
                <w:lang w:val="en-US"/>
              </w:rPr>
            </w:pPr>
            <w:r w:rsidRPr="0037713A">
              <w:rPr>
                <w:lang w:val="en-US"/>
              </w:rPr>
              <w:t>PROFILE_&lt;PARAM&gt;_QC:long_name = "Global quality flag of &lt;PARAM&gt; profile"</w:t>
            </w:r>
          </w:p>
          <w:p w14:paraId="43A0A779" w14:textId="5F61C9C6" w:rsidR="00B301EE" w:rsidRPr="0037713A" w:rsidRDefault="00B301EE" w:rsidP="009F0AAC">
            <w:pPr>
              <w:pStyle w:val="tablecontent"/>
              <w:rPr>
                <w:lang w:val="en-US"/>
              </w:rPr>
            </w:pPr>
            <w:r w:rsidRPr="0037713A">
              <w:rPr>
                <w:lang w:val="en-US"/>
              </w:rPr>
              <w:t>PROFILE_&lt;PARAM&gt;_QC:conventions = "Argo reference table 2a"</w:t>
            </w:r>
          </w:p>
          <w:p w14:paraId="0545AFCB" w14:textId="57BCBFC3" w:rsidR="00B301EE" w:rsidRPr="0037713A" w:rsidRDefault="00B301EE" w:rsidP="009F0AAC">
            <w:pPr>
              <w:pStyle w:val="tablecontent"/>
              <w:rPr>
                <w:lang w:val="en-US"/>
              </w:rPr>
            </w:pPr>
            <w:r w:rsidRPr="0037713A">
              <w:rPr>
                <w:lang w:val="en-US"/>
              </w:rPr>
              <w:t>PROFILE_&lt;PARAM&gt;_QC:_FillValue = " "</w:t>
            </w:r>
          </w:p>
        </w:tc>
        <w:tc>
          <w:tcPr>
            <w:tcW w:w="3685" w:type="dxa"/>
          </w:tcPr>
          <w:p w14:paraId="5D75A243" w14:textId="77777777" w:rsidR="00B301EE" w:rsidRPr="0037713A" w:rsidRDefault="00B301EE" w:rsidP="009F0AAC">
            <w:pPr>
              <w:pStyle w:val="tablecontent"/>
              <w:rPr>
                <w:lang w:val="en-US"/>
              </w:rPr>
            </w:pPr>
            <w:r w:rsidRPr="0037713A">
              <w:rPr>
                <w:lang w:val="en-US"/>
              </w:rPr>
              <w:t>Global quality flag on the PARAM profile.</w:t>
            </w:r>
          </w:p>
          <w:p w14:paraId="04DEC1EE" w14:textId="77777777" w:rsidR="00B301EE" w:rsidRPr="0037713A" w:rsidRDefault="00B301EE" w:rsidP="009F0AAC">
            <w:pPr>
              <w:pStyle w:val="tablecontent"/>
              <w:rPr>
                <w:lang w:val="en-US"/>
              </w:rPr>
            </w:pPr>
            <w:r w:rsidRPr="0037713A">
              <w:rPr>
                <w:lang w:val="en-US"/>
              </w:rPr>
              <w:t>PARAM is among the STATION_PARAMETERS.</w:t>
            </w:r>
          </w:p>
          <w:p w14:paraId="70C275EA" w14:textId="7AA3B0F3" w:rsidR="00B301EE" w:rsidRPr="0037713A" w:rsidRDefault="00B301EE" w:rsidP="009F0AAC">
            <w:pPr>
              <w:pStyle w:val="tablecontent"/>
              <w:rPr>
                <w:lang w:val="en-US"/>
              </w:rPr>
            </w:pPr>
            <w:r w:rsidRPr="0037713A">
              <w:rPr>
                <w:lang w:val="en-US"/>
              </w:rPr>
              <w:t xml:space="preserve">The overall flag is set to indicate the percentage of good data in the profile as described in </w:t>
            </w:r>
            <w:r w:rsidR="0037713A" w:rsidRPr="0037713A">
              <w:rPr>
                <w:lang w:val="en-US"/>
              </w:rPr>
              <w:t xml:space="preserve">the Argo </w:t>
            </w:r>
            <w:r w:rsidRPr="0037713A">
              <w:rPr>
                <w:lang w:val="en-US"/>
              </w:rPr>
              <w:t>reference table 2a.</w:t>
            </w:r>
          </w:p>
          <w:p w14:paraId="6F328386" w14:textId="77777777" w:rsidR="00B301EE" w:rsidRPr="0037713A" w:rsidRDefault="00B301EE" w:rsidP="009F0AAC">
            <w:pPr>
              <w:pStyle w:val="tablecontent"/>
              <w:rPr>
                <w:lang w:val="en-US"/>
              </w:rPr>
            </w:pPr>
            <w:r w:rsidRPr="0037713A">
              <w:rPr>
                <w:lang w:val="en-US"/>
              </w:rPr>
              <w:t>Example :</w:t>
            </w:r>
          </w:p>
          <w:p w14:paraId="7FEC8CB5" w14:textId="77777777" w:rsidR="00B301EE" w:rsidRPr="0037713A" w:rsidRDefault="00B301EE" w:rsidP="009F0AAC">
            <w:pPr>
              <w:pStyle w:val="tablecontent"/>
              <w:rPr>
                <w:lang w:val="en-US"/>
              </w:rPr>
            </w:pPr>
            <w:r w:rsidRPr="0037713A">
              <w:rPr>
                <w:lang w:val="en-US"/>
              </w:rPr>
              <w:t>PROFILE_TEMP_QC = A : the temperature profile contains only good values</w:t>
            </w:r>
          </w:p>
          <w:p w14:paraId="30DF04A6" w14:textId="77777777" w:rsidR="00B301EE" w:rsidRPr="0037713A" w:rsidRDefault="00B301EE" w:rsidP="009F0AAC">
            <w:pPr>
              <w:pStyle w:val="tablecontent"/>
              <w:rPr>
                <w:lang w:val="en-US"/>
              </w:rPr>
            </w:pPr>
            <w:r w:rsidRPr="0037713A">
              <w:rPr>
                <w:lang w:val="en-US"/>
              </w:rPr>
              <w:t>PROFILE_PSAL_QC = C : the salinity profile contains 50% to 75% good values</w:t>
            </w:r>
          </w:p>
        </w:tc>
      </w:tr>
      <w:tr w:rsidR="00B301EE" w:rsidRPr="004B7258" w14:paraId="43E5CDD1" w14:textId="77777777" w:rsidTr="00B301EE">
        <w:tc>
          <w:tcPr>
            <w:tcW w:w="2091" w:type="dxa"/>
          </w:tcPr>
          <w:p w14:paraId="11A21C6E" w14:textId="77777777" w:rsidR="00B301EE" w:rsidRPr="004B7258" w:rsidRDefault="00B301EE" w:rsidP="009F0AAC">
            <w:pPr>
              <w:pStyle w:val="tablecontent"/>
              <w:rPr>
                <w:lang w:val="en-US"/>
              </w:rPr>
            </w:pPr>
            <w:r w:rsidRPr="004B7258">
              <w:rPr>
                <w:lang w:val="en-US"/>
              </w:rPr>
              <w:t>VERTICAL_SAMPLING_SCHEME</w:t>
            </w:r>
          </w:p>
        </w:tc>
        <w:tc>
          <w:tcPr>
            <w:tcW w:w="3508" w:type="dxa"/>
          </w:tcPr>
          <w:p w14:paraId="132950F3" w14:textId="74509164" w:rsidR="00B301EE" w:rsidRPr="0037713A" w:rsidRDefault="00B301EE" w:rsidP="009F0AAC">
            <w:pPr>
              <w:pStyle w:val="tablecontent"/>
              <w:rPr>
                <w:lang w:val="en-US"/>
              </w:rPr>
            </w:pPr>
            <w:r w:rsidRPr="0037713A">
              <w:rPr>
                <w:lang w:val="en-US"/>
              </w:rPr>
              <w:t>char VERTICAL_SAMPLING_SCHEME(N_PROF, STRING256)</w:t>
            </w:r>
          </w:p>
          <w:p w14:paraId="33133B77" w14:textId="166D75E7" w:rsidR="00B301EE" w:rsidRPr="0037713A" w:rsidRDefault="00B301EE" w:rsidP="009F0AAC">
            <w:pPr>
              <w:pStyle w:val="tablecontent"/>
              <w:rPr>
                <w:lang w:val="en-US"/>
              </w:rPr>
            </w:pPr>
            <w:r w:rsidRPr="0037713A">
              <w:rPr>
                <w:lang w:val="en-US"/>
              </w:rPr>
              <w:t>VERTICAL_SAMPLING_SCHEME:long_name = "Vertical sampling scheme"</w:t>
            </w:r>
          </w:p>
          <w:p w14:paraId="03DD1F1F" w14:textId="36EF2683" w:rsidR="00B301EE" w:rsidRPr="0037713A" w:rsidRDefault="00B301EE" w:rsidP="009F0AAC">
            <w:pPr>
              <w:pStyle w:val="tablecontent"/>
              <w:rPr>
                <w:lang w:val="en-US"/>
              </w:rPr>
            </w:pPr>
            <w:r w:rsidRPr="0037713A">
              <w:rPr>
                <w:lang w:val="en-US"/>
              </w:rPr>
              <w:t>VERTICAL_SAMPLING_SCHEME:conventions = "Argo reference table 16"</w:t>
            </w:r>
          </w:p>
          <w:p w14:paraId="54FFA866" w14:textId="5197912F" w:rsidR="00B301EE" w:rsidRPr="0037713A" w:rsidRDefault="00B301EE" w:rsidP="009F0AAC">
            <w:pPr>
              <w:pStyle w:val="tablecontent"/>
              <w:rPr>
                <w:lang w:val="en-US"/>
              </w:rPr>
            </w:pPr>
            <w:r w:rsidRPr="0037713A">
              <w:rPr>
                <w:lang w:val="en-US"/>
              </w:rPr>
              <w:t>VERTICAL_SAMPLING_SCHEME:_FillValue = " "</w:t>
            </w:r>
          </w:p>
        </w:tc>
        <w:tc>
          <w:tcPr>
            <w:tcW w:w="3685" w:type="dxa"/>
          </w:tcPr>
          <w:p w14:paraId="77FF44CA" w14:textId="77777777" w:rsidR="00B301EE" w:rsidRPr="0037713A" w:rsidRDefault="00B301EE" w:rsidP="009F0AAC">
            <w:pPr>
              <w:pStyle w:val="tablecontent"/>
              <w:rPr>
                <w:lang w:val="en-US"/>
              </w:rPr>
            </w:pPr>
            <w:r w:rsidRPr="0037713A">
              <w:rPr>
                <w:lang w:val="en-US"/>
              </w:rPr>
              <w:t>Use vertical sampling scheme to differentiate and identify profiles from a single-cycle with different vertical sampling schemes.</w:t>
            </w:r>
          </w:p>
          <w:p w14:paraId="4AFF6C2D" w14:textId="74C85D8C" w:rsidR="00B301EE" w:rsidRPr="0037713A" w:rsidRDefault="00B301EE" w:rsidP="009F0AAC">
            <w:pPr>
              <w:pStyle w:val="tablecontent"/>
              <w:rPr>
                <w:lang w:val="en-US"/>
              </w:rPr>
            </w:pPr>
            <w:r w:rsidRPr="0037713A">
              <w:rPr>
                <w:lang w:val="en-US"/>
              </w:rPr>
              <w:t xml:space="preserve">See </w:t>
            </w:r>
            <w:r w:rsidR="0037713A" w:rsidRPr="0037713A">
              <w:rPr>
                <w:lang w:val="en-US"/>
              </w:rPr>
              <w:t xml:space="preserve">the Argo </w:t>
            </w:r>
            <w:r w:rsidRPr="0037713A">
              <w:rPr>
                <w:lang w:val="en-US"/>
              </w:rPr>
              <w:t>reference table 16.</w:t>
            </w:r>
          </w:p>
        </w:tc>
      </w:tr>
      <w:tr w:rsidR="00B301EE" w:rsidRPr="004B7258" w14:paraId="24676F04" w14:textId="77777777" w:rsidTr="00B301EE">
        <w:tc>
          <w:tcPr>
            <w:tcW w:w="2091" w:type="dxa"/>
          </w:tcPr>
          <w:p w14:paraId="6215B21A" w14:textId="77777777" w:rsidR="00B301EE" w:rsidRPr="004B7258" w:rsidRDefault="00B301EE" w:rsidP="000821E2">
            <w:pPr>
              <w:pStyle w:val="tablecontent"/>
              <w:rPr>
                <w:lang w:val="en-US"/>
              </w:rPr>
            </w:pPr>
            <w:r w:rsidRPr="004B7258">
              <w:rPr>
                <w:rFonts w:eastAsiaTheme="minorEastAsia"/>
                <w:lang w:val="en-US"/>
              </w:rPr>
              <w:t>CONFIG_MISSION_NUMBER</w:t>
            </w:r>
          </w:p>
        </w:tc>
        <w:tc>
          <w:tcPr>
            <w:tcW w:w="3508" w:type="dxa"/>
          </w:tcPr>
          <w:p w14:paraId="755E6DDA" w14:textId="0BFBDC6A" w:rsidR="00B301EE" w:rsidRPr="004B7258" w:rsidRDefault="00B301EE" w:rsidP="000821E2">
            <w:pPr>
              <w:pStyle w:val="tablecontent"/>
              <w:rPr>
                <w:lang w:val="en-US"/>
              </w:rPr>
            </w:pPr>
            <w:r w:rsidRPr="004B7258">
              <w:rPr>
                <w:lang w:val="en-US"/>
              </w:rPr>
              <w:t>in</w:t>
            </w:r>
            <w:r>
              <w:rPr>
                <w:lang w:val="en-US"/>
              </w:rPr>
              <w:t>t CONFIG_MISSION_NUMBER(N_PROF)</w:t>
            </w:r>
          </w:p>
          <w:p w14:paraId="42A93F4D" w14:textId="30C49362" w:rsidR="00B301EE" w:rsidRPr="004B7258" w:rsidRDefault="00B301EE" w:rsidP="000821E2">
            <w:pPr>
              <w:pStyle w:val="tablecontent"/>
              <w:rPr>
                <w:lang w:val="en-US"/>
              </w:rPr>
            </w:pPr>
            <w:r w:rsidRPr="004B7258">
              <w:rPr>
                <w:lang w:val="en-US"/>
              </w:rPr>
              <w:t>CONFIG_MISSION_NUMBER:long_name = "</w:t>
            </w:r>
            <w:r w:rsidRPr="004B7258">
              <w:t xml:space="preserve"> </w:t>
            </w:r>
            <w:r w:rsidRPr="004B7258">
              <w:rPr>
                <w:lang w:val="en-US"/>
              </w:rPr>
              <w:lastRenderedPageBreak/>
              <w:t>Unique number denoting the missions performed by the float</w:t>
            </w:r>
            <w:r>
              <w:rPr>
                <w:lang w:val="en-US"/>
              </w:rPr>
              <w:t>"</w:t>
            </w:r>
          </w:p>
          <w:p w14:paraId="71EE5798" w14:textId="2210D3B3" w:rsidR="00B301EE" w:rsidRPr="004B7258" w:rsidRDefault="00B301EE" w:rsidP="003B0D8C">
            <w:pPr>
              <w:pStyle w:val="tablecontent"/>
              <w:rPr>
                <w:lang w:val="en-US"/>
              </w:rPr>
            </w:pPr>
            <w:r w:rsidRPr="004B7258">
              <w:rPr>
                <w:lang w:val="en-US"/>
              </w:rPr>
              <w:t>CONFIG_MISSION_NUMBER:conventions = "1..</w:t>
            </w:r>
            <w:r>
              <w:rPr>
                <w:lang w:val="en-US"/>
              </w:rPr>
              <w:t>.N, 1 : first complete mission"</w:t>
            </w:r>
          </w:p>
          <w:p w14:paraId="5FA34E44" w14:textId="71000F87" w:rsidR="00B301EE" w:rsidRPr="004B7258" w:rsidRDefault="00B301EE" w:rsidP="003B0D8C">
            <w:pPr>
              <w:pStyle w:val="tablecontent"/>
              <w:rPr>
                <w:lang w:val="en-US"/>
              </w:rPr>
            </w:pPr>
            <w:r w:rsidRPr="004B7258">
              <w:rPr>
                <w:lang w:val="en-US"/>
              </w:rPr>
              <w:t>CONFIG_MI</w:t>
            </w:r>
            <w:r>
              <w:rPr>
                <w:lang w:val="en-US"/>
              </w:rPr>
              <w:t>SSION_NUMBER:_FillValue = 99999</w:t>
            </w:r>
          </w:p>
        </w:tc>
        <w:tc>
          <w:tcPr>
            <w:tcW w:w="3685" w:type="dxa"/>
          </w:tcPr>
          <w:p w14:paraId="6DA314F2" w14:textId="75E962EA" w:rsidR="00B301EE" w:rsidRPr="004B7258" w:rsidRDefault="00B301EE" w:rsidP="00EF642B">
            <w:pPr>
              <w:pStyle w:val="tablecontent"/>
              <w:rPr>
                <w:lang w:val="en-US"/>
              </w:rPr>
            </w:pPr>
            <w:r w:rsidRPr="004B7258">
              <w:rPr>
                <w:lang w:val="en-US"/>
              </w:rPr>
              <w:lastRenderedPageBreak/>
              <w:t>Unique number of the mission to which this profile belongs.</w:t>
            </w:r>
          </w:p>
        </w:tc>
      </w:tr>
    </w:tbl>
    <w:p w14:paraId="2F1AC3E5" w14:textId="77777777" w:rsidR="007F228B" w:rsidRPr="004B7258" w:rsidRDefault="007F228B" w:rsidP="009F0AAC">
      <w:pPr>
        <w:pStyle w:val="Titre3"/>
        <w:rPr>
          <w:lang w:val="en-US"/>
        </w:rPr>
      </w:pPr>
      <w:bookmarkStart w:id="577" w:name="_Ref355262633"/>
      <w:bookmarkStart w:id="578" w:name="_Ref392841416"/>
      <w:bookmarkStart w:id="579" w:name="_Toc484696593"/>
      <w:r w:rsidRPr="004B7258">
        <w:rPr>
          <w:lang w:val="en-US"/>
        </w:rPr>
        <w:t>Measurements for each profile</w:t>
      </w:r>
      <w:bookmarkEnd w:id="577"/>
      <w:bookmarkEnd w:id="578"/>
      <w:bookmarkEnd w:id="579"/>
    </w:p>
    <w:tbl>
      <w:tblPr>
        <w:tblStyle w:val="Grilledutableau"/>
        <w:tblW w:w="921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99"/>
        <w:gridCol w:w="4219"/>
        <w:gridCol w:w="3094"/>
      </w:tblGrid>
      <w:tr w:rsidR="007F228B" w:rsidRPr="004B7258" w14:paraId="5F4AD85C" w14:textId="77777777" w:rsidTr="00AE3C6D">
        <w:tc>
          <w:tcPr>
            <w:tcW w:w="1899" w:type="dxa"/>
            <w:shd w:val="clear" w:color="auto" w:fill="00007E"/>
          </w:tcPr>
          <w:p w14:paraId="0F8B803C" w14:textId="771420D2" w:rsidR="007F228B" w:rsidRPr="004B7258" w:rsidRDefault="007F228B" w:rsidP="009F0AAC">
            <w:pPr>
              <w:pStyle w:val="tableheader"/>
              <w:rPr>
                <w:lang w:val="en-US"/>
              </w:rPr>
            </w:pPr>
            <w:r w:rsidRPr="004B7258">
              <w:rPr>
                <w:lang w:val="en-US"/>
              </w:rPr>
              <w:t xml:space="preserve"> Name</w:t>
            </w:r>
          </w:p>
        </w:tc>
        <w:tc>
          <w:tcPr>
            <w:tcW w:w="4219" w:type="dxa"/>
            <w:shd w:val="clear" w:color="auto" w:fill="00007E"/>
          </w:tcPr>
          <w:p w14:paraId="75C33311" w14:textId="77777777" w:rsidR="007F228B" w:rsidRPr="004B7258" w:rsidRDefault="007F228B" w:rsidP="009F0AAC">
            <w:pPr>
              <w:pStyle w:val="tableheader"/>
              <w:rPr>
                <w:lang w:val="en-US"/>
              </w:rPr>
            </w:pPr>
            <w:r w:rsidRPr="004B7258">
              <w:rPr>
                <w:lang w:val="en-US"/>
              </w:rPr>
              <w:t>Definition</w:t>
            </w:r>
          </w:p>
        </w:tc>
        <w:tc>
          <w:tcPr>
            <w:tcW w:w="3094" w:type="dxa"/>
            <w:shd w:val="clear" w:color="auto" w:fill="00007E"/>
          </w:tcPr>
          <w:p w14:paraId="5C8B18FF" w14:textId="77777777" w:rsidR="007F228B" w:rsidRPr="004B7258" w:rsidRDefault="007F228B" w:rsidP="009F0AAC">
            <w:pPr>
              <w:pStyle w:val="tableheader"/>
              <w:rPr>
                <w:lang w:val="en-US"/>
              </w:rPr>
            </w:pPr>
            <w:r w:rsidRPr="004B7258">
              <w:rPr>
                <w:lang w:val="en-US"/>
              </w:rPr>
              <w:t>Comment</w:t>
            </w:r>
          </w:p>
        </w:tc>
      </w:tr>
      <w:tr w:rsidR="007F228B" w:rsidRPr="004B7258" w14:paraId="5DC80D9B" w14:textId="77777777" w:rsidTr="00AE3C6D">
        <w:tc>
          <w:tcPr>
            <w:tcW w:w="1899" w:type="dxa"/>
          </w:tcPr>
          <w:p w14:paraId="555B2693" w14:textId="77777777" w:rsidR="007F228B" w:rsidRPr="004B7258" w:rsidRDefault="007F228B" w:rsidP="009F0AAC">
            <w:pPr>
              <w:pStyle w:val="tablecontent"/>
              <w:rPr>
                <w:lang w:val="en-US"/>
              </w:rPr>
            </w:pPr>
            <w:r w:rsidRPr="004B7258">
              <w:rPr>
                <w:lang w:val="en-US"/>
              </w:rPr>
              <w:t>&lt;PARAM&gt;</w:t>
            </w:r>
          </w:p>
        </w:tc>
        <w:tc>
          <w:tcPr>
            <w:tcW w:w="4219" w:type="dxa"/>
          </w:tcPr>
          <w:p w14:paraId="24E3B77C" w14:textId="3D1E6862" w:rsidR="007F228B" w:rsidRPr="004B7258" w:rsidRDefault="007F228B" w:rsidP="009F0AAC">
            <w:pPr>
              <w:pStyle w:val="tablecontent"/>
              <w:rPr>
                <w:lang w:val="en-US"/>
              </w:rPr>
            </w:pPr>
            <w:r w:rsidRPr="004B7258">
              <w:rPr>
                <w:lang w:val="en-US"/>
              </w:rPr>
              <w:t>float &lt;PARA</w:t>
            </w:r>
            <w:r w:rsidR="00AE3C6D">
              <w:rPr>
                <w:lang w:val="en-US"/>
              </w:rPr>
              <w:t>M&gt;(N_PROF, N_LEVELS)</w:t>
            </w:r>
          </w:p>
          <w:p w14:paraId="4F02E0F8" w14:textId="141616F7" w:rsidR="007F228B" w:rsidRPr="004B7258" w:rsidRDefault="00AE3C6D" w:rsidP="009F0AAC">
            <w:pPr>
              <w:pStyle w:val="tablecontent"/>
              <w:rPr>
                <w:lang w:val="en-US"/>
              </w:rPr>
            </w:pPr>
            <w:r>
              <w:rPr>
                <w:lang w:val="en-US"/>
              </w:rPr>
              <w:t>&lt;PARAM&gt;:long_name = "&lt;X&gt;"</w:t>
            </w:r>
          </w:p>
          <w:p w14:paraId="3C7D6A87" w14:textId="5B5C3E7E" w:rsidR="007C7ABC" w:rsidRPr="004B7258" w:rsidRDefault="00AE3C6D" w:rsidP="009F0AAC">
            <w:pPr>
              <w:pStyle w:val="tablecontent"/>
              <w:rPr>
                <w:lang w:val="en-US"/>
              </w:rPr>
            </w:pPr>
            <w:r>
              <w:rPr>
                <w:lang w:val="en-US"/>
              </w:rPr>
              <w:t>&lt;PARAM&gt;:standard_name = "&lt;X&gt;"</w:t>
            </w:r>
          </w:p>
          <w:p w14:paraId="326C8E1E" w14:textId="455D5627" w:rsidR="007F228B" w:rsidRPr="004B7258" w:rsidRDefault="00AE3C6D" w:rsidP="009F0AAC">
            <w:pPr>
              <w:pStyle w:val="tablecontent"/>
              <w:rPr>
                <w:lang w:val="en-US"/>
              </w:rPr>
            </w:pPr>
            <w:r>
              <w:rPr>
                <w:lang w:val="en-US"/>
              </w:rPr>
              <w:t>&lt;PARAM&gt;:_FillValue = &lt;X&gt;</w:t>
            </w:r>
          </w:p>
          <w:p w14:paraId="0994DCE8" w14:textId="3EC85CE2" w:rsidR="007B0C34" w:rsidRPr="004B7258" w:rsidRDefault="00AE3C6D" w:rsidP="009F0AAC">
            <w:pPr>
              <w:pStyle w:val="tablecontent"/>
              <w:rPr>
                <w:lang w:val="en-US"/>
              </w:rPr>
            </w:pPr>
            <w:r>
              <w:rPr>
                <w:lang w:val="en-US"/>
              </w:rPr>
              <w:t>&lt;PARAM&gt;:units = "&lt;X&gt;"</w:t>
            </w:r>
          </w:p>
          <w:p w14:paraId="2EEB791D" w14:textId="45AC64EE" w:rsidR="007F228B" w:rsidRPr="004B7258" w:rsidRDefault="00AE3C6D" w:rsidP="009F0AAC">
            <w:pPr>
              <w:pStyle w:val="tablecontent"/>
              <w:rPr>
                <w:lang w:val="en-US"/>
              </w:rPr>
            </w:pPr>
            <w:r>
              <w:rPr>
                <w:lang w:val="en-US"/>
              </w:rPr>
              <w:t>&lt;PARAM&gt;:valid_min = &lt;X&gt;</w:t>
            </w:r>
          </w:p>
          <w:p w14:paraId="1A92164B" w14:textId="45005956" w:rsidR="007F228B" w:rsidRPr="004B7258" w:rsidRDefault="00AE3C6D" w:rsidP="009F0AAC">
            <w:pPr>
              <w:pStyle w:val="tablecontent"/>
              <w:rPr>
                <w:lang w:val="en-US"/>
              </w:rPr>
            </w:pPr>
            <w:r>
              <w:rPr>
                <w:lang w:val="en-US"/>
              </w:rPr>
              <w:t>&lt;PARAM&gt;:valid_max = &lt;X&gt;</w:t>
            </w:r>
          </w:p>
          <w:p w14:paraId="716DFD08" w14:textId="19CEDFA6" w:rsidR="007F228B" w:rsidRPr="004B7258" w:rsidRDefault="00AE3C6D" w:rsidP="009F0AAC">
            <w:pPr>
              <w:pStyle w:val="tablecontent"/>
              <w:rPr>
                <w:lang w:val="en-US"/>
              </w:rPr>
            </w:pPr>
            <w:r>
              <w:rPr>
                <w:lang w:val="en-US"/>
              </w:rPr>
              <w:t>&lt;PARAM&gt;:C_format = "&lt;X&gt;"</w:t>
            </w:r>
          </w:p>
          <w:p w14:paraId="2391082E" w14:textId="6D5C89AD" w:rsidR="007F228B" w:rsidRPr="004B7258" w:rsidRDefault="00AE3C6D" w:rsidP="009F0AAC">
            <w:pPr>
              <w:pStyle w:val="tablecontent"/>
              <w:rPr>
                <w:lang w:val="en-US"/>
              </w:rPr>
            </w:pPr>
            <w:r>
              <w:rPr>
                <w:lang w:val="en-US"/>
              </w:rPr>
              <w:t>&lt;PARAM&gt;:FORTRAN_format = "&lt;X&gt;"</w:t>
            </w:r>
          </w:p>
          <w:p w14:paraId="0DF39253" w14:textId="2278ADB7" w:rsidR="007F228B" w:rsidRPr="004B7258" w:rsidRDefault="007F228B" w:rsidP="009F0AAC">
            <w:pPr>
              <w:pStyle w:val="tablecontent"/>
              <w:rPr>
                <w:lang w:val="en-US"/>
              </w:rPr>
            </w:pPr>
            <w:r w:rsidRPr="004B7258">
              <w:rPr>
                <w:lang w:val="en-US"/>
              </w:rPr>
              <w:t xml:space="preserve">&lt;PARAM&gt;:resolution </w:t>
            </w:r>
            <w:r w:rsidR="00AE3C6D">
              <w:rPr>
                <w:lang w:val="en-US"/>
              </w:rPr>
              <w:t>= &lt;X&gt;</w:t>
            </w:r>
          </w:p>
        </w:tc>
        <w:tc>
          <w:tcPr>
            <w:tcW w:w="3094" w:type="dxa"/>
          </w:tcPr>
          <w:p w14:paraId="544123D0" w14:textId="5ED733F1" w:rsidR="007F228B" w:rsidRPr="00461AD3" w:rsidRDefault="007F228B" w:rsidP="009F0AAC">
            <w:pPr>
              <w:pStyle w:val="tablecontent"/>
              <w:rPr>
                <w:lang w:val="en-US"/>
              </w:rPr>
            </w:pPr>
            <w:r w:rsidRPr="00461AD3">
              <w:rPr>
                <w:lang w:val="en-US"/>
              </w:rPr>
              <w:t xml:space="preserve">&lt;PARAM&gt; contains the original values of a parameter listed </w:t>
            </w:r>
            <w:r w:rsidR="00B97211" w:rsidRPr="00461AD3">
              <w:rPr>
                <w:lang w:val="en-US"/>
              </w:rPr>
              <w:t xml:space="preserve">in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207BC1A" w14:textId="24D19824" w:rsidR="007F228B" w:rsidRPr="00461AD3" w:rsidRDefault="007F228B" w:rsidP="009F0AAC">
            <w:pPr>
              <w:pStyle w:val="tablecontent"/>
              <w:rPr>
                <w:lang w:val="en-US"/>
              </w:rPr>
            </w:pPr>
            <w:r w:rsidRPr="00461AD3">
              <w:rPr>
                <w:lang w:val="en-US"/>
              </w:rPr>
              <w:t xml:space="preserve">&lt;X&gt; :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69004911" w14:textId="77777777" w:rsidTr="00AE3C6D">
        <w:tc>
          <w:tcPr>
            <w:tcW w:w="1899" w:type="dxa"/>
          </w:tcPr>
          <w:p w14:paraId="5EBEDD2E" w14:textId="77777777" w:rsidR="007F228B" w:rsidRPr="004B7258" w:rsidRDefault="007F228B" w:rsidP="009F0AAC">
            <w:pPr>
              <w:pStyle w:val="tablecontent"/>
              <w:rPr>
                <w:lang w:val="en-US"/>
              </w:rPr>
            </w:pPr>
            <w:r w:rsidRPr="004B7258">
              <w:rPr>
                <w:lang w:val="en-US"/>
              </w:rPr>
              <w:t>&lt;PARAM&gt;_QC</w:t>
            </w:r>
          </w:p>
        </w:tc>
        <w:tc>
          <w:tcPr>
            <w:tcW w:w="4219" w:type="dxa"/>
          </w:tcPr>
          <w:p w14:paraId="5B3820CD" w14:textId="2A3930C5" w:rsidR="007F228B" w:rsidRPr="004B7258" w:rsidRDefault="007F228B" w:rsidP="009F0AAC">
            <w:pPr>
              <w:pStyle w:val="tablecontent"/>
              <w:rPr>
                <w:lang w:val="en-US"/>
              </w:rPr>
            </w:pPr>
            <w:r w:rsidRPr="004B7258">
              <w:rPr>
                <w:lang w:val="en-US"/>
              </w:rPr>
              <w:t>ch</w:t>
            </w:r>
            <w:r w:rsidR="00AE3C6D">
              <w:rPr>
                <w:lang w:val="en-US"/>
              </w:rPr>
              <w:t>ar &lt;PARAM&gt;_QC(N_PROF, N_LEVELS)</w:t>
            </w:r>
          </w:p>
          <w:p w14:paraId="134F3251" w14:textId="71A70953" w:rsidR="007F228B" w:rsidRPr="004B7258" w:rsidRDefault="007F228B" w:rsidP="009F0AAC">
            <w:pPr>
              <w:pStyle w:val="tablecontent"/>
              <w:rPr>
                <w:lang w:val="en-US"/>
              </w:rPr>
            </w:pPr>
            <w:r w:rsidRPr="004B7258">
              <w:rPr>
                <w:lang w:val="en-US"/>
              </w:rPr>
              <w:t>&lt;PARAM</w:t>
            </w:r>
            <w:r w:rsidR="00AE3C6D">
              <w:rPr>
                <w:lang w:val="en-US"/>
              </w:rPr>
              <w:t>&gt;_QC:long_name = "quality flag"</w:t>
            </w:r>
          </w:p>
          <w:p w14:paraId="6049F8BC" w14:textId="7AFD6141" w:rsidR="007F228B" w:rsidRPr="004B7258" w:rsidRDefault="007F228B" w:rsidP="009F0AAC">
            <w:pPr>
              <w:pStyle w:val="tablecontent"/>
              <w:rPr>
                <w:lang w:val="en-US"/>
              </w:rPr>
            </w:pPr>
            <w:r w:rsidRPr="004B7258">
              <w:rPr>
                <w:lang w:val="en-US"/>
              </w:rPr>
              <w:t xml:space="preserve">&lt;PARAM&gt;_QC:conventions = </w:t>
            </w:r>
            <w:r w:rsidR="00AE3C6D">
              <w:rPr>
                <w:lang w:val="en-US"/>
              </w:rPr>
              <w:t>"Argo reference table 2"</w:t>
            </w:r>
          </w:p>
          <w:p w14:paraId="10D81DB1" w14:textId="548F044A" w:rsidR="007F228B" w:rsidRPr="004B7258" w:rsidRDefault="00AE3C6D" w:rsidP="009F0AAC">
            <w:pPr>
              <w:pStyle w:val="tablecontent"/>
              <w:rPr>
                <w:lang w:val="en-US"/>
              </w:rPr>
            </w:pPr>
            <w:r>
              <w:rPr>
                <w:lang w:val="en-US"/>
              </w:rPr>
              <w:t>&lt;PARAM&gt;_QC:_FillValue = " "</w:t>
            </w:r>
          </w:p>
        </w:tc>
        <w:tc>
          <w:tcPr>
            <w:tcW w:w="3094" w:type="dxa"/>
          </w:tcPr>
          <w:p w14:paraId="4DF7B72A" w14:textId="77777777" w:rsidR="007F228B" w:rsidRPr="00461AD3" w:rsidRDefault="007F228B" w:rsidP="009F0AAC">
            <w:pPr>
              <w:pStyle w:val="tablecontent"/>
              <w:rPr>
                <w:lang w:val="en-US"/>
              </w:rPr>
            </w:pPr>
            <w:r w:rsidRPr="00461AD3">
              <w:rPr>
                <w:lang w:val="en-US"/>
              </w:rPr>
              <w:t>Quality flag applied on each &lt;PARAM&gt; values.</w:t>
            </w:r>
          </w:p>
          <w:p w14:paraId="333A9203" w14:textId="00B48354" w:rsidR="007F228B" w:rsidRPr="00461AD3" w:rsidRDefault="007F228B" w:rsidP="009F0AAC">
            <w:pPr>
              <w:pStyle w:val="tablecontent"/>
              <w:rPr>
                <w:lang w:val="en-US"/>
              </w:rPr>
            </w:pPr>
            <w:r w:rsidRPr="00461AD3">
              <w:rPr>
                <w:lang w:val="en-US"/>
              </w:rPr>
              <w:t xml:space="preserve">The flag scale is specified in </w:t>
            </w:r>
            <w:r w:rsidR="0037713A" w:rsidRPr="00461AD3">
              <w:rPr>
                <w:lang w:val="en-US"/>
              </w:rPr>
              <w:t xml:space="preserve">the Argo reference </w:t>
            </w:r>
            <w:r w:rsidRPr="00461AD3">
              <w:rPr>
                <w:lang w:val="en-US"/>
              </w:rPr>
              <w:t>table 2.</w:t>
            </w:r>
          </w:p>
        </w:tc>
      </w:tr>
      <w:tr w:rsidR="007F228B" w:rsidRPr="004B7258" w14:paraId="6F14E360" w14:textId="77777777" w:rsidTr="00AE3C6D">
        <w:tc>
          <w:tcPr>
            <w:tcW w:w="1899" w:type="dxa"/>
          </w:tcPr>
          <w:p w14:paraId="4AFFF20F" w14:textId="77777777" w:rsidR="007F228B" w:rsidRPr="004B7258" w:rsidRDefault="007F228B" w:rsidP="009F0AAC">
            <w:pPr>
              <w:pStyle w:val="tablecontent"/>
              <w:rPr>
                <w:lang w:val="en-US"/>
              </w:rPr>
            </w:pPr>
            <w:r w:rsidRPr="004B7258">
              <w:rPr>
                <w:lang w:val="en-US"/>
              </w:rPr>
              <w:t>&lt;PARAM&gt;_ADJUSTED</w:t>
            </w:r>
          </w:p>
        </w:tc>
        <w:tc>
          <w:tcPr>
            <w:tcW w:w="4219" w:type="dxa"/>
          </w:tcPr>
          <w:p w14:paraId="57F5FDF8" w14:textId="75DB88D6" w:rsidR="007F228B" w:rsidRPr="004B7258" w:rsidRDefault="007F228B" w:rsidP="009F0AAC">
            <w:pPr>
              <w:pStyle w:val="tablecontent"/>
              <w:rPr>
                <w:lang w:val="en-US"/>
              </w:rPr>
            </w:pPr>
            <w:r w:rsidRPr="004B7258">
              <w:rPr>
                <w:lang w:val="en-US"/>
              </w:rPr>
              <w:t>float &lt;PA</w:t>
            </w:r>
            <w:r w:rsidR="00AE3C6D">
              <w:rPr>
                <w:lang w:val="en-US"/>
              </w:rPr>
              <w:t>RAM&gt;_ADJUSTED(N_PROF, N_LEVELS)</w:t>
            </w:r>
          </w:p>
          <w:p w14:paraId="131CE8BD" w14:textId="3B9A9B9A" w:rsidR="007F228B" w:rsidRPr="004B7258" w:rsidRDefault="007F228B" w:rsidP="009F0AAC">
            <w:pPr>
              <w:pStyle w:val="tablecontent"/>
              <w:rPr>
                <w:lang w:val="en-US"/>
              </w:rPr>
            </w:pPr>
            <w:r w:rsidRPr="004B7258">
              <w:rPr>
                <w:lang w:val="en-US"/>
              </w:rPr>
              <w:t>&lt;PA</w:t>
            </w:r>
            <w:r w:rsidR="00AE3C6D">
              <w:rPr>
                <w:lang w:val="en-US"/>
              </w:rPr>
              <w:t>RAM&gt;_ADJUSTED:long_name = "&lt;X&gt;"</w:t>
            </w:r>
          </w:p>
          <w:p w14:paraId="571965BD" w14:textId="6081077B" w:rsidR="001F22BF" w:rsidRPr="004B7258" w:rsidRDefault="001F22BF" w:rsidP="009F0AAC">
            <w:pPr>
              <w:pStyle w:val="tablecontent"/>
              <w:rPr>
                <w:lang w:val="en-US"/>
              </w:rPr>
            </w:pPr>
            <w:r w:rsidRPr="004B7258">
              <w:rPr>
                <w:lang w:val="en-US"/>
              </w:rPr>
              <w:t>&lt;PARAM&gt;</w:t>
            </w:r>
            <w:r w:rsidR="007B0C34" w:rsidRPr="004B7258">
              <w:rPr>
                <w:lang w:val="en-US"/>
              </w:rPr>
              <w:t>_ADJUSTED</w:t>
            </w:r>
            <w:r w:rsidRPr="004B7258">
              <w:rPr>
                <w:lang w:val="en-US"/>
              </w:rPr>
              <w:t>:sta</w:t>
            </w:r>
            <w:r w:rsidR="00AE3C6D">
              <w:rPr>
                <w:lang w:val="en-US"/>
              </w:rPr>
              <w:t>ndard_name = "&lt;X&gt;"</w:t>
            </w:r>
          </w:p>
          <w:p w14:paraId="0460DDA7" w14:textId="5BBB80EF" w:rsidR="007F228B" w:rsidRPr="004B7258" w:rsidRDefault="007F228B" w:rsidP="009F0AAC">
            <w:pPr>
              <w:pStyle w:val="tablecontent"/>
              <w:rPr>
                <w:lang w:val="en-US"/>
              </w:rPr>
            </w:pPr>
            <w:r w:rsidRPr="004B7258">
              <w:rPr>
                <w:lang w:val="en-US"/>
              </w:rPr>
              <w:t>&lt;P</w:t>
            </w:r>
            <w:r w:rsidR="00AE3C6D">
              <w:rPr>
                <w:lang w:val="en-US"/>
              </w:rPr>
              <w:t>ARAM&gt;_ADJUSTED:_FillValue = &lt;X&gt;</w:t>
            </w:r>
          </w:p>
          <w:p w14:paraId="132408EB" w14:textId="2CAA20AF" w:rsidR="007B0C34" w:rsidRPr="004B7258" w:rsidRDefault="00AE3C6D" w:rsidP="009F0AAC">
            <w:pPr>
              <w:pStyle w:val="tablecontent"/>
              <w:rPr>
                <w:lang w:val="en-US"/>
              </w:rPr>
            </w:pPr>
            <w:r>
              <w:rPr>
                <w:lang w:val="en-US"/>
              </w:rPr>
              <w:t>&lt;PARAM&gt;_ADJUSTED:units = "&lt;X&gt;"</w:t>
            </w:r>
          </w:p>
          <w:p w14:paraId="6876CA27" w14:textId="4F4B4714" w:rsidR="007F228B" w:rsidRPr="004B7258" w:rsidRDefault="007F228B" w:rsidP="009F0AAC">
            <w:pPr>
              <w:pStyle w:val="tablecontent"/>
              <w:rPr>
                <w:lang w:val="en-US"/>
              </w:rPr>
            </w:pPr>
            <w:r w:rsidRPr="004B7258">
              <w:rPr>
                <w:lang w:val="en-US"/>
              </w:rPr>
              <w:t>&lt;</w:t>
            </w:r>
            <w:r w:rsidR="00AE3C6D">
              <w:rPr>
                <w:lang w:val="en-US"/>
              </w:rPr>
              <w:t>PARAM&gt;_ADJUSTED:valid_min = &lt;X&gt;</w:t>
            </w:r>
          </w:p>
          <w:p w14:paraId="30362F82" w14:textId="17D0BA05" w:rsidR="007F228B" w:rsidRPr="004B7258" w:rsidRDefault="007F228B" w:rsidP="009F0AAC">
            <w:pPr>
              <w:pStyle w:val="tablecontent"/>
              <w:rPr>
                <w:lang w:val="en-US"/>
              </w:rPr>
            </w:pPr>
            <w:r w:rsidRPr="004B7258">
              <w:rPr>
                <w:lang w:val="en-US"/>
              </w:rPr>
              <w:t>&lt;</w:t>
            </w:r>
            <w:r w:rsidR="00AE3C6D">
              <w:rPr>
                <w:lang w:val="en-US"/>
              </w:rPr>
              <w:t>PARAM&gt;_ADJUSTED:valid_max = &lt;X&gt;</w:t>
            </w:r>
          </w:p>
          <w:p w14:paraId="29C952F0" w14:textId="00B3DAC0" w:rsidR="007F228B" w:rsidRPr="004B7258" w:rsidRDefault="007F228B" w:rsidP="009F0AAC">
            <w:pPr>
              <w:pStyle w:val="tablecontent"/>
              <w:rPr>
                <w:lang w:val="en-US"/>
              </w:rPr>
            </w:pPr>
            <w:r w:rsidRPr="004B7258">
              <w:rPr>
                <w:lang w:val="en-US"/>
              </w:rPr>
              <w:t>&lt;P</w:t>
            </w:r>
            <w:r w:rsidR="00AE3C6D">
              <w:rPr>
                <w:lang w:val="en-US"/>
              </w:rPr>
              <w:t>ARAM&gt;_ADJUSTED:C_format = "&lt;X&gt;"</w:t>
            </w:r>
          </w:p>
          <w:p w14:paraId="2B7F8A52" w14:textId="1A7E762E" w:rsidR="007F228B" w:rsidRPr="004B7258" w:rsidRDefault="007F228B" w:rsidP="009F0AAC">
            <w:pPr>
              <w:pStyle w:val="tablecontent"/>
              <w:rPr>
                <w:lang w:val="en-US"/>
              </w:rPr>
            </w:pPr>
            <w:r w:rsidRPr="004B7258">
              <w:rPr>
                <w:lang w:val="en-US"/>
              </w:rPr>
              <w:t>&lt;PARAM&gt;_</w:t>
            </w:r>
            <w:r w:rsidR="00AE3C6D">
              <w:rPr>
                <w:lang w:val="en-US"/>
              </w:rPr>
              <w:t>ADJUSTED:FORTRAN_format = "&lt;X&gt;"</w:t>
            </w:r>
          </w:p>
          <w:p w14:paraId="56EA2A0E" w14:textId="0FAA9FD9" w:rsidR="007F228B" w:rsidRPr="004B7258" w:rsidRDefault="007F228B" w:rsidP="009F0AAC">
            <w:pPr>
              <w:pStyle w:val="tablecontent"/>
              <w:rPr>
                <w:lang w:val="en-US"/>
              </w:rPr>
            </w:pPr>
            <w:r w:rsidRPr="004B7258">
              <w:rPr>
                <w:lang w:val="en-US"/>
              </w:rPr>
              <w:t>&lt;PARAM&gt;_ADJUSTED:resoluti</w:t>
            </w:r>
            <w:r w:rsidR="00AE3C6D">
              <w:rPr>
                <w:lang w:val="en-US"/>
              </w:rPr>
              <w:t>on= &lt;X&gt;</w:t>
            </w:r>
          </w:p>
        </w:tc>
        <w:tc>
          <w:tcPr>
            <w:tcW w:w="3094" w:type="dxa"/>
          </w:tcPr>
          <w:p w14:paraId="705C32C0" w14:textId="77777777" w:rsidR="007F228B" w:rsidRPr="00461AD3" w:rsidRDefault="007F228B" w:rsidP="009F0AAC">
            <w:pPr>
              <w:pStyle w:val="tablecontent"/>
              <w:rPr>
                <w:lang w:val="en-US"/>
              </w:rPr>
            </w:pPr>
            <w:r w:rsidRPr="00461AD3">
              <w:rPr>
                <w:lang w:val="en-US"/>
              </w:rPr>
              <w:t>&lt;PARAM&gt;_ADJUSTED contains the adjusted values derived from the original values of the parameter.</w:t>
            </w:r>
          </w:p>
          <w:p w14:paraId="1C13DD86" w14:textId="307FD891" w:rsidR="007F228B" w:rsidRPr="00461AD3" w:rsidRDefault="007F228B" w:rsidP="009F0AAC">
            <w:pPr>
              <w:pStyle w:val="tablecontent"/>
              <w:rPr>
                <w:lang w:val="en-US"/>
              </w:rPr>
            </w:pPr>
            <w:r w:rsidRPr="00461AD3">
              <w:rPr>
                <w:lang w:val="en-US"/>
              </w:rPr>
              <w:t xml:space="preserve">&lt;X&gt; :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D083638" w14:textId="5CAF08DF" w:rsidR="007F228B" w:rsidRPr="00461AD3" w:rsidRDefault="007F228B" w:rsidP="009F0AAC">
            <w:pPr>
              <w:pStyle w:val="tablecontent"/>
              <w:rPr>
                <w:lang w:val="en-US"/>
              </w:rPr>
            </w:pPr>
            <w:r w:rsidRPr="00461AD3">
              <w:rPr>
                <w:lang w:val="en-US"/>
              </w:rPr>
              <w:t>When no adjustment is perfor</w:t>
            </w:r>
            <w:r w:rsidR="00AE3C6D" w:rsidRPr="00461AD3">
              <w:rPr>
                <w:lang w:val="en-US"/>
              </w:rPr>
              <w:t>med, the FillValue is inserted.</w:t>
            </w:r>
          </w:p>
        </w:tc>
      </w:tr>
      <w:tr w:rsidR="007F228B" w:rsidRPr="004B7258" w14:paraId="4A467803" w14:textId="77777777" w:rsidTr="00AE3C6D">
        <w:tc>
          <w:tcPr>
            <w:tcW w:w="1899" w:type="dxa"/>
          </w:tcPr>
          <w:p w14:paraId="0F63BC69" w14:textId="77777777" w:rsidR="007F228B" w:rsidRPr="004B7258" w:rsidRDefault="007F228B" w:rsidP="009F0AAC">
            <w:pPr>
              <w:pStyle w:val="tablecontent"/>
              <w:rPr>
                <w:lang w:val="en-US"/>
              </w:rPr>
            </w:pPr>
            <w:r w:rsidRPr="004B7258">
              <w:rPr>
                <w:lang w:val="en-US"/>
              </w:rPr>
              <w:t>&lt;PARAM&gt;_ADJUSTED_QC</w:t>
            </w:r>
          </w:p>
        </w:tc>
        <w:tc>
          <w:tcPr>
            <w:tcW w:w="4219" w:type="dxa"/>
          </w:tcPr>
          <w:p w14:paraId="003FB63B" w14:textId="1708E91C" w:rsidR="007F228B" w:rsidRPr="004B7258" w:rsidRDefault="007F228B" w:rsidP="009F0AAC">
            <w:pPr>
              <w:pStyle w:val="tablecontent"/>
              <w:rPr>
                <w:lang w:val="en-US"/>
              </w:rPr>
            </w:pPr>
            <w:r w:rsidRPr="004B7258">
              <w:rPr>
                <w:lang w:val="en-US"/>
              </w:rPr>
              <w:t>char &lt;PARAM</w:t>
            </w:r>
            <w:r w:rsidR="00AE3C6D">
              <w:rPr>
                <w:lang w:val="en-US"/>
              </w:rPr>
              <w:t>&gt;_ADJUSTED_QC(N_PROF, N_LEVELS)</w:t>
            </w:r>
          </w:p>
          <w:p w14:paraId="273E9DBF" w14:textId="77A901AA" w:rsidR="007F228B" w:rsidRPr="004B7258" w:rsidRDefault="007F228B" w:rsidP="009F0AAC">
            <w:pPr>
              <w:pStyle w:val="tablecontent"/>
              <w:rPr>
                <w:lang w:val="en-US"/>
              </w:rPr>
            </w:pPr>
            <w:r w:rsidRPr="004B7258">
              <w:rPr>
                <w:lang w:val="en-US"/>
              </w:rPr>
              <w:t>&lt;PARAM&gt;_ADJUSTE</w:t>
            </w:r>
            <w:r w:rsidR="00AE3C6D">
              <w:rPr>
                <w:lang w:val="en-US"/>
              </w:rPr>
              <w:t>D_QC:long_name = "quality flag"</w:t>
            </w:r>
          </w:p>
          <w:p w14:paraId="28367797" w14:textId="27B87FDF" w:rsidR="007F228B" w:rsidRPr="004B7258" w:rsidRDefault="007F228B" w:rsidP="009F0AAC">
            <w:pPr>
              <w:pStyle w:val="tablecontent"/>
              <w:rPr>
                <w:lang w:val="en-US"/>
              </w:rPr>
            </w:pPr>
            <w:r w:rsidRPr="004B7258">
              <w:rPr>
                <w:lang w:val="en-US"/>
              </w:rPr>
              <w:t>&lt;PARAM&gt;_ADJUSTED_QC:convent</w:t>
            </w:r>
            <w:r w:rsidR="00AE3C6D">
              <w:rPr>
                <w:lang w:val="en-US"/>
              </w:rPr>
              <w:t>ions = "Argo reference table 2"</w:t>
            </w:r>
          </w:p>
          <w:p w14:paraId="4C969D7E" w14:textId="7B99B711" w:rsidR="007F228B" w:rsidRPr="004B7258" w:rsidRDefault="007F228B" w:rsidP="009F0AAC">
            <w:pPr>
              <w:pStyle w:val="tablecontent"/>
              <w:rPr>
                <w:lang w:val="en-US"/>
              </w:rPr>
            </w:pPr>
            <w:r w:rsidRPr="004B7258">
              <w:rPr>
                <w:lang w:val="en-US"/>
              </w:rPr>
              <w:t>&lt;PARA</w:t>
            </w:r>
            <w:r w:rsidR="00AE3C6D">
              <w:rPr>
                <w:lang w:val="en-US"/>
              </w:rPr>
              <w:t>M&gt;_ADJUSTED_QC:_FillValue = " "</w:t>
            </w:r>
          </w:p>
        </w:tc>
        <w:tc>
          <w:tcPr>
            <w:tcW w:w="3094" w:type="dxa"/>
          </w:tcPr>
          <w:p w14:paraId="4924C91C" w14:textId="77777777" w:rsidR="007F228B" w:rsidRPr="004B7258" w:rsidRDefault="007F228B" w:rsidP="009F0AAC">
            <w:pPr>
              <w:pStyle w:val="tablecontent"/>
              <w:rPr>
                <w:lang w:val="en-US"/>
              </w:rPr>
            </w:pPr>
            <w:r w:rsidRPr="004B7258">
              <w:rPr>
                <w:lang w:val="en-US"/>
              </w:rPr>
              <w:t>Quality flag applied on each &lt;PARAM&gt;_ADJUSTED values.</w:t>
            </w:r>
          </w:p>
          <w:p w14:paraId="234404F3" w14:textId="799DAB09" w:rsidR="007F228B" w:rsidRPr="004B7258" w:rsidRDefault="007F228B" w:rsidP="009F0AAC">
            <w:pPr>
              <w:pStyle w:val="tablecontent"/>
              <w:rPr>
                <w:lang w:val="en-US"/>
              </w:rPr>
            </w:pPr>
            <w:r w:rsidRPr="004B7258">
              <w:rPr>
                <w:lang w:val="en-US"/>
              </w:rPr>
              <w:t xml:space="preserve">The flag scale is specified in </w:t>
            </w:r>
            <w:r w:rsidR="0037713A">
              <w:rPr>
                <w:lang w:val="en-US"/>
              </w:rPr>
              <w:t xml:space="preserve">the Argo </w:t>
            </w:r>
            <w:r w:rsidRPr="0037713A">
              <w:rPr>
                <w:lang w:val="en-US"/>
              </w:rPr>
              <w:t>reference table 2.</w:t>
            </w:r>
          </w:p>
          <w:p w14:paraId="2CC986D6" w14:textId="77777777" w:rsidR="007F228B" w:rsidRPr="004B7258" w:rsidRDefault="007F228B" w:rsidP="00D203E8">
            <w:pPr>
              <w:pStyle w:val="tablecontent"/>
              <w:rPr>
                <w:lang w:val="en-US"/>
              </w:rPr>
            </w:pPr>
            <w:r w:rsidRPr="004B7258">
              <w:rPr>
                <w:lang w:val="en-US"/>
              </w:rPr>
              <w:t>When no adjustment is performed, the FillValue is inserted.</w:t>
            </w:r>
          </w:p>
        </w:tc>
      </w:tr>
      <w:tr w:rsidR="007F228B" w:rsidRPr="004B7258" w14:paraId="0B5FA4F1" w14:textId="77777777" w:rsidTr="00AE3C6D">
        <w:tc>
          <w:tcPr>
            <w:tcW w:w="1899" w:type="dxa"/>
          </w:tcPr>
          <w:p w14:paraId="0C76F4BE" w14:textId="77777777" w:rsidR="007F228B" w:rsidRPr="004B7258" w:rsidRDefault="007F228B" w:rsidP="009F0AAC">
            <w:pPr>
              <w:pStyle w:val="tablecontent"/>
              <w:rPr>
                <w:lang w:val="en-US"/>
              </w:rPr>
            </w:pPr>
            <w:r w:rsidRPr="004B7258">
              <w:rPr>
                <w:lang w:val="en-US"/>
              </w:rPr>
              <w:t>&lt;PARAM&gt;_ADJUSTED_ERROR</w:t>
            </w:r>
          </w:p>
        </w:tc>
        <w:tc>
          <w:tcPr>
            <w:tcW w:w="4219" w:type="dxa"/>
          </w:tcPr>
          <w:p w14:paraId="4A97D4D8" w14:textId="507A18CB" w:rsidR="007F228B" w:rsidRPr="004B7258" w:rsidRDefault="007F228B" w:rsidP="009F0AAC">
            <w:pPr>
              <w:pStyle w:val="tablecontent"/>
              <w:rPr>
                <w:lang w:val="en-US"/>
              </w:rPr>
            </w:pPr>
            <w:r w:rsidRPr="004B7258">
              <w:rPr>
                <w:lang w:val="en-US"/>
              </w:rPr>
              <w:t>float &lt;PARAM&gt;_A</w:t>
            </w:r>
            <w:r w:rsidR="00AE3C6D">
              <w:rPr>
                <w:lang w:val="en-US"/>
              </w:rPr>
              <w:t>DJUSTED_ERROR(N_PROF, N_LEVELS)</w:t>
            </w:r>
          </w:p>
          <w:p w14:paraId="303767B6" w14:textId="22E78712" w:rsidR="00B570DC" w:rsidRPr="004B7258" w:rsidRDefault="00B570DC" w:rsidP="00B570DC">
            <w:pPr>
              <w:pStyle w:val="tablecontent"/>
              <w:rPr>
                <w:lang w:val="en-US"/>
              </w:rPr>
            </w:pPr>
            <w:r w:rsidRPr="004B7258">
              <w:rPr>
                <w:lang w:val="en-US"/>
              </w:rPr>
              <w:t xml:space="preserve">&lt;PARAM&gt;_ADJUSTED_ERROR:long_name = "Contains the error on the adjusted values as determined </w:t>
            </w:r>
            <w:r w:rsidR="00AE3C6D">
              <w:rPr>
                <w:lang w:val="en-US"/>
              </w:rPr>
              <w:t>by the delayed mode QC process"</w:t>
            </w:r>
          </w:p>
          <w:p w14:paraId="0769BF09" w14:textId="49DB6580" w:rsidR="007F228B" w:rsidRPr="004B7258" w:rsidRDefault="007F228B" w:rsidP="009F0AAC">
            <w:pPr>
              <w:pStyle w:val="tablecontent"/>
              <w:rPr>
                <w:lang w:val="en-US"/>
              </w:rPr>
            </w:pPr>
            <w:r w:rsidRPr="004B7258">
              <w:rPr>
                <w:lang w:val="en-US"/>
              </w:rPr>
              <w:t>&lt;PARAM&gt;_</w:t>
            </w:r>
            <w:r w:rsidR="00AE3C6D">
              <w:rPr>
                <w:lang w:val="en-US"/>
              </w:rPr>
              <w:t>ADJUSTED_ERROR:_FillValue = &lt;X&gt;</w:t>
            </w:r>
          </w:p>
          <w:p w14:paraId="7ED279DB" w14:textId="0BBCADE1" w:rsidR="007B0C34" w:rsidRPr="004B7258" w:rsidRDefault="007F228B" w:rsidP="007B0C34">
            <w:pPr>
              <w:pStyle w:val="tablecontent"/>
              <w:rPr>
                <w:lang w:val="en-US"/>
              </w:rPr>
            </w:pPr>
            <w:r w:rsidRPr="004B7258">
              <w:rPr>
                <w:lang w:val="en-US"/>
              </w:rPr>
              <w:t>&lt;PARAM</w:t>
            </w:r>
            <w:r w:rsidR="00AE3C6D">
              <w:rPr>
                <w:lang w:val="en-US"/>
              </w:rPr>
              <w:t>&gt;_ADJUSTED_ERROR:units = "&lt;X&gt;"</w:t>
            </w:r>
          </w:p>
          <w:p w14:paraId="6B99D299" w14:textId="771233BC" w:rsidR="007B0C34" w:rsidRPr="004B7258" w:rsidRDefault="007F228B" w:rsidP="007B0C34">
            <w:pPr>
              <w:pStyle w:val="tablecontent"/>
              <w:rPr>
                <w:lang w:val="en-US"/>
              </w:rPr>
            </w:pPr>
            <w:r w:rsidRPr="004B7258">
              <w:rPr>
                <w:lang w:val="en-US"/>
              </w:rPr>
              <w:t>&lt;PARAM&gt;_</w:t>
            </w:r>
            <w:r w:rsidR="00AE3C6D">
              <w:rPr>
                <w:lang w:val="en-US"/>
              </w:rPr>
              <w:t>ADJUSTED_ERROR:C_format = "&lt;X&gt;"</w:t>
            </w:r>
          </w:p>
          <w:p w14:paraId="07312428" w14:textId="0D3B01F2" w:rsidR="007B0C34" w:rsidRPr="004B7258" w:rsidRDefault="007F228B" w:rsidP="007B0C34">
            <w:pPr>
              <w:pStyle w:val="tablecontent"/>
              <w:rPr>
                <w:lang w:val="en-US"/>
              </w:rPr>
            </w:pPr>
            <w:r w:rsidRPr="004B7258">
              <w:rPr>
                <w:lang w:val="en-US"/>
              </w:rPr>
              <w:t>&lt;PARAM&gt;_ADJUSTED_ERROR:FORTRAN_format = "&lt;X</w:t>
            </w:r>
            <w:r w:rsidR="00AE3C6D">
              <w:rPr>
                <w:lang w:val="en-US"/>
              </w:rPr>
              <w:t>&gt;"</w:t>
            </w:r>
          </w:p>
          <w:p w14:paraId="0344CDA7" w14:textId="73EAE320" w:rsidR="007F228B" w:rsidRPr="004B7258" w:rsidRDefault="007F228B" w:rsidP="007B0C34">
            <w:pPr>
              <w:pStyle w:val="tablecontent"/>
              <w:rPr>
                <w:lang w:val="en-US"/>
              </w:rPr>
            </w:pPr>
            <w:r w:rsidRPr="004B7258">
              <w:rPr>
                <w:lang w:val="en-US"/>
              </w:rPr>
              <w:t>&lt;PARAM&gt;</w:t>
            </w:r>
            <w:r w:rsidR="00AE3C6D">
              <w:rPr>
                <w:lang w:val="en-US"/>
              </w:rPr>
              <w:t>_ADJUSTED_ERROR:resolution= &lt;X&gt;</w:t>
            </w:r>
          </w:p>
        </w:tc>
        <w:tc>
          <w:tcPr>
            <w:tcW w:w="3094" w:type="dxa"/>
          </w:tcPr>
          <w:p w14:paraId="5ADDD006" w14:textId="77777777" w:rsidR="00367827" w:rsidRPr="004B7258" w:rsidRDefault="007F228B" w:rsidP="009F0AAC">
            <w:pPr>
              <w:pStyle w:val="tablecontent"/>
              <w:rPr>
                <w:lang w:val="en-US"/>
              </w:rPr>
            </w:pPr>
            <w:r w:rsidRPr="004B7258">
              <w:rPr>
                <w:lang w:val="en-US"/>
              </w:rPr>
              <w:t xml:space="preserve">&lt;PARAM&gt;_ADJUSTED_ERROR </w:t>
            </w:r>
          </w:p>
          <w:p w14:paraId="4555B534" w14:textId="03F80021" w:rsidR="00367827" w:rsidRPr="00461AD3" w:rsidRDefault="00367827" w:rsidP="009F0AAC">
            <w:pPr>
              <w:pStyle w:val="tablecontent"/>
              <w:rPr>
                <w:lang w:val="en-US"/>
              </w:rPr>
            </w:pPr>
            <w:r w:rsidRPr="004B7258">
              <w:rPr>
                <w:lang w:val="en-US"/>
              </w:rPr>
              <w:t xml:space="preserve">Contains the error on the adjusted </w:t>
            </w:r>
            <w:r w:rsidRPr="00461AD3">
              <w:rPr>
                <w:lang w:val="en-US"/>
              </w:rPr>
              <w:t>values as determined by the delayed mode QC process.</w:t>
            </w:r>
          </w:p>
          <w:p w14:paraId="628FAF4B" w14:textId="373A88CB" w:rsidR="007F228B" w:rsidRPr="00461AD3" w:rsidRDefault="007F228B" w:rsidP="009F0AAC">
            <w:pPr>
              <w:pStyle w:val="tablecontent"/>
              <w:rPr>
                <w:lang w:val="en-US"/>
              </w:rPr>
            </w:pPr>
            <w:r w:rsidRPr="00461AD3">
              <w:rPr>
                <w:lang w:val="en-US"/>
              </w:rPr>
              <w:t xml:space="preserve">&lt;X&gt; :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0FECD2CC" w14:textId="77777777" w:rsidR="007F228B" w:rsidRPr="004B7258" w:rsidRDefault="007F228B" w:rsidP="009F0AAC">
            <w:pPr>
              <w:pStyle w:val="tablecontent"/>
              <w:rPr>
                <w:lang w:val="en-US"/>
              </w:rPr>
            </w:pPr>
            <w:r w:rsidRPr="00461AD3">
              <w:rPr>
                <w:lang w:val="en-US"/>
              </w:rPr>
              <w:t>When no adjustment is performed, the FillValue is inserted.</w:t>
            </w:r>
          </w:p>
        </w:tc>
      </w:tr>
    </w:tbl>
    <w:p w14:paraId="77E07029" w14:textId="0F57635A" w:rsidR="00234945" w:rsidRDefault="00234945" w:rsidP="00234945">
      <w:pPr>
        <w:rPr>
          <w:lang w:val="en-US"/>
        </w:rPr>
      </w:pPr>
      <w:bookmarkStart w:id="580" w:name="_Toc534891511"/>
      <w:bookmarkStart w:id="581" w:name="_Ref385599793"/>
    </w:p>
    <w:p w14:paraId="268B3EED" w14:textId="77777777" w:rsidR="00234945" w:rsidRDefault="00234945">
      <w:pPr>
        <w:spacing w:after="200" w:line="276" w:lineRule="auto"/>
        <w:rPr>
          <w:lang w:val="en-US"/>
        </w:rPr>
      </w:pPr>
      <w:r>
        <w:rPr>
          <w:lang w:val="en-US"/>
        </w:rPr>
        <w:br w:type="page"/>
      </w:r>
    </w:p>
    <w:p w14:paraId="0A3AC1AE" w14:textId="77777777" w:rsidR="007F228B" w:rsidRPr="004B7258" w:rsidRDefault="007F228B" w:rsidP="009F0AAC">
      <w:pPr>
        <w:pStyle w:val="Titre3"/>
        <w:rPr>
          <w:lang w:val="en-US"/>
        </w:rPr>
      </w:pPr>
      <w:bookmarkStart w:id="582" w:name="_Toc484696594"/>
      <w:r w:rsidRPr="004B7258">
        <w:rPr>
          <w:lang w:val="en-US"/>
        </w:rPr>
        <w:lastRenderedPageBreak/>
        <w:t>Calibration information for each profile</w:t>
      </w:r>
      <w:bookmarkEnd w:id="580"/>
      <w:bookmarkEnd w:id="581"/>
      <w:bookmarkEnd w:id="582"/>
    </w:p>
    <w:p w14:paraId="239E2D53" w14:textId="77777777" w:rsidR="007F228B" w:rsidRPr="004B7258" w:rsidRDefault="007F228B" w:rsidP="009F0AAC">
      <w:pPr>
        <w:rPr>
          <w:lang w:val="en-US"/>
        </w:rPr>
      </w:pPr>
      <w:r w:rsidRPr="004B7258">
        <w:rPr>
          <w:lang w:val="en-US"/>
        </w:rPr>
        <w:t xml:space="preserve">This section contains calibration information for each parameter of each profile. </w:t>
      </w:r>
    </w:p>
    <w:p w14:paraId="063D88FF" w14:textId="77777777" w:rsidR="007F228B" w:rsidRPr="004B7258" w:rsidRDefault="007F228B" w:rsidP="009F0AAC">
      <w:pPr>
        <w:rPr>
          <w:lang w:val="en-US"/>
        </w:rPr>
      </w:pPr>
      <w:r w:rsidRPr="004B7258">
        <w:rPr>
          <w:lang w:val="en-US"/>
        </w:rPr>
        <w:t>Each item of this section has a N_PROF (number of profiles), N_CALIB (number of calibrations), N_PARAM (number of parameters)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33"/>
        <w:gridCol w:w="3287"/>
        <w:gridCol w:w="3364"/>
      </w:tblGrid>
      <w:tr w:rsidR="007F228B" w:rsidRPr="004B7258" w14:paraId="0F9829EB" w14:textId="77777777" w:rsidTr="005C21AD">
        <w:tc>
          <w:tcPr>
            <w:tcW w:w="2633" w:type="dxa"/>
            <w:shd w:val="clear" w:color="auto" w:fill="00007E"/>
          </w:tcPr>
          <w:p w14:paraId="559F843E" w14:textId="77777777" w:rsidR="007F228B" w:rsidRPr="004B7258" w:rsidRDefault="007F228B" w:rsidP="009F0AAC">
            <w:pPr>
              <w:pStyle w:val="tableheader"/>
              <w:rPr>
                <w:lang w:val="en-US"/>
              </w:rPr>
            </w:pPr>
            <w:r w:rsidRPr="004B7258">
              <w:rPr>
                <w:lang w:val="en-US"/>
              </w:rPr>
              <w:t>Name</w:t>
            </w:r>
          </w:p>
        </w:tc>
        <w:tc>
          <w:tcPr>
            <w:tcW w:w="3287" w:type="dxa"/>
            <w:shd w:val="clear" w:color="auto" w:fill="00007E"/>
          </w:tcPr>
          <w:p w14:paraId="63A12434" w14:textId="77777777" w:rsidR="007F228B" w:rsidRPr="004B7258" w:rsidRDefault="007F228B" w:rsidP="009F0AAC">
            <w:pPr>
              <w:pStyle w:val="tableheader"/>
              <w:rPr>
                <w:lang w:val="en-US"/>
              </w:rPr>
            </w:pPr>
            <w:r w:rsidRPr="004B7258">
              <w:rPr>
                <w:lang w:val="en-US"/>
              </w:rPr>
              <w:t>Definition</w:t>
            </w:r>
          </w:p>
        </w:tc>
        <w:tc>
          <w:tcPr>
            <w:tcW w:w="3364" w:type="dxa"/>
            <w:shd w:val="clear" w:color="auto" w:fill="00007E"/>
          </w:tcPr>
          <w:p w14:paraId="37F6BC07" w14:textId="77777777" w:rsidR="007F228B" w:rsidRPr="004B7258" w:rsidRDefault="007F228B" w:rsidP="009F0AAC">
            <w:pPr>
              <w:pStyle w:val="tableheader"/>
              <w:rPr>
                <w:lang w:val="en-US"/>
              </w:rPr>
            </w:pPr>
            <w:r w:rsidRPr="004B7258">
              <w:rPr>
                <w:lang w:val="en-US"/>
              </w:rPr>
              <w:t>Comment</w:t>
            </w:r>
          </w:p>
        </w:tc>
      </w:tr>
      <w:tr w:rsidR="007F228B" w:rsidRPr="004B7258" w14:paraId="4855B4E7" w14:textId="77777777" w:rsidTr="005C21AD">
        <w:tc>
          <w:tcPr>
            <w:tcW w:w="2633" w:type="dxa"/>
          </w:tcPr>
          <w:p w14:paraId="5B8CD9E3" w14:textId="77777777" w:rsidR="007F228B" w:rsidRPr="004B7258" w:rsidRDefault="007F228B" w:rsidP="00A36A92">
            <w:pPr>
              <w:pStyle w:val="tablecontent"/>
              <w:rPr>
                <w:lang w:val="en-US"/>
              </w:rPr>
            </w:pPr>
            <w:r w:rsidRPr="004B7258">
              <w:rPr>
                <w:lang w:val="en-US"/>
              </w:rPr>
              <w:t>PARAMETER</w:t>
            </w:r>
          </w:p>
        </w:tc>
        <w:tc>
          <w:tcPr>
            <w:tcW w:w="3287" w:type="dxa"/>
          </w:tcPr>
          <w:p w14:paraId="458FB82D" w14:textId="08B49C9D" w:rsidR="007F228B" w:rsidRPr="004B7258" w:rsidRDefault="007F228B" w:rsidP="00A36A92">
            <w:pPr>
              <w:pStyle w:val="tablecontent"/>
              <w:rPr>
                <w:lang w:val="en-US"/>
              </w:rPr>
            </w:pPr>
            <w:r w:rsidRPr="004B7258">
              <w:rPr>
                <w:lang w:val="en-US"/>
              </w:rPr>
              <w:t>char PARAMETER(N_PROF, N_CALIB, N_PARAM,</w:t>
            </w:r>
            <w:r w:rsidR="00C535FB" w:rsidRPr="004B7258">
              <w:rPr>
                <w:lang w:val="en-US"/>
              </w:rPr>
              <w:t xml:space="preserve"> </w:t>
            </w:r>
            <w:r w:rsidR="005C21AD">
              <w:rPr>
                <w:lang w:val="en-US"/>
              </w:rPr>
              <w:t>STRING64)</w:t>
            </w:r>
          </w:p>
          <w:p w14:paraId="3599609A" w14:textId="6B3E85F9" w:rsidR="007F228B" w:rsidRPr="004B7258" w:rsidRDefault="007F228B" w:rsidP="00A36A92">
            <w:pPr>
              <w:pStyle w:val="tablecontent"/>
              <w:rPr>
                <w:lang w:val="en-US"/>
              </w:rPr>
            </w:pPr>
            <w:r w:rsidRPr="004B7258">
              <w:rPr>
                <w:lang w:val="en-US"/>
              </w:rPr>
              <w:t>PARAMETER:long_name = "List of parameter</w:t>
            </w:r>
            <w:r w:rsidR="005C21AD">
              <w:rPr>
                <w:lang w:val="en-US"/>
              </w:rPr>
              <w:t>s with calibration information"</w:t>
            </w:r>
          </w:p>
          <w:p w14:paraId="581BCE02" w14:textId="761D65EC" w:rsidR="007F228B" w:rsidRPr="004B7258" w:rsidRDefault="00461AD3" w:rsidP="00A36A92">
            <w:pPr>
              <w:pStyle w:val="tablecontent"/>
              <w:rPr>
                <w:lang w:val="en-US"/>
              </w:rPr>
            </w:pPr>
            <w:r>
              <w:rPr>
                <w:lang w:val="en-US"/>
              </w:rPr>
              <w:t>PARAMETER:conventions = "R</w:t>
            </w:r>
            <w:r w:rsidR="005C21AD">
              <w:rPr>
                <w:lang w:val="en-US"/>
              </w:rPr>
              <w:t xml:space="preserve">eference table </w:t>
            </w:r>
            <w:r>
              <w:rPr>
                <w:lang w:val="en-US"/>
              </w:rPr>
              <w:t>AUX_</w:t>
            </w:r>
            <w:r w:rsidR="005C21AD">
              <w:rPr>
                <w:lang w:val="en-US"/>
              </w:rPr>
              <w:t>3</w:t>
            </w:r>
            <w:r>
              <w:rPr>
                <w:lang w:val="en-US"/>
              </w:rPr>
              <w:t>a</w:t>
            </w:r>
            <w:r w:rsidR="005C21AD">
              <w:rPr>
                <w:lang w:val="en-US"/>
              </w:rPr>
              <w:t>"</w:t>
            </w:r>
          </w:p>
          <w:p w14:paraId="3DBB094E" w14:textId="7194B58A" w:rsidR="007F228B" w:rsidRPr="004B7258" w:rsidRDefault="005C21AD" w:rsidP="00A36A92">
            <w:pPr>
              <w:pStyle w:val="tablecontent"/>
              <w:rPr>
                <w:lang w:val="en-US"/>
              </w:rPr>
            </w:pPr>
            <w:r>
              <w:rPr>
                <w:lang w:val="en-US"/>
              </w:rPr>
              <w:t>PARAMETER:_FillValue = " "</w:t>
            </w:r>
          </w:p>
        </w:tc>
        <w:tc>
          <w:tcPr>
            <w:tcW w:w="3364" w:type="dxa"/>
          </w:tcPr>
          <w:p w14:paraId="5A0D3922" w14:textId="1B34FA1E" w:rsidR="007F228B" w:rsidRPr="004B7258" w:rsidRDefault="007F228B" w:rsidP="00A36A92">
            <w:pPr>
              <w:pStyle w:val="tablecontent"/>
              <w:rPr>
                <w:lang w:val="en-US"/>
              </w:rPr>
            </w:pPr>
            <w:r w:rsidRPr="00461AD3">
              <w:rPr>
                <w:lang w:val="en-US"/>
              </w:rPr>
              <w:t>Name of the calibrated parame</w:t>
            </w:r>
            <w:r w:rsidR="00B97211" w:rsidRPr="00461AD3">
              <w:rPr>
                <w:lang w:val="en-US"/>
              </w:rPr>
              <w:t xml:space="preserve">ter. The list of parameters is </w:t>
            </w:r>
            <w:r w:rsidRPr="00461AD3">
              <w:rPr>
                <w:lang w:val="en-US"/>
              </w:rPr>
              <w:t xml:space="preserve">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18B1F123" w14:textId="77777777" w:rsidTr="005C21AD">
        <w:tc>
          <w:tcPr>
            <w:tcW w:w="2633" w:type="dxa"/>
          </w:tcPr>
          <w:p w14:paraId="1B09DCCF" w14:textId="77777777" w:rsidR="007F228B" w:rsidRPr="004B7258" w:rsidRDefault="007F228B" w:rsidP="00A36A92">
            <w:pPr>
              <w:pStyle w:val="tablecontent"/>
              <w:rPr>
                <w:lang w:val="en-US"/>
              </w:rPr>
            </w:pPr>
            <w:r w:rsidRPr="004B7258">
              <w:rPr>
                <w:lang w:val="en-US"/>
              </w:rPr>
              <w:t>SCIENTIFIC_CALIB_EQUATION</w:t>
            </w:r>
          </w:p>
        </w:tc>
        <w:tc>
          <w:tcPr>
            <w:tcW w:w="3287" w:type="dxa"/>
          </w:tcPr>
          <w:p w14:paraId="6468B156" w14:textId="759909EC"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SCIENTIFIC_CALIB_EQUATION(N_PROF, N_CALIB, N_PARAM,</w:t>
            </w:r>
            <w:r w:rsidR="007B0C34" w:rsidRPr="004B7258">
              <w:rPr>
                <w:lang w:val="en-US"/>
              </w:rPr>
              <w:t xml:space="preserve"> </w:t>
            </w:r>
            <w:r w:rsidR="005C21AD">
              <w:rPr>
                <w:lang w:val="en-US"/>
              </w:rPr>
              <w:t>STRING256)</w:t>
            </w:r>
          </w:p>
          <w:p w14:paraId="1F681CAA" w14:textId="32C212E6" w:rsidR="007F228B" w:rsidRPr="004B7258" w:rsidRDefault="007F228B" w:rsidP="00A36A92">
            <w:pPr>
              <w:pStyle w:val="tablecontent"/>
              <w:rPr>
                <w:lang w:val="en-US"/>
              </w:rPr>
            </w:pPr>
            <w:r w:rsidRPr="004B7258">
              <w:rPr>
                <w:lang w:val="en-US"/>
              </w:rPr>
              <w:t>SCIENTIFIC_CALIB_EQUATION:long_name = "Calibrati</w:t>
            </w:r>
            <w:r w:rsidR="005C21AD">
              <w:rPr>
                <w:lang w:val="en-US"/>
              </w:rPr>
              <w:t>on equation for this parameter"</w:t>
            </w:r>
          </w:p>
          <w:p w14:paraId="7820793A" w14:textId="101F2D53" w:rsidR="007F228B" w:rsidRPr="004B7258" w:rsidRDefault="007F228B" w:rsidP="00A36A92">
            <w:pPr>
              <w:pStyle w:val="tablecontent"/>
              <w:rPr>
                <w:lang w:val="en-US"/>
              </w:rPr>
            </w:pPr>
            <w:r w:rsidRPr="004B7258">
              <w:rPr>
                <w:lang w:val="en-US"/>
              </w:rPr>
              <w:t>SCIENTIFIC_</w:t>
            </w:r>
            <w:r w:rsidR="005C21AD">
              <w:rPr>
                <w:lang w:val="en-US"/>
              </w:rPr>
              <w:t>CALIB_EQUATION:_FillValue = " "</w:t>
            </w:r>
          </w:p>
        </w:tc>
        <w:tc>
          <w:tcPr>
            <w:tcW w:w="3364" w:type="dxa"/>
          </w:tcPr>
          <w:p w14:paraId="51468039" w14:textId="5FDFCBD2" w:rsidR="007F228B" w:rsidRPr="004B7258" w:rsidRDefault="007F228B" w:rsidP="00A36A92">
            <w:pPr>
              <w:pStyle w:val="tablecontent"/>
              <w:rPr>
                <w:lang w:val="en-US"/>
              </w:rPr>
            </w:pPr>
            <w:r w:rsidRPr="004B7258">
              <w:rPr>
                <w:lang w:val="en-US"/>
              </w:rPr>
              <w:t>Calibration equation applied to the parameter.</w:t>
            </w:r>
          </w:p>
        </w:tc>
      </w:tr>
      <w:tr w:rsidR="007F228B" w:rsidRPr="004B7258" w14:paraId="3CCAB16A" w14:textId="77777777" w:rsidTr="005C21AD">
        <w:tc>
          <w:tcPr>
            <w:tcW w:w="2633" w:type="dxa"/>
          </w:tcPr>
          <w:p w14:paraId="7D7C8ACD" w14:textId="77777777" w:rsidR="007F228B" w:rsidRPr="004B7258" w:rsidRDefault="007F228B" w:rsidP="00A36A92">
            <w:pPr>
              <w:pStyle w:val="tablecontent"/>
              <w:rPr>
                <w:lang w:val="en-US"/>
              </w:rPr>
            </w:pPr>
            <w:r w:rsidRPr="004B7258">
              <w:rPr>
                <w:lang w:val="en-US"/>
              </w:rPr>
              <w:t>SCIENTIFIC_CALIB_COEFFICIENT</w:t>
            </w:r>
          </w:p>
        </w:tc>
        <w:tc>
          <w:tcPr>
            <w:tcW w:w="3287" w:type="dxa"/>
          </w:tcPr>
          <w:p w14:paraId="2DE5D86E" w14:textId="6FAA4CF5"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SCIENTIFIC_CALIB_COEFFICIENT(N_PROF, N_CALIB, N_PARAM,</w:t>
            </w:r>
            <w:r w:rsidR="007B0C34" w:rsidRPr="004B7258">
              <w:rPr>
                <w:lang w:val="en-US"/>
              </w:rPr>
              <w:t xml:space="preserve"> </w:t>
            </w:r>
            <w:r w:rsidR="005C21AD">
              <w:rPr>
                <w:lang w:val="en-US"/>
              </w:rPr>
              <w:t>STRING256)</w:t>
            </w:r>
          </w:p>
          <w:p w14:paraId="65ACB479" w14:textId="76681DDC" w:rsidR="007F228B" w:rsidRPr="004B7258" w:rsidRDefault="007F228B" w:rsidP="00A36A92">
            <w:pPr>
              <w:pStyle w:val="tablecontent"/>
              <w:rPr>
                <w:lang w:val="en-US"/>
              </w:rPr>
            </w:pPr>
            <w:r w:rsidRPr="004B7258">
              <w:rPr>
                <w:lang w:val="en-US"/>
              </w:rPr>
              <w:t xml:space="preserve">SCIENTIFIC_CALIB_COEFFICIENT:long_name = "Calibration </w:t>
            </w:r>
            <w:r w:rsidR="005C21AD">
              <w:rPr>
                <w:lang w:val="en-US"/>
              </w:rPr>
              <w:t>coefficients for this equation"</w:t>
            </w:r>
          </w:p>
          <w:p w14:paraId="2D946EDC" w14:textId="44860857" w:rsidR="007F228B" w:rsidRPr="004B7258" w:rsidRDefault="007F228B" w:rsidP="00A36A92">
            <w:pPr>
              <w:pStyle w:val="tablecontent"/>
              <w:rPr>
                <w:lang w:val="en-US"/>
              </w:rPr>
            </w:pPr>
            <w:r w:rsidRPr="004B7258">
              <w:rPr>
                <w:lang w:val="en-US"/>
              </w:rPr>
              <w:t>SCIENTIFIC_CALIB_COEFFI</w:t>
            </w:r>
            <w:r w:rsidR="005C21AD">
              <w:rPr>
                <w:lang w:val="en-US"/>
              </w:rPr>
              <w:t>CIENT:_FillValue = " "</w:t>
            </w:r>
          </w:p>
        </w:tc>
        <w:tc>
          <w:tcPr>
            <w:tcW w:w="3364" w:type="dxa"/>
          </w:tcPr>
          <w:p w14:paraId="40F97357" w14:textId="623AE847" w:rsidR="007F228B" w:rsidRPr="004B7258" w:rsidRDefault="007F228B" w:rsidP="00A36A92">
            <w:pPr>
              <w:pStyle w:val="tablecontent"/>
              <w:rPr>
                <w:lang w:val="en-US"/>
              </w:rPr>
            </w:pPr>
            <w:r w:rsidRPr="004B7258">
              <w:rPr>
                <w:lang w:val="en-US"/>
              </w:rPr>
              <w:t>Calibration coefficients for this equation.</w:t>
            </w:r>
          </w:p>
        </w:tc>
      </w:tr>
      <w:tr w:rsidR="007F228B" w:rsidRPr="004B7258" w14:paraId="00F80B36" w14:textId="77777777" w:rsidTr="005C21AD">
        <w:tc>
          <w:tcPr>
            <w:tcW w:w="2633" w:type="dxa"/>
          </w:tcPr>
          <w:p w14:paraId="4704FD0F" w14:textId="77777777" w:rsidR="007F228B" w:rsidRPr="004B7258" w:rsidRDefault="007F228B" w:rsidP="00A36A92">
            <w:pPr>
              <w:pStyle w:val="tablecontent"/>
              <w:rPr>
                <w:lang w:val="en-US"/>
              </w:rPr>
            </w:pPr>
            <w:r w:rsidRPr="004B7258">
              <w:rPr>
                <w:lang w:val="en-US"/>
              </w:rPr>
              <w:t>SCIENTIFIC_CALIB_COMMENT</w:t>
            </w:r>
          </w:p>
        </w:tc>
        <w:tc>
          <w:tcPr>
            <w:tcW w:w="3287" w:type="dxa"/>
          </w:tcPr>
          <w:p w14:paraId="256D0237" w14:textId="030B5539"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SCIENTIFIC_CALIB_COMMENT(N_PROF, N_CALIB, N_PARAM,</w:t>
            </w:r>
            <w:r w:rsidR="007B0C34" w:rsidRPr="004B7258">
              <w:rPr>
                <w:lang w:val="en-US"/>
              </w:rPr>
              <w:t xml:space="preserve"> </w:t>
            </w:r>
            <w:r w:rsidR="005C21AD">
              <w:rPr>
                <w:lang w:val="en-US"/>
              </w:rPr>
              <w:t>STRING256)</w:t>
            </w:r>
          </w:p>
          <w:p w14:paraId="61FAC2AF" w14:textId="43199D1B" w:rsidR="007F228B" w:rsidRPr="004B7258" w:rsidRDefault="007F228B" w:rsidP="00A36A92">
            <w:pPr>
              <w:pStyle w:val="tablecontent"/>
              <w:rPr>
                <w:lang w:val="en-US"/>
              </w:rPr>
            </w:pPr>
            <w:r w:rsidRPr="004B7258">
              <w:rPr>
                <w:lang w:val="en-US"/>
              </w:rPr>
              <w:t>SCIENTIFIC_CALIB_COMMENT:long_name = "Comment applying to thi</w:t>
            </w:r>
            <w:r w:rsidR="005C21AD">
              <w:rPr>
                <w:lang w:val="en-US"/>
              </w:rPr>
              <w:t>s parameter calibration"</w:t>
            </w:r>
          </w:p>
          <w:p w14:paraId="6C0B9115" w14:textId="2D23E9CA" w:rsidR="007F228B" w:rsidRPr="004B7258" w:rsidRDefault="007F228B" w:rsidP="00A36A92">
            <w:pPr>
              <w:pStyle w:val="tablecontent"/>
              <w:rPr>
                <w:lang w:val="en-US"/>
              </w:rPr>
            </w:pPr>
            <w:r w:rsidRPr="004B7258">
              <w:rPr>
                <w:lang w:val="en-US"/>
              </w:rPr>
              <w:t>SCIENTIFIC</w:t>
            </w:r>
            <w:r w:rsidR="005C21AD">
              <w:rPr>
                <w:lang w:val="en-US"/>
              </w:rPr>
              <w:t>_CALIB_COMMENT:_FillValue = " "</w:t>
            </w:r>
          </w:p>
        </w:tc>
        <w:tc>
          <w:tcPr>
            <w:tcW w:w="3364" w:type="dxa"/>
          </w:tcPr>
          <w:p w14:paraId="12C9C6D9" w14:textId="77777777" w:rsidR="007F228B" w:rsidRPr="004B7258" w:rsidRDefault="007F228B" w:rsidP="00A36A92">
            <w:pPr>
              <w:pStyle w:val="tablecontent"/>
              <w:rPr>
                <w:lang w:val="en-US"/>
              </w:rPr>
            </w:pPr>
            <w:r w:rsidRPr="004B7258">
              <w:rPr>
                <w:lang w:val="en-US"/>
              </w:rPr>
              <w:t>Comment about this calibration</w:t>
            </w:r>
          </w:p>
          <w:p w14:paraId="61DE1BD1" w14:textId="77777777" w:rsidR="007F228B" w:rsidRPr="004B7258" w:rsidRDefault="007F228B" w:rsidP="00A36A92">
            <w:pPr>
              <w:pStyle w:val="tablecontent"/>
              <w:rPr>
                <w:lang w:val="en-US"/>
              </w:rPr>
            </w:pPr>
            <w:r w:rsidRPr="004B7258">
              <w:rPr>
                <w:lang w:val="en-US"/>
              </w:rPr>
              <w:t>Example :</w:t>
            </w:r>
          </w:p>
          <w:p w14:paraId="20DE087B" w14:textId="77777777" w:rsidR="007F228B" w:rsidRPr="004B7258" w:rsidRDefault="007F228B" w:rsidP="00A36A92">
            <w:pPr>
              <w:pStyle w:val="tablecontent"/>
              <w:rPr>
                <w:lang w:val="en-US"/>
              </w:rPr>
            </w:pPr>
            <w:r w:rsidRPr="004B7258">
              <w:rPr>
                <w:lang w:val="en-US"/>
              </w:rPr>
              <w:t>The sensor is not stable</w:t>
            </w:r>
          </w:p>
        </w:tc>
      </w:tr>
      <w:tr w:rsidR="007F228B" w:rsidRPr="004B7258" w14:paraId="2FE7D626" w14:textId="77777777" w:rsidTr="005C21AD">
        <w:tc>
          <w:tcPr>
            <w:tcW w:w="2633" w:type="dxa"/>
          </w:tcPr>
          <w:p w14:paraId="46D2D6C1" w14:textId="77777777" w:rsidR="007F228B" w:rsidRPr="004B7258" w:rsidRDefault="00DD2778" w:rsidP="00A36A92">
            <w:pPr>
              <w:pStyle w:val="tablecontent"/>
              <w:rPr>
                <w:lang w:val="en-US"/>
              </w:rPr>
            </w:pPr>
            <w:r w:rsidRPr="004B7258">
              <w:rPr>
                <w:lang w:val="en-US"/>
              </w:rPr>
              <w:t>SCIENTIFIC_</w:t>
            </w:r>
            <w:r w:rsidR="007F228B" w:rsidRPr="004B7258">
              <w:rPr>
                <w:lang w:val="en-US"/>
              </w:rPr>
              <w:t>CALIB_DATE</w:t>
            </w:r>
          </w:p>
        </w:tc>
        <w:tc>
          <w:tcPr>
            <w:tcW w:w="3287" w:type="dxa"/>
          </w:tcPr>
          <w:p w14:paraId="2185968A" w14:textId="77777777" w:rsidR="007B0C34" w:rsidRPr="004B7258" w:rsidRDefault="00FF3E13" w:rsidP="00A36A92">
            <w:pPr>
              <w:pStyle w:val="tablecontent"/>
              <w:rPr>
                <w:lang w:val="en-US"/>
              </w:rPr>
            </w:pPr>
            <w:r w:rsidRPr="004B7258">
              <w:rPr>
                <w:lang w:val="en-US"/>
              </w:rPr>
              <w:t xml:space="preserve">char </w:t>
            </w:r>
            <w:r w:rsidR="00DD2778" w:rsidRPr="004B7258">
              <w:rPr>
                <w:lang w:val="en-US"/>
              </w:rPr>
              <w:t>SCIENTIFIC_</w:t>
            </w:r>
            <w:r w:rsidR="007F228B" w:rsidRPr="004B7258">
              <w:rPr>
                <w:lang w:val="en-US"/>
              </w:rPr>
              <w:t>CALIB_DATE (N_PROF N_CALIB, N_PARAM, DATE_TIME)</w:t>
            </w:r>
          </w:p>
          <w:p w14:paraId="1CECE4B5" w14:textId="28A53201" w:rsidR="00D36BC6" w:rsidRPr="004B7258" w:rsidRDefault="00DD2778" w:rsidP="00A36A92">
            <w:pPr>
              <w:pStyle w:val="tablecontent"/>
              <w:rPr>
                <w:lang w:val="en-US"/>
              </w:rPr>
            </w:pPr>
            <w:r w:rsidRPr="004B7258">
              <w:rPr>
                <w:lang w:val="en-US"/>
              </w:rPr>
              <w:t>SCIENTIFIC_</w:t>
            </w:r>
            <w:r w:rsidR="00D36BC6" w:rsidRPr="004B7258">
              <w:rPr>
                <w:lang w:val="en-US"/>
              </w:rPr>
              <w:t xml:space="preserve">CALIB_DATE:long_name = </w:t>
            </w:r>
            <w:r w:rsidR="005C21AD">
              <w:rPr>
                <w:lang w:val="en-US"/>
              </w:rPr>
              <w:t>"Date of calibration"</w:t>
            </w:r>
          </w:p>
          <w:p w14:paraId="3932A721" w14:textId="09F323FF" w:rsidR="0009677E" w:rsidRPr="004B7258" w:rsidRDefault="0009677E" w:rsidP="0009677E">
            <w:pPr>
              <w:pStyle w:val="tablecontent"/>
              <w:rPr>
                <w:lang w:val="en-US"/>
              </w:rPr>
            </w:pPr>
            <w:r w:rsidRPr="004B7258">
              <w:rPr>
                <w:lang w:val="en-US"/>
              </w:rPr>
              <w:t>SCIENTIFIC_CALIB_DATE</w:t>
            </w:r>
            <w:r w:rsidR="005C21AD">
              <w:rPr>
                <w:lang w:val="en-US"/>
              </w:rPr>
              <w:t>:conventions = "YYYYMMDDHHMISS"</w:t>
            </w:r>
          </w:p>
          <w:p w14:paraId="470EAC8D" w14:textId="7BE98619" w:rsidR="004A0994" w:rsidRPr="004B7258" w:rsidRDefault="004A0994" w:rsidP="00A36A92">
            <w:pPr>
              <w:pStyle w:val="tablecontent"/>
              <w:rPr>
                <w:lang w:val="en-US"/>
              </w:rPr>
            </w:pPr>
            <w:r w:rsidRPr="004B7258">
              <w:rPr>
                <w:lang w:val="en-US"/>
              </w:rPr>
              <w:t>SCIENTI</w:t>
            </w:r>
            <w:r w:rsidR="005C21AD">
              <w:rPr>
                <w:lang w:val="en-US"/>
              </w:rPr>
              <w:t>FIC_CALIB_DATE:_FillValue = " "</w:t>
            </w:r>
          </w:p>
        </w:tc>
        <w:tc>
          <w:tcPr>
            <w:tcW w:w="3364" w:type="dxa"/>
          </w:tcPr>
          <w:p w14:paraId="18FE6AED" w14:textId="77777777" w:rsidR="007F228B" w:rsidRPr="004B7258" w:rsidRDefault="007F228B" w:rsidP="00A36A92">
            <w:pPr>
              <w:pStyle w:val="tablecontent"/>
              <w:rPr>
                <w:lang w:val="en-US"/>
              </w:rPr>
            </w:pPr>
            <w:r w:rsidRPr="004B7258">
              <w:rPr>
                <w:lang w:val="en-US"/>
              </w:rPr>
              <w:t>Date of the calibration.</w:t>
            </w:r>
          </w:p>
          <w:p w14:paraId="7358C76F" w14:textId="77777777" w:rsidR="007F228B" w:rsidRPr="004B7258" w:rsidRDefault="007F228B" w:rsidP="00A36A92">
            <w:pPr>
              <w:pStyle w:val="tablecontent"/>
              <w:rPr>
                <w:lang w:val="en-US"/>
              </w:rPr>
            </w:pPr>
            <w:r w:rsidRPr="004B7258">
              <w:rPr>
                <w:lang w:val="en-US"/>
              </w:rPr>
              <w:t>Example : 20011217161700</w:t>
            </w:r>
          </w:p>
        </w:tc>
      </w:tr>
    </w:tbl>
    <w:p w14:paraId="223588DB" w14:textId="77777777" w:rsidR="007F228B" w:rsidRPr="004B7258" w:rsidRDefault="007F228B" w:rsidP="009F0AAC">
      <w:pPr>
        <w:pStyle w:val="Titre3"/>
        <w:rPr>
          <w:lang w:val="en-US"/>
        </w:rPr>
      </w:pPr>
      <w:bookmarkStart w:id="583" w:name="_Toc534891512"/>
      <w:bookmarkStart w:id="584" w:name="_Toc484696595"/>
      <w:r w:rsidRPr="004B7258">
        <w:rPr>
          <w:lang w:val="en-US"/>
        </w:rPr>
        <w:t>History information for each profile</w:t>
      </w:r>
      <w:bookmarkEnd w:id="583"/>
      <w:bookmarkEnd w:id="584"/>
    </w:p>
    <w:p w14:paraId="7AD00203" w14:textId="77777777" w:rsidR="007F228B" w:rsidRPr="004B7258" w:rsidRDefault="007F228B" w:rsidP="009F0AAC">
      <w:pPr>
        <w:rPr>
          <w:lang w:val="en-US"/>
        </w:rPr>
      </w:pPr>
      <w:r w:rsidRPr="004B7258">
        <w:rPr>
          <w:lang w:val="en-US"/>
        </w:rPr>
        <w:t xml:space="preserve">This section contains history information for each action performed on each profile by a data centre. </w:t>
      </w:r>
    </w:p>
    <w:p w14:paraId="268BD526" w14:textId="270E9743" w:rsidR="007F228B" w:rsidRPr="004B7258" w:rsidRDefault="007F228B" w:rsidP="009F0AAC">
      <w:pPr>
        <w:rPr>
          <w:lang w:val="en-US"/>
        </w:rPr>
      </w:pPr>
      <w:r w:rsidRPr="004B7258">
        <w:rPr>
          <w:lang w:val="en-US"/>
        </w:rPr>
        <w:t>Each item of this section has a N_HISTORY (number of history records), N_PROF (number of profiles)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499"/>
        <w:gridCol w:w="2816"/>
        <w:gridCol w:w="3969"/>
      </w:tblGrid>
      <w:tr w:rsidR="007F228B" w:rsidRPr="004B7258" w14:paraId="35B446C9" w14:textId="77777777" w:rsidTr="00957391">
        <w:tc>
          <w:tcPr>
            <w:tcW w:w="2499" w:type="dxa"/>
            <w:shd w:val="clear" w:color="auto" w:fill="00007E"/>
          </w:tcPr>
          <w:p w14:paraId="5D7CD08B" w14:textId="77777777" w:rsidR="007F228B" w:rsidRPr="004B7258" w:rsidRDefault="007F228B" w:rsidP="009F0AAC">
            <w:pPr>
              <w:pStyle w:val="tableheader"/>
              <w:rPr>
                <w:lang w:val="en-US"/>
              </w:rPr>
            </w:pPr>
            <w:r w:rsidRPr="004B7258">
              <w:rPr>
                <w:lang w:val="en-US"/>
              </w:rPr>
              <w:t>Name</w:t>
            </w:r>
          </w:p>
        </w:tc>
        <w:tc>
          <w:tcPr>
            <w:tcW w:w="2816" w:type="dxa"/>
            <w:shd w:val="clear" w:color="auto" w:fill="00007E"/>
          </w:tcPr>
          <w:p w14:paraId="1859581D" w14:textId="77777777" w:rsidR="007F228B" w:rsidRPr="004B7258" w:rsidRDefault="007F228B" w:rsidP="009F0AAC">
            <w:pPr>
              <w:pStyle w:val="tableheader"/>
              <w:rPr>
                <w:lang w:val="en-US"/>
              </w:rPr>
            </w:pPr>
            <w:r w:rsidRPr="004B7258">
              <w:rPr>
                <w:lang w:val="en-US"/>
              </w:rPr>
              <w:t>Definition</w:t>
            </w:r>
          </w:p>
        </w:tc>
        <w:tc>
          <w:tcPr>
            <w:tcW w:w="3969" w:type="dxa"/>
            <w:shd w:val="clear" w:color="auto" w:fill="00007E"/>
          </w:tcPr>
          <w:p w14:paraId="36960E6D" w14:textId="77777777" w:rsidR="007F228B" w:rsidRPr="004B7258" w:rsidRDefault="007F228B" w:rsidP="009F0AAC">
            <w:pPr>
              <w:pStyle w:val="tableheader"/>
              <w:rPr>
                <w:lang w:val="en-US"/>
              </w:rPr>
            </w:pPr>
            <w:r w:rsidRPr="004B7258">
              <w:rPr>
                <w:lang w:val="en-US"/>
              </w:rPr>
              <w:t>Comment</w:t>
            </w:r>
          </w:p>
        </w:tc>
      </w:tr>
      <w:tr w:rsidR="007F228B" w:rsidRPr="004B7258" w14:paraId="7C43F449" w14:textId="77777777" w:rsidTr="00957391">
        <w:tc>
          <w:tcPr>
            <w:tcW w:w="2499" w:type="dxa"/>
          </w:tcPr>
          <w:p w14:paraId="600C6908" w14:textId="77777777" w:rsidR="007F228B" w:rsidRPr="004B7258" w:rsidRDefault="007F228B" w:rsidP="009F0AAC">
            <w:pPr>
              <w:pStyle w:val="tablecontent"/>
              <w:rPr>
                <w:lang w:val="en-US"/>
              </w:rPr>
            </w:pPr>
            <w:r w:rsidRPr="004B7258">
              <w:rPr>
                <w:lang w:val="en-US"/>
              </w:rPr>
              <w:t>HISTORY_INSTITUTION</w:t>
            </w:r>
          </w:p>
        </w:tc>
        <w:tc>
          <w:tcPr>
            <w:tcW w:w="2816" w:type="dxa"/>
          </w:tcPr>
          <w:p w14:paraId="572633D8" w14:textId="0AFD366F" w:rsidR="007F228B" w:rsidRPr="004B7258" w:rsidRDefault="007F228B" w:rsidP="009F0AAC">
            <w:pPr>
              <w:pStyle w:val="tablecontent"/>
              <w:rPr>
                <w:lang w:val="en-US"/>
              </w:rPr>
            </w:pPr>
            <w:r w:rsidRPr="004B7258">
              <w:rPr>
                <w:lang w:val="en-US"/>
              </w:rPr>
              <w:t>char HISTORY_INSTITUT</w:t>
            </w:r>
            <w:r w:rsidR="00FE6D10">
              <w:rPr>
                <w:lang w:val="en-US"/>
              </w:rPr>
              <w:t>ION(N_HISTORY, N_PROF, STRING4)</w:t>
            </w:r>
          </w:p>
          <w:p w14:paraId="6F9FBA6F" w14:textId="2C132627" w:rsidR="007F228B" w:rsidRPr="004B7258" w:rsidRDefault="007F228B" w:rsidP="009F0AAC">
            <w:pPr>
              <w:pStyle w:val="tablecontent"/>
              <w:rPr>
                <w:lang w:val="en-US"/>
              </w:rPr>
            </w:pPr>
            <w:r w:rsidRPr="004B7258">
              <w:rPr>
                <w:lang w:val="en-US"/>
              </w:rPr>
              <w:t>HISTORY_INSTITUTION:long_name = "Inst</w:t>
            </w:r>
            <w:r w:rsidR="00FE6D10">
              <w:rPr>
                <w:lang w:val="en-US"/>
              </w:rPr>
              <w:t>itution which performed action”</w:t>
            </w:r>
          </w:p>
          <w:p w14:paraId="5DC033C7" w14:textId="4E88C7D7" w:rsidR="007F228B" w:rsidRPr="004B7258" w:rsidRDefault="007F228B" w:rsidP="009F0AAC">
            <w:pPr>
              <w:pStyle w:val="tablecontent"/>
              <w:rPr>
                <w:lang w:val="en-US"/>
              </w:rPr>
            </w:pPr>
            <w:r w:rsidRPr="004B7258">
              <w:rPr>
                <w:lang w:val="en-US"/>
              </w:rPr>
              <w:t>HISTORY_INSTITUTION:convent</w:t>
            </w:r>
            <w:r w:rsidR="00FE6D10">
              <w:rPr>
                <w:lang w:val="en-US"/>
              </w:rPr>
              <w:t>ions = "Argo reference table 4"</w:t>
            </w:r>
          </w:p>
          <w:p w14:paraId="318F3216" w14:textId="476E4CB5" w:rsidR="007F228B" w:rsidRPr="004B7258" w:rsidRDefault="007F228B" w:rsidP="009F0AAC">
            <w:pPr>
              <w:pStyle w:val="tablecontent"/>
              <w:rPr>
                <w:lang w:val="en-US"/>
              </w:rPr>
            </w:pPr>
            <w:r w:rsidRPr="004B7258">
              <w:rPr>
                <w:lang w:val="en-US"/>
              </w:rPr>
              <w:t>HISTO</w:t>
            </w:r>
            <w:r w:rsidR="00FE6D10">
              <w:rPr>
                <w:lang w:val="en-US"/>
              </w:rPr>
              <w:t>RY_INSTITUTION:_FillValue = " "</w:t>
            </w:r>
          </w:p>
        </w:tc>
        <w:tc>
          <w:tcPr>
            <w:tcW w:w="3969" w:type="dxa"/>
          </w:tcPr>
          <w:p w14:paraId="5D8132D5" w14:textId="77777777" w:rsidR="007F228B" w:rsidRPr="004B7258" w:rsidRDefault="007F228B" w:rsidP="009F0AAC">
            <w:pPr>
              <w:pStyle w:val="tablecontent"/>
              <w:rPr>
                <w:lang w:val="en-US"/>
              </w:rPr>
            </w:pPr>
            <w:r w:rsidRPr="004B7258">
              <w:rPr>
                <w:lang w:val="en-US"/>
              </w:rPr>
              <w:t>Institution that performed the action.</w:t>
            </w:r>
          </w:p>
          <w:p w14:paraId="4088021A" w14:textId="217B4D35" w:rsidR="007F228B" w:rsidRPr="0037713A" w:rsidRDefault="007F228B" w:rsidP="009F0AAC">
            <w:pPr>
              <w:pStyle w:val="tablecontent"/>
              <w:rPr>
                <w:lang w:val="en-US"/>
              </w:rPr>
            </w:pPr>
            <w:r w:rsidRPr="0037713A">
              <w:rPr>
                <w:lang w:val="en-US"/>
              </w:rPr>
              <w:t xml:space="preserve">Institution codes are described in </w:t>
            </w:r>
            <w:r w:rsidR="0037713A" w:rsidRPr="0037713A">
              <w:rPr>
                <w:lang w:val="en-US"/>
              </w:rPr>
              <w:t xml:space="preserve">the Argo </w:t>
            </w:r>
            <w:r w:rsidRPr="0037713A">
              <w:rPr>
                <w:lang w:val="en-US"/>
              </w:rPr>
              <w:t>reference table 4.</w:t>
            </w:r>
          </w:p>
          <w:p w14:paraId="3CC5686D" w14:textId="77777777" w:rsidR="007F228B" w:rsidRPr="004B7258" w:rsidRDefault="007F228B" w:rsidP="009F0AAC">
            <w:pPr>
              <w:pStyle w:val="tablecontent"/>
              <w:rPr>
                <w:lang w:val="en-US"/>
              </w:rPr>
            </w:pPr>
            <w:r w:rsidRPr="0037713A">
              <w:rPr>
                <w:lang w:val="en-US"/>
              </w:rPr>
              <w:t>Example : ME for MEDS</w:t>
            </w:r>
          </w:p>
        </w:tc>
      </w:tr>
      <w:tr w:rsidR="007F228B" w:rsidRPr="004B7258" w14:paraId="79F91A65" w14:textId="77777777" w:rsidTr="00957391">
        <w:tc>
          <w:tcPr>
            <w:tcW w:w="2499" w:type="dxa"/>
          </w:tcPr>
          <w:p w14:paraId="55FF9ACA" w14:textId="77777777" w:rsidR="007F228B" w:rsidRPr="004B7258" w:rsidRDefault="007F228B" w:rsidP="009F0AAC">
            <w:pPr>
              <w:pStyle w:val="tablecontent"/>
              <w:rPr>
                <w:lang w:val="en-US"/>
              </w:rPr>
            </w:pPr>
            <w:r w:rsidRPr="004B7258">
              <w:rPr>
                <w:lang w:val="en-US"/>
              </w:rPr>
              <w:t>HISTORY_STEP</w:t>
            </w:r>
          </w:p>
        </w:tc>
        <w:tc>
          <w:tcPr>
            <w:tcW w:w="2816" w:type="dxa"/>
          </w:tcPr>
          <w:p w14:paraId="49E22467" w14:textId="20A22AE4" w:rsidR="007F228B" w:rsidRPr="004B7258" w:rsidRDefault="007F228B" w:rsidP="009F0AAC">
            <w:pPr>
              <w:pStyle w:val="tablecontent"/>
              <w:rPr>
                <w:lang w:val="en-US"/>
              </w:rPr>
            </w:pPr>
            <w:r w:rsidRPr="004B7258">
              <w:rPr>
                <w:lang w:val="en-US"/>
              </w:rPr>
              <w:t>char HISTORY_S</w:t>
            </w:r>
            <w:r w:rsidR="00FE6D10">
              <w:rPr>
                <w:lang w:val="en-US"/>
              </w:rPr>
              <w:t>TEP(N_HISTORY, N_PROF, STRING4)</w:t>
            </w:r>
          </w:p>
          <w:p w14:paraId="039B6847" w14:textId="2175FED5" w:rsidR="007F228B" w:rsidRPr="004B7258" w:rsidRDefault="007F228B" w:rsidP="009F0AAC">
            <w:pPr>
              <w:pStyle w:val="tablecontent"/>
              <w:rPr>
                <w:lang w:val="en-US"/>
              </w:rPr>
            </w:pPr>
            <w:r w:rsidRPr="004B7258">
              <w:rPr>
                <w:lang w:val="en-US"/>
              </w:rPr>
              <w:lastRenderedPageBreak/>
              <w:t>HISTORY_STEP:long_name = "Step in data pr</w:t>
            </w:r>
            <w:r w:rsidR="00FE6D10">
              <w:rPr>
                <w:lang w:val="en-US"/>
              </w:rPr>
              <w:t>ocessing"</w:t>
            </w:r>
          </w:p>
          <w:p w14:paraId="7BFC0BA2" w14:textId="026E0448" w:rsidR="007F228B" w:rsidRPr="004B7258" w:rsidRDefault="007F228B" w:rsidP="009F0AAC">
            <w:pPr>
              <w:pStyle w:val="tablecontent"/>
              <w:rPr>
                <w:lang w:val="en-US"/>
              </w:rPr>
            </w:pPr>
            <w:r w:rsidRPr="004B7258">
              <w:rPr>
                <w:lang w:val="en-US"/>
              </w:rPr>
              <w:t>HISTORY_STEP:conventi</w:t>
            </w:r>
            <w:r w:rsidR="00FE6D10">
              <w:rPr>
                <w:lang w:val="en-US"/>
              </w:rPr>
              <w:t>ons = "Argo reference table 12"</w:t>
            </w:r>
          </w:p>
          <w:p w14:paraId="0F574DA0" w14:textId="0AA23BC6" w:rsidR="007F228B" w:rsidRPr="004B7258" w:rsidRDefault="00FE6D10" w:rsidP="009F0AAC">
            <w:pPr>
              <w:pStyle w:val="tablecontent"/>
              <w:rPr>
                <w:lang w:val="en-US"/>
              </w:rPr>
            </w:pPr>
            <w:r>
              <w:rPr>
                <w:lang w:val="en-US"/>
              </w:rPr>
              <w:t>HISTORY_STEP:_FillValue = " "</w:t>
            </w:r>
          </w:p>
        </w:tc>
        <w:tc>
          <w:tcPr>
            <w:tcW w:w="3969" w:type="dxa"/>
          </w:tcPr>
          <w:p w14:paraId="2349ABB3" w14:textId="124DB303" w:rsidR="007F228B" w:rsidRPr="004B7258" w:rsidRDefault="007F228B" w:rsidP="009F0AAC">
            <w:pPr>
              <w:pStyle w:val="tablecontent"/>
              <w:rPr>
                <w:lang w:val="en-US"/>
              </w:rPr>
            </w:pPr>
            <w:r w:rsidRPr="004B7258">
              <w:rPr>
                <w:lang w:val="en-US"/>
              </w:rPr>
              <w:lastRenderedPageBreak/>
              <w:t xml:space="preserve">Code of the step in data processing for this history record. The step codes are described in </w:t>
            </w:r>
            <w:r w:rsidR="0037713A">
              <w:rPr>
                <w:lang w:val="en-US"/>
              </w:rPr>
              <w:t xml:space="preserve">the Argo </w:t>
            </w:r>
            <w:r w:rsidRPr="0037713A">
              <w:rPr>
                <w:lang w:val="en-US"/>
              </w:rPr>
              <w:lastRenderedPageBreak/>
              <w:t>reference table 12.</w:t>
            </w:r>
          </w:p>
          <w:p w14:paraId="5C4CAAD2" w14:textId="77777777" w:rsidR="007F228B" w:rsidRPr="004B7258" w:rsidRDefault="007F228B" w:rsidP="009F0AAC">
            <w:pPr>
              <w:pStyle w:val="tablecontent"/>
              <w:rPr>
                <w:lang w:val="en-US"/>
              </w:rPr>
            </w:pPr>
            <w:r w:rsidRPr="004B7258">
              <w:rPr>
                <w:lang w:val="en-US"/>
              </w:rPr>
              <w:t xml:space="preserve">Example : </w:t>
            </w:r>
          </w:p>
          <w:p w14:paraId="04422E5B" w14:textId="77777777" w:rsidR="007F228B" w:rsidRPr="004B7258" w:rsidRDefault="007F228B" w:rsidP="009F0AAC">
            <w:pPr>
              <w:pStyle w:val="tablecontent"/>
              <w:rPr>
                <w:lang w:val="en-US"/>
              </w:rPr>
            </w:pPr>
            <w:r w:rsidRPr="004B7258">
              <w:rPr>
                <w:lang w:val="en-US"/>
              </w:rPr>
              <w:t>ARGQ : Automatic QC of data reported in real-time has been performed</w:t>
            </w:r>
          </w:p>
        </w:tc>
      </w:tr>
      <w:tr w:rsidR="007F228B" w:rsidRPr="004B7258" w14:paraId="5FE5F4DE" w14:textId="77777777" w:rsidTr="00957391">
        <w:tc>
          <w:tcPr>
            <w:tcW w:w="2499" w:type="dxa"/>
          </w:tcPr>
          <w:p w14:paraId="64767D84" w14:textId="77777777" w:rsidR="007F228B" w:rsidRPr="004B7258" w:rsidRDefault="007F228B" w:rsidP="009F0AAC">
            <w:pPr>
              <w:pStyle w:val="tablecontent"/>
              <w:rPr>
                <w:lang w:val="en-US"/>
              </w:rPr>
            </w:pPr>
            <w:r w:rsidRPr="004B7258">
              <w:rPr>
                <w:lang w:val="en-US"/>
              </w:rPr>
              <w:lastRenderedPageBreak/>
              <w:t>HISTORY_SOFTWARE</w:t>
            </w:r>
          </w:p>
        </w:tc>
        <w:tc>
          <w:tcPr>
            <w:tcW w:w="2816" w:type="dxa"/>
          </w:tcPr>
          <w:p w14:paraId="30BA0F4A" w14:textId="67E9192F"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w:t>
            </w:r>
            <w:r w:rsidR="00FE6D10">
              <w:rPr>
                <w:lang w:val="en-US"/>
              </w:rPr>
              <w:t>RE (N_HISTORY, N_PROF, STRING4)</w:t>
            </w:r>
          </w:p>
          <w:p w14:paraId="6CE957A8" w14:textId="3C47DA53" w:rsidR="007F228B" w:rsidRPr="004B7258" w:rsidRDefault="007F228B" w:rsidP="009F0AAC">
            <w:pPr>
              <w:pStyle w:val="tablecontent"/>
              <w:rPr>
                <w:lang w:val="en-US"/>
              </w:rPr>
            </w:pPr>
            <w:r w:rsidRPr="004B7258">
              <w:rPr>
                <w:lang w:val="en-US"/>
              </w:rPr>
              <w:t>HISTORY_SOFTWARE:long_name = "Name of s</w:t>
            </w:r>
            <w:r w:rsidR="00FE6D10">
              <w:rPr>
                <w:lang w:val="en-US"/>
              </w:rPr>
              <w:t>oftware which performed action"</w:t>
            </w:r>
          </w:p>
          <w:p w14:paraId="4ED4B6B3" w14:textId="384FEB12" w:rsidR="007F228B" w:rsidRPr="004B7258" w:rsidRDefault="007F228B" w:rsidP="009F0AAC">
            <w:pPr>
              <w:pStyle w:val="tablecontent"/>
              <w:rPr>
                <w:lang w:val="en-US"/>
              </w:rPr>
            </w:pPr>
            <w:r w:rsidRPr="004B7258">
              <w:rPr>
                <w:lang w:val="en-US"/>
              </w:rPr>
              <w:t>HISTORY_SOFTWARE:conven</w:t>
            </w:r>
            <w:r w:rsidR="00FE6D10">
              <w:rPr>
                <w:lang w:val="en-US"/>
              </w:rPr>
              <w:t>tions = "Institution dependent"</w:t>
            </w:r>
          </w:p>
          <w:p w14:paraId="5171D5CE" w14:textId="48FBCE9A" w:rsidR="007F228B" w:rsidRPr="004B7258" w:rsidRDefault="007F228B" w:rsidP="009F0AAC">
            <w:pPr>
              <w:pStyle w:val="tablecontent"/>
              <w:rPr>
                <w:lang w:val="en-US"/>
              </w:rPr>
            </w:pPr>
            <w:r w:rsidRPr="004B7258">
              <w:rPr>
                <w:lang w:val="en-US"/>
              </w:rPr>
              <w:t>HISTORY_SOFTWARE:_FillVal</w:t>
            </w:r>
            <w:r w:rsidR="00FE6D10">
              <w:rPr>
                <w:lang w:val="en-US"/>
              </w:rPr>
              <w:t>ue = " "</w:t>
            </w:r>
          </w:p>
        </w:tc>
        <w:tc>
          <w:tcPr>
            <w:tcW w:w="3969" w:type="dxa"/>
          </w:tcPr>
          <w:p w14:paraId="17242571" w14:textId="77777777" w:rsidR="007F228B" w:rsidRPr="004B7258" w:rsidRDefault="007F228B" w:rsidP="009F0AAC">
            <w:pPr>
              <w:pStyle w:val="tablecontent"/>
              <w:rPr>
                <w:lang w:val="en-US"/>
              </w:rPr>
            </w:pPr>
            <w:r w:rsidRPr="004B7258">
              <w:rPr>
                <w:lang w:val="en-US"/>
              </w:rPr>
              <w:t>Name of the software that performed the action.</w:t>
            </w:r>
          </w:p>
          <w:p w14:paraId="60BD1F37" w14:textId="77777777" w:rsidR="007F228B" w:rsidRPr="004B7258" w:rsidRDefault="007F228B" w:rsidP="009F0AAC">
            <w:pPr>
              <w:pStyle w:val="tablecontent"/>
              <w:rPr>
                <w:lang w:val="en-US"/>
              </w:rPr>
            </w:pPr>
            <w:r w:rsidRPr="004B7258">
              <w:rPr>
                <w:lang w:val="en-US"/>
              </w:rPr>
              <w:t>This code is institution dependent.</w:t>
            </w:r>
          </w:p>
          <w:p w14:paraId="495513D0" w14:textId="0B878619" w:rsidR="007F228B" w:rsidRPr="004B7258" w:rsidRDefault="007F228B" w:rsidP="009F0AAC">
            <w:pPr>
              <w:pStyle w:val="tablecontent"/>
              <w:rPr>
                <w:lang w:val="en-US"/>
              </w:rPr>
            </w:pPr>
            <w:r w:rsidRPr="004B7258">
              <w:rPr>
                <w:lang w:val="en-US"/>
              </w:rPr>
              <w:t>Example : WJO</w:t>
            </w:r>
          </w:p>
        </w:tc>
      </w:tr>
      <w:tr w:rsidR="007F228B" w:rsidRPr="004B7258" w14:paraId="0D795282" w14:textId="77777777" w:rsidTr="00957391">
        <w:tc>
          <w:tcPr>
            <w:tcW w:w="2499" w:type="dxa"/>
          </w:tcPr>
          <w:p w14:paraId="13EFCE7B" w14:textId="77777777" w:rsidR="007F228B" w:rsidRPr="004B7258" w:rsidRDefault="007F228B" w:rsidP="009F0AAC">
            <w:pPr>
              <w:pStyle w:val="tablecontent"/>
              <w:rPr>
                <w:lang w:val="en-US"/>
              </w:rPr>
            </w:pPr>
            <w:r w:rsidRPr="004B7258">
              <w:rPr>
                <w:lang w:val="en-US"/>
              </w:rPr>
              <w:t>HISTORY_SOFTWARE_RELEASE</w:t>
            </w:r>
          </w:p>
        </w:tc>
        <w:tc>
          <w:tcPr>
            <w:tcW w:w="2816" w:type="dxa"/>
          </w:tcPr>
          <w:p w14:paraId="71D0F263" w14:textId="34393BCB"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HISTORY_SOFTWARE_RELE</w:t>
            </w:r>
            <w:r w:rsidR="00FE6D10">
              <w:rPr>
                <w:lang w:val="en-US"/>
              </w:rPr>
              <w:t>ASE(N_HISTORY, N_PROF, STRING4)</w:t>
            </w:r>
          </w:p>
          <w:p w14:paraId="77EFB885" w14:textId="2D38A8EC" w:rsidR="007F228B" w:rsidRPr="004B7258" w:rsidRDefault="007F228B" w:rsidP="009F0AAC">
            <w:pPr>
              <w:pStyle w:val="tablecontent"/>
              <w:rPr>
                <w:lang w:val="en-US"/>
              </w:rPr>
            </w:pPr>
            <w:r w:rsidRPr="004B7258">
              <w:rPr>
                <w:lang w:val="en-US"/>
              </w:rPr>
              <w:t>HISTORY_SOFTWARE_RELEASE:long_name = "Version/release of softw</w:t>
            </w:r>
            <w:r w:rsidR="00FE6D10">
              <w:rPr>
                <w:lang w:val="en-US"/>
              </w:rPr>
              <w:t>are which performed action"</w:t>
            </w:r>
          </w:p>
          <w:p w14:paraId="4286D08F" w14:textId="512C7DE2" w:rsidR="007F228B" w:rsidRPr="004B7258" w:rsidRDefault="007F228B" w:rsidP="009F0AAC">
            <w:pPr>
              <w:pStyle w:val="tablecontent"/>
              <w:rPr>
                <w:lang w:val="en-US"/>
              </w:rPr>
            </w:pPr>
            <w:r w:rsidRPr="004B7258">
              <w:rPr>
                <w:lang w:val="en-US"/>
              </w:rPr>
              <w:t>HISTORY_SOFTWARE_RELEASE:conven</w:t>
            </w:r>
            <w:r w:rsidR="00FE6D10">
              <w:rPr>
                <w:lang w:val="en-US"/>
              </w:rPr>
              <w:t>tions = "Institution dependent"</w:t>
            </w:r>
          </w:p>
          <w:p w14:paraId="48FBDCBC" w14:textId="445EEEA2" w:rsidR="007F228B" w:rsidRPr="004B7258" w:rsidRDefault="007F228B" w:rsidP="009F0AAC">
            <w:pPr>
              <w:pStyle w:val="tablecontent"/>
              <w:rPr>
                <w:lang w:val="en-US"/>
              </w:rPr>
            </w:pPr>
            <w:r w:rsidRPr="004B7258">
              <w:rPr>
                <w:lang w:val="en-US"/>
              </w:rPr>
              <w:t>HISTORY_SO</w:t>
            </w:r>
            <w:r w:rsidR="00FE6D10">
              <w:rPr>
                <w:lang w:val="en-US"/>
              </w:rPr>
              <w:t>FTWARE_RELEASE:_FillValue = " "</w:t>
            </w:r>
          </w:p>
        </w:tc>
        <w:tc>
          <w:tcPr>
            <w:tcW w:w="3969" w:type="dxa"/>
          </w:tcPr>
          <w:p w14:paraId="014FE986" w14:textId="77777777" w:rsidR="007F228B" w:rsidRPr="004B7258" w:rsidRDefault="007F228B" w:rsidP="009F0AAC">
            <w:pPr>
              <w:pStyle w:val="tablecontent"/>
              <w:rPr>
                <w:lang w:val="en-US"/>
              </w:rPr>
            </w:pPr>
            <w:r w:rsidRPr="004B7258">
              <w:rPr>
                <w:lang w:val="en-US"/>
              </w:rPr>
              <w:t>Version of the software.</w:t>
            </w:r>
          </w:p>
          <w:p w14:paraId="71BE6942" w14:textId="77777777" w:rsidR="007F228B" w:rsidRPr="004B7258" w:rsidRDefault="007F228B" w:rsidP="009F0AAC">
            <w:pPr>
              <w:pStyle w:val="tablecontent"/>
              <w:rPr>
                <w:lang w:val="en-US"/>
              </w:rPr>
            </w:pPr>
            <w:r w:rsidRPr="004B7258">
              <w:rPr>
                <w:lang w:val="en-US"/>
              </w:rPr>
              <w:t>This name is institution dependent.</w:t>
            </w:r>
          </w:p>
          <w:p w14:paraId="30D8EFEE" w14:textId="77777777" w:rsidR="007F228B" w:rsidRPr="004B7258" w:rsidRDefault="007F228B" w:rsidP="009F0AAC">
            <w:pPr>
              <w:pStyle w:val="tablecontent"/>
              <w:rPr>
                <w:lang w:val="en-US"/>
              </w:rPr>
            </w:pPr>
            <w:r w:rsidRPr="004B7258">
              <w:rPr>
                <w:lang w:val="en-US"/>
              </w:rPr>
              <w:t>Example : «1.0»</w:t>
            </w:r>
          </w:p>
        </w:tc>
      </w:tr>
      <w:tr w:rsidR="007F228B" w:rsidRPr="004B7258" w14:paraId="3F0A5F72" w14:textId="77777777" w:rsidTr="00957391">
        <w:tc>
          <w:tcPr>
            <w:tcW w:w="2499" w:type="dxa"/>
          </w:tcPr>
          <w:p w14:paraId="025EFEED" w14:textId="77777777" w:rsidR="007F228B" w:rsidRPr="004B7258" w:rsidRDefault="007F228B" w:rsidP="009F0AAC">
            <w:pPr>
              <w:pStyle w:val="tablecontent"/>
              <w:rPr>
                <w:lang w:val="en-US"/>
              </w:rPr>
            </w:pPr>
            <w:r w:rsidRPr="004B7258">
              <w:rPr>
                <w:lang w:val="en-US"/>
              </w:rPr>
              <w:t>HISTORY_REFERENCE</w:t>
            </w:r>
          </w:p>
        </w:tc>
        <w:tc>
          <w:tcPr>
            <w:tcW w:w="2816" w:type="dxa"/>
          </w:tcPr>
          <w:p w14:paraId="11667855" w14:textId="502A1B67" w:rsidR="007F228B" w:rsidRPr="004B7258" w:rsidRDefault="007F228B" w:rsidP="009F0AAC">
            <w:pPr>
              <w:pStyle w:val="tablecontent"/>
              <w:rPr>
                <w:lang w:val="en-US"/>
              </w:rPr>
            </w:pPr>
            <w:r w:rsidRPr="004B7258">
              <w:rPr>
                <w:lang w:val="en-US"/>
              </w:rPr>
              <w:t>char HISTORY_REFERENCE (</w:t>
            </w:r>
            <w:r w:rsidR="00FE6D10">
              <w:rPr>
                <w:lang w:val="en-US"/>
              </w:rPr>
              <w:t>N_HISTORY, N_PROF, STRING64)</w:t>
            </w:r>
          </w:p>
          <w:p w14:paraId="23230B22" w14:textId="56114C8A" w:rsidR="007F228B" w:rsidRPr="004B7258" w:rsidRDefault="007F228B" w:rsidP="009F0AAC">
            <w:pPr>
              <w:pStyle w:val="tablecontent"/>
              <w:rPr>
                <w:lang w:val="en-US"/>
              </w:rPr>
            </w:pPr>
            <w:r w:rsidRPr="004B7258">
              <w:rPr>
                <w:lang w:val="en-US"/>
              </w:rPr>
              <w:t>HISTORY_REFERENCE:long</w:t>
            </w:r>
            <w:r w:rsidR="00FE6D10">
              <w:rPr>
                <w:lang w:val="en-US"/>
              </w:rPr>
              <w:t>_name = "Reference of database"</w:t>
            </w:r>
          </w:p>
          <w:p w14:paraId="126ECEF4" w14:textId="7FEF3889" w:rsidR="007F228B" w:rsidRPr="004B7258" w:rsidRDefault="007F228B" w:rsidP="009F0AAC">
            <w:pPr>
              <w:pStyle w:val="tablecontent"/>
              <w:rPr>
                <w:lang w:val="en-US"/>
              </w:rPr>
            </w:pPr>
            <w:r w:rsidRPr="004B7258">
              <w:rPr>
                <w:lang w:val="en-US"/>
              </w:rPr>
              <w:t>HISTORY_REFERENCE:conven</w:t>
            </w:r>
            <w:r w:rsidR="00FE6D10">
              <w:rPr>
                <w:lang w:val="en-US"/>
              </w:rPr>
              <w:t>tions = "Institution dependent"</w:t>
            </w:r>
          </w:p>
          <w:p w14:paraId="40061193" w14:textId="47222A60" w:rsidR="007F228B" w:rsidRPr="004B7258" w:rsidRDefault="007F228B" w:rsidP="009F0AAC">
            <w:pPr>
              <w:pStyle w:val="tablecontent"/>
              <w:rPr>
                <w:lang w:val="en-US"/>
              </w:rPr>
            </w:pPr>
            <w:r w:rsidRPr="004B7258">
              <w:rPr>
                <w:lang w:val="en-US"/>
              </w:rPr>
              <w:t>HIS</w:t>
            </w:r>
            <w:r w:rsidR="00FE6D10">
              <w:rPr>
                <w:lang w:val="en-US"/>
              </w:rPr>
              <w:t>TORY_REFERENCE:_FillValue = " "</w:t>
            </w:r>
          </w:p>
        </w:tc>
        <w:tc>
          <w:tcPr>
            <w:tcW w:w="3969" w:type="dxa"/>
          </w:tcPr>
          <w:p w14:paraId="43DD1150" w14:textId="77777777" w:rsidR="007F228B" w:rsidRPr="004B7258" w:rsidRDefault="007F228B" w:rsidP="009F0AAC">
            <w:pPr>
              <w:pStyle w:val="tablecontent"/>
              <w:rPr>
                <w:lang w:val="en-US"/>
              </w:rPr>
            </w:pPr>
            <w:r w:rsidRPr="004B7258">
              <w:rPr>
                <w:lang w:val="en-US"/>
              </w:rPr>
              <w:t>Code of the reference database used for quality control in conjunction with the software.</w:t>
            </w:r>
          </w:p>
          <w:p w14:paraId="12EE0CE5" w14:textId="77777777" w:rsidR="007F228B" w:rsidRPr="004B7258" w:rsidRDefault="007F228B" w:rsidP="009F0AAC">
            <w:pPr>
              <w:pStyle w:val="tablecontent"/>
              <w:rPr>
                <w:lang w:val="en-US"/>
              </w:rPr>
            </w:pPr>
            <w:r w:rsidRPr="004B7258">
              <w:rPr>
                <w:lang w:val="en-US"/>
              </w:rPr>
              <w:t>This code is institution dependent.</w:t>
            </w:r>
          </w:p>
          <w:p w14:paraId="08F1CB21" w14:textId="693028F3" w:rsidR="007F228B" w:rsidRPr="004B7258" w:rsidRDefault="007F228B" w:rsidP="009F0AAC">
            <w:pPr>
              <w:pStyle w:val="tablecontent"/>
              <w:rPr>
                <w:lang w:val="en-US"/>
              </w:rPr>
            </w:pPr>
            <w:r w:rsidRPr="004B7258">
              <w:rPr>
                <w:lang w:val="en-US"/>
              </w:rPr>
              <w:t>Example : WOD2001</w:t>
            </w:r>
          </w:p>
        </w:tc>
      </w:tr>
      <w:tr w:rsidR="007F228B" w:rsidRPr="004B7258" w14:paraId="55080E2E" w14:textId="77777777" w:rsidTr="00957391">
        <w:tc>
          <w:tcPr>
            <w:tcW w:w="2499" w:type="dxa"/>
          </w:tcPr>
          <w:p w14:paraId="0BFC6392" w14:textId="77777777" w:rsidR="007F228B" w:rsidRPr="004B7258" w:rsidRDefault="007F228B" w:rsidP="009F0AAC">
            <w:pPr>
              <w:pStyle w:val="tablecontent"/>
              <w:rPr>
                <w:lang w:val="en-US"/>
              </w:rPr>
            </w:pPr>
            <w:r w:rsidRPr="004B7258">
              <w:rPr>
                <w:lang w:val="en-US"/>
              </w:rPr>
              <w:t>HISTORY_DATE</w:t>
            </w:r>
          </w:p>
        </w:tc>
        <w:tc>
          <w:tcPr>
            <w:tcW w:w="2816" w:type="dxa"/>
          </w:tcPr>
          <w:p w14:paraId="6C8492A1" w14:textId="6A79053E" w:rsidR="007F228B" w:rsidRPr="004B7258" w:rsidRDefault="007B0C34" w:rsidP="009F0AAC">
            <w:pPr>
              <w:pStyle w:val="tablecontent"/>
              <w:rPr>
                <w:lang w:val="en-US"/>
              </w:rPr>
            </w:pPr>
            <w:r w:rsidRPr="004B7258">
              <w:rPr>
                <w:lang w:val="en-US"/>
              </w:rPr>
              <w:t>char HISTORY_DATE(</w:t>
            </w:r>
            <w:r w:rsidR="00FE6D10">
              <w:rPr>
                <w:lang w:val="en-US"/>
              </w:rPr>
              <w:t>N_HISTORY, N_PROF, DATE_TIME)</w:t>
            </w:r>
          </w:p>
          <w:p w14:paraId="34FA2C57" w14:textId="6A028DA2" w:rsidR="007F228B" w:rsidRPr="004B7258" w:rsidRDefault="007F228B" w:rsidP="009F0AAC">
            <w:pPr>
              <w:pStyle w:val="tablecontent"/>
              <w:rPr>
                <w:lang w:val="en-US"/>
              </w:rPr>
            </w:pPr>
            <w:r w:rsidRPr="004B7258">
              <w:rPr>
                <w:lang w:val="en-US"/>
              </w:rPr>
              <w:t xml:space="preserve">HISTORY_DATE:long_name = "Date </w:t>
            </w:r>
            <w:r w:rsidR="00FE6D10">
              <w:rPr>
                <w:lang w:val="en-US"/>
              </w:rPr>
              <w:t>the history record was created"</w:t>
            </w:r>
          </w:p>
          <w:p w14:paraId="7C83D733" w14:textId="4F7A1F10" w:rsidR="007F228B" w:rsidRPr="004B7258" w:rsidRDefault="007F228B" w:rsidP="009F0AAC">
            <w:pPr>
              <w:pStyle w:val="tablecontent"/>
              <w:rPr>
                <w:lang w:val="en-US"/>
              </w:rPr>
            </w:pPr>
            <w:r w:rsidRPr="004B7258">
              <w:rPr>
                <w:lang w:val="en-US"/>
              </w:rPr>
              <w:t>HISTORY_DATE</w:t>
            </w:r>
            <w:r w:rsidR="00FE6D10">
              <w:rPr>
                <w:lang w:val="en-US"/>
              </w:rPr>
              <w:t>:conventions = "YYYYMMDDHHMISS"</w:t>
            </w:r>
          </w:p>
          <w:p w14:paraId="68E3B84F" w14:textId="62FA5BE8" w:rsidR="007F228B" w:rsidRPr="004B7258" w:rsidRDefault="007F228B" w:rsidP="009F0AAC">
            <w:pPr>
              <w:pStyle w:val="tablecontent"/>
              <w:rPr>
                <w:lang w:val="en-US"/>
              </w:rPr>
            </w:pPr>
            <w:r w:rsidRPr="004B7258">
              <w:rPr>
                <w:lang w:val="en-US"/>
              </w:rPr>
              <w:t>HISTORY_DATE:_Fil</w:t>
            </w:r>
            <w:r w:rsidR="00FE6D10">
              <w:rPr>
                <w:lang w:val="en-US"/>
              </w:rPr>
              <w:t>lValue = " "</w:t>
            </w:r>
          </w:p>
        </w:tc>
        <w:tc>
          <w:tcPr>
            <w:tcW w:w="3969" w:type="dxa"/>
          </w:tcPr>
          <w:p w14:paraId="0322A76A" w14:textId="77777777" w:rsidR="007F228B" w:rsidRPr="004B7258" w:rsidRDefault="007F228B" w:rsidP="009F0AAC">
            <w:pPr>
              <w:pStyle w:val="tablecontent"/>
              <w:rPr>
                <w:lang w:val="en-US"/>
              </w:rPr>
            </w:pPr>
            <w:r w:rsidRPr="004B7258">
              <w:rPr>
                <w:lang w:val="en-US"/>
              </w:rPr>
              <w:t>Date of the action.</w:t>
            </w:r>
          </w:p>
          <w:p w14:paraId="637D3285" w14:textId="77777777" w:rsidR="007F228B" w:rsidRPr="004B7258" w:rsidRDefault="007F228B" w:rsidP="009F0AAC">
            <w:pPr>
              <w:pStyle w:val="tablecontent"/>
              <w:rPr>
                <w:lang w:val="en-US"/>
              </w:rPr>
            </w:pPr>
            <w:r w:rsidRPr="004B7258">
              <w:rPr>
                <w:lang w:val="en-US"/>
              </w:rPr>
              <w:t>Example : 20011217160057</w:t>
            </w:r>
          </w:p>
        </w:tc>
      </w:tr>
      <w:tr w:rsidR="007F228B" w:rsidRPr="004B7258" w14:paraId="764FF025" w14:textId="77777777" w:rsidTr="00957391">
        <w:tc>
          <w:tcPr>
            <w:tcW w:w="2499" w:type="dxa"/>
          </w:tcPr>
          <w:p w14:paraId="3114E0D7" w14:textId="77777777" w:rsidR="007F228B" w:rsidRPr="004B7258" w:rsidRDefault="007F228B" w:rsidP="009F0AAC">
            <w:pPr>
              <w:pStyle w:val="tablecontent"/>
              <w:rPr>
                <w:lang w:val="en-US"/>
              </w:rPr>
            </w:pPr>
            <w:r w:rsidRPr="004B7258">
              <w:rPr>
                <w:lang w:val="en-US"/>
              </w:rPr>
              <w:t>HISTORY_ACTION</w:t>
            </w:r>
          </w:p>
        </w:tc>
        <w:tc>
          <w:tcPr>
            <w:tcW w:w="2816" w:type="dxa"/>
          </w:tcPr>
          <w:p w14:paraId="090261B0" w14:textId="02F611DC" w:rsidR="007F228B" w:rsidRPr="004B7258" w:rsidRDefault="007F228B" w:rsidP="009F0AAC">
            <w:pPr>
              <w:pStyle w:val="tablecontent"/>
              <w:rPr>
                <w:lang w:val="en-US"/>
              </w:rPr>
            </w:pPr>
            <w:r w:rsidRPr="004B7258">
              <w:rPr>
                <w:lang w:val="en-US"/>
              </w:rPr>
              <w:t>char HISTORY_ACT</w:t>
            </w:r>
            <w:r w:rsidR="00FE6D10">
              <w:rPr>
                <w:lang w:val="en-US"/>
              </w:rPr>
              <w:t>ION(N_HISTORY, N_PROF, STRING4)</w:t>
            </w:r>
          </w:p>
          <w:p w14:paraId="3B6A5EA6" w14:textId="71483688" w:rsidR="007F228B" w:rsidRPr="004B7258" w:rsidRDefault="007F228B" w:rsidP="009F0AAC">
            <w:pPr>
              <w:pStyle w:val="tablecontent"/>
              <w:rPr>
                <w:lang w:val="en-US"/>
              </w:rPr>
            </w:pPr>
            <w:r w:rsidRPr="004B7258">
              <w:rPr>
                <w:lang w:val="en-US"/>
              </w:rPr>
              <w:t>HISTORY_ACTION:long_na</w:t>
            </w:r>
            <w:r w:rsidR="00FE6D10">
              <w:rPr>
                <w:lang w:val="en-US"/>
              </w:rPr>
              <w:t>me = "Action performed on data"</w:t>
            </w:r>
          </w:p>
          <w:p w14:paraId="7ABDEB9B" w14:textId="7734EA3D" w:rsidR="007F228B" w:rsidRPr="004B7258" w:rsidRDefault="007F228B" w:rsidP="009F0AAC">
            <w:pPr>
              <w:pStyle w:val="tablecontent"/>
              <w:rPr>
                <w:lang w:val="en-US"/>
              </w:rPr>
            </w:pPr>
            <w:r w:rsidRPr="004B7258">
              <w:rPr>
                <w:lang w:val="en-US"/>
              </w:rPr>
              <w:t>HISTORY_ACTION:convent</w:t>
            </w:r>
            <w:r w:rsidR="00FE6D10">
              <w:rPr>
                <w:lang w:val="en-US"/>
              </w:rPr>
              <w:t>ions = "Argo reference table 7"</w:t>
            </w:r>
          </w:p>
          <w:p w14:paraId="63048953" w14:textId="7AD70F03" w:rsidR="007F228B" w:rsidRPr="004B7258" w:rsidRDefault="007F228B" w:rsidP="009F0AAC">
            <w:pPr>
              <w:pStyle w:val="tablecontent"/>
              <w:rPr>
                <w:lang w:val="en-US"/>
              </w:rPr>
            </w:pPr>
            <w:r w:rsidRPr="004B7258">
              <w:rPr>
                <w:lang w:val="en-US"/>
              </w:rPr>
              <w:t>HISTORY_ACTION:_FillVa</w:t>
            </w:r>
            <w:r w:rsidR="00FE6D10">
              <w:rPr>
                <w:lang w:val="en-US"/>
              </w:rPr>
              <w:t>lue = " "</w:t>
            </w:r>
          </w:p>
        </w:tc>
        <w:tc>
          <w:tcPr>
            <w:tcW w:w="3969" w:type="dxa"/>
          </w:tcPr>
          <w:p w14:paraId="40152445" w14:textId="77777777" w:rsidR="007F228B" w:rsidRPr="004B7258" w:rsidRDefault="007F228B" w:rsidP="009F0AAC">
            <w:pPr>
              <w:pStyle w:val="tablecontent"/>
              <w:rPr>
                <w:lang w:val="en-US"/>
              </w:rPr>
            </w:pPr>
            <w:r w:rsidRPr="004B7258">
              <w:rPr>
                <w:lang w:val="en-US"/>
              </w:rPr>
              <w:t>Name of the action.</w:t>
            </w:r>
          </w:p>
          <w:p w14:paraId="061D5338" w14:textId="49D93BE0" w:rsidR="007F228B" w:rsidRPr="0037713A" w:rsidRDefault="007F228B" w:rsidP="009F0AAC">
            <w:pPr>
              <w:pStyle w:val="tablecontent"/>
              <w:rPr>
                <w:lang w:val="en-US"/>
              </w:rPr>
            </w:pPr>
            <w:r w:rsidRPr="0037713A">
              <w:rPr>
                <w:lang w:val="en-US"/>
              </w:rPr>
              <w:t xml:space="preserve">The action codes are described in </w:t>
            </w:r>
            <w:r w:rsidR="0037713A" w:rsidRPr="0037713A">
              <w:rPr>
                <w:lang w:val="en-US"/>
              </w:rPr>
              <w:t xml:space="preserve">the Argo </w:t>
            </w:r>
            <w:r w:rsidRPr="0037713A">
              <w:rPr>
                <w:lang w:val="en-US"/>
              </w:rPr>
              <w:t>reference table 7.</w:t>
            </w:r>
          </w:p>
          <w:p w14:paraId="2E0E5141" w14:textId="77777777" w:rsidR="007F228B" w:rsidRPr="004B7258" w:rsidRDefault="007F228B" w:rsidP="009F0AAC">
            <w:pPr>
              <w:pStyle w:val="tablecontent"/>
              <w:rPr>
                <w:lang w:val="en-US"/>
              </w:rPr>
            </w:pPr>
            <w:r w:rsidRPr="0037713A">
              <w:rPr>
                <w:lang w:val="en-US"/>
              </w:rPr>
              <w:t>Example : QCF$ for QC failed</w:t>
            </w:r>
          </w:p>
        </w:tc>
      </w:tr>
      <w:tr w:rsidR="007F228B" w:rsidRPr="004B7258" w14:paraId="59E07AFD" w14:textId="77777777" w:rsidTr="00957391">
        <w:tc>
          <w:tcPr>
            <w:tcW w:w="2499" w:type="dxa"/>
          </w:tcPr>
          <w:p w14:paraId="73BCAADB" w14:textId="77777777" w:rsidR="007F228B" w:rsidRPr="004B7258" w:rsidRDefault="007F228B" w:rsidP="009F0AAC">
            <w:pPr>
              <w:pStyle w:val="tablecontent"/>
              <w:rPr>
                <w:lang w:val="en-US"/>
              </w:rPr>
            </w:pPr>
            <w:r w:rsidRPr="004B7258">
              <w:rPr>
                <w:lang w:val="en-US"/>
              </w:rPr>
              <w:t>HISTORY_PARAMETER</w:t>
            </w:r>
          </w:p>
        </w:tc>
        <w:tc>
          <w:tcPr>
            <w:tcW w:w="2816" w:type="dxa"/>
          </w:tcPr>
          <w:p w14:paraId="27F397A9" w14:textId="567C4E44" w:rsidR="007F228B" w:rsidRPr="004B7258" w:rsidRDefault="007F228B" w:rsidP="009F0AAC">
            <w:pPr>
              <w:pStyle w:val="tablecontent"/>
              <w:rPr>
                <w:lang w:val="en-US"/>
              </w:rPr>
            </w:pPr>
            <w:r w:rsidRPr="004B7258">
              <w:rPr>
                <w:lang w:val="en-US"/>
              </w:rPr>
              <w:t>char HISTORY_PARAMET</w:t>
            </w:r>
            <w:r w:rsidR="00FE6D10">
              <w:rPr>
                <w:lang w:val="en-US"/>
              </w:rPr>
              <w:t>ER(N_HISTORY, N_PROF, STRING16)</w:t>
            </w:r>
          </w:p>
          <w:p w14:paraId="470DEADD" w14:textId="40D77BE1" w:rsidR="007F228B" w:rsidRPr="004B7258" w:rsidRDefault="007F228B" w:rsidP="009F0AAC">
            <w:pPr>
              <w:pStyle w:val="tablecontent"/>
              <w:rPr>
                <w:lang w:val="en-US"/>
              </w:rPr>
            </w:pPr>
            <w:r w:rsidRPr="004B7258">
              <w:rPr>
                <w:lang w:val="en-US"/>
              </w:rPr>
              <w:t>HISTORY_PARAMETER:long_name = "Station parameter action is performed on</w:t>
            </w:r>
            <w:r w:rsidR="00FE6D10">
              <w:rPr>
                <w:lang w:val="en-US"/>
              </w:rPr>
              <w:t>"</w:t>
            </w:r>
          </w:p>
          <w:p w14:paraId="7BF7EA29" w14:textId="67929A28" w:rsidR="007F228B" w:rsidRPr="00B82EA2" w:rsidRDefault="007F228B" w:rsidP="009F0AAC">
            <w:pPr>
              <w:pStyle w:val="tablecontent"/>
              <w:rPr>
                <w:lang w:val="en-US"/>
              </w:rPr>
            </w:pPr>
            <w:r w:rsidRPr="00B82EA2">
              <w:rPr>
                <w:lang w:val="en-US"/>
              </w:rPr>
              <w:t>HISTORY_PARAMETER:convent</w:t>
            </w:r>
            <w:r w:rsidR="00FE6D10" w:rsidRPr="00B82EA2">
              <w:rPr>
                <w:lang w:val="en-US"/>
              </w:rPr>
              <w:t xml:space="preserve">ions </w:t>
            </w:r>
            <w:r w:rsidR="00461AD3" w:rsidRPr="00B82EA2">
              <w:rPr>
                <w:lang w:val="en-US"/>
              </w:rPr>
              <w:t>= "R</w:t>
            </w:r>
            <w:r w:rsidR="00FE6D10" w:rsidRPr="00B82EA2">
              <w:rPr>
                <w:lang w:val="en-US"/>
              </w:rPr>
              <w:t xml:space="preserve">eference table </w:t>
            </w:r>
            <w:r w:rsidR="00461AD3" w:rsidRPr="00B82EA2">
              <w:rPr>
                <w:lang w:val="en-US"/>
              </w:rPr>
              <w:t>AUX_</w:t>
            </w:r>
            <w:r w:rsidR="00FE6D10" w:rsidRPr="00B82EA2">
              <w:rPr>
                <w:lang w:val="en-US"/>
              </w:rPr>
              <w:t>3</w:t>
            </w:r>
            <w:r w:rsidR="00461AD3" w:rsidRPr="00B82EA2">
              <w:rPr>
                <w:lang w:val="en-US"/>
              </w:rPr>
              <w:t>a</w:t>
            </w:r>
            <w:r w:rsidR="00FE6D10" w:rsidRPr="00B82EA2">
              <w:rPr>
                <w:lang w:val="en-US"/>
              </w:rPr>
              <w:t>"</w:t>
            </w:r>
          </w:p>
          <w:p w14:paraId="70DF2AD7" w14:textId="4858304C" w:rsidR="007F228B" w:rsidRPr="004B7258" w:rsidRDefault="007F228B" w:rsidP="009F0AAC">
            <w:pPr>
              <w:pStyle w:val="tablecontent"/>
              <w:rPr>
                <w:lang w:val="en-US"/>
              </w:rPr>
            </w:pPr>
            <w:r w:rsidRPr="00B82EA2">
              <w:rPr>
                <w:lang w:val="en-US"/>
              </w:rPr>
              <w:t>HIS</w:t>
            </w:r>
            <w:r w:rsidR="00FE6D10" w:rsidRPr="00B82EA2">
              <w:rPr>
                <w:lang w:val="en-US"/>
              </w:rPr>
              <w:t>TORY_PARAMETER:_FillValue</w:t>
            </w:r>
            <w:r w:rsidR="00FE6D10">
              <w:rPr>
                <w:lang w:val="en-US"/>
              </w:rPr>
              <w:t xml:space="preserve"> = " "</w:t>
            </w:r>
          </w:p>
        </w:tc>
        <w:tc>
          <w:tcPr>
            <w:tcW w:w="3969" w:type="dxa"/>
          </w:tcPr>
          <w:p w14:paraId="675242FB" w14:textId="2208CCCE" w:rsidR="007F228B" w:rsidRPr="004B7258" w:rsidRDefault="007F228B" w:rsidP="00FE6D10">
            <w:pPr>
              <w:pStyle w:val="tablecontent"/>
              <w:rPr>
                <w:lang w:val="en-US"/>
              </w:rPr>
            </w:pPr>
            <w:r w:rsidRPr="004B7258">
              <w:rPr>
                <w:lang w:val="en-US"/>
              </w:rPr>
              <w:t>Name of the parameter on which the action is performed.</w:t>
            </w:r>
          </w:p>
        </w:tc>
      </w:tr>
      <w:tr w:rsidR="007F228B" w:rsidRPr="004B7258" w14:paraId="6F2EB632" w14:textId="77777777" w:rsidTr="00957391">
        <w:tc>
          <w:tcPr>
            <w:tcW w:w="2499" w:type="dxa"/>
          </w:tcPr>
          <w:p w14:paraId="13DB13A7" w14:textId="77777777" w:rsidR="007F228B" w:rsidRPr="004B7258" w:rsidRDefault="007F228B" w:rsidP="009F0AAC">
            <w:pPr>
              <w:pStyle w:val="tablecontent"/>
              <w:rPr>
                <w:lang w:val="en-US"/>
              </w:rPr>
            </w:pPr>
            <w:r w:rsidRPr="004B7258">
              <w:rPr>
                <w:lang w:val="en-US"/>
              </w:rPr>
              <w:t>HISTORY_START_PRES</w:t>
            </w:r>
          </w:p>
        </w:tc>
        <w:tc>
          <w:tcPr>
            <w:tcW w:w="2816" w:type="dxa"/>
          </w:tcPr>
          <w:p w14:paraId="568DBC0B" w14:textId="44FE2292" w:rsidR="007F228B" w:rsidRPr="004B7258" w:rsidRDefault="007F228B" w:rsidP="009F0AAC">
            <w:pPr>
              <w:pStyle w:val="tablecontent"/>
              <w:rPr>
                <w:lang w:val="en-US"/>
              </w:rPr>
            </w:pPr>
            <w:r w:rsidRPr="004B7258">
              <w:rPr>
                <w:lang w:val="en-US"/>
              </w:rPr>
              <w:t>float HISTOR</w:t>
            </w:r>
            <w:r w:rsidR="00FE6D10">
              <w:rPr>
                <w:lang w:val="en-US"/>
              </w:rPr>
              <w:t>Y_START_PRES(N_HISTORY, N_PROF)</w:t>
            </w:r>
          </w:p>
          <w:p w14:paraId="1673CBB0" w14:textId="45B1DCEE" w:rsidR="007F228B" w:rsidRPr="004B7258" w:rsidRDefault="007F228B" w:rsidP="009F0AAC">
            <w:pPr>
              <w:pStyle w:val="tablecontent"/>
              <w:rPr>
                <w:lang w:val="en-US"/>
              </w:rPr>
            </w:pPr>
            <w:r w:rsidRPr="004B7258">
              <w:rPr>
                <w:lang w:val="en-US"/>
              </w:rPr>
              <w:t>HISTORY_START_PRES:long_name = "St</w:t>
            </w:r>
            <w:r w:rsidR="00FE6D10">
              <w:rPr>
                <w:lang w:val="en-US"/>
              </w:rPr>
              <w:t>art pressure action applied on"</w:t>
            </w:r>
          </w:p>
          <w:p w14:paraId="7359E2AB" w14:textId="53756BA7" w:rsidR="007F228B" w:rsidRPr="004B7258" w:rsidRDefault="007F228B" w:rsidP="009F0AAC">
            <w:pPr>
              <w:pStyle w:val="tablecontent"/>
              <w:rPr>
                <w:lang w:val="en-US"/>
              </w:rPr>
            </w:pPr>
            <w:r w:rsidRPr="004B7258">
              <w:rPr>
                <w:lang w:val="en-US"/>
              </w:rPr>
              <w:t xml:space="preserve">HISTORY_START_PRES:_FillValue = </w:t>
            </w:r>
            <w:smartTag w:uri="urn:schemas-microsoft-com:office:smarttags" w:element="metricconverter">
              <w:smartTagPr>
                <w:attr w:name="ProductID" w:val="99999.f"/>
              </w:smartTagPr>
              <w:r w:rsidRPr="004B7258">
                <w:rPr>
                  <w:lang w:val="en-US"/>
                </w:rPr>
                <w:t>99999.f</w:t>
              </w:r>
            </w:smartTag>
          </w:p>
          <w:p w14:paraId="5A59C21D" w14:textId="2657ED1D" w:rsidR="007F228B" w:rsidRPr="004B7258" w:rsidRDefault="007F228B" w:rsidP="009F0AAC">
            <w:pPr>
              <w:pStyle w:val="tablecontent"/>
              <w:rPr>
                <w:lang w:val="en-US"/>
              </w:rPr>
            </w:pPr>
            <w:r w:rsidRPr="004B7258">
              <w:rPr>
                <w:lang w:val="en-US"/>
              </w:rPr>
              <w:t>HISTO</w:t>
            </w:r>
            <w:r w:rsidR="00FE6D10">
              <w:rPr>
                <w:lang w:val="en-US"/>
              </w:rPr>
              <w:t>RY_START_PRES:units = "decibar"</w:t>
            </w:r>
          </w:p>
        </w:tc>
        <w:tc>
          <w:tcPr>
            <w:tcW w:w="3969" w:type="dxa"/>
          </w:tcPr>
          <w:p w14:paraId="7462038A" w14:textId="057985A5" w:rsidR="007F228B" w:rsidRPr="004B7258" w:rsidRDefault="007F228B" w:rsidP="009F0AAC">
            <w:pPr>
              <w:pStyle w:val="tablecontent"/>
              <w:rPr>
                <w:lang w:val="en-US"/>
              </w:rPr>
            </w:pPr>
            <w:r w:rsidRPr="004B7258">
              <w:rPr>
                <w:lang w:val="en-US"/>
              </w:rPr>
              <w:t>Start pressure the action is applied to.</w:t>
            </w:r>
          </w:p>
        </w:tc>
      </w:tr>
      <w:tr w:rsidR="007F228B" w:rsidRPr="004B7258" w14:paraId="4DF08E4B" w14:textId="77777777" w:rsidTr="00957391">
        <w:tc>
          <w:tcPr>
            <w:tcW w:w="2499" w:type="dxa"/>
          </w:tcPr>
          <w:p w14:paraId="6E10A01C" w14:textId="77777777" w:rsidR="007F228B" w:rsidRPr="004B7258" w:rsidRDefault="007F228B" w:rsidP="009F0AAC">
            <w:pPr>
              <w:pStyle w:val="tablecontent"/>
              <w:rPr>
                <w:lang w:val="en-US"/>
              </w:rPr>
            </w:pPr>
            <w:r w:rsidRPr="004B7258">
              <w:rPr>
                <w:lang w:val="en-US"/>
              </w:rPr>
              <w:t>HISTORY_STOP_PRES</w:t>
            </w:r>
          </w:p>
        </w:tc>
        <w:tc>
          <w:tcPr>
            <w:tcW w:w="2816" w:type="dxa"/>
          </w:tcPr>
          <w:p w14:paraId="0EDB4D6F" w14:textId="508FCFAF" w:rsidR="007F228B" w:rsidRPr="004B7258" w:rsidRDefault="007F228B" w:rsidP="009F0AAC">
            <w:pPr>
              <w:pStyle w:val="tablecontent"/>
              <w:rPr>
                <w:lang w:val="en-US"/>
              </w:rPr>
            </w:pPr>
            <w:r w:rsidRPr="004B7258">
              <w:rPr>
                <w:lang w:val="en-US"/>
              </w:rPr>
              <w:t>float HISTO</w:t>
            </w:r>
            <w:r w:rsidR="00FE6D10">
              <w:rPr>
                <w:lang w:val="en-US"/>
              </w:rPr>
              <w:t>RY_STOP_PRES(N_HISTORY, N_PROF)</w:t>
            </w:r>
          </w:p>
          <w:p w14:paraId="0E364729" w14:textId="22840631" w:rsidR="007F228B" w:rsidRPr="004B7258" w:rsidRDefault="007F228B" w:rsidP="009F0AAC">
            <w:pPr>
              <w:pStyle w:val="tablecontent"/>
              <w:rPr>
                <w:lang w:val="en-US"/>
              </w:rPr>
            </w:pPr>
            <w:r w:rsidRPr="004B7258">
              <w:rPr>
                <w:lang w:val="en-US"/>
              </w:rPr>
              <w:t>HISTORY_STOP_PRES:long_name = "S</w:t>
            </w:r>
            <w:r w:rsidR="00FE6D10">
              <w:rPr>
                <w:lang w:val="en-US"/>
              </w:rPr>
              <w:t>top pressure action applied on"</w:t>
            </w:r>
          </w:p>
          <w:p w14:paraId="5354AD56" w14:textId="3DEE457E" w:rsidR="007F228B" w:rsidRPr="004B7258" w:rsidRDefault="007F228B" w:rsidP="009F0AAC">
            <w:pPr>
              <w:pStyle w:val="tablecontent"/>
              <w:rPr>
                <w:lang w:val="en-US"/>
              </w:rPr>
            </w:pPr>
            <w:r w:rsidRPr="004B7258">
              <w:rPr>
                <w:lang w:val="en-US"/>
              </w:rPr>
              <w:lastRenderedPageBreak/>
              <w:t xml:space="preserve">HISTORY_STOP_PRES:_FillValue = </w:t>
            </w:r>
            <w:smartTag w:uri="urn:schemas-microsoft-com:office:smarttags" w:element="metricconverter">
              <w:smartTagPr>
                <w:attr w:name="ProductID" w:val="99999.f"/>
              </w:smartTagPr>
              <w:r w:rsidRPr="004B7258">
                <w:rPr>
                  <w:lang w:val="en-US"/>
                </w:rPr>
                <w:t>99999.f</w:t>
              </w:r>
            </w:smartTag>
          </w:p>
          <w:p w14:paraId="728A93FB" w14:textId="2BF75CCD" w:rsidR="007F228B" w:rsidRPr="004B7258" w:rsidRDefault="007F228B" w:rsidP="009F0AAC">
            <w:pPr>
              <w:pStyle w:val="tablecontent"/>
              <w:rPr>
                <w:lang w:val="en-US"/>
              </w:rPr>
            </w:pPr>
            <w:r w:rsidRPr="004B7258">
              <w:rPr>
                <w:lang w:val="en-US"/>
              </w:rPr>
              <w:t>HIST</w:t>
            </w:r>
            <w:r w:rsidR="00FE6D10">
              <w:rPr>
                <w:lang w:val="en-US"/>
              </w:rPr>
              <w:t>ORY_STOP_PRES:units = "decibar"</w:t>
            </w:r>
          </w:p>
        </w:tc>
        <w:tc>
          <w:tcPr>
            <w:tcW w:w="3969" w:type="dxa"/>
          </w:tcPr>
          <w:p w14:paraId="2B1E8C13" w14:textId="492703E8" w:rsidR="007F228B" w:rsidRPr="004B7258" w:rsidRDefault="007F228B" w:rsidP="009F0AAC">
            <w:pPr>
              <w:pStyle w:val="tablecontent"/>
              <w:rPr>
                <w:lang w:val="en-US"/>
              </w:rPr>
            </w:pPr>
            <w:r w:rsidRPr="004B7258">
              <w:rPr>
                <w:lang w:val="en-US"/>
              </w:rPr>
              <w:lastRenderedPageBreak/>
              <w:t xml:space="preserve">Stop pressure </w:t>
            </w:r>
            <w:r w:rsidR="001C636C" w:rsidRPr="004B7258">
              <w:rPr>
                <w:lang w:val="en-US"/>
              </w:rPr>
              <w:t>the action is applied to.</w:t>
            </w:r>
          </w:p>
        </w:tc>
      </w:tr>
      <w:tr w:rsidR="007F228B" w:rsidRPr="004B7258" w14:paraId="055A7775" w14:textId="77777777" w:rsidTr="00957391">
        <w:tc>
          <w:tcPr>
            <w:tcW w:w="2499" w:type="dxa"/>
          </w:tcPr>
          <w:p w14:paraId="208FA179" w14:textId="77777777" w:rsidR="007F228B" w:rsidRPr="004B7258" w:rsidRDefault="007F228B" w:rsidP="009F0AAC">
            <w:pPr>
              <w:pStyle w:val="tablecontent"/>
              <w:rPr>
                <w:lang w:val="en-US"/>
              </w:rPr>
            </w:pPr>
            <w:r w:rsidRPr="004B7258">
              <w:rPr>
                <w:lang w:val="en-US"/>
              </w:rPr>
              <w:t>HISTORY_PREVIOUS_VALUE</w:t>
            </w:r>
          </w:p>
        </w:tc>
        <w:tc>
          <w:tcPr>
            <w:tcW w:w="2816" w:type="dxa"/>
          </w:tcPr>
          <w:p w14:paraId="41326AB6" w14:textId="35A5C3CF" w:rsidR="007F228B" w:rsidRPr="004B7258" w:rsidRDefault="007F228B" w:rsidP="009F0AAC">
            <w:pPr>
              <w:pStyle w:val="tablecontent"/>
              <w:rPr>
                <w:lang w:val="en-US"/>
              </w:rPr>
            </w:pPr>
            <w:r w:rsidRPr="004B7258">
              <w:rPr>
                <w:lang w:val="en-US"/>
              </w:rPr>
              <w:t>float HISTORY_PR</w:t>
            </w:r>
            <w:r w:rsidR="00FE6D10">
              <w:rPr>
                <w:lang w:val="en-US"/>
              </w:rPr>
              <w:t>EVIOUS_VALUE(N_HISTORY, N_PROF)</w:t>
            </w:r>
          </w:p>
          <w:p w14:paraId="46349418" w14:textId="7AB9A95A" w:rsidR="007F228B" w:rsidRPr="004B7258" w:rsidRDefault="007F228B" w:rsidP="009F0AAC">
            <w:pPr>
              <w:pStyle w:val="tablecontent"/>
              <w:rPr>
                <w:lang w:val="en-US"/>
              </w:rPr>
            </w:pPr>
            <w:r w:rsidRPr="004B7258">
              <w:rPr>
                <w:lang w:val="en-US"/>
              </w:rPr>
              <w:t>HISTORY_PREVIOUS_VALUE:long_name = "Parameter/Fla</w:t>
            </w:r>
            <w:r w:rsidR="00FE6D10">
              <w:rPr>
                <w:lang w:val="en-US"/>
              </w:rPr>
              <w:t>g previous value before action"</w:t>
            </w:r>
          </w:p>
          <w:p w14:paraId="6A223D99" w14:textId="3FA2E3B2" w:rsidR="007F228B" w:rsidRPr="004B7258" w:rsidRDefault="007F228B" w:rsidP="009F0AAC">
            <w:pPr>
              <w:pStyle w:val="tablecontent"/>
              <w:rPr>
                <w:lang w:val="en-US"/>
              </w:rPr>
            </w:pPr>
            <w:r w:rsidRPr="004B7258">
              <w:rPr>
                <w:lang w:val="en-US"/>
              </w:rPr>
              <w:t xml:space="preserve">HISTORY_PREVIOUS_VALUE:_FillValue = </w:t>
            </w:r>
            <w:smartTag w:uri="urn:schemas-microsoft-com:office:smarttags" w:element="metricconverter">
              <w:smartTagPr>
                <w:attr w:name="ProductID" w:val="99999.f"/>
              </w:smartTagPr>
              <w:r w:rsidRPr="004B7258">
                <w:rPr>
                  <w:lang w:val="en-US"/>
                </w:rPr>
                <w:t>99999.f</w:t>
              </w:r>
            </w:smartTag>
          </w:p>
        </w:tc>
        <w:tc>
          <w:tcPr>
            <w:tcW w:w="3969" w:type="dxa"/>
          </w:tcPr>
          <w:p w14:paraId="3EA21177" w14:textId="77777777" w:rsidR="007F228B" w:rsidRPr="004B7258" w:rsidRDefault="007F228B" w:rsidP="009F0AAC">
            <w:pPr>
              <w:pStyle w:val="tablecontent"/>
              <w:rPr>
                <w:lang w:val="en-US"/>
              </w:rPr>
            </w:pPr>
            <w:r w:rsidRPr="004B7258">
              <w:rPr>
                <w:lang w:val="en-US"/>
              </w:rPr>
              <w:t>Parameter or flag of the previous value before action.</w:t>
            </w:r>
          </w:p>
          <w:p w14:paraId="6A84D7DF" w14:textId="77777777" w:rsidR="007F228B" w:rsidRPr="004B7258" w:rsidRDefault="007F228B" w:rsidP="009F0AAC">
            <w:pPr>
              <w:pStyle w:val="tablecontent"/>
              <w:rPr>
                <w:lang w:val="en-US"/>
              </w:rPr>
            </w:pPr>
            <w:r w:rsidRPr="004B7258">
              <w:rPr>
                <w:lang w:val="en-US"/>
              </w:rPr>
              <w:t>Example : 2 (probably good) for a flag that was changed to 1 (good)</w:t>
            </w:r>
          </w:p>
        </w:tc>
      </w:tr>
      <w:tr w:rsidR="007F228B" w:rsidRPr="004B7258" w14:paraId="534F0E2F" w14:textId="77777777" w:rsidTr="00957391">
        <w:tc>
          <w:tcPr>
            <w:tcW w:w="2499" w:type="dxa"/>
          </w:tcPr>
          <w:p w14:paraId="7AA57720" w14:textId="77777777" w:rsidR="007F228B" w:rsidRPr="004B7258" w:rsidRDefault="007F228B" w:rsidP="009F0AAC">
            <w:pPr>
              <w:pStyle w:val="tablecontent"/>
              <w:rPr>
                <w:lang w:val="en-US"/>
              </w:rPr>
            </w:pPr>
            <w:r w:rsidRPr="004B7258">
              <w:rPr>
                <w:lang w:val="en-US"/>
              </w:rPr>
              <w:t>HISTORY_QCTEST</w:t>
            </w:r>
          </w:p>
        </w:tc>
        <w:tc>
          <w:tcPr>
            <w:tcW w:w="2816" w:type="dxa"/>
          </w:tcPr>
          <w:p w14:paraId="38D80C99" w14:textId="6CB585B4" w:rsidR="007F228B" w:rsidRPr="004B7258" w:rsidRDefault="007F228B" w:rsidP="009F0AAC">
            <w:pPr>
              <w:pStyle w:val="tablecontent"/>
              <w:rPr>
                <w:lang w:val="en-US"/>
              </w:rPr>
            </w:pPr>
            <w:r w:rsidRPr="004B7258">
              <w:rPr>
                <w:lang w:val="en-US"/>
              </w:rPr>
              <w:t>char HISTORY_QCTE</w:t>
            </w:r>
            <w:r w:rsidR="00FE6D10">
              <w:rPr>
                <w:lang w:val="en-US"/>
              </w:rPr>
              <w:t>ST(N_HISTORY, N_PROF, STRING16)</w:t>
            </w:r>
          </w:p>
          <w:p w14:paraId="53681ABA" w14:textId="7F52C69A" w:rsidR="007F228B" w:rsidRPr="004B7258" w:rsidRDefault="007F228B" w:rsidP="009F0AAC">
            <w:pPr>
              <w:pStyle w:val="tablecontent"/>
              <w:rPr>
                <w:lang w:val="en-US"/>
              </w:rPr>
            </w:pPr>
            <w:r w:rsidRPr="004B7258">
              <w:rPr>
                <w:lang w:val="en-US"/>
              </w:rPr>
              <w:t>HISTORY_QCTEST:long_name = "Documentation of tests perform</w:t>
            </w:r>
            <w:r w:rsidR="00FE6D10">
              <w:rPr>
                <w:lang w:val="en-US"/>
              </w:rPr>
              <w:t>ed, tests failed (in hex form)"</w:t>
            </w:r>
          </w:p>
          <w:p w14:paraId="5BD646E8" w14:textId="1F62A836" w:rsidR="007F228B" w:rsidRPr="004B7258" w:rsidRDefault="007F228B" w:rsidP="009F0AAC">
            <w:pPr>
              <w:pStyle w:val="tablecontent"/>
              <w:rPr>
                <w:lang w:val="en-US"/>
              </w:rPr>
            </w:pPr>
            <w:r w:rsidRPr="004B7258">
              <w:rPr>
                <w:lang w:val="en-US"/>
              </w:rPr>
              <w:t>HISTORY_QCTEST:conventions = "Write tests performed when ACTION=QCP$;</w:t>
            </w:r>
            <w:r w:rsidR="00FE6D10">
              <w:rPr>
                <w:lang w:val="en-US"/>
              </w:rPr>
              <w:t xml:space="preserve"> tests failed when ACTION=QCF$"</w:t>
            </w:r>
          </w:p>
          <w:p w14:paraId="466B1D5B" w14:textId="5F70F583" w:rsidR="007F228B" w:rsidRPr="004B7258" w:rsidRDefault="00FE6D10" w:rsidP="009F0AAC">
            <w:pPr>
              <w:pStyle w:val="tablecontent"/>
              <w:rPr>
                <w:lang w:val="en-US"/>
              </w:rPr>
            </w:pPr>
            <w:r>
              <w:rPr>
                <w:lang w:val="en-US"/>
              </w:rPr>
              <w:t>HISTORY_QCTEST:_FillValue = " "</w:t>
            </w:r>
          </w:p>
        </w:tc>
        <w:tc>
          <w:tcPr>
            <w:tcW w:w="3969" w:type="dxa"/>
          </w:tcPr>
          <w:p w14:paraId="1651F531" w14:textId="77777777" w:rsidR="007F228B" w:rsidRPr="004B7258" w:rsidRDefault="007F228B" w:rsidP="009F0AAC">
            <w:pPr>
              <w:pStyle w:val="tablecontent"/>
              <w:rPr>
                <w:lang w:val="en-US"/>
              </w:rPr>
            </w:pPr>
            <w:r w:rsidRPr="004B7258">
              <w:rPr>
                <w:lang w:val="en-US"/>
              </w:rPr>
              <w:t>This field records the tests performed when ACTION is set to QCP$ (</w:t>
            </w:r>
            <w:r w:rsidR="006A6786" w:rsidRPr="004B7258">
              <w:rPr>
                <w:lang w:val="en-US"/>
              </w:rPr>
              <w:t>QC</w:t>
            </w:r>
            <w:r w:rsidRPr="004B7258">
              <w:rPr>
                <w:lang w:val="en-US"/>
              </w:rPr>
              <w:t xml:space="preserve"> performed), the test failed when ACTION is set to QCF$ (</w:t>
            </w:r>
            <w:r w:rsidR="006A6786" w:rsidRPr="004B7258">
              <w:rPr>
                <w:lang w:val="en-US"/>
              </w:rPr>
              <w:t>QC</w:t>
            </w:r>
            <w:r w:rsidRPr="004B7258">
              <w:rPr>
                <w:lang w:val="en-US"/>
              </w:rPr>
              <w:t xml:space="preserve"> failed).</w:t>
            </w:r>
          </w:p>
          <w:p w14:paraId="3FD9BED8" w14:textId="06BB8B60" w:rsidR="007F228B" w:rsidRPr="0037713A" w:rsidRDefault="007F228B" w:rsidP="009F0AAC">
            <w:pPr>
              <w:pStyle w:val="tablecontent"/>
              <w:rPr>
                <w:lang w:val="en-US"/>
              </w:rPr>
            </w:pPr>
            <w:r w:rsidRPr="004B7258">
              <w:rPr>
                <w:lang w:val="en-US"/>
              </w:rPr>
              <w:t xml:space="preserve">The QCTEST codes are describe in </w:t>
            </w:r>
            <w:r w:rsidR="0037713A">
              <w:rPr>
                <w:lang w:val="en-US"/>
              </w:rPr>
              <w:t xml:space="preserve">the Argo </w:t>
            </w:r>
            <w:r w:rsidRPr="0037713A">
              <w:rPr>
                <w:lang w:val="en-US"/>
              </w:rPr>
              <w:t>reference table 11.</w:t>
            </w:r>
          </w:p>
          <w:p w14:paraId="1F7B2BE1" w14:textId="77777777" w:rsidR="007F228B" w:rsidRPr="004B7258" w:rsidRDefault="007F228B" w:rsidP="009F0AAC">
            <w:pPr>
              <w:pStyle w:val="tablecontent"/>
              <w:rPr>
                <w:lang w:val="en-US"/>
              </w:rPr>
            </w:pPr>
            <w:r w:rsidRPr="0037713A">
              <w:rPr>
                <w:lang w:val="en-US"/>
              </w:rPr>
              <w:t>Example : 0A (in hexadecimal form)</w:t>
            </w:r>
          </w:p>
        </w:tc>
      </w:tr>
    </w:tbl>
    <w:p w14:paraId="64D5016B" w14:textId="3C42AFBD" w:rsidR="00234945" w:rsidRDefault="00234945" w:rsidP="00921CFF">
      <w:pPr>
        <w:pStyle w:val="Retraitnormal"/>
        <w:ind w:left="0"/>
        <w:rPr>
          <w:lang w:val="en-US"/>
        </w:rPr>
      </w:pPr>
    </w:p>
    <w:p w14:paraId="655CADAA" w14:textId="77777777" w:rsidR="00234945" w:rsidRDefault="00234945">
      <w:pPr>
        <w:spacing w:after="200" w:line="276" w:lineRule="auto"/>
        <w:rPr>
          <w:lang w:val="en-US"/>
        </w:rPr>
      </w:pPr>
      <w:r>
        <w:rPr>
          <w:lang w:val="en-US"/>
        </w:rPr>
        <w:br w:type="page"/>
      </w:r>
    </w:p>
    <w:p w14:paraId="5AA45D28" w14:textId="10DE38D2" w:rsidR="002A3D56" w:rsidRPr="004B7258" w:rsidRDefault="009079D4" w:rsidP="008835F5">
      <w:pPr>
        <w:pStyle w:val="Titre2"/>
        <w:pageBreakBefore/>
        <w:spacing w:before="0"/>
        <w:rPr>
          <w:lang w:val="en-US"/>
        </w:rPr>
      </w:pPr>
      <w:bookmarkStart w:id="585" w:name="_Toc484696596"/>
      <w:bookmarkStart w:id="586" w:name="_Toc534891513"/>
      <w:r>
        <w:rPr>
          <w:lang w:val="en-US"/>
        </w:rPr>
        <w:lastRenderedPageBreak/>
        <w:t>Trajectory file format</w:t>
      </w:r>
      <w:bookmarkEnd w:id="585"/>
    </w:p>
    <w:p w14:paraId="38EAA37B" w14:textId="77777777" w:rsidR="00C754B0" w:rsidRPr="004B7258" w:rsidRDefault="00C754B0" w:rsidP="00807278">
      <w:pPr>
        <w:pStyle w:val="Titre3"/>
        <w:rPr>
          <w:lang w:val="en-US"/>
        </w:rPr>
      </w:pPr>
      <w:bookmarkStart w:id="587" w:name="_Ref360100229"/>
      <w:bookmarkStart w:id="588" w:name="_Toc484696597"/>
      <w:bookmarkStart w:id="589" w:name="_Toc534891514"/>
      <w:bookmarkStart w:id="590" w:name="_Toc266782658"/>
      <w:bookmarkEnd w:id="586"/>
      <w:r w:rsidRPr="004B7258">
        <w:rPr>
          <w:lang w:val="en-US"/>
        </w:rPr>
        <w:t>Global attributes</w:t>
      </w:r>
      <w:bookmarkEnd w:id="587"/>
      <w:bookmarkEnd w:id="588"/>
    </w:p>
    <w:p w14:paraId="23301FBE" w14:textId="3DCF6576" w:rsidR="00C754B0" w:rsidRPr="004B7258" w:rsidRDefault="00DE0118" w:rsidP="007176E5">
      <w:pPr>
        <w:pStyle w:val="Sansinterligne"/>
        <w:spacing w:before="0"/>
        <w:rPr>
          <w:lang w:val="en-US"/>
        </w:rPr>
      </w:pPr>
      <w:r w:rsidRPr="004B7258">
        <w:rPr>
          <w:lang w:val="en-US"/>
        </w:rPr>
        <w:t>global attributes:</w:t>
      </w:r>
    </w:p>
    <w:p w14:paraId="083E8801" w14:textId="6CB3D898" w:rsidR="00C754B0" w:rsidRPr="004B7258" w:rsidRDefault="00C754B0" w:rsidP="00DA4D7F">
      <w:pPr>
        <w:pStyle w:val="Sansinterligne"/>
        <w:spacing w:before="0"/>
        <w:ind w:firstLine="709"/>
        <w:rPr>
          <w:lang w:val="en-US"/>
        </w:rPr>
      </w:pPr>
      <w:r w:rsidRPr="004B7258">
        <w:rPr>
          <w:lang w:val="en-US"/>
        </w:rPr>
        <w:t>:title</w:t>
      </w:r>
      <w:r w:rsidR="009079D4">
        <w:rPr>
          <w:lang w:val="en-US"/>
        </w:rPr>
        <w:t xml:space="preserve"> = "</w:t>
      </w:r>
      <w:r w:rsidR="00906497" w:rsidRPr="00906497">
        <w:rPr>
          <w:lang w:val="en-US"/>
        </w:rPr>
        <w:t>Argo float trajectory auxiliary data file</w:t>
      </w:r>
      <w:r w:rsidR="009079D4">
        <w:rPr>
          <w:lang w:val="en-US"/>
        </w:rPr>
        <w:t>"</w:t>
      </w:r>
    </w:p>
    <w:p w14:paraId="61F448E1" w14:textId="3903E805" w:rsidR="00C754B0" w:rsidRPr="004B7258" w:rsidRDefault="009079D4" w:rsidP="00DA4D7F">
      <w:pPr>
        <w:pStyle w:val="Sansinterligne"/>
        <w:spacing w:before="0"/>
        <w:ind w:firstLine="709"/>
        <w:rPr>
          <w:lang w:val="en-US"/>
        </w:rPr>
      </w:pPr>
      <w:r>
        <w:rPr>
          <w:lang w:val="en-US"/>
        </w:rPr>
        <w:t>:institution = "CORIOLIS"</w:t>
      </w:r>
    </w:p>
    <w:p w14:paraId="739CDA9E" w14:textId="4AF14E0A" w:rsidR="00C754B0" w:rsidRPr="004B7258" w:rsidRDefault="009079D4" w:rsidP="00DA4D7F">
      <w:pPr>
        <w:pStyle w:val="Sansinterligne"/>
        <w:spacing w:before="0"/>
        <w:ind w:firstLine="709"/>
        <w:rPr>
          <w:lang w:val="en-US"/>
        </w:rPr>
      </w:pPr>
      <w:r>
        <w:rPr>
          <w:lang w:val="en-US"/>
        </w:rPr>
        <w:t>:source = "Argo float"</w:t>
      </w:r>
    </w:p>
    <w:p w14:paraId="637BDB67" w14:textId="0325E7C4" w:rsidR="00C754B0" w:rsidRPr="004B7258" w:rsidRDefault="00C754B0" w:rsidP="00DA4D7F">
      <w:pPr>
        <w:pStyle w:val="Sansinterligne"/>
        <w:spacing w:before="0"/>
        <w:ind w:firstLine="709"/>
        <w:rPr>
          <w:lang w:val="en-US"/>
        </w:rPr>
      </w:pPr>
      <w:r w:rsidRPr="004B7258">
        <w:rPr>
          <w:lang w:val="en-US"/>
        </w:rPr>
        <w:t>:history = "</w:t>
      </w:r>
      <w:r w:rsidR="00906497" w:rsidRPr="00906497">
        <w:rPr>
          <w:lang w:val="en-US"/>
        </w:rPr>
        <w:t>2017-02-16T17:47:35Z creation; 2017-02-16T17:47:35Z last update (coriolis float real time data processing)</w:t>
      </w:r>
      <w:r w:rsidR="009079D4">
        <w:rPr>
          <w:lang w:val="en-US"/>
        </w:rPr>
        <w:t>"</w:t>
      </w:r>
    </w:p>
    <w:p w14:paraId="219CEFF0" w14:textId="0412BD47" w:rsidR="00C754B0" w:rsidRPr="004B7258" w:rsidRDefault="00C754B0" w:rsidP="00DA4D7F">
      <w:pPr>
        <w:pStyle w:val="Sansinterligne"/>
        <w:spacing w:before="0"/>
        <w:ind w:firstLine="709"/>
        <w:rPr>
          <w:lang w:val="en-US"/>
        </w:rPr>
      </w:pPr>
      <w:r w:rsidRPr="004B7258">
        <w:rPr>
          <w:lang w:val="en-US"/>
        </w:rPr>
        <w:t>:references = "</w:t>
      </w:r>
      <w:r w:rsidR="00906497">
        <w:rPr>
          <w:lang w:val="en-US"/>
        </w:rPr>
        <w:t xml:space="preserve"> </w:t>
      </w:r>
      <w:r w:rsidR="009079D4">
        <w:rPr>
          <w:lang w:val="en-US"/>
        </w:rPr>
        <w:t>"</w:t>
      </w:r>
    </w:p>
    <w:p w14:paraId="47CBC825" w14:textId="76DD502A" w:rsidR="00C754B0" w:rsidRPr="004B7258" w:rsidRDefault="00DE0118" w:rsidP="00DA4D7F">
      <w:pPr>
        <w:pStyle w:val="Sansinterligne"/>
        <w:spacing w:before="0"/>
        <w:ind w:firstLine="709"/>
        <w:rPr>
          <w:lang w:val="en-US"/>
        </w:rPr>
      </w:pPr>
      <w:r w:rsidRPr="004B7258">
        <w:rPr>
          <w:lang w:val="en-US"/>
        </w:rPr>
        <w:t>:user_manual_version = "</w:t>
      </w:r>
      <w:r w:rsidR="00906497">
        <w:rPr>
          <w:lang w:val="en-US"/>
        </w:rPr>
        <w:t>1.0</w:t>
      </w:r>
      <w:r w:rsidR="009079D4">
        <w:rPr>
          <w:lang w:val="en-US"/>
        </w:rPr>
        <w:t>"</w:t>
      </w:r>
    </w:p>
    <w:p w14:paraId="6FCA04F6" w14:textId="6684F2FF" w:rsidR="00C754B0" w:rsidRPr="004B7258" w:rsidRDefault="00C754B0" w:rsidP="00DA4D7F">
      <w:pPr>
        <w:pStyle w:val="Sansinterligne"/>
        <w:spacing w:before="0"/>
        <w:ind w:firstLine="709"/>
        <w:rPr>
          <w:lang w:val="en-US"/>
        </w:rPr>
      </w:pPr>
      <w:r w:rsidRPr="004B7258">
        <w:rPr>
          <w:lang w:val="en-US"/>
        </w:rPr>
        <w:t>:Conventions = “</w:t>
      </w:r>
      <w:r w:rsidR="00906497" w:rsidRPr="00906497">
        <w:rPr>
          <w:lang w:val="en-US"/>
        </w:rPr>
        <w:t>CF-1.6 Coriolis-Argo-Aux-1.0</w:t>
      </w:r>
      <w:r w:rsidRPr="004B7258">
        <w:rPr>
          <w:lang w:val="en-US"/>
        </w:rPr>
        <w:t>"</w:t>
      </w:r>
    </w:p>
    <w:p w14:paraId="342D432F" w14:textId="1A58F0DA" w:rsidR="00C754B0" w:rsidRPr="00906497" w:rsidRDefault="009079D4" w:rsidP="00DA4D7F">
      <w:pPr>
        <w:pStyle w:val="Sansinterligne"/>
        <w:spacing w:before="0"/>
        <w:ind w:firstLine="709"/>
        <w:rPr>
          <w:lang w:val="en-US"/>
        </w:rPr>
      </w:pPr>
      <w:r w:rsidRPr="00906497">
        <w:rPr>
          <w:lang w:val="en-US"/>
        </w:rPr>
        <w:t>:featureType = "</w:t>
      </w:r>
      <w:r w:rsidR="00906497" w:rsidRPr="00906497">
        <w:rPr>
          <w:lang w:val="en-US"/>
        </w:rPr>
        <w:t>trajectoryCoriolisAux</w:t>
      </w:r>
      <w:r w:rsidRPr="00906497">
        <w:rPr>
          <w:lang w:val="en-US"/>
        </w:rPr>
        <w:t>"</w:t>
      </w:r>
    </w:p>
    <w:p w14:paraId="66B38362" w14:textId="589BD79B" w:rsidR="00906497" w:rsidRPr="00906497" w:rsidRDefault="00906497" w:rsidP="00906497">
      <w:pPr>
        <w:pStyle w:val="Sansinterligne"/>
        <w:spacing w:before="0"/>
        <w:ind w:firstLine="709"/>
        <w:rPr>
          <w:lang w:val="en-US"/>
        </w:rPr>
      </w:pPr>
      <w:r w:rsidRPr="00906497">
        <w:rPr>
          <w:lang w:val="en-US"/>
        </w:rPr>
        <w:t>:comment_on_resolution = "</w:t>
      </w:r>
      <w:r>
        <w:rPr>
          <w:lang w:val="en-US"/>
        </w:rPr>
        <w:t xml:space="preserve">&lt;depends on </w:t>
      </w:r>
      <w:r w:rsidR="009A59E8">
        <w:rPr>
          <w:lang w:val="en-US"/>
        </w:rPr>
        <w:t>float type and version</w:t>
      </w:r>
      <w:r>
        <w:rPr>
          <w:lang w:val="en-US"/>
        </w:rPr>
        <w:t>&gt;</w:t>
      </w:r>
      <w:r w:rsidRPr="00906497">
        <w:rPr>
          <w:lang w:val="en-US"/>
        </w:rPr>
        <w:t>"</w:t>
      </w:r>
    </w:p>
    <w:p w14:paraId="0FC429E3" w14:textId="2ADA1BF4" w:rsidR="00906497" w:rsidRPr="00906497" w:rsidRDefault="00906497" w:rsidP="00906497">
      <w:pPr>
        <w:pStyle w:val="Sansinterligne"/>
        <w:spacing w:before="0"/>
        <w:ind w:firstLine="709"/>
        <w:rPr>
          <w:lang w:val="en-US"/>
        </w:rPr>
      </w:pPr>
      <w:r w:rsidRPr="00906497">
        <w:rPr>
          <w:lang w:val="en-US"/>
        </w:rPr>
        <w:t>:comment_on_measurement_code= "</w:t>
      </w:r>
      <w:r>
        <w:rPr>
          <w:lang w:val="en-US"/>
        </w:rPr>
        <w:t xml:space="preserve">&lt;depends on </w:t>
      </w:r>
      <w:r w:rsidR="009A59E8">
        <w:rPr>
          <w:lang w:val="en-US"/>
        </w:rPr>
        <w:t xml:space="preserve">float type and version </w:t>
      </w:r>
      <w:r>
        <w:rPr>
          <w:lang w:val="en-US"/>
        </w:rPr>
        <w:t>&gt;</w:t>
      </w:r>
      <w:r w:rsidRPr="00906497">
        <w:rPr>
          <w:lang w:val="en-US"/>
        </w:rPr>
        <w:t>"</w:t>
      </w:r>
    </w:p>
    <w:p w14:paraId="43C3D75F" w14:textId="77777777" w:rsidR="007176E5" w:rsidRPr="004B7258" w:rsidRDefault="007176E5" w:rsidP="007176E5">
      <w:pPr>
        <w:pStyle w:val="Sansinterligne"/>
        <w:spacing w:before="0"/>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7176E5" w:rsidRPr="004B7258" w14:paraId="30625A81" w14:textId="77777777" w:rsidTr="00906497">
        <w:tc>
          <w:tcPr>
            <w:tcW w:w="2014" w:type="dxa"/>
            <w:shd w:val="clear" w:color="auto" w:fill="00007E"/>
          </w:tcPr>
          <w:p w14:paraId="4B2A2669" w14:textId="77777777" w:rsidR="007176E5" w:rsidRPr="004B7258" w:rsidRDefault="007176E5" w:rsidP="00006433">
            <w:pPr>
              <w:pStyle w:val="tableheader"/>
              <w:rPr>
                <w:lang w:val="en-US"/>
              </w:rPr>
            </w:pPr>
            <w:r w:rsidRPr="004B7258">
              <w:rPr>
                <w:lang w:val="en-US"/>
              </w:rPr>
              <w:t>Global attribute name</w:t>
            </w:r>
          </w:p>
        </w:tc>
        <w:tc>
          <w:tcPr>
            <w:tcW w:w="7166" w:type="dxa"/>
            <w:shd w:val="clear" w:color="auto" w:fill="00007E"/>
          </w:tcPr>
          <w:p w14:paraId="2B106E40" w14:textId="77777777" w:rsidR="007176E5" w:rsidRPr="004B7258" w:rsidRDefault="007176E5" w:rsidP="00006433">
            <w:pPr>
              <w:pStyle w:val="tableheader"/>
              <w:rPr>
                <w:lang w:val="en-US"/>
              </w:rPr>
            </w:pPr>
            <w:r w:rsidRPr="004B7258">
              <w:rPr>
                <w:lang w:val="en-US"/>
              </w:rPr>
              <w:t>Definition</w:t>
            </w:r>
          </w:p>
        </w:tc>
      </w:tr>
      <w:tr w:rsidR="007176E5" w:rsidRPr="004B7258" w14:paraId="0A8394FD" w14:textId="77777777" w:rsidTr="00906497">
        <w:tc>
          <w:tcPr>
            <w:tcW w:w="2014" w:type="dxa"/>
          </w:tcPr>
          <w:p w14:paraId="4836C4C1" w14:textId="77777777" w:rsidR="007176E5" w:rsidRPr="004B7258" w:rsidRDefault="007176E5" w:rsidP="00006433">
            <w:pPr>
              <w:pStyle w:val="tablecontent"/>
              <w:rPr>
                <w:lang w:val="en-US"/>
              </w:rPr>
            </w:pPr>
            <w:r w:rsidRPr="004B7258">
              <w:rPr>
                <w:lang w:val="en-US"/>
              </w:rPr>
              <w:t>title</w:t>
            </w:r>
          </w:p>
        </w:tc>
        <w:tc>
          <w:tcPr>
            <w:tcW w:w="7166" w:type="dxa"/>
          </w:tcPr>
          <w:p w14:paraId="7826FB4C" w14:textId="77777777" w:rsidR="007176E5" w:rsidRPr="004B7258" w:rsidRDefault="007176E5" w:rsidP="00006433">
            <w:pPr>
              <w:pStyle w:val="tablecontent"/>
              <w:rPr>
                <w:lang w:val="en-US"/>
              </w:rPr>
            </w:pPr>
            <w:r w:rsidRPr="004B7258">
              <w:rPr>
                <w:lang w:val="en-US"/>
              </w:rPr>
              <w:t>A succinct description of what is in the dataset.</w:t>
            </w:r>
          </w:p>
        </w:tc>
      </w:tr>
      <w:tr w:rsidR="007176E5" w:rsidRPr="004B7258" w14:paraId="7686AFB1" w14:textId="77777777" w:rsidTr="00906497">
        <w:tc>
          <w:tcPr>
            <w:tcW w:w="2014" w:type="dxa"/>
          </w:tcPr>
          <w:p w14:paraId="74F7637B" w14:textId="77777777" w:rsidR="007176E5" w:rsidRPr="004B7258" w:rsidRDefault="007176E5" w:rsidP="00006433">
            <w:pPr>
              <w:pStyle w:val="tablecontent"/>
              <w:rPr>
                <w:lang w:val="en-US"/>
              </w:rPr>
            </w:pPr>
            <w:r w:rsidRPr="004B7258">
              <w:rPr>
                <w:lang w:val="en-US"/>
              </w:rPr>
              <w:t>institution</w:t>
            </w:r>
          </w:p>
        </w:tc>
        <w:tc>
          <w:tcPr>
            <w:tcW w:w="7166" w:type="dxa"/>
          </w:tcPr>
          <w:p w14:paraId="51B06104" w14:textId="77777777" w:rsidR="007176E5" w:rsidRPr="004B7258" w:rsidRDefault="007176E5" w:rsidP="00006433">
            <w:pPr>
              <w:pStyle w:val="tablecontent"/>
              <w:rPr>
                <w:lang w:val="en-US"/>
              </w:rPr>
            </w:pPr>
            <w:r w:rsidRPr="004B7258">
              <w:rPr>
                <w:lang w:val="en-US"/>
              </w:rPr>
              <w:t>Specifies where the original data was produced.</w:t>
            </w:r>
          </w:p>
        </w:tc>
      </w:tr>
      <w:tr w:rsidR="007176E5" w:rsidRPr="004B7258" w14:paraId="17FD8330" w14:textId="77777777" w:rsidTr="00906497">
        <w:tc>
          <w:tcPr>
            <w:tcW w:w="2014" w:type="dxa"/>
          </w:tcPr>
          <w:p w14:paraId="280EFFF4" w14:textId="77777777" w:rsidR="007176E5" w:rsidRPr="004B7258" w:rsidRDefault="007176E5" w:rsidP="00006433">
            <w:pPr>
              <w:pStyle w:val="tablecontent"/>
              <w:rPr>
                <w:lang w:val="en-US"/>
              </w:rPr>
            </w:pPr>
            <w:r w:rsidRPr="004B7258">
              <w:rPr>
                <w:lang w:val="en-US"/>
              </w:rPr>
              <w:t>source</w:t>
            </w:r>
          </w:p>
        </w:tc>
        <w:tc>
          <w:tcPr>
            <w:tcW w:w="7166" w:type="dxa"/>
          </w:tcPr>
          <w:p w14:paraId="627E07C9" w14:textId="77777777" w:rsidR="007176E5" w:rsidRPr="004B7258" w:rsidRDefault="007176E5" w:rsidP="00006433">
            <w:pPr>
              <w:pStyle w:val="tablecontent"/>
              <w:rPr>
                <w:lang w:val="en-US"/>
              </w:rPr>
            </w:pPr>
            <w:r w:rsidRPr="004B7258">
              <w:rPr>
                <w:lang w:val="en-US"/>
              </w:rPr>
              <w:t>The method of production of the original data. If it was model-generated, source should name the model and its version, as specifically as could be useful. If it is observational, source should characterize it (e.g., "surface observation" or "radiosonde").</w:t>
            </w:r>
          </w:p>
        </w:tc>
      </w:tr>
      <w:tr w:rsidR="007176E5" w:rsidRPr="004B7258" w14:paraId="3DC9DD13" w14:textId="77777777" w:rsidTr="00906497">
        <w:tc>
          <w:tcPr>
            <w:tcW w:w="2014" w:type="dxa"/>
          </w:tcPr>
          <w:p w14:paraId="739E81C1" w14:textId="77777777" w:rsidR="007176E5" w:rsidRPr="004B7258" w:rsidRDefault="007176E5" w:rsidP="00006433">
            <w:pPr>
              <w:pStyle w:val="tablecontent"/>
              <w:rPr>
                <w:lang w:val="en-US"/>
              </w:rPr>
            </w:pPr>
            <w:r w:rsidRPr="004B7258">
              <w:rPr>
                <w:lang w:val="en-US"/>
              </w:rPr>
              <w:t>history</w:t>
            </w:r>
          </w:p>
        </w:tc>
        <w:tc>
          <w:tcPr>
            <w:tcW w:w="7166" w:type="dxa"/>
          </w:tcPr>
          <w:p w14:paraId="22E4C798" w14:textId="77777777" w:rsidR="007176E5" w:rsidRPr="004B7258" w:rsidRDefault="007176E5" w:rsidP="00006433">
            <w:pPr>
              <w:pStyle w:val="tablecontent"/>
              <w:rPr>
                <w:lang w:val="en-US"/>
              </w:rPr>
            </w:pPr>
            <w:r w:rsidRPr="004B7258">
              <w:rPr>
                <w:lang w:val="en-US"/>
              </w:rPr>
              <w:t>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tc>
      </w:tr>
      <w:tr w:rsidR="007176E5" w:rsidRPr="004B7258" w14:paraId="7C48E756" w14:textId="77777777" w:rsidTr="00906497">
        <w:tc>
          <w:tcPr>
            <w:tcW w:w="2014" w:type="dxa"/>
          </w:tcPr>
          <w:p w14:paraId="0432E6FD" w14:textId="77777777" w:rsidR="007176E5" w:rsidRPr="004B7258" w:rsidRDefault="007176E5" w:rsidP="00006433">
            <w:pPr>
              <w:pStyle w:val="tablecontent"/>
              <w:rPr>
                <w:lang w:val="en-US"/>
              </w:rPr>
            </w:pPr>
            <w:r w:rsidRPr="004B7258">
              <w:rPr>
                <w:lang w:val="en-US"/>
              </w:rPr>
              <w:t>references</w:t>
            </w:r>
          </w:p>
        </w:tc>
        <w:tc>
          <w:tcPr>
            <w:tcW w:w="7166" w:type="dxa"/>
          </w:tcPr>
          <w:p w14:paraId="2FD43D85" w14:textId="77777777" w:rsidR="007176E5" w:rsidRPr="004B7258" w:rsidRDefault="007176E5" w:rsidP="00006433">
            <w:pPr>
              <w:pStyle w:val="tablecontent"/>
              <w:rPr>
                <w:lang w:val="en-US"/>
              </w:rPr>
            </w:pPr>
            <w:r w:rsidRPr="004B7258">
              <w:rPr>
                <w:lang w:val="en-US"/>
              </w:rPr>
              <w:t>Published or web-based references that describe the data or methods used to produce it.</w:t>
            </w:r>
          </w:p>
        </w:tc>
      </w:tr>
      <w:tr w:rsidR="007176E5" w:rsidRPr="004B7258" w14:paraId="47AD9849" w14:textId="77777777" w:rsidTr="00906497">
        <w:tc>
          <w:tcPr>
            <w:tcW w:w="2014" w:type="dxa"/>
          </w:tcPr>
          <w:p w14:paraId="73E07CE7" w14:textId="77777777" w:rsidR="007176E5" w:rsidRPr="004B7258" w:rsidRDefault="007176E5" w:rsidP="00006433">
            <w:pPr>
              <w:pStyle w:val="tablecontent"/>
              <w:rPr>
                <w:lang w:val="en-US"/>
              </w:rPr>
            </w:pPr>
            <w:r w:rsidRPr="004B7258">
              <w:rPr>
                <w:lang w:val="en-US"/>
              </w:rPr>
              <w:t>user_manual_version</w:t>
            </w:r>
          </w:p>
        </w:tc>
        <w:tc>
          <w:tcPr>
            <w:tcW w:w="7166" w:type="dxa"/>
          </w:tcPr>
          <w:p w14:paraId="0624AA80" w14:textId="7009ED44" w:rsidR="007176E5" w:rsidRPr="004B7258" w:rsidRDefault="00001DF3" w:rsidP="00006433">
            <w:pPr>
              <w:pStyle w:val="tablecontent"/>
              <w:rPr>
                <w:lang w:val="en-US"/>
              </w:rPr>
            </w:pPr>
            <w:r w:rsidRPr="004B7258">
              <w:rPr>
                <w:lang w:val="en-US"/>
              </w:rPr>
              <w:t>The version number of the user manual</w:t>
            </w:r>
            <w:r w:rsidR="00906497">
              <w:rPr>
                <w:lang w:val="en-US"/>
              </w:rPr>
              <w:t>.</w:t>
            </w:r>
          </w:p>
        </w:tc>
      </w:tr>
      <w:tr w:rsidR="007176E5" w:rsidRPr="004B7258" w14:paraId="4139DFDA" w14:textId="77777777" w:rsidTr="00906497">
        <w:tc>
          <w:tcPr>
            <w:tcW w:w="2014" w:type="dxa"/>
          </w:tcPr>
          <w:p w14:paraId="69B813AA" w14:textId="77777777" w:rsidR="007176E5" w:rsidRPr="004B7258" w:rsidRDefault="007176E5" w:rsidP="00006433">
            <w:pPr>
              <w:pStyle w:val="tablecontent"/>
              <w:rPr>
                <w:lang w:val="en-US"/>
              </w:rPr>
            </w:pPr>
            <w:r w:rsidRPr="004B7258">
              <w:rPr>
                <w:lang w:val="en-US"/>
              </w:rPr>
              <w:t>Conventions</w:t>
            </w:r>
          </w:p>
        </w:tc>
        <w:tc>
          <w:tcPr>
            <w:tcW w:w="7166" w:type="dxa"/>
          </w:tcPr>
          <w:p w14:paraId="55D75738" w14:textId="47E03959" w:rsidR="007176E5" w:rsidRPr="004B7258" w:rsidRDefault="007176E5" w:rsidP="00006433">
            <w:pPr>
              <w:pStyle w:val="tablecontent"/>
              <w:rPr>
                <w:lang w:val="en-US"/>
              </w:rPr>
            </w:pPr>
            <w:r w:rsidRPr="004B7258">
              <w:rPr>
                <w:lang w:val="en-US"/>
              </w:rPr>
              <w:t>The conventions supported by this file, blank separated</w:t>
            </w:r>
            <w:r w:rsidR="00906497">
              <w:rPr>
                <w:lang w:val="en-US"/>
              </w:rPr>
              <w:t>.</w:t>
            </w:r>
          </w:p>
        </w:tc>
      </w:tr>
      <w:tr w:rsidR="007176E5" w:rsidRPr="004B7258" w14:paraId="29401391" w14:textId="77777777" w:rsidTr="00906497">
        <w:tc>
          <w:tcPr>
            <w:tcW w:w="2014" w:type="dxa"/>
          </w:tcPr>
          <w:p w14:paraId="644D863C" w14:textId="77777777" w:rsidR="007176E5" w:rsidRPr="004B7258" w:rsidRDefault="007176E5" w:rsidP="00006433">
            <w:pPr>
              <w:pStyle w:val="tablecontent"/>
              <w:rPr>
                <w:lang w:val="en-US"/>
              </w:rPr>
            </w:pPr>
            <w:r w:rsidRPr="004B7258">
              <w:rPr>
                <w:lang w:val="en-US"/>
              </w:rPr>
              <w:t>featureType</w:t>
            </w:r>
          </w:p>
        </w:tc>
        <w:tc>
          <w:tcPr>
            <w:tcW w:w="7166" w:type="dxa"/>
          </w:tcPr>
          <w:p w14:paraId="0D23960C" w14:textId="77777777" w:rsidR="007176E5" w:rsidRPr="004B7258" w:rsidRDefault="007176E5" w:rsidP="00006433">
            <w:pPr>
              <w:pStyle w:val="tablecontent"/>
              <w:rPr>
                <w:lang w:val="en-US"/>
              </w:rPr>
            </w:pPr>
            <w:r w:rsidRPr="004B7258">
              <w:rPr>
                <w:lang w:val="en-US"/>
              </w:rPr>
              <w:t>The NetCDF CF feature type.</w:t>
            </w:r>
          </w:p>
        </w:tc>
      </w:tr>
      <w:tr w:rsidR="00906497" w:rsidRPr="004B7258" w14:paraId="235847E4" w14:textId="77777777" w:rsidTr="00906497">
        <w:tc>
          <w:tcPr>
            <w:tcW w:w="2014" w:type="dxa"/>
          </w:tcPr>
          <w:p w14:paraId="51BE163D" w14:textId="6A166749" w:rsidR="00906497" w:rsidRPr="004B7258" w:rsidRDefault="00906497" w:rsidP="00006433">
            <w:pPr>
              <w:pStyle w:val="tablecontent"/>
              <w:rPr>
                <w:lang w:val="en-US"/>
              </w:rPr>
            </w:pPr>
            <w:r w:rsidRPr="004B7258">
              <w:rPr>
                <w:lang w:val="en-US"/>
              </w:rPr>
              <w:t>comment_on_resolution</w:t>
            </w:r>
          </w:p>
        </w:tc>
        <w:tc>
          <w:tcPr>
            <w:tcW w:w="7166" w:type="dxa"/>
          </w:tcPr>
          <w:p w14:paraId="0467F615" w14:textId="54D331EF" w:rsidR="00906497" w:rsidRPr="004B7258" w:rsidRDefault="00906497" w:rsidP="00006433">
            <w:pPr>
              <w:pStyle w:val="tablecontent"/>
              <w:rPr>
                <w:lang w:val="en-US"/>
              </w:rPr>
            </w:pPr>
            <w:r>
              <w:rPr>
                <w:lang w:val="en-US"/>
              </w:rPr>
              <w:t>Comment on parameter resolution.</w:t>
            </w:r>
          </w:p>
        </w:tc>
      </w:tr>
      <w:tr w:rsidR="00906497" w:rsidRPr="004B7258" w14:paraId="1E913B96" w14:textId="77777777" w:rsidTr="00906497">
        <w:tc>
          <w:tcPr>
            <w:tcW w:w="2014" w:type="dxa"/>
          </w:tcPr>
          <w:p w14:paraId="1A3B66EA" w14:textId="77777777" w:rsidR="00906497" w:rsidRPr="004B7258" w:rsidRDefault="00906497" w:rsidP="00006433">
            <w:pPr>
              <w:pStyle w:val="tablecontent"/>
              <w:rPr>
                <w:lang w:val="en-US"/>
              </w:rPr>
            </w:pPr>
            <w:r w:rsidRPr="004B7258">
              <w:rPr>
                <w:lang w:val="en-US"/>
              </w:rPr>
              <w:t>comment_on_resolution</w:t>
            </w:r>
          </w:p>
        </w:tc>
        <w:tc>
          <w:tcPr>
            <w:tcW w:w="7166" w:type="dxa"/>
          </w:tcPr>
          <w:p w14:paraId="73E7CC30" w14:textId="4AEBBED3" w:rsidR="00906497" w:rsidRPr="004B7258" w:rsidRDefault="00906497" w:rsidP="00006433">
            <w:pPr>
              <w:pStyle w:val="tablecontent"/>
              <w:rPr>
                <w:lang w:val="en-US"/>
              </w:rPr>
            </w:pPr>
            <w:r>
              <w:rPr>
                <w:lang w:val="en-US"/>
              </w:rPr>
              <w:t>Comment on measurement codes.</w:t>
            </w:r>
          </w:p>
        </w:tc>
      </w:tr>
    </w:tbl>
    <w:p w14:paraId="6D54A6BB" w14:textId="77777777" w:rsidR="00C754B0" w:rsidRPr="004B7258" w:rsidRDefault="00C754B0" w:rsidP="00807278">
      <w:pPr>
        <w:pStyle w:val="Titre3"/>
        <w:rPr>
          <w:lang w:val="en-US"/>
        </w:rPr>
      </w:pPr>
      <w:bookmarkStart w:id="591" w:name="_Ref360256846"/>
      <w:bookmarkStart w:id="592" w:name="_Toc484696598"/>
      <w:r w:rsidRPr="004B7258">
        <w:rPr>
          <w:lang w:val="en-US"/>
        </w:rPr>
        <w:t>Dimensions and definitions</w:t>
      </w:r>
      <w:bookmarkEnd w:id="589"/>
      <w:bookmarkEnd w:id="590"/>
      <w:bookmarkEnd w:id="591"/>
      <w:bookmarkEnd w:id="592"/>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14"/>
        <w:gridCol w:w="1618"/>
        <w:gridCol w:w="5652"/>
      </w:tblGrid>
      <w:tr w:rsidR="00C754B0" w:rsidRPr="004B7258" w14:paraId="5DD6E7BD" w14:textId="77777777" w:rsidTr="008D39B3">
        <w:tc>
          <w:tcPr>
            <w:tcW w:w="2014" w:type="dxa"/>
            <w:shd w:val="solid" w:color="000080" w:fill="00007E"/>
          </w:tcPr>
          <w:p w14:paraId="638D32B7" w14:textId="77777777" w:rsidR="00C754B0" w:rsidRPr="004B7258" w:rsidRDefault="00C754B0" w:rsidP="00781FEF">
            <w:pPr>
              <w:pStyle w:val="tableheader"/>
              <w:rPr>
                <w:lang w:val="en-US"/>
              </w:rPr>
            </w:pPr>
            <w:r w:rsidRPr="004B7258">
              <w:rPr>
                <w:lang w:val="en-US"/>
              </w:rPr>
              <w:t>Name</w:t>
            </w:r>
          </w:p>
        </w:tc>
        <w:tc>
          <w:tcPr>
            <w:tcW w:w="1618" w:type="dxa"/>
            <w:shd w:val="solid" w:color="000080" w:fill="00007E"/>
          </w:tcPr>
          <w:p w14:paraId="3ADF8E24" w14:textId="77777777" w:rsidR="00C754B0" w:rsidRPr="004B7258" w:rsidRDefault="00C754B0" w:rsidP="00781FEF">
            <w:pPr>
              <w:pStyle w:val="tableheader"/>
              <w:rPr>
                <w:lang w:val="en-US"/>
              </w:rPr>
            </w:pPr>
            <w:r w:rsidRPr="004B7258">
              <w:rPr>
                <w:lang w:val="en-US"/>
              </w:rPr>
              <w:t>Definition</w:t>
            </w:r>
          </w:p>
        </w:tc>
        <w:tc>
          <w:tcPr>
            <w:tcW w:w="5652" w:type="dxa"/>
            <w:shd w:val="solid" w:color="000080" w:fill="00007E"/>
          </w:tcPr>
          <w:p w14:paraId="2D5CD7FE" w14:textId="77777777" w:rsidR="00C754B0" w:rsidRPr="004B7258" w:rsidRDefault="00C754B0" w:rsidP="00781FEF">
            <w:pPr>
              <w:pStyle w:val="tableheader"/>
              <w:rPr>
                <w:lang w:val="en-US"/>
              </w:rPr>
            </w:pPr>
            <w:r w:rsidRPr="004B7258">
              <w:rPr>
                <w:lang w:val="en-US"/>
              </w:rPr>
              <w:t>Comment</w:t>
            </w:r>
          </w:p>
        </w:tc>
      </w:tr>
      <w:tr w:rsidR="00C754B0" w:rsidRPr="004B7258" w14:paraId="679824F1" w14:textId="77777777" w:rsidTr="008D39B3">
        <w:tc>
          <w:tcPr>
            <w:tcW w:w="2014" w:type="dxa"/>
          </w:tcPr>
          <w:p w14:paraId="18852DE8" w14:textId="77777777" w:rsidR="00C754B0" w:rsidRPr="004B7258" w:rsidRDefault="00C754B0" w:rsidP="00781FEF">
            <w:pPr>
              <w:pStyle w:val="tablecontent"/>
              <w:rPr>
                <w:lang w:val="en-US"/>
              </w:rPr>
            </w:pPr>
            <w:r w:rsidRPr="004B7258">
              <w:rPr>
                <w:lang w:val="en-US"/>
              </w:rPr>
              <w:t>DATE_TIME</w:t>
            </w:r>
          </w:p>
        </w:tc>
        <w:tc>
          <w:tcPr>
            <w:tcW w:w="1618" w:type="dxa"/>
          </w:tcPr>
          <w:p w14:paraId="2D6B2DAF" w14:textId="11EBCFBB" w:rsidR="00C754B0" w:rsidRPr="004B7258" w:rsidRDefault="00C754B0" w:rsidP="00781FEF">
            <w:pPr>
              <w:pStyle w:val="tablecontent"/>
              <w:rPr>
                <w:lang w:val="en-US"/>
              </w:rPr>
            </w:pPr>
            <w:r w:rsidRPr="004B7258">
              <w:rPr>
                <w:lang w:val="en-US"/>
              </w:rPr>
              <w:t>DATE_TIME = 14</w:t>
            </w:r>
          </w:p>
        </w:tc>
        <w:tc>
          <w:tcPr>
            <w:tcW w:w="5652" w:type="dxa"/>
          </w:tcPr>
          <w:p w14:paraId="185E0C94" w14:textId="77777777" w:rsidR="008D39B3" w:rsidRPr="004B7258" w:rsidRDefault="008D39B3" w:rsidP="008D39B3">
            <w:pPr>
              <w:pStyle w:val="tablecontent"/>
              <w:rPr>
                <w:lang w:val="en-US"/>
              </w:rPr>
            </w:pPr>
            <w:r w:rsidRPr="004B7258">
              <w:rPr>
                <w:lang w:val="en-US"/>
              </w:rPr>
              <w:t>This dimension is the length of an ASCII date and time value.</w:t>
            </w:r>
          </w:p>
          <w:p w14:paraId="6B154EB3" w14:textId="77777777" w:rsidR="008D39B3" w:rsidRPr="004B7258" w:rsidRDefault="008D39B3" w:rsidP="008D39B3">
            <w:pPr>
              <w:pStyle w:val="tablecontent"/>
              <w:rPr>
                <w:lang w:val="en-US"/>
              </w:rPr>
            </w:pPr>
            <w:r w:rsidRPr="004B7258">
              <w:rPr>
                <w:lang w:val="en-US"/>
              </w:rPr>
              <w:t>Date and time values are always in universal time coordinates (UTC).</w:t>
            </w:r>
          </w:p>
          <w:p w14:paraId="2B790710" w14:textId="77777777" w:rsidR="008D39B3" w:rsidRPr="004B7258" w:rsidRDefault="008D39B3" w:rsidP="008D39B3">
            <w:pPr>
              <w:pStyle w:val="tablecontent"/>
              <w:rPr>
                <w:lang w:val="en-US"/>
              </w:rPr>
            </w:pPr>
            <w:r w:rsidRPr="004B7258">
              <w:rPr>
                <w:lang w:val="en-US"/>
              </w:rPr>
              <w:t>Date_time convention is : YYYYMMDDHHMISS</w:t>
            </w:r>
          </w:p>
          <w:p w14:paraId="5D10C927" w14:textId="77777777" w:rsidR="008D39B3" w:rsidRPr="004B7258" w:rsidRDefault="008D39B3" w:rsidP="008D39B3">
            <w:pPr>
              <w:pStyle w:val="tablecontent"/>
              <w:rPr>
                <w:lang w:val="en-US"/>
              </w:rPr>
            </w:pPr>
            <w:r w:rsidRPr="004B7258">
              <w:rPr>
                <w:lang w:val="en-US"/>
              </w:rPr>
              <w:t>YYYY : year</w:t>
            </w:r>
          </w:p>
          <w:p w14:paraId="6801BCED" w14:textId="77777777" w:rsidR="008D39B3" w:rsidRPr="004B7258" w:rsidRDefault="008D39B3" w:rsidP="008D39B3">
            <w:pPr>
              <w:pStyle w:val="tablecontent"/>
              <w:rPr>
                <w:lang w:val="en-US"/>
              </w:rPr>
            </w:pPr>
            <w:r w:rsidRPr="004B7258">
              <w:rPr>
                <w:lang w:val="en-US"/>
              </w:rPr>
              <w:t>MM : month</w:t>
            </w:r>
          </w:p>
          <w:p w14:paraId="25B9AF2F" w14:textId="77777777" w:rsidR="008D39B3" w:rsidRPr="004B7258" w:rsidRDefault="008D39B3" w:rsidP="008D39B3">
            <w:pPr>
              <w:pStyle w:val="tablecontent"/>
              <w:rPr>
                <w:lang w:val="en-US"/>
              </w:rPr>
            </w:pPr>
            <w:r w:rsidRPr="004B7258">
              <w:rPr>
                <w:lang w:val="en-US"/>
              </w:rPr>
              <w:t>DD : day</w:t>
            </w:r>
          </w:p>
          <w:p w14:paraId="5F8264CE" w14:textId="77777777" w:rsidR="008D39B3" w:rsidRPr="004B7258" w:rsidRDefault="008D39B3" w:rsidP="008D39B3">
            <w:pPr>
              <w:pStyle w:val="tablecontent"/>
              <w:rPr>
                <w:lang w:val="en-US"/>
              </w:rPr>
            </w:pPr>
            <w:r w:rsidRPr="004B7258">
              <w:rPr>
                <w:lang w:val="en-US"/>
              </w:rPr>
              <w:t>HH : hour of the day</w:t>
            </w:r>
          </w:p>
          <w:p w14:paraId="28621EA9" w14:textId="77777777" w:rsidR="008D39B3" w:rsidRPr="004B7258" w:rsidRDefault="008D39B3" w:rsidP="008D39B3">
            <w:pPr>
              <w:pStyle w:val="tablecontent"/>
              <w:rPr>
                <w:lang w:val="en-US"/>
              </w:rPr>
            </w:pPr>
            <w:r w:rsidRPr="004B7258">
              <w:rPr>
                <w:lang w:val="en-US"/>
              </w:rPr>
              <w:t>MI : minutes</w:t>
            </w:r>
          </w:p>
          <w:p w14:paraId="573EFB7B" w14:textId="77777777" w:rsidR="008D39B3" w:rsidRPr="004B7258" w:rsidRDefault="008D39B3" w:rsidP="008D39B3">
            <w:pPr>
              <w:pStyle w:val="tablecontent"/>
              <w:rPr>
                <w:lang w:val="en-US"/>
              </w:rPr>
            </w:pPr>
            <w:r w:rsidRPr="004B7258">
              <w:rPr>
                <w:lang w:val="en-US"/>
              </w:rPr>
              <w:t>SS : seconds</w:t>
            </w:r>
          </w:p>
          <w:p w14:paraId="26427F78" w14:textId="77777777" w:rsidR="008D39B3" w:rsidRPr="004B7258" w:rsidRDefault="008D39B3" w:rsidP="008D39B3">
            <w:pPr>
              <w:pStyle w:val="tablecontent"/>
              <w:rPr>
                <w:lang w:val="en-US"/>
              </w:rPr>
            </w:pPr>
            <w:r w:rsidRPr="004B7258">
              <w:rPr>
                <w:lang w:val="en-US"/>
              </w:rPr>
              <w:t xml:space="preserve">Examples : </w:t>
            </w:r>
          </w:p>
          <w:p w14:paraId="6020D3A4" w14:textId="77777777" w:rsidR="008D39B3" w:rsidRPr="004B7258" w:rsidRDefault="008D39B3" w:rsidP="008D39B3">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4A7AE460" w14:textId="66642B7E" w:rsidR="00C754B0" w:rsidRPr="004B7258" w:rsidRDefault="008D39B3" w:rsidP="008D39B3">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C754B0" w:rsidRPr="004B7258" w14:paraId="7F156943" w14:textId="77777777" w:rsidTr="008D39B3">
        <w:tc>
          <w:tcPr>
            <w:tcW w:w="2014" w:type="dxa"/>
          </w:tcPr>
          <w:p w14:paraId="52CE2B3C" w14:textId="77777777" w:rsidR="00E615CC" w:rsidRPr="004B7258" w:rsidRDefault="00C754B0" w:rsidP="00781FEF">
            <w:pPr>
              <w:pStyle w:val="tablecontent"/>
              <w:rPr>
                <w:lang w:val="en-US"/>
              </w:rPr>
            </w:pPr>
            <w:r w:rsidRPr="004B7258">
              <w:rPr>
                <w:lang w:val="en-US"/>
              </w:rPr>
              <w:t>STRING64</w:t>
            </w:r>
          </w:p>
          <w:p w14:paraId="1E17382D" w14:textId="77777777" w:rsidR="008D39B3" w:rsidRDefault="00E615CC" w:rsidP="00781FEF">
            <w:pPr>
              <w:pStyle w:val="tablecontent"/>
              <w:rPr>
                <w:lang w:val="en-US"/>
              </w:rPr>
            </w:pPr>
            <w:r w:rsidRPr="004B7258">
              <w:rPr>
                <w:lang w:val="en-US"/>
              </w:rPr>
              <w:t>STRING32</w:t>
            </w:r>
          </w:p>
          <w:p w14:paraId="4A5D7609" w14:textId="7BD2C673" w:rsidR="00C754B0" w:rsidRPr="004B7258" w:rsidRDefault="000F2D1C" w:rsidP="00781FEF">
            <w:pPr>
              <w:pStyle w:val="tablecontent"/>
              <w:rPr>
                <w:lang w:val="en-US"/>
              </w:rPr>
            </w:pPr>
            <w:r w:rsidRPr="004B7258">
              <w:rPr>
                <w:lang w:val="en-US"/>
              </w:rPr>
              <w:t>STRING16</w:t>
            </w:r>
          </w:p>
          <w:p w14:paraId="7E622D89" w14:textId="77777777" w:rsidR="008D39B3" w:rsidRDefault="00C754B0" w:rsidP="008D39B3">
            <w:pPr>
              <w:pStyle w:val="tablecontent"/>
              <w:rPr>
                <w:lang w:val="en-US"/>
              </w:rPr>
            </w:pPr>
            <w:r w:rsidRPr="004B7258">
              <w:rPr>
                <w:lang w:val="en-US"/>
              </w:rPr>
              <w:t>STRING8</w:t>
            </w:r>
          </w:p>
          <w:p w14:paraId="55744EC2" w14:textId="77777777" w:rsidR="008D39B3" w:rsidRDefault="00C754B0" w:rsidP="008D39B3">
            <w:pPr>
              <w:pStyle w:val="tablecontent"/>
              <w:rPr>
                <w:lang w:val="en-US"/>
              </w:rPr>
            </w:pPr>
            <w:r w:rsidRPr="004B7258">
              <w:rPr>
                <w:lang w:val="en-US"/>
              </w:rPr>
              <w:t>STRING4</w:t>
            </w:r>
          </w:p>
          <w:p w14:paraId="7E861DEB" w14:textId="69FE3E44" w:rsidR="00C754B0" w:rsidRPr="004B7258" w:rsidRDefault="00C754B0" w:rsidP="008D39B3">
            <w:pPr>
              <w:pStyle w:val="tablecontent"/>
              <w:rPr>
                <w:lang w:val="en-US"/>
              </w:rPr>
            </w:pPr>
            <w:r w:rsidRPr="004B7258">
              <w:rPr>
                <w:lang w:val="en-US"/>
              </w:rPr>
              <w:t>STRING2</w:t>
            </w:r>
          </w:p>
        </w:tc>
        <w:tc>
          <w:tcPr>
            <w:tcW w:w="1618" w:type="dxa"/>
          </w:tcPr>
          <w:p w14:paraId="58775848" w14:textId="66E38273" w:rsidR="008D39B3" w:rsidRPr="008D39B3" w:rsidRDefault="008D39B3" w:rsidP="008D39B3">
            <w:pPr>
              <w:pStyle w:val="tablecontent"/>
              <w:rPr>
                <w:lang w:val="en-US"/>
              </w:rPr>
            </w:pPr>
            <w:r>
              <w:rPr>
                <w:lang w:val="en-US"/>
              </w:rPr>
              <w:t>STRING64 = 64</w:t>
            </w:r>
          </w:p>
          <w:p w14:paraId="7582AC8D" w14:textId="417B4E0E" w:rsidR="008D39B3" w:rsidRPr="008D39B3" w:rsidRDefault="008D39B3" w:rsidP="008D39B3">
            <w:pPr>
              <w:pStyle w:val="tablecontent"/>
              <w:rPr>
                <w:lang w:val="en-US"/>
              </w:rPr>
            </w:pPr>
            <w:r>
              <w:rPr>
                <w:lang w:val="en-US"/>
              </w:rPr>
              <w:t>STRING32 = 32</w:t>
            </w:r>
          </w:p>
          <w:p w14:paraId="31229ABB" w14:textId="7927D44D" w:rsidR="008D39B3" w:rsidRPr="008D39B3" w:rsidRDefault="008D39B3" w:rsidP="008D39B3">
            <w:pPr>
              <w:pStyle w:val="tablecontent"/>
              <w:rPr>
                <w:lang w:val="en-US"/>
              </w:rPr>
            </w:pPr>
            <w:r>
              <w:rPr>
                <w:lang w:val="en-US"/>
              </w:rPr>
              <w:t>STRING16 = 16</w:t>
            </w:r>
          </w:p>
          <w:p w14:paraId="1796B501" w14:textId="5499FF04" w:rsidR="008D39B3" w:rsidRPr="008D39B3" w:rsidRDefault="008D39B3" w:rsidP="008D39B3">
            <w:pPr>
              <w:pStyle w:val="tablecontent"/>
              <w:rPr>
                <w:lang w:val="en-US"/>
              </w:rPr>
            </w:pPr>
            <w:r>
              <w:rPr>
                <w:lang w:val="en-US"/>
              </w:rPr>
              <w:t>STRING8 = 8</w:t>
            </w:r>
          </w:p>
          <w:p w14:paraId="0BAA9C44" w14:textId="16E8D753" w:rsidR="008D39B3" w:rsidRPr="008D39B3" w:rsidRDefault="008D39B3" w:rsidP="008D39B3">
            <w:pPr>
              <w:pStyle w:val="tablecontent"/>
              <w:rPr>
                <w:lang w:val="en-US"/>
              </w:rPr>
            </w:pPr>
            <w:r w:rsidRPr="008D39B3">
              <w:rPr>
                <w:lang w:val="en-US"/>
              </w:rPr>
              <w:t>STRING</w:t>
            </w:r>
            <w:r>
              <w:rPr>
                <w:lang w:val="en-US"/>
              </w:rPr>
              <w:t>4 = 4</w:t>
            </w:r>
          </w:p>
          <w:p w14:paraId="6926F5F6" w14:textId="7F122978" w:rsidR="00C754B0" w:rsidRPr="004B7258" w:rsidRDefault="008D39B3" w:rsidP="008D39B3">
            <w:pPr>
              <w:pStyle w:val="tablecontent"/>
              <w:rPr>
                <w:lang w:val="en-US"/>
              </w:rPr>
            </w:pPr>
            <w:r w:rsidRPr="008D39B3">
              <w:rPr>
                <w:lang w:val="en-US"/>
              </w:rPr>
              <w:t>STRING2 = 2</w:t>
            </w:r>
          </w:p>
        </w:tc>
        <w:tc>
          <w:tcPr>
            <w:tcW w:w="5652" w:type="dxa"/>
          </w:tcPr>
          <w:p w14:paraId="16B6D4FB" w14:textId="40A324B4" w:rsidR="00C754B0" w:rsidRPr="004B7258" w:rsidRDefault="008D39B3" w:rsidP="00781FEF">
            <w:pPr>
              <w:pStyle w:val="tablecontent"/>
              <w:rPr>
                <w:lang w:val="en-US"/>
              </w:rPr>
            </w:pPr>
            <w:r w:rsidRPr="004B7258">
              <w:rPr>
                <w:lang w:val="en-US"/>
              </w:rPr>
              <w:t>String dimensions</w:t>
            </w:r>
            <w:r>
              <w:rPr>
                <w:lang w:val="en-US"/>
              </w:rPr>
              <w:t>.</w:t>
            </w:r>
          </w:p>
        </w:tc>
      </w:tr>
      <w:tr w:rsidR="00C754B0" w:rsidRPr="004B7258" w14:paraId="74111702" w14:textId="77777777" w:rsidTr="008D39B3">
        <w:tc>
          <w:tcPr>
            <w:tcW w:w="2014" w:type="dxa"/>
          </w:tcPr>
          <w:p w14:paraId="73742580" w14:textId="77777777" w:rsidR="00C754B0" w:rsidRPr="004B7258" w:rsidRDefault="00C754B0" w:rsidP="00781FEF">
            <w:pPr>
              <w:pStyle w:val="tablecontent"/>
              <w:rPr>
                <w:lang w:val="en-US"/>
              </w:rPr>
            </w:pPr>
            <w:r w:rsidRPr="004B7258">
              <w:rPr>
                <w:lang w:val="en-US"/>
              </w:rPr>
              <w:t>N_PARAM</w:t>
            </w:r>
          </w:p>
        </w:tc>
        <w:tc>
          <w:tcPr>
            <w:tcW w:w="1618" w:type="dxa"/>
          </w:tcPr>
          <w:p w14:paraId="3A03F29C" w14:textId="546C35E3" w:rsidR="00C754B0" w:rsidRPr="004B7258" w:rsidRDefault="00C754B0" w:rsidP="00781FEF">
            <w:pPr>
              <w:pStyle w:val="tablecontent"/>
              <w:rPr>
                <w:lang w:val="en-US"/>
              </w:rPr>
            </w:pPr>
            <w:r w:rsidRPr="004B7258">
              <w:rPr>
                <w:lang w:val="en-US"/>
              </w:rPr>
              <w:t>N_PARAM = &lt;int value&gt;</w:t>
            </w:r>
          </w:p>
        </w:tc>
        <w:tc>
          <w:tcPr>
            <w:tcW w:w="5652" w:type="dxa"/>
          </w:tcPr>
          <w:p w14:paraId="2EEA782D" w14:textId="1F6AA105" w:rsidR="00C754B0" w:rsidRPr="004B7258" w:rsidRDefault="00C754B0" w:rsidP="008D39B3">
            <w:pPr>
              <w:pStyle w:val="tablecontent"/>
              <w:rPr>
                <w:lang w:val="en-US"/>
              </w:rPr>
            </w:pPr>
            <w:r w:rsidRPr="004B7258">
              <w:rPr>
                <w:lang w:val="en-US"/>
              </w:rPr>
              <w:t>Maximum number of parameters measured or calculated for a pressure sample.</w:t>
            </w:r>
          </w:p>
        </w:tc>
      </w:tr>
      <w:tr w:rsidR="00C754B0" w:rsidRPr="004B7258" w14:paraId="61A9A148" w14:textId="77777777" w:rsidTr="008D39B3">
        <w:tc>
          <w:tcPr>
            <w:tcW w:w="2014" w:type="dxa"/>
          </w:tcPr>
          <w:p w14:paraId="4F4BD773" w14:textId="565C352F" w:rsidR="00C754B0" w:rsidRPr="004B7258" w:rsidRDefault="00C754B0" w:rsidP="00781FEF">
            <w:pPr>
              <w:pStyle w:val="tablecontent"/>
              <w:rPr>
                <w:lang w:val="en-US"/>
              </w:rPr>
            </w:pPr>
            <w:r w:rsidRPr="004B7258">
              <w:rPr>
                <w:lang w:val="en-US"/>
              </w:rPr>
              <w:t>N_MEASUREMENT</w:t>
            </w:r>
          </w:p>
        </w:tc>
        <w:tc>
          <w:tcPr>
            <w:tcW w:w="1618" w:type="dxa"/>
          </w:tcPr>
          <w:p w14:paraId="2B952827" w14:textId="233F2895" w:rsidR="00C754B0" w:rsidRPr="004B7258" w:rsidRDefault="008D39B3" w:rsidP="00781FEF">
            <w:pPr>
              <w:pStyle w:val="tablecontent"/>
              <w:rPr>
                <w:lang w:val="en-US"/>
              </w:rPr>
            </w:pPr>
            <w:r>
              <w:rPr>
                <w:lang w:val="en-US"/>
              </w:rPr>
              <w:t xml:space="preserve">N_MEASUREMENT = </w:t>
            </w:r>
            <w:r w:rsidRPr="004B7258">
              <w:rPr>
                <w:lang w:val="en-US"/>
              </w:rPr>
              <w:t>UNLIMITED</w:t>
            </w:r>
          </w:p>
        </w:tc>
        <w:tc>
          <w:tcPr>
            <w:tcW w:w="5652" w:type="dxa"/>
          </w:tcPr>
          <w:p w14:paraId="14321DB0" w14:textId="77777777" w:rsidR="00C754B0" w:rsidRPr="004B7258" w:rsidRDefault="00C754B0" w:rsidP="00781FEF">
            <w:pPr>
              <w:pStyle w:val="tablecontent"/>
              <w:rPr>
                <w:lang w:val="en-US"/>
              </w:rPr>
            </w:pPr>
            <w:r w:rsidRPr="004B7258">
              <w:rPr>
                <w:lang w:val="en-US"/>
              </w:rPr>
              <w:t>This dimension is the number of recorded locations, cycle timings and measurements of the file.</w:t>
            </w:r>
          </w:p>
        </w:tc>
      </w:tr>
      <w:tr w:rsidR="00C754B0" w:rsidRPr="004B7258" w14:paraId="48783336" w14:textId="77777777" w:rsidTr="008D39B3">
        <w:tc>
          <w:tcPr>
            <w:tcW w:w="2014" w:type="dxa"/>
          </w:tcPr>
          <w:p w14:paraId="439D37C6" w14:textId="77777777" w:rsidR="00C754B0" w:rsidRPr="004B7258" w:rsidRDefault="00C754B0" w:rsidP="00781FEF">
            <w:pPr>
              <w:pStyle w:val="tablecontent"/>
              <w:rPr>
                <w:lang w:val="en-US"/>
              </w:rPr>
            </w:pPr>
            <w:r w:rsidRPr="004B7258">
              <w:rPr>
                <w:lang w:val="en-US"/>
              </w:rPr>
              <w:t>N_CYCLE</w:t>
            </w:r>
          </w:p>
        </w:tc>
        <w:tc>
          <w:tcPr>
            <w:tcW w:w="1618" w:type="dxa"/>
          </w:tcPr>
          <w:p w14:paraId="7A6E76D9" w14:textId="541F0444" w:rsidR="00C754B0" w:rsidRPr="004B7258" w:rsidRDefault="00C754B0" w:rsidP="00781FEF">
            <w:pPr>
              <w:pStyle w:val="tablecontent"/>
              <w:rPr>
                <w:lang w:val="en-US"/>
              </w:rPr>
            </w:pPr>
            <w:r w:rsidRPr="004B7258">
              <w:rPr>
                <w:lang w:val="en-US"/>
              </w:rPr>
              <w:t>N_CYCLE = &lt;int value&gt;</w:t>
            </w:r>
          </w:p>
        </w:tc>
        <w:tc>
          <w:tcPr>
            <w:tcW w:w="5652" w:type="dxa"/>
          </w:tcPr>
          <w:p w14:paraId="7AD25638" w14:textId="3CA6E8F4" w:rsidR="00C754B0" w:rsidRPr="004B7258" w:rsidRDefault="004A0994" w:rsidP="00781FEF">
            <w:pPr>
              <w:pStyle w:val="tablecontent"/>
              <w:rPr>
                <w:lang w:val="en-US"/>
              </w:rPr>
            </w:pPr>
            <w:r w:rsidRPr="004B7258">
              <w:rPr>
                <w:lang w:val="en-US"/>
              </w:rPr>
              <w:t xml:space="preserve">Number of collected </w:t>
            </w:r>
            <w:r w:rsidR="00B97211">
              <w:rPr>
                <w:lang w:val="en-US"/>
              </w:rPr>
              <w:t>float cycles.</w:t>
            </w:r>
          </w:p>
          <w:p w14:paraId="7242A398" w14:textId="1E5A4B48" w:rsidR="004A0994" w:rsidRPr="004B7258" w:rsidRDefault="00C754B0" w:rsidP="00781FEF">
            <w:pPr>
              <w:pStyle w:val="tablecontent"/>
              <w:rPr>
                <w:lang w:val="en-US"/>
              </w:rPr>
            </w:pPr>
            <w:r w:rsidRPr="004B7258">
              <w:rPr>
                <w:lang w:val="en-US"/>
              </w:rPr>
              <w:t xml:space="preserve">If all the cycles have been collected (i.e. if there are no missing cycles), it is </w:t>
            </w:r>
            <w:r w:rsidRPr="004B7258">
              <w:rPr>
                <w:lang w:val="en-US"/>
              </w:rPr>
              <w:lastRenderedPageBreak/>
              <w:t xml:space="preserve">the number of </w:t>
            </w:r>
            <w:r w:rsidR="00B97211">
              <w:rPr>
                <w:lang w:val="en-US"/>
              </w:rPr>
              <w:t xml:space="preserve">cycles performed by the float. </w:t>
            </w:r>
            <w:r w:rsidRPr="004B7258">
              <w:rPr>
                <w:lang w:val="en-US"/>
              </w:rPr>
              <w:t>In this particular case, as some floats begin cycle numbering at 0, others at 1, in the former, N</w:t>
            </w:r>
            <w:r w:rsidR="00B97211">
              <w:rPr>
                <w:lang w:val="en-US"/>
              </w:rPr>
              <w:t xml:space="preserve">_CYCLE = max(CYCLE_NUMBER) +1. </w:t>
            </w:r>
            <w:r w:rsidRPr="004B7258">
              <w:rPr>
                <w:lang w:val="en-US"/>
              </w:rPr>
              <w:t>In the latter, N_CYCLE</w:t>
            </w:r>
            <w:r w:rsidR="004A0994" w:rsidRPr="004B7258">
              <w:rPr>
                <w:lang w:val="en-US"/>
              </w:rPr>
              <w:t xml:space="preserve"> </w:t>
            </w:r>
            <w:r w:rsidRPr="004B7258">
              <w:rPr>
                <w:lang w:val="en-US"/>
              </w:rPr>
              <w:t>=</w:t>
            </w:r>
            <w:r w:rsidR="004A0994" w:rsidRPr="004B7258">
              <w:rPr>
                <w:lang w:val="en-US"/>
              </w:rPr>
              <w:t xml:space="preserve"> </w:t>
            </w:r>
            <w:r w:rsidRPr="004B7258">
              <w:rPr>
                <w:lang w:val="en-US"/>
              </w:rPr>
              <w:t>max(CYCLE_NUMBER)</w:t>
            </w:r>
          </w:p>
          <w:p w14:paraId="018AE4CD" w14:textId="77777777" w:rsidR="00C754B0" w:rsidRPr="004B7258" w:rsidRDefault="00C754B0" w:rsidP="00781FEF">
            <w:pPr>
              <w:pStyle w:val="tablecontent"/>
              <w:rPr>
                <w:lang w:val="en-US"/>
              </w:rPr>
            </w:pPr>
            <w:r w:rsidRPr="004B7258">
              <w:rPr>
                <w:lang w:val="en-US"/>
              </w:rPr>
              <w:t>Example : N_CYCLE = 100</w:t>
            </w:r>
          </w:p>
        </w:tc>
      </w:tr>
      <w:tr w:rsidR="00C754B0" w:rsidRPr="004B7258" w14:paraId="0B1ED441" w14:textId="77777777" w:rsidTr="008D39B3">
        <w:tc>
          <w:tcPr>
            <w:tcW w:w="2014" w:type="dxa"/>
          </w:tcPr>
          <w:p w14:paraId="465174F0" w14:textId="77777777" w:rsidR="00C754B0" w:rsidRPr="004B7258" w:rsidRDefault="00C754B0" w:rsidP="00781FEF">
            <w:pPr>
              <w:pStyle w:val="tablecontent"/>
              <w:rPr>
                <w:lang w:val="en-US"/>
              </w:rPr>
            </w:pPr>
            <w:r w:rsidRPr="004B7258">
              <w:rPr>
                <w:lang w:val="en-US"/>
              </w:rPr>
              <w:lastRenderedPageBreak/>
              <w:t>N_HISTORY</w:t>
            </w:r>
          </w:p>
        </w:tc>
        <w:tc>
          <w:tcPr>
            <w:tcW w:w="1618" w:type="dxa"/>
          </w:tcPr>
          <w:p w14:paraId="1CCFDD17" w14:textId="4D8C5DAF" w:rsidR="00C754B0" w:rsidRPr="004B7258" w:rsidRDefault="00C754B0" w:rsidP="00781FEF">
            <w:pPr>
              <w:pStyle w:val="tablecontent"/>
              <w:rPr>
                <w:lang w:val="en-US"/>
              </w:rPr>
            </w:pPr>
            <w:r w:rsidRPr="004B7258">
              <w:rPr>
                <w:lang w:val="en-US"/>
              </w:rPr>
              <w:t>N_HISTORY = &lt;int value&gt;</w:t>
            </w:r>
          </w:p>
        </w:tc>
        <w:tc>
          <w:tcPr>
            <w:tcW w:w="5652" w:type="dxa"/>
          </w:tcPr>
          <w:p w14:paraId="52831DE6" w14:textId="73B8BB5A" w:rsidR="00C754B0" w:rsidRPr="004B7258" w:rsidRDefault="00C754B0" w:rsidP="008D39B3">
            <w:pPr>
              <w:pStyle w:val="tablecontent"/>
              <w:rPr>
                <w:lang w:val="en-US"/>
              </w:rPr>
            </w:pPr>
            <w:r w:rsidRPr="004B7258">
              <w:rPr>
                <w:lang w:val="en-US"/>
              </w:rPr>
              <w:t>Maximum number of history records for a location. This dimension depends on the data set</w:t>
            </w:r>
            <w:r w:rsidR="008D39B3">
              <w:rPr>
                <w:lang w:val="en-US"/>
              </w:rPr>
              <w:t>.</w:t>
            </w:r>
          </w:p>
        </w:tc>
      </w:tr>
    </w:tbl>
    <w:p w14:paraId="7017AC23" w14:textId="77777777" w:rsidR="00C754B0" w:rsidRPr="004B7258" w:rsidRDefault="00C754B0" w:rsidP="00807278">
      <w:pPr>
        <w:pStyle w:val="Titre3"/>
        <w:rPr>
          <w:lang w:val="en-US"/>
        </w:rPr>
      </w:pPr>
      <w:bookmarkStart w:id="593" w:name="_Toc534891516"/>
      <w:bookmarkStart w:id="594" w:name="_Toc266782659"/>
      <w:bookmarkStart w:id="595" w:name="_Ref385598899"/>
      <w:bookmarkStart w:id="596" w:name="_Toc484696599"/>
      <w:r w:rsidRPr="004B7258">
        <w:rPr>
          <w:lang w:val="en-US"/>
        </w:rPr>
        <w:t>General information on the trajectory file</w:t>
      </w:r>
      <w:bookmarkEnd w:id="593"/>
      <w:bookmarkEnd w:id="594"/>
      <w:bookmarkEnd w:id="595"/>
      <w:bookmarkEnd w:id="596"/>
    </w:p>
    <w:p w14:paraId="5733B6F2" w14:textId="77777777" w:rsidR="00C754B0" w:rsidRPr="004B7258" w:rsidRDefault="00C754B0" w:rsidP="00ED305A">
      <w:pPr>
        <w:rPr>
          <w:lang w:val="en-US"/>
        </w:rPr>
      </w:pPr>
      <w:r w:rsidRPr="004B7258">
        <w:rPr>
          <w:lang w:val="en-US"/>
        </w:rPr>
        <w:t>This section contains information about the whole file.</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00"/>
        <w:gridCol w:w="4236"/>
        <w:gridCol w:w="3048"/>
      </w:tblGrid>
      <w:tr w:rsidR="00C754B0" w:rsidRPr="004B7258" w14:paraId="23F63F25" w14:textId="77777777" w:rsidTr="00E05D80">
        <w:tc>
          <w:tcPr>
            <w:tcW w:w="2000" w:type="dxa"/>
            <w:shd w:val="solid" w:color="000080" w:fill="00007E"/>
          </w:tcPr>
          <w:p w14:paraId="75FE420B" w14:textId="77777777" w:rsidR="00C754B0" w:rsidRPr="004B7258" w:rsidRDefault="00C754B0" w:rsidP="00AE2E6C">
            <w:pPr>
              <w:pStyle w:val="tableheader"/>
              <w:rPr>
                <w:lang w:val="en-US"/>
              </w:rPr>
            </w:pPr>
            <w:r w:rsidRPr="004B7258">
              <w:rPr>
                <w:lang w:val="en-US"/>
              </w:rPr>
              <w:t>Name</w:t>
            </w:r>
          </w:p>
        </w:tc>
        <w:tc>
          <w:tcPr>
            <w:tcW w:w="4236" w:type="dxa"/>
            <w:shd w:val="solid" w:color="000080" w:fill="00007E"/>
          </w:tcPr>
          <w:p w14:paraId="3638A1EC" w14:textId="77777777" w:rsidR="00C754B0" w:rsidRPr="004B7258" w:rsidRDefault="00C754B0" w:rsidP="00AE2E6C">
            <w:pPr>
              <w:pStyle w:val="tableheader"/>
              <w:rPr>
                <w:lang w:val="en-US"/>
              </w:rPr>
            </w:pPr>
            <w:r w:rsidRPr="004B7258">
              <w:rPr>
                <w:lang w:val="en-US"/>
              </w:rPr>
              <w:t>Definition</w:t>
            </w:r>
          </w:p>
        </w:tc>
        <w:tc>
          <w:tcPr>
            <w:tcW w:w="3048" w:type="dxa"/>
            <w:shd w:val="solid" w:color="000080" w:fill="00007E"/>
          </w:tcPr>
          <w:p w14:paraId="35A8B360" w14:textId="77777777" w:rsidR="00C754B0" w:rsidRPr="004B7258" w:rsidRDefault="00C754B0" w:rsidP="00AE2E6C">
            <w:pPr>
              <w:pStyle w:val="tableheader"/>
              <w:rPr>
                <w:lang w:val="en-US"/>
              </w:rPr>
            </w:pPr>
            <w:r w:rsidRPr="004B7258">
              <w:rPr>
                <w:lang w:val="en-US"/>
              </w:rPr>
              <w:t>Comment</w:t>
            </w:r>
          </w:p>
        </w:tc>
      </w:tr>
      <w:tr w:rsidR="00C754B0" w:rsidRPr="004B7258" w14:paraId="13CFDFFB" w14:textId="77777777" w:rsidTr="00E05D80">
        <w:tc>
          <w:tcPr>
            <w:tcW w:w="2000" w:type="dxa"/>
          </w:tcPr>
          <w:p w14:paraId="38E13D0B" w14:textId="77777777" w:rsidR="00C754B0" w:rsidRPr="004B7258" w:rsidRDefault="00C754B0" w:rsidP="00AE2E6C">
            <w:pPr>
              <w:pStyle w:val="tablecontent"/>
              <w:rPr>
                <w:lang w:val="en-US"/>
              </w:rPr>
            </w:pPr>
            <w:r w:rsidRPr="004B7258">
              <w:rPr>
                <w:lang w:val="en-US"/>
              </w:rPr>
              <w:t>DATA_TYPE</w:t>
            </w:r>
          </w:p>
        </w:tc>
        <w:tc>
          <w:tcPr>
            <w:tcW w:w="4236" w:type="dxa"/>
          </w:tcPr>
          <w:p w14:paraId="5991D791" w14:textId="77777777" w:rsidR="00E05D80" w:rsidRDefault="00E05D80" w:rsidP="00AE2E6C">
            <w:pPr>
              <w:pStyle w:val="tablecontent"/>
              <w:rPr>
                <w:lang w:val="en-US"/>
              </w:rPr>
            </w:pPr>
            <w:r>
              <w:rPr>
                <w:lang w:val="en-US"/>
              </w:rPr>
              <w:t>char DATA_TYPE(STRING16)</w:t>
            </w:r>
          </w:p>
          <w:p w14:paraId="33EF973A" w14:textId="17EA887B" w:rsidR="00C754B0" w:rsidRPr="004B7258" w:rsidRDefault="00C754B0" w:rsidP="00AE2E6C">
            <w:pPr>
              <w:pStyle w:val="tablecontent"/>
              <w:rPr>
                <w:lang w:val="en-US"/>
              </w:rPr>
            </w:pPr>
            <w:r w:rsidRPr="004B7258">
              <w:rPr>
                <w:lang w:val="en-US"/>
              </w:rPr>
              <w:t>DA</w:t>
            </w:r>
            <w:r w:rsidR="00E05D80">
              <w:rPr>
                <w:lang w:val="en-US"/>
              </w:rPr>
              <w:t>TA_TYPE:long_name = "Data type"</w:t>
            </w:r>
          </w:p>
          <w:p w14:paraId="4B33E84B" w14:textId="310FF1CE" w:rsidR="005314E8" w:rsidRPr="004B7258" w:rsidRDefault="005314E8" w:rsidP="005314E8">
            <w:pPr>
              <w:pStyle w:val="tablecontent"/>
              <w:rPr>
                <w:lang w:val="en-US"/>
              </w:rPr>
            </w:pPr>
            <w:r w:rsidRPr="004B7258">
              <w:rPr>
                <w:lang w:val="en-US"/>
              </w:rPr>
              <w:t>DATA_TYPE:convent</w:t>
            </w:r>
            <w:r w:rsidR="00E05D80">
              <w:rPr>
                <w:lang w:val="en-US"/>
              </w:rPr>
              <w:t xml:space="preserve">ions = </w:t>
            </w:r>
            <w:r w:rsidR="00B82EA2">
              <w:rPr>
                <w:lang w:val="en-US"/>
              </w:rPr>
              <w:t>"R</w:t>
            </w:r>
            <w:r w:rsidR="00E05D80">
              <w:rPr>
                <w:lang w:val="en-US"/>
              </w:rPr>
              <w:t xml:space="preserve">eference table </w:t>
            </w:r>
            <w:r w:rsidR="00B82EA2">
              <w:rPr>
                <w:lang w:val="en-US"/>
              </w:rPr>
              <w:t>AUX_</w:t>
            </w:r>
            <w:r w:rsidR="00E05D80">
              <w:rPr>
                <w:lang w:val="en-US"/>
              </w:rPr>
              <w:t>1"</w:t>
            </w:r>
          </w:p>
          <w:p w14:paraId="098969CF" w14:textId="37524F95" w:rsidR="00C754B0" w:rsidRPr="004B7258" w:rsidRDefault="00E05D80" w:rsidP="00AE2E6C">
            <w:pPr>
              <w:pStyle w:val="tablecontent"/>
              <w:rPr>
                <w:lang w:val="en-US"/>
              </w:rPr>
            </w:pPr>
            <w:r>
              <w:rPr>
                <w:lang w:val="en-US"/>
              </w:rPr>
              <w:t>DATA_TYPE:_FillValue = " "</w:t>
            </w:r>
          </w:p>
        </w:tc>
        <w:tc>
          <w:tcPr>
            <w:tcW w:w="3048" w:type="dxa"/>
          </w:tcPr>
          <w:p w14:paraId="77ACE697" w14:textId="77777777" w:rsidR="00C754B0" w:rsidRPr="00B82EA2" w:rsidRDefault="00C754B0" w:rsidP="00AE2E6C">
            <w:pPr>
              <w:pStyle w:val="tablecontent"/>
              <w:rPr>
                <w:lang w:val="en-US"/>
              </w:rPr>
            </w:pPr>
            <w:r w:rsidRPr="004B7258">
              <w:rPr>
                <w:lang w:val="en-US"/>
              </w:rPr>
              <w:t xml:space="preserve">This field </w:t>
            </w:r>
            <w:r w:rsidRPr="00B82EA2">
              <w:rPr>
                <w:lang w:val="en-US"/>
              </w:rPr>
              <w:t>contains the type of data contained in the file.</w:t>
            </w:r>
          </w:p>
          <w:p w14:paraId="3F171821" w14:textId="0324E87E" w:rsidR="00C754B0" w:rsidRPr="00B82EA2" w:rsidRDefault="00C754B0" w:rsidP="00AE2E6C">
            <w:pPr>
              <w:pStyle w:val="tablecontent"/>
              <w:rPr>
                <w:lang w:val="en-US"/>
              </w:rPr>
            </w:pPr>
            <w:r w:rsidRPr="00B82EA2">
              <w:rPr>
                <w:lang w:val="en-US"/>
              </w:rPr>
              <w:t xml:space="preserve">The list of acceptable data types is in the reference table </w:t>
            </w:r>
            <w:r w:rsidR="00B82EA2" w:rsidRPr="00B82EA2">
              <w:rPr>
                <w:lang w:val="en-US"/>
              </w:rPr>
              <w:t>AUX_</w:t>
            </w:r>
            <w:r w:rsidRPr="00B82EA2">
              <w:rPr>
                <w:lang w:val="en-US"/>
              </w:rPr>
              <w:t>1.</w:t>
            </w:r>
          </w:p>
          <w:p w14:paraId="74058BC4" w14:textId="77777777" w:rsidR="00C754B0" w:rsidRPr="004B7258" w:rsidRDefault="00C754B0" w:rsidP="00AE2E6C">
            <w:pPr>
              <w:pStyle w:val="tablecontent"/>
              <w:rPr>
                <w:lang w:val="en-US"/>
              </w:rPr>
            </w:pPr>
            <w:r w:rsidRPr="00B82EA2">
              <w:rPr>
                <w:lang w:val="en-US"/>
              </w:rPr>
              <w:t>Example : Argo trajectory</w:t>
            </w:r>
            <w:r w:rsidRPr="004B7258">
              <w:rPr>
                <w:lang w:val="en-US"/>
              </w:rPr>
              <w:t xml:space="preserve"> </w:t>
            </w:r>
          </w:p>
        </w:tc>
      </w:tr>
      <w:tr w:rsidR="00C754B0" w:rsidRPr="004B7258" w14:paraId="23E8B353" w14:textId="77777777" w:rsidTr="00E05D80">
        <w:tc>
          <w:tcPr>
            <w:tcW w:w="2000" w:type="dxa"/>
          </w:tcPr>
          <w:p w14:paraId="28D06ABD" w14:textId="77777777" w:rsidR="00C754B0" w:rsidRPr="004B7258" w:rsidRDefault="00C754B0" w:rsidP="00AE2E6C">
            <w:pPr>
              <w:pStyle w:val="tablecontent"/>
              <w:rPr>
                <w:lang w:val="en-US"/>
              </w:rPr>
            </w:pPr>
            <w:r w:rsidRPr="004B7258">
              <w:rPr>
                <w:lang w:val="en-US"/>
              </w:rPr>
              <w:t>FORMAT_VERSION</w:t>
            </w:r>
          </w:p>
        </w:tc>
        <w:tc>
          <w:tcPr>
            <w:tcW w:w="4236" w:type="dxa"/>
          </w:tcPr>
          <w:p w14:paraId="5E9BA43C" w14:textId="543B8008" w:rsidR="00C754B0" w:rsidRPr="004B7258" w:rsidRDefault="00E05D80" w:rsidP="00AE2E6C">
            <w:pPr>
              <w:pStyle w:val="tablecontent"/>
              <w:rPr>
                <w:lang w:val="en-US"/>
              </w:rPr>
            </w:pPr>
            <w:r>
              <w:rPr>
                <w:lang w:val="en-US"/>
              </w:rPr>
              <w:t>char FORMAT_VERSION(STRING4)</w:t>
            </w:r>
          </w:p>
          <w:p w14:paraId="13F867E4" w14:textId="1856E9A0" w:rsidR="00C754B0" w:rsidRPr="004B7258" w:rsidRDefault="00C754B0" w:rsidP="00AE2E6C">
            <w:pPr>
              <w:pStyle w:val="tablecontent"/>
              <w:rPr>
                <w:lang w:val="en-US"/>
              </w:rPr>
            </w:pPr>
            <w:r w:rsidRPr="004B7258">
              <w:rPr>
                <w:lang w:val="en-US"/>
              </w:rPr>
              <w:t>FORMAT_VERSION:long_name = "File format vers</w:t>
            </w:r>
            <w:r w:rsidR="004A0994" w:rsidRPr="004B7258">
              <w:rPr>
                <w:lang w:val="en-US"/>
              </w:rPr>
              <w:t>ion</w:t>
            </w:r>
            <w:r w:rsidR="00E05D80">
              <w:rPr>
                <w:lang w:val="en-US"/>
              </w:rPr>
              <w:t>"</w:t>
            </w:r>
          </w:p>
          <w:p w14:paraId="3BB6645B" w14:textId="09970AE4" w:rsidR="00C754B0" w:rsidRPr="004B7258" w:rsidRDefault="00E05D80" w:rsidP="00AE2E6C">
            <w:pPr>
              <w:pStyle w:val="tablecontent"/>
              <w:rPr>
                <w:lang w:val="en-US"/>
              </w:rPr>
            </w:pPr>
            <w:r>
              <w:rPr>
                <w:lang w:val="en-US"/>
              </w:rPr>
              <w:t>FORMAT_VERSION:_FillValue = " "</w:t>
            </w:r>
          </w:p>
        </w:tc>
        <w:tc>
          <w:tcPr>
            <w:tcW w:w="3048" w:type="dxa"/>
          </w:tcPr>
          <w:p w14:paraId="5F34B852" w14:textId="773115FE" w:rsidR="00C754B0" w:rsidRPr="004B7258" w:rsidRDefault="00C754B0" w:rsidP="00AE2E6C">
            <w:pPr>
              <w:pStyle w:val="tablecontent"/>
              <w:rPr>
                <w:lang w:val="en-US"/>
              </w:rPr>
            </w:pPr>
            <w:r w:rsidRPr="004B7258">
              <w:rPr>
                <w:lang w:val="en-US"/>
              </w:rPr>
              <w:t>File format version</w:t>
            </w:r>
            <w:r w:rsidR="00E05D80">
              <w:rPr>
                <w:lang w:val="en-US"/>
              </w:rPr>
              <w:t>.</w:t>
            </w:r>
          </w:p>
          <w:p w14:paraId="049003A6" w14:textId="642EEC6E" w:rsidR="00C754B0" w:rsidRPr="004B7258" w:rsidRDefault="00E6496A" w:rsidP="00E05D80">
            <w:pPr>
              <w:pStyle w:val="tablecontent"/>
              <w:rPr>
                <w:lang w:val="en-US"/>
              </w:rPr>
            </w:pPr>
            <w:r w:rsidRPr="004B7258">
              <w:rPr>
                <w:lang w:val="en-US"/>
              </w:rPr>
              <w:t>Example : "</w:t>
            </w:r>
            <w:r w:rsidR="00E05D80">
              <w:rPr>
                <w:lang w:val="en-US"/>
              </w:rPr>
              <w:t>1.0</w:t>
            </w:r>
            <w:r w:rsidR="00C754B0" w:rsidRPr="004B7258">
              <w:rPr>
                <w:lang w:val="en-US"/>
              </w:rPr>
              <w:t>"</w:t>
            </w:r>
          </w:p>
        </w:tc>
      </w:tr>
      <w:tr w:rsidR="00C754B0" w:rsidRPr="004B7258" w14:paraId="441332AC" w14:textId="77777777" w:rsidTr="00E05D80">
        <w:tc>
          <w:tcPr>
            <w:tcW w:w="2000" w:type="dxa"/>
          </w:tcPr>
          <w:p w14:paraId="4899869B" w14:textId="77777777" w:rsidR="00C754B0" w:rsidRPr="004B7258" w:rsidRDefault="00C754B0" w:rsidP="00AE2E6C">
            <w:pPr>
              <w:pStyle w:val="tablecontent"/>
              <w:rPr>
                <w:lang w:val="en-US"/>
              </w:rPr>
            </w:pPr>
            <w:r w:rsidRPr="004B7258">
              <w:rPr>
                <w:lang w:val="en-US"/>
              </w:rPr>
              <w:t>REFERENCE_DATE_TIME</w:t>
            </w:r>
          </w:p>
        </w:tc>
        <w:tc>
          <w:tcPr>
            <w:tcW w:w="4236" w:type="dxa"/>
          </w:tcPr>
          <w:p w14:paraId="44CDB170" w14:textId="72CF2231" w:rsidR="00C754B0" w:rsidRPr="004B7258" w:rsidRDefault="00C754B0" w:rsidP="00AE2E6C">
            <w:pPr>
              <w:pStyle w:val="tablecontent"/>
              <w:rPr>
                <w:lang w:val="en-US"/>
              </w:rPr>
            </w:pPr>
            <w:r w:rsidRPr="004B7258">
              <w:rPr>
                <w:lang w:val="en-US"/>
              </w:rPr>
              <w:t>char</w:t>
            </w:r>
            <w:r w:rsidR="00E05D80">
              <w:rPr>
                <w:lang w:val="en-US"/>
              </w:rPr>
              <w:t xml:space="preserve"> REFERENCE_DATE_TIME(DATE_TIME)</w:t>
            </w:r>
          </w:p>
          <w:p w14:paraId="221CFA51" w14:textId="62B8D601" w:rsidR="00C754B0" w:rsidRPr="004B7258" w:rsidRDefault="00C754B0" w:rsidP="00AE2E6C">
            <w:pPr>
              <w:pStyle w:val="tablecontent"/>
              <w:rPr>
                <w:lang w:val="en-US"/>
              </w:rPr>
            </w:pPr>
            <w:r w:rsidRPr="004B7258">
              <w:rPr>
                <w:lang w:val="en-US"/>
              </w:rPr>
              <w:t>REFERENCE_DATE_TIME:long_name = "Dat</w:t>
            </w:r>
            <w:r w:rsidR="00E05D80">
              <w:rPr>
                <w:lang w:val="en-US"/>
              </w:rPr>
              <w:t>e of reference for Julian days"</w:t>
            </w:r>
          </w:p>
          <w:p w14:paraId="4CBBCD17" w14:textId="049A4CA3" w:rsidR="00C754B0" w:rsidRPr="004B7258" w:rsidRDefault="00C754B0" w:rsidP="00AE2E6C">
            <w:pPr>
              <w:pStyle w:val="tablecontent"/>
              <w:rPr>
                <w:strike/>
                <w:lang w:val="en-US"/>
              </w:rPr>
            </w:pPr>
            <w:r w:rsidRPr="004B7258">
              <w:rPr>
                <w:lang w:val="en-US"/>
              </w:rPr>
              <w:t>REFERENCE_DATE_TIME</w:t>
            </w:r>
            <w:r w:rsidR="00E05D80">
              <w:rPr>
                <w:lang w:val="en-US"/>
              </w:rPr>
              <w:t>:conventions = "YYYYMMDDHHMISS"</w:t>
            </w:r>
          </w:p>
          <w:p w14:paraId="5BB7D920" w14:textId="36C2372C" w:rsidR="00C754B0" w:rsidRPr="004B7258" w:rsidRDefault="00C754B0" w:rsidP="00AE2E6C">
            <w:pPr>
              <w:pStyle w:val="tablecontent"/>
              <w:rPr>
                <w:lang w:val="en-US"/>
              </w:rPr>
            </w:pPr>
            <w:r w:rsidRPr="004B7258">
              <w:rPr>
                <w:lang w:val="en-US"/>
              </w:rPr>
              <w:t>REFER</w:t>
            </w:r>
            <w:r w:rsidR="00E05D80">
              <w:rPr>
                <w:lang w:val="en-US"/>
              </w:rPr>
              <w:t>ENCE_DATE_TIME:_FillValue = " "</w:t>
            </w:r>
          </w:p>
        </w:tc>
        <w:tc>
          <w:tcPr>
            <w:tcW w:w="3048" w:type="dxa"/>
          </w:tcPr>
          <w:p w14:paraId="37117E70" w14:textId="77777777" w:rsidR="00C754B0" w:rsidRPr="004B7258" w:rsidRDefault="00C754B0" w:rsidP="00AE2E6C">
            <w:pPr>
              <w:pStyle w:val="tablecontent"/>
              <w:rPr>
                <w:lang w:val="en-US"/>
              </w:rPr>
            </w:pPr>
            <w:r w:rsidRPr="004B7258">
              <w:rPr>
                <w:lang w:val="en-US"/>
              </w:rPr>
              <w:t>Date of reference for julian days.</w:t>
            </w:r>
          </w:p>
          <w:p w14:paraId="00547B84" w14:textId="0DDA09DC" w:rsidR="00C754B0" w:rsidRPr="004B7258" w:rsidRDefault="00C754B0" w:rsidP="00AE2E6C">
            <w:pPr>
              <w:pStyle w:val="tablecontent"/>
              <w:rPr>
                <w:lang w:val="en-US"/>
              </w:rPr>
            </w:pPr>
            <w:r w:rsidRPr="004B7258">
              <w:rPr>
                <w:lang w:val="en-US"/>
              </w:rPr>
              <w:t>The recommended reference date time is</w:t>
            </w:r>
            <w:r w:rsidR="00E05D80">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427E06" w:rsidRPr="004B7258" w14:paraId="475F8798" w14:textId="77777777" w:rsidTr="00E05D80">
        <w:tc>
          <w:tcPr>
            <w:tcW w:w="2000" w:type="dxa"/>
          </w:tcPr>
          <w:p w14:paraId="2F8BC169" w14:textId="77777777" w:rsidR="00427E06" w:rsidRPr="004B7258" w:rsidRDefault="00427E06" w:rsidP="00427E06">
            <w:pPr>
              <w:pStyle w:val="tablecontent"/>
              <w:rPr>
                <w:lang w:val="en-US"/>
              </w:rPr>
            </w:pPr>
            <w:r w:rsidRPr="004B7258">
              <w:rPr>
                <w:lang w:val="en-US"/>
              </w:rPr>
              <w:t>DATE_CREATION</w:t>
            </w:r>
          </w:p>
        </w:tc>
        <w:tc>
          <w:tcPr>
            <w:tcW w:w="4236" w:type="dxa"/>
          </w:tcPr>
          <w:p w14:paraId="1F87A19A" w14:textId="3A633722" w:rsidR="00427E06" w:rsidRPr="004B7258" w:rsidRDefault="00E05D80" w:rsidP="00427E06">
            <w:pPr>
              <w:pStyle w:val="tablecontent"/>
              <w:rPr>
                <w:lang w:val="en-US"/>
              </w:rPr>
            </w:pPr>
            <w:r>
              <w:rPr>
                <w:lang w:val="en-US"/>
              </w:rPr>
              <w:t>char DATE_CREATION(DATE_TIME)</w:t>
            </w:r>
          </w:p>
          <w:p w14:paraId="314F5D39" w14:textId="3868809B" w:rsidR="00427E06" w:rsidRPr="004B7258" w:rsidRDefault="00427E06" w:rsidP="00427E06">
            <w:pPr>
              <w:pStyle w:val="tablecontent"/>
              <w:rPr>
                <w:lang w:val="en-US"/>
              </w:rPr>
            </w:pPr>
            <w:r w:rsidRPr="004B7258">
              <w:rPr>
                <w:lang w:val="en-US"/>
              </w:rPr>
              <w:t>DATE_CREATION:long_</w:t>
            </w:r>
            <w:r w:rsidR="00E05D80">
              <w:rPr>
                <w:lang w:val="en-US"/>
              </w:rPr>
              <w:t>name = "Date of file creation "</w:t>
            </w:r>
          </w:p>
          <w:p w14:paraId="4CB82A19" w14:textId="42CC2650" w:rsidR="00427E06" w:rsidRPr="004B7258" w:rsidRDefault="00427E06" w:rsidP="00427E06">
            <w:pPr>
              <w:pStyle w:val="tablecontent"/>
              <w:rPr>
                <w:lang w:val="en-US"/>
              </w:rPr>
            </w:pPr>
            <w:r w:rsidRPr="004B7258">
              <w:rPr>
                <w:lang w:val="en-US"/>
              </w:rPr>
              <w:t>DATE_CREATION</w:t>
            </w:r>
            <w:r w:rsidR="00E05D80">
              <w:rPr>
                <w:lang w:val="en-US"/>
              </w:rPr>
              <w:t>:conventions = "YYYYMMDDHHMISS"</w:t>
            </w:r>
          </w:p>
          <w:p w14:paraId="5033EB7B" w14:textId="2770A22B" w:rsidR="00427E06" w:rsidRPr="004B7258" w:rsidRDefault="00E05D80" w:rsidP="00427E06">
            <w:pPr>
              <w:pStyle w:val="tablecontent"/>
              <w:rPr>
                <w:lang w:val="en-US"/>
              </w:rPr>
            </w:pPr>
            <w:r>
              <w:rPr>
                <w:lang w:val="en-US"/>
              </w:rPr>
              <w:t>DATE_CREATION:_FillValue = " "</w:t>
            </w:r>
          </w:p>
        </w:tc>
        <w:tc>
          <w:tcPr>
            <w:tcW w:w="3048" w:type="dxa"/>
          </w:tcPr>
          <w:p w14:paraId="72DDA4D3" w14:textId="45720166" w:rsidR="00427E06" w:rsidRPr="004B7258" w:rsidRDefault="00427E06" w:rsidP="00427E06">
            <w:pPr>
              <w:pStyle w:val="tablecontent"/>
              <w:rPr>
                <w:lang w:val="en-US"/>
              </w:rPr>
            </w:pPr>
            <w:r w:rsidRPr="004B7258">
              <w:rPr>
                <w:lang w:val="en-US"/>
              </w:rPr>
              <w:t>Date and time (</w:t>
            </w:r>
            <w:r w:rsidR="00667F1E" w:rsidRPr="004B7258">
              <w:rPr>
                <w:lang w:val="en-US"/>
              </w:rPr>
              <w:t>UTC</w:t>
            </w:r>
            <w:r w:rsidRPr="004B7258">
              <w:rPr>
                <w:lang w:val="en-US"/>
              </w:rPr>
              <w:t>) of creation of this file.</w:t>
            </w:r>
          </w:p>
          <w:p w14:paraId="3C091602" w14:textId="77777777" w:rsidR="00427E06" w:rsidRPr="004B7258" w:rsidRDefault="00427E06" w:rsidP="00427E06">
            <w:pPr>
              <w:pStyle w:val="tablecontent"/>
              <w:rPr>
                <w:lang w:val="en-US"/>
              </w:rPr>
            </w:pPr>
            <w:r w:rsidRPr="004B7258">
              <w:rPr>
                <w:lang w:val="en-US"/>
              </w:rPr>
              <w:t>Format : YYYYMMDDHHMISS</w:t>
            </w:r>
          </w:p>
          <w:p w14:paraId="439E1F2C" w14:textId="77777777" w:rsidR="00427E06" w:rsidRPr="004B7258" w:rsidRDefault="00427E06" w:rsidP="00427E06">
            <w:pPr>
              <w:pStyle w:val="tablecontent"/>
              <w:rPr>
                <w:lang w:val="en-US"/>
              </w:rPr>
            </w:pPr>
            <w:r w:rsidRPr="004B7258">
              <w:rPr>
                <w:lang w:val="en-US"/>
              </w:rPr>
              <w:t>Example :</w:t>
            </w:r>
          </w:p>
          <w:p w14:paraId="241EA9A9" w14:textId="77777777" w:rsidR="00427E06" w:rsidRPr="004B7258" w:rsidRDefault="00427E06" w:rsidP="00427E06">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427E06" w:rsidRPr="004B7258" w14:paraId="53C9DA93" w14:textId="77777777" w:rsidTr="00E05D80">
        <w:tc>
          <w:tcPr>
            <w:tcW w:w="2000" w:type="dxa"/>
          </w:tcPr>
          <w:p w14:paraId="36E1ABD5" w14:textId="77777777" w:rsidR="00427E06" w:rsidRPr="004B7258" w:rsidRDefault="00427E06" w:rsidP="00427E06">
            <w:pPr>
              <w:pStyle w:val="tablecontent"/>
              <w:rPr>
                <w:lang w:val="en-US"/>
              </w:rPr>
            </w:pPr>
            <w:r w:rsidRPr="004B7258">
              <w:rPr>
                <w:lang w:val="en-US"/>
              </w:rPr>
              <w:t>DATE_UPDATE</w:t>
            </w:r>
          </w:p>
        </w:tc>
        <w:tc>
          <w:tcPr>
            <w:tcW w:w="4236" w:type="dxa"/>
          </w:tcPr>
          <w:p w14:paraId="0A89ED83" w14:textId="4A2F5E58" w:rsidR="00427E06" w:rsidRPr="004B7258" w:rsidRDefault="00E05D80" w:rsidP="00427E06">
            <w:pPr>
              <w:pStyle w:val="tablecontent"/>
              <w:rPr>
                <w:lang w:val="en-US"/>
              </w:rPr>
            </w:pPr>
            <w:r>
              <w:rPr>
                <w:lang w:val="en-US"/>
              </w:rPr>
              <w:t>char DATE_UPDATE(DATE_TIME)</w:t>
            </w:r>
          </w:p>
          <w:p w14:paraId="686979FA" w14:textId="286322D5" w:rsidR="00427E06" w:rsidRPr="004B7258" w:rsidRDefault="00427E06" w:rsidP="00427E06">
            <w:pPr>
              <w:pStyle w:val="tablecontent"/>
              <w:rPr>
                <w:lang w:val="en-US"/>
              </w:rPr>
            </w:pPr>
            <w:r w:rsidRPr="004B7258">
              <w:rPr>
                <w:lang w:val="en-US"/>
              </w:rPr>
              <w:t xml:space="preserve">DATE_UPDATE:long_name </w:t>
            </w:r>
            <w:r w:rsidR="00E05D80">
              <w:rPr>
                <w:lang w:val="en-US"/>
              </w:rPr>
              <w:t>= "Date of update of this file"</w:t>
            </w:r>
          </w:p>
          <w:p w14:paraId="31795F49" w14:textId="61EB6B82" w:rsidR="00427E06" w:rsidRPr="004B7258" w:rsidRDefault="00427E06" w:rsidP="00427E06">
            <w:pPr>
              <w:pStyle w:val="tablecontent"/>
              <w:rPr>
                <w:lang w:val="en-US"/>
              </w:rPr>
            </w:pPr>
            <w:r w:rsidRPr="004B7258">
              <w:rPr>
                <w:lang w:val="en-US"/>
              </w:rPr>
              <w:t>DATE_UPDATE</w:t>
            </w:r>
            <w:r w:rsidR="00E05D80">
              <w:rPr>
                <w:lang w:val="en-US"/>
              </w:rPr>
              <w:t>:conventions = "YYYYMMDDHHMISS"</w:t>
            </w:r>
          </w:p>
          <w:p w14:paraId="184949D7" w14:textId="4947AA92" w:rsidR="00427E06" w:rsidRPr="004B7258" w:rsidRDefault="00E05D80" w:rsidP="00427E06">
            <w:pPr>
              <w:pStyle w:val="tablecontent"/>
              <w:rPr>
                <w:lang w:val="en-US"/>
              </w:rPr>
            </w:pPr>
            <w:r>
              <w:rPr>
                <w:lang w:val="en-US"/>
              </w:rPr>
              <w:t>DATE_UPDATE:_FillValue = " "</w:t>
            </w:r>
          </w:p>
        </w:tc>
        <w:tc>
          <w:tcPr>
            <w:tcW w:w="3048" w:type="dxa"/>
          </w:tcPr>
          <w:p w14:paraId="4EA27A2C" w14:textId="122EE04E" w:rsidR="00427E06" w:rsidRPr="004B7258" w:rsidRDefault="00427E06" w:rsidP="00427E06">
            <w:pPr>
              <w:pStyle w:val="tablecontent"/>
              <w:rPr>
                <w:lang w:val="en-US"/>
              </w:rPr>
            </w:pPr>
            <w:r w:rsidRPr="004B7258">
              <w:rPr>
                <w:lang w:val="en-US"/>
              </w:rPr>
              <w:t>Date and time (</w:t>
            </w:r>
            <w:r w:rsidR="00667F1E" w:rsidRPr="004B7258">
              <w:rPr>
                <w:lang w:val="en-US"/>
              </w:rPr>
              <w:t>UTC</w:t>
            </w:r>
            <w:r w:rsidRPr="004B7258">
              <w:rPr>
                <w:lang w:val="en-US"/>
              </w:rPr>
              <w:t>) of update of this file.</w:t>
            </w:r>
          </w:p>
          <w:p w14:paraId="4A35C53F" w14:textId="77777777" w:rsidR="00427E06" w:rsidRPr="004B7258" w:rsidRDefault="00427E06" w:rsidP="00427E06">
            <w:pPr>
              <w:pStyle w:val="tablecontent"/>
              <w:rPr>
                <w:lang w:val="en-US"/>
              </w:rPr>
            </w:pPr>
            <w:r w:rsidRPr="004B7258">
              <w:rPr>
                <w:lang w:val="en-US"/>
              </w:rPr>
              <w:t>Format : YYYYMMDDHHMISS</w:t>
            </w:r>
          </w:p>
          <w:p w14:paraId="0BDCE4DF" w14:textId="77777777" w:rsidR="00427E06" w:rsidRPr="004B7258" w:rsidRDefault="00427E06" w:rsidP="00427E06">
            <w:pPr>
              <w:pStyle w:val="tablecontent"/>
              <w:rPr>
                <w:lang w:val="en-US"/>
              </w:rPr>
            </w:pPr>
            <w:r w:rsidRPr="004B7258">
              <w:rPr>
                <w:lang w:val="en-US"/>
              </w:rPr>
              <w:t>Example :</w:t>
            </w:r>
          </w:p>
          <w:p w14:paraId="3444F077" w14:textId="77777777" w:rsidR="00427E06" w:rsidRPr="004B7258" w:rsidRDefault="00427E06" w:rsidP="00427E06">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18F22A92" w14:textId="77777777" w:rsidR="00C754B0" w:rsidRPr="004B7258" w:rsidRDefault="00C754B0" w:rsidP="00807278">
      <w:pPr>
        <w:pStyle w:val="Titre3"/>
        <w:rPr>
          <w:lang w:val="en-US"/>
        </w:rPr>
      </w:pPr>
      <w:bookmarkStart w:id="597" w:name="_Toc534891517"/>
      <w:bookmarkStart w:id="598" w:name="_Toc266782660"/>
      <w:bookmarkStart w:id="599" w:name="_Ref359518999"/>
      <w:bookmarkStart w:id="600" w:name="_Ref360100257"/>
      <w:bookmarkStart w:id="601" w:name="_Ref374201209"/>
      <w:bookmarkStart w:id="602" w:name="_Ref374685515"/>
      <w:bookmarkStart w:id="603" w:name="_Ref393448653"/>
      <w:bookmarkStart w:id="604" w:name="_Toc484696600"/>
      <w:r w:rsidRPr="004B7258">
        <w:rPr>
          <w:lang w:val="en-US"/>
        </w:rPr>
        <w:t>General information on the float</w:t>
      </w:r>
      <w:bookmarkEnd w:id="597"/>
      <w:bookmarkEnd w:id="598"/>
      <w:bookmarkEnd w:id="599"/>
      <w:bookmarkEnd w:id="600"/>
      <w:bookmarkEnd w:id="601"/>
      <w:bookmarkEnd w:id="602"/>
      <w:bookmarkEnd w:id="603"/>
      <w:bookmarkEnd w:id="604"/>
    </w:p>
    <w:p w14:paraId="1D57DACA" w14:textId="77777777" w:rsidR="00C754B0" w:rsidRPr="004B7258" w:rsidRDefault="00C754B0" w:rsidP="00ED305A">
      <w:pPr>
        <w:rPr>
          <w:lang w:val="en-US"/>
        </w:rPr>
      </w:pPr>
      <w:r w:rsidRPr="004B7258">
        <w:rPr>
          <w:lang w:val="en-US"/>
        </w:rPr>
        <w:t>This section contains general information on the float.</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197"/>
        <w:gridCol w:w="3118"/>
        <w:gridCol w:w="3969"/>
      </w:tblGrid>
      <w:tr w:rsidR="00C754B0" w:rsidRPr="004B7258" w14:paraId="4D2DAEBF" w14:textId="77777777" w:rsidTr="00053514">
        <w:tc>
          <w:tcPr>
            <w:tcW w:w="2197" w:type="dxa"/>
            <w:shd w:val="solid" w:color="000080" w:fill="00007E"/>
          </w:tcPr>
          <w:p w14:paraId="4E714741" w14:textId="77777777" w:rsidR="00C754B0" w:rsidRPr="004B7258" w:rsidRDefault="00C754B0" w:rsidP="00D046EF">
            <w:pPr>
              <w:pStyle w:val="tableheader"/>
              <w:rPr>
                <w:lang w:val="en-US"/>
              </w:rPr>
            </w:pPr>
            <w:r w:rsidRPr="004B7258">
              <w:rPr>
                <w:lang w:val="en-US"/>
              </w:rPr>
              <w:t>Name</w:t>
            </w:r>
          </w:p>
        </w:tc>
        <w:tc>
          <w:tcPr>
            <w:tcW w:w="3118" w:type="dxa"/>
            <w:shd w:val="solid" w:color="000080" w:fill="00007E"/>
          </w:tcPr>
          <w:p w14:paraId="6AC77A94" w14:textId="77777777" w:rsidR="00C754B0" w:rsidRPr="004B7258" w:rsidRDefault="00C754B0" w:rsidP="00D046EF">
            <w:pPr>
              <w:pStyle w:val="tableheader"/>
              <w:rPr>
                <w:lang w:val="en-US"/>
              </w:rPr>
            </w:pPr>
            <w:r w:rsidRPr="004B7258">
              <w:rPr>
                <w:lang w:val="en-US"/>
              </w:rPr>
              <w:t>Definition</w:t>
            </w:r>
          </w:p>
        </w:tc>
        <w:tc>
          <w:tcPr>
            <w:tcW w:w="3969" w:type="dxa"/>
            <w:shd w:val="solid" w:color="000080" w:fill="00007E"/>
          </w:tcPr>
          <w:p w14:paraId="01B6642C" w14:textId="77777777" w:rsidR="00C754B0" w:rsidRPr="004B7258" w:rsidRDefault="00C754B0" w:rsidP="00D046EF">
            <w:pPr>
              <w:pStyle w:val="tableheader"/>
              <w:rPr>
                <w:lang w:val="en-US"/>
              </w:rPr>
            </w:pPr>
            <w:r w:rsidRPr="004B7258">
              <w:rPr>
                <w:lang w:val="en-US"/>
              </w:rPr>
              <w:t>Comment</w:t>
            </w:r>
          </w:p>
        </w:tc>
      </w:tr>
      <w:tr w:rsidR="00C754B0" w:rsidRPr="004B7258" w14:paraId="4F19356C" w14:textId="77777777" w:rsidTr="00053514">
        <w:tc>
          <w:tcPr>
            <w:tcW w:w="2197" w:type="dxa"/>
          </w:tcPr>
          <w:p w14:paraId="6C95A928" w14:textId="77777777" w:rsidR="00C754B0" w:rsidRPr="004B7258" w:rsidRDefault="00C754B0" w:rsidP="00D046EF">
            <w:pPr>
              <w:pStyle w:val="tablecontent"/>
              <w:rPr>
                <w:lang w:val="en-US"/>
              </w:rPr>
            </w:pPr>
            <w:r w:rsidRPr="004B7258">
              <w:rPr>
                <w:lang w:val="en-US"/>
              </w:rPr>
              <w:t>PLATFORM_NUMBER</w:t>
            </w:r>
          </w:p>
        </w:tc>
        <w:tc>
          <w:tcPr>
            <w:tcW w:w="3118" w:type="dxa"/>
          </w:tcPr>
          <w:p w14:paraId="44875738" w14:textId="19457A17" w:rsidR="00C754B0" w:rsidRPr="004B7258" w:rsidRDefault="00FA1307" w:rsidP="00D046EF">
            <w:pPr>
              <w:pStyle w:val="tablecontent"/>
              <w:rPr>
                <w:lang w:val="en-US"/>
              </w:rPr>
            </w:pPr>
            <w:r>
              <w:rPr>
                <w:lang w:val="en-US"/>
              </w:rPr>
              <w:t>char PLATFORM_NUMBER(STRING8)</w:t>
            </w:r>
          </w:p>
          <w:p w14:paraId="1729EA92" w14:textId="01A4EFD6" w:rsidR="00C754B0" w:rsidRPr="004B7258" w:rsidRDefault="00C754B0" w:rsidP="00D046EF">
            <w:pPr>
              <w:pStyle w:val="tablecontent"/>
              <w:rPr>
                <w:lang w:val="en-US"/>
              </w:rPr>
            </w:pPr>
            <w:r w:rsidRPr="004B7258">
              <w:rPr>
                <w:lang w:val="en-US"/>
              </w:rPr>
              <w:t>PLATFORM_NUMBER:long_n</w:t>
            </w:r>
            <w:r w:rsidR="00FA1307">
              <w:rPr>
                <w:lang w:val="en-US"/>
              </w:rPr>
              <w:t>ame = "Float unique identifier"</w:t>
            </w:r>
          </w:p>
          <w:p w14:paraId="3E1893BE" w14:textId="7D1F69D2" w:rsidR="00C754B0" w:rsidRPr="004B7258" w:rsidRDefault="00C754B0" w:rsidP="00D046EF">
            <w:pPr>
              <w:pStyle w:val="tablecontent"/>
              <w:rPr>
                <w:lang w:val="en-US"/>
              </w:rPr>
            </w:pPr>
            <w:r w:rsidRPr="004B7258">
              <w:rPr>
                <w:lang w:val="en-US"/>
              </w:rPr>
              <w:t>PLATFORM_NUMBER:conventions = "</w:t>
            </w:r>
            <w:r w:rsidR="00FA1307">
              <w:rPr>
                <w:lang w:val="en-US"/>
              </w:rPr>
              <w:t>WMO float identifier : A9IIIII"</w:t>
            </w:r>
          </w:p>
          <w:p w14:paraId="4FE8BC69" w14:textId="55BAD549" w:rsidR="00C754B0" w:rsidRPr="004B7258" w:rsidRDefault="00C754B0" w:rsidP="00D046EF">
            <w:pPr>
              <w:pStyle w:val="tablecontent"/>
              <w:rPr>
                <w:lang w:val="en-US"/>
              </w:rPr>
            </w:pPr>
            <w:r w:rsidRPr="004B7258">
              <w:rPr>
                <w:lang w:val="en-US"/>
              </w:rPr>
              <w:t>P</w:t>
            </w:r>
            <w:r w:rsidR="00FA1307">
              <w:rPr>
                <w:lang w:val="en-US"/>
              </w:rPr>
              <w:t>LATFORM_NUMBER:_FillValue = " "</w:t>
            </w:r>
          </w:p>
        </w:tc>
        <w:tc>
          <w:tcPr>
            <w:tcW w:w="3969" w:type="dxa"/>
          </w:tcPr>
          <w:p w14:paraId="2E90E090" w14:textId="77777777" w:rsidR="00C754B0" w:rsidRPr="004B7258" w:rsidRDefault="00C754B0" w:rsidP="00D046EF">
            <w:pPr>
              <w:pStyle w:val="tablecontent"/>
              <w:rPr>
                <w:lang w:val="en-US"/>
              </w:rPr>
            </w:pPr>
            <w:r w:rsidRPr="004B7258">
              <w:rPr>
                <w:lang w:val="en-US"/>
              </w:rPr>
              <w:t>WMO float identifier.</w:t>
            </w:r>
          </w:p>
          <w:p w14:paraId="0703B4AE" w14:textId="77777777" w:rsidR="00C754B0" w:rsidRPr="004B7258" w:rsidRDefault="00C754B0" w:rsidP="00D046EF">
            <w:pPr>
              <w:pStyle w:val="tablecontent"/>
              <w:rPr>
                <w:lang w:val="en-US"/>
              </w:rPr>
            </w:pPr>
            <w:r w:rsidRPr="004B7258">
              <w:rPr>
                <w:lang w:val="en-US"/>
              </w:rPr>
              <w:t>WMO is the World Meteorological Organization.</w:t>
            </w:r>
          </w:p>
          <w:p w14:paraId="34372BD0" w14:textId="77777777" w:rsidR="00C754B0" w:rsidRPr="004B7258" w:rsidRDefault="00C754B0" w:rsidP="00D046EF">
            <w:pPr>
              <w:pStyle w:val="tablecontent"/>
              <w:rPr>
                <w:lang w:val="en-US"/>
              </w:rPr>
            </w:pPr>
            <w:r w:rsidRPr="004B7258">
              <w:rPr>
                <w:lang w:val="en-US"/>
              </w:rPr>
              <w:t>This platform number is unique.</w:t>
            </w:r>
          </w:p>
          <w:p w14:paraId="439891AB" w14:textId="77777777" w:rsidR="00C754B0" w:rsidRPr="004B7258" w:rsidRDefault="00C754B0" w:rsidP="00D046EF">
            <w:pPr>
              <w:pStyle w:val="tablecontent"/>
              <w:rPr>
                <w:lang w:val="en-US"/>
              </w:rPr>
            </w:pPr>
            <w:r w:rsidRPr="004B7258">
              <w:rPr>
                <w:lang w:val="en-US"/>
              </w:rPr>
              <w:t>Example : "6900045"</w:t>
            </w:r>
          </w:p>
        </w:tc>
      </w:tr>
      <w:tr w:rsidR="00C754B0" w:rsidRPr="004B7258" w14:paraId="11D7A7BF" w14:textId="77777777" w:rsidTr="00053514">
        <w:tc>
          <w:tcPr>
            <w:tcW w:w="2197" w:type="dxa"/>
          </w:tcPr>
          <w:p w14:paraId="15234415" w14:textId="77777777" w:rsidR="00C754B0" w:rsidRPr="004B7258" w:rsidRDefault="00C754B0" w:rsidP="00D046EF">
            <w:pPr>
              <w:pStyle w:val="tablecontent"/>
              <w:rPr>
                <w:lang w:val="en-US"/>
              </w:rPr>
            </w:pPr>
            <w:r w:rsidRPr="004B7258">
              <w:rPr>
                <w:lang w:val="en-US"/>
              </w:rPr>
              <w:t>PROJECT_NAME</w:t>
            </w:r>
          </w:p>
        </w:tc>
        <w:tc>
          <w:tcPr>
            <w:tcW w:w="3118" w:type="dxa"/>
          </w:tcPr>
          <w:p w14:paraId="04F796ED" w14:textId="24821C09" w:rsidR="00C754B0" w:rsidRPr="004B7258" w:rsidRDefault="00FA1307" w:rsidP="00D046EF">
            <w:pPr>
              <w:pStyle w:val="tablecontent"/>
              <w:rPr>
                <w:lang w:val="en-US"/>
              </w:rPr>
            </w:pPr>
            <w:r>
              <w:rPr>
                <w:lang w:val="en-US"/>
              </w:rPr>
              <w:t>char PROJECT_NAME(STRING64)</w:t>
            </w:r>
          </w:p>
          <w:p w14:paraId="2965A58A" w14:textId="2555213A" w:rsidR="00C754B0" w:rsidRPr="004B7258" w:rsidRDefault="00C754B0" w:rsidP="00D046EF">
            <w:pPr>
              <w:pStyle w:val="tablecontent"/>
              <w:rPr>
                <w:lang w:val="en-US"/>
              </w:rPr>
            </w:pPr>
            <w:r w:rsidRPr="004B7258">
              <w:rPr>
                <w:lang w:val="en-US"/>
              </w:rPr>
              <w:t>PROJECT_NAME:lo</w:t>
            </w:r>
            <w:r w:rsidR="00FA1307">
              <w:rPr>
                <w:lang w:val="en-US"/>
              </w:rPr>
              <w:t>ng_name = "Name of the project"</w:t>
            </w:r>
          </w:p>
          <w:p w14:paraId="3B8C75C0" w14:textId="6C230DC8" w:rsidR="00C754B0" w:rsidRPr="004B7258" w:rsidRDefault="00FA1307" w:rsidP="00D046EF">
            <w:pPr>
              <w:pStyle w:val="tablecontent"/>
              <w:rPr>
                <w:lang w:val="en-US"/>
              </w:rPr>
            </w:pPr>
            <w:r>
              <w:rPr>
                <w:lang w:val="en-US"/>
              </w:rPr>
              <w:t>PROJECT_NAME:_FillValue = " "</w:t>
            </w:r>
          </w:p>
        </w:tc>
        <w:tc>
          <w:tcPr>
            <w:tcW w:w="3969" w:type="dxa"/>
          </w:tcPr>
          <w:p w14:paraId="168E1FB1" w14:textId="77777777" w:rsidR="00C754B0" w:rsidRPr="004B7258" w:rsidRDefault="00C754B0" w:rsidP="00D046EF">
            <w:pPr>
              <w:pStyle w:val="tablecontent"/>
              <w:rPr>
                <w:lang w:val="en-US"/>
              </w:rPr>
            </w:pPr>
            <w:r w:rsidRPr="004B7258">
              <w:rPr>
                <w:lang w:val="en-US"/>
              </w:rPr>
              <w:t>Name of the project which operates the float that performed the trajectory.</w:t>
            </w:r>
          </w:p>
          <w:p w14:paraId="65629414" w14:textId="77777777" w:rsidR="00C754B0" w:rsidRPr="004B7258" w:rsidRDefault="00C754B0" w:rsidP="00D046EF">
            <w:pPr>
              <w:pStyle w:val="tablecontent"/>
              <w:rPr>
                <w:lang w:val="en-US"/>
              </w:rPr>
            </w:pPr>
            <w:r w:rsidRPr="004B7258">
              <w:rPr>
                <w:lang w:val="en-US"/>
              </w:rPr>
              <w:t>Example : "GYROSCOPE" (EU project for ARGO program)</w:t>
            </w:r>
          </w:p>
        </w:tc>
      </w:tr>
      <w:tr w:rsidR="00C754B0" w:rsidRPr="004B7258" w14:paraId="63E5F11B" w14:textId="77777777" w:rsidTr="00053514">
        <w:tc>
          <w:tcPr>
            <w:tcW w:w="2197" w:type="dxa"/>
          </w:tcPr>
          <w:p w14:paraId="194B141E" w14:textId="77777777" w:rsidR="00C754B0" w:rsidRPr="004B7258" w:rsidRDefault="00C754B0" w:rsidP="00D046EF">
            <w:pPr>
              <w:pStyle w:val="tablecontent"/>
              <w:rPr>
                <w:lang w:val="en-US"/>
              </w:rPr>
            </w:pPr>
            <w:r w:rsidRPr="004B7258">
              <w:rPr>
                <w:lang w:val="en-US"/>
              </w:rPr>
              <w:t>PI_NAME</w:t>
            </w:r>
          </w:p>
        </w:tc>
        <w:tc>
          <w:tcPr>
            <w:tcW w:w="3118" w:type="dxa"/>
          </w:tcPr>
          <w:p w14:paraId="704F928B" w14:textId="52094116" w:rsidR="00C754B0" w:rsidRPr="004B7258" w:rsidRDefault="00FA1307" w:rsidP="00D046EF">
            <w:pPr>
              <w:pStyle w:val="tablecontent"/>
              <w:rPr>
                <w:lang w:val="en-US"/>
              </w:rPr>
            </w:pPr>
            <w:r>
              <w:rPr>
                <w:lang w:val="en-US"/>
              </w:rPr>
              <w:t>char PI_NAME (STRING64)</w:t>
            </w:r>
          </w:p>
          <w:p w14:paraId="37B5E1EC" w14:textId="151C3C49" w:rsidR="00C754B0" w:rsidRPr="004B7258" w:rsidRDefault="00C754B0" w:rsidP="00D046EF">
            <w:pPr>
              <w:pStyle w:val="tablecontent"/>
              <w:rPr>
                <w:lang w:val="en-US"/>
              </w:rPr>
            </w:pPr>
            <w:r w:rsidRPr="004B7258">
              <w:rPr>
                <w:lang w:val="en-US"/>
              </w:rPr>
              <w:t>PI_NAME:long_name = "Name</w:t>
            </w:r>
            <w:r w:rsidR="00FA1307">
              <w:rPr>
                <w:lang w:val="en-US"/>
              </w:rPr>
              <w:t xml:space="preserve"> of the principal investigator"</w:t>
            </w:r>
          </w:p>
          <w:p w14:paraId="57A8E549" w14:textId="23054BBC" w:rsidR="00C754B0" w:rsidRPr="004B7258" w:rsidRDefault="00FA1307" w:rsidP="00D046EF">
            <w:pPr>
              <w:pStyle w:val="tablecontent"/>
              <w:rPr>
                <w:lang w:val="en-US"/>
              </w:rPr>
            </w:pPr>
            <w:r>
              <w:rPr>
                <w:lang w:val="en-US"/>
              </w:rPr>
              <w:t>PI_NAME:_FillValue = " "</w:t>
            </w:r>
          </w:p>
        </w:tc>
        <w:tc>
          <w:tcPr>
            <w:tcW w:w="3969" w:type="dxa"/>
          </w:tcPr>
          <w:p w14:paraId="05711776" w14:textId="77777777" w:rsidR="00C754B0" w:rsidRPr="004B7258" w:rsidRDefault="00C754B0" w:rsidP="00D046EF">
            <w:pPr>
              <w:pStyle w:val="tablecontent"/>
              <w:rPr>
                <w:lang w:val="en-US"/>
              </w:rPr>
            </w:pPr>
            <w:r w:rsidRPr="004B7258">
              <w:rPr>
                <w:lang w:val="en-US"/>
              </w:rPr>
              <w:t>Name of the principal investigator in charge of the float.</w:t>
            </w:r>
          </w:p>
          <w:p w14:paraId="5E9DB998" w14:textId="77777777" w:rsidR="00C754B0" w:rsidRPr="004B7258" w:rsidRDefault="00C754B0" w:rsidP="00D046EF">
            <w:pPr>
              <w:pStyle w:val="tablecontent"/>
              <w:rPr>
                <w:lang w:val="en-US"/>
              </w:rPr>
            </w:pPr>
            <w:r w:rsidRPr="004B7258">
              <w:rPr>
                <w:lang w:val="en-US"/>
              </w:rPr>
              <w:t>Example : Yves Desaubies</w:t>
            </w:r>
          </w:p>
        </w:tc>
      </w:tr>
      <w:tr w:rsidR="00C754B0" w:rsidRPr="004B7258" w14:paraId="5B61D7E7" w14:textId="77777777" w:rsidTr="00053514">
        <w:tc>
          <w:tcPr>
            <w:tcW w:w="2197" w:type="dxa"/>
          </w:tcPr>
          <w:p w14:paraId="075F8070" w14:textId="77777777" w:rsidR="00C754B0" w:rsidRPr="004B7258" w:rsidRDefault="00C754B0" w:rsidP="00D046EF">
            <w:pPr>
              <w:pStyle w:val="tablecontent"/>
              <w:rPr>
                <w:lang w:val="en-US"/>
              </w:rPr>
            </w:pPr>
            <w:r w:rsidRPr="004B7258">
              <w:rPr>
                <w:lang w:val="en-US"/>
              </w:rPr>
              <w:t>TRAJECTORY_PARAMETERS</w:t>
            </w:r>
          </w:p>
        </w:tc>
        <w:tc>
          <w:tcPr>
            <w:tcW w:w="3118" w:type="dxa"/>
          </w:tcPr>
          <w:p w14:paraId="75CF042D" w14:textId="6A47B9B3" w:rsidR="00C754B0" w:rsidRPr="00461AD3" w:rsidRDefault="00C754B0" w:rsidP="00D046EF">
            <w:pPr>
              <w:pStyle w:val="tablecontent"/>
              <w:rPr>
                <w:lang w:val="en-US"/>
              </w:rPr>
            </w:pPr>
            <w:r w:rsidRPr="00461AD3">
              <w:rPr>
                <w:lang w:val="en-US"/>
              </w:rPr>
              <w:t>char TRAJECTORY_PARAMETERS(N_PARAM,STRING</w:t>
            </w:r>
            <w:r w:rsidR="00053514" w:rsidRPr="00461AD3">
              <w:rPr>
                <w:lang w:val="en-US"/>
              </w:rPr>
              <w:t>64</w:t>
            </w:r>
            <w:r w:rsidR="00FA1307" w:rsidRPr="00461AD3">
              <w:rPr>
                <w:lang w:val="en-US"/>
              </w:rPr>
              <w:t>)</w:t>
            </w:r>
          </w:p>
          <w:p w14:paraId="21E03B18" w14:textId="4A13072A" w:rsidR="00C754B0" w:rsidRPr="00461AD3" w:rsidRDefault="00C754B0" w:rsidP="00D046EF">
            <w:pPr>
              <w:pStyle w:val="tablecontent"/>
              <w:rPr>
                <w:lang w:val="en-US"/>
              </w:rPr>
            </w:pPr>
            <w:r w:rsidRPr="00461AD3">
              <w:rPr>
                <w:lang w:val="en-US"/>
              </w:rPr>
              <w:t>TRAJECTORY_PARAMETERS:long_name = "List of availa</w:t>
            </w:r>
            <w:r w:rsidR="00FA1307" w:rsidRPr="00461AD3">
              <w:rPr>
                <w:lang w:val="en-US"/>
              </w:rPr>
              <w:t>ble parameters for the station"</w:t>
            </w:r>
          </w:p>
          <w:p w14:paraId="3247CE3A" w14:textId="1795C008" w:rsidR="00C754B0" w:rsidRPr="00461AD3" w:rsidRDefault="00C754B0" w:rsidP="00D046EF">
            <w:pPr>
              <w:pStyle w:val="tablecontent"/>
              <w:rPr>
                <w:lang w:val="en-US"/>
              </w:rPr>
            </w:pPr>
            <w:r w:rsidRPr="00461AD3">
              <w:rPr>
                <w:lang w:val="en-US"/>
              </w:rPr>
              <w:t>TRAJECTORY_PARAMETERS:convent</w:t>
            </w:r>
            <w:r w:rsidR="00461AD3" w:rsidRPr="00461AD3">
              <w:rPr>
                <w:lang w:val="en-US"/>
              </w:rPr>
              <w:t>ions = "R</w:t>
            </w:r>
            <w:r w:rsidR="00FA1307" w:rsidRPr="00461AD3">
              <w:rPr>
                <w:lang w:val="en-US"/>
              </w:rPr>
              <w:t xml:space="preserve">eference table </w:t>
            </w:r>
            <w:r w:rsidR="00461AD3" w:rsidRPr="00461AD3">
              <w:rPr>
                <w:lang w:val="en-US"/>
              </w:rPr>
              <w:t>AUX_</w:t>
            </w:r>
            <w:r w:rsidR="00FA1307" w:rsidRPr="00461AD3">
              <w:rPr>
                <w:lang w:val="en-US"/>
              </w:rPr>
              <w:t>3</w:t>
            </w:r>
            <w:r w:rsidR="00461AD3" w:rsidRPr="00461AD3">
              <w:rPr>
                <w:lang w:val="en-US"/>
              </w:rPr>
              <w:t>a</w:t>
            </w:r>
            <w:r w:rsidR="00FA1307" w:rsidRPr="00461AD3">
              <w:rPr>
                <w:lang w:val="en-US"/>
              </w:rPr>
              <w:t>"</w:t>
            </w:r>
          </w:p>
          <w:p w14:paraId="07BF5DFE" w14:textId="5ACBA8BB" w:rsidR="00C754B0" w:rsidRPr="00461AD3" w:rsidRDefault="00C754B0" w:rsidP="00D046EF">
            <w:pPr>
              <w:pStyle w:val="tablecontent"/>
              <w:rPr>
                <w:lang w:val="en-US"/>
              </w:rPr>
            </w:pPr>
            <w:r w:rsidRPr="00461AD3">
              <w:rPr>
                <w:lang w:val="en-US"/>
              </w:rPr>
              <w:lastRenderedPageBreak/>
              <w:t>TRAJECT</w:t>
            </w:r>
            <w:r w:rsidR="00FA1307" w:rsidRPr="00461AD3">
              <w:rPr>
                <w:lang w:val="en-US"/>
              </w:rPr>
              <w:t>ORY_PARAMETERS:_FillValue = " "</w:t>
            </w:r>
          </w:p>
        </w:tc>
        <w:tc>
          <w:tcPr>
            <w:tcW w:w="3969" w:type="dxa"/>
          </w:tcPr>
          <w:p w14:paraId="5385815C" w14:textId="77777777" w:rsidR="00C754B0" w:rsidRPr="00461AD3" w:rsidRDefault="00C754B0" w:rsidP="00D046EF">
            <w:pPr>
              <w:pStyle w:val="tablecontent"/>
              <w:rPr>
                <w:lang w:val="en-US"/>
              </w:rPr>
            </w:pPr>
            <w:r w:rsidRPr="00461AD3">
              <w:rPr>
                <w:lang w:val="en-US"/>
              </w:rPr>
              <w:lastRenderedPageBreak/>
              <w:t>List of parameters contained in this trajectory file.</w:t>
            </w:r>
          </w:p>
          <w:p w14:paraId="79054CD7" w14:textId="2E98944E" w:rsidR="00C754B0" w:rsidRPr="00461AD3" w:rsidRDefault="00C754B0" w:rsidP="00FA1307">
            <w:pPr>
              <w:pStyle w:val="tablecontent"/>
              <w:rPr>
                <w:lang w:val="en-US"/>
              </w:rPr>
            </w:pPr>
            <w:r w:rsidRPr="00461AD3">
              <w:rPr>
                <w:lang w:val="en-US"/>
              </w:rPr>
              <w:t xml:space="preserve">The parameter names are listed 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6E9066C5" w14:textId="77777777" w:rsidTr="00053514">
        <w:tc>
          <w:tcPr>
            <w:tcW w:w="2197" w:type="dxa"/>
          </w:tcPr>
          <w:p w14:paraId="53A4A63D" w14:textId="77777777" w:rsidR="00C754B0" w:rsidRPr="004B7258" w:rsidRDefault="00C754B0" w:rsidP="00D046EF">
            <w:pPr>
              <w:pStyle w:val="tablecontent"/>
              <w:rPr>
                <w:lang w:val="en-US"/>
              </w:rPr>
            </w:pPr>
            <w:r w:rsidRPr="004B7258">
              <w:rPr>
                <w:lang w:val="en-US"/>
              </w:rPr>
              <w:t>DATA_CENTRE</w:t>
            </w:r>
          </w:p>
        </w:tc>
        <w:tc>
          <w:tcPr>
            <w:tcW w:w="3118" w:type="dxa"/>
          </w:tcPr>
          <w:p w14:paraId="6E8A4C85" w14:textId="0B7EB564" w:rsidR="00C754B0" w:rsidRPr="004B7258" w:rsidRDefault="00C754B0" w:rsidP="00D046EF">
            <w:pPr>
              <w:pStyle w:val="tablecontent"/>
              <w:rPr>
                <w:lang w:val="en-US"/>
              </w:rPr>
            </w:pPr>
            <w:r w:rsidRPr="004B7258">
              <w:rPr>
                <w:lang w:val="en-US"/>
              </w:rPr>
              <w:t>char DATA_C</w:t>
            </w:r>
            <w:r w:rsidR="00FA1307">
              <w:rPr>
                <w:lang w:val="en-US"/>
              </w:rPr>
              <w:t>ENTRE(STRING2)</w:t>
            </w:r>
          </w:p>
          <w:p w14:paraId="4AA68CC4" w14:textId="2FE682C4" w:rsidR="00C754B0" w:rsidRPr="004B7258" w:rsidRDefault="00C754B0" w:rsidP="00D046EF">
            <w:pPr>
              <w:pStyle w:val="tablecontent"/>
              <w:rPr>
                <w:lang w:val="en-US"/>
              </w:rPr>
            </w:pPr>
            <w:r w:rsidRPr="004B7258">
              <w:rPr>
                <w:lang w:val="en-US"/>
              </w:rPr>
              <w:t>DATA_CENTRE:long_name = "Data centre in c</w:t>
            </w:r>
            <w:r w:rsidR="00FA1307">
              <w:rPr>
                <w:lang w:val="en-US"/>
              </w:rPr>
              <w:t>harge of float data processing"</w:t>
            </w:r>
          </w:p>
          <w:p w14:paraId="72731E2E" w14:textId="01AF6E44" w:rsidR="00C754B0" w:rsidRPr="004B7258" w:rsidRDefault="00C754B0" w:rsidP="00D046EF">
            <w:pPr>
              <w:pStyle w:val="tablecontent"/>
              <w:rPr>
                <w:lang w:val="en-US"/>
              </w:rPr>
            </w:pPr>
            <w:r w:rsidRPr="004B7258">
              <w:rPr>
                <w:lang w:val="en-US"/>
              </w:rPr>
              <w:t>DATA_CENTRE:convent</w:t>
            </w:r>
            <w:r w:rsidR="00FA1307">
              <w:rPr>
                <w:lang w:val="en-US"/>
              </w:rPr>
              <w:t>ions = "Argo reference table 4"</w:t>
            </w:r>
          </w:p>
          <w:p w14:paraId="4559C8E4" w14:textId="3E6CC833" w:rsidR="00C754B0" w:rsidRPr="004B7258" w:rsidRDefault="00FA1307" w:rsidP="00D046EF">
            <w:pPr>
              <w:pStyle w:val="tablecontent"/>
              <w:rPr>
                <w:lang w:val="en-US"/>
              </w:rPr>
            </w:pPr>
            <w:r>
              <w:rPr>
                <w:lang w:val="en-US"/>
              </w:rPr>
              <w:t>DATA_CENTRE:_FillValue = " "</w:t>
            </w:r>
          </w:p>
        </w:tc>
        <w:tc>
          <w:tcPr>
            <w:tcW w:w="3969" w:type="dxa"/>
          </w:tcPr>
          <w:p w14:paraId="207CA82C" w14:textId="77777777" w:rsidR="00C754B0" w:rsidRPr="004B7258" w:rsidRDefault="00C754B0" w:rsidP="00D046EF">
            <w:pPr>
              <w:pStyle w:val="tablecontent"/>
              <w:rPr>
                <w:lang w:val="en-US"/>
              </w:rPr>
            </w:pPr>
            <w:r w:rsidRPr="004B7258">
              <w:rPr>
                <w:lang w:val="en-US"/>
              </w:rPr>
              <w:t>Code for the data centre in charge of the float data management.</w:t>
            </w:r>
          </w:p>
          <w:p w14:paraId="694C758D" w14:textId="44D77112" w:rsidR="00C754B0" w:rsidRPr="004B7258" w:rsidRDefault="00C754B0" w:rsidP="00D046EF">
            <w:pPr>
              <w:pStyle w:val="tablecontent"/>
              <w:rPr>
                <w:lang w:val="en-US"/>
              </w:rPr>
            </w:pPr>
            <w:r w:rsidRPr="004B7258">
              <w:rPr>
                <w:lang w:val="en-US"/>
              </w:rPr>
              <w:t xml:space="preserve">The data centre codes are described in the </w:t>
            </w:r>
            <w:r w:rsidR="0037713A">
              <w:rPr>
                <w:lang w:val="en-US"/>
              </w:rPr>
              <w:t xml:space="preserve">Argo </w:t>
            </w:r>
            <w:r w:rsidRPr="0037713A">
              <w:rPr>
                <w:lang w:val="en-US"/>
              </w:rPr>
              <w:t>reference table 4.</w:t>
            </w:r>
          </w:p>
          <w:p w14:paraId="35468CB2" w14:textId="77777777" w:rsidR="00C754B0" w:rsidRPr="004B7258" w:rsidRDefault="00C754B0" w:rsidP="00D046EF">
            <w:pPr>
              <w:pStyle w:val="tablecontent"/>
              <w:rPr>
                <w:lang w:val="en-US"/>
              </w:rPr>
            </w:pPr>
            <w:r w:rsidRPr="004B7258">
              <w:rPr>
                <w:lang w:val="en-US"/>
              </w:rPr>
              <w:t>Example : "ME" for MEDS</w:t>
            </w:r>
          </w:p>
        </w:tc>
      </w:tr>
      <w:tr w:rsidR="00C754B0" w:rsidRPr="004B7258" w14:paraId="0F927A30" w14:textId="77777777" w:rsidTr="00053514">
        <w:tc>
          <w:tcPr>
            <w:tcW w:w="2197" w:type="dxa"/>
          </w:tcPr>
          <w:p w14:paraId="34C3992A" w14:textId="77777777" w:rsidR="00C754B0" w:rsidRPr="004B7258" w:rsidRDefault="00C754B0" w:rsidP="00D046EF">
            <w:pPr>
              <w:pStyle w:val="tablecontent"/>
              <w:rPr>
                <w:lang w:val="en-US"/>
              </w:rPr>
            </w:pPr>
            <w:r w:rsidRPr="004B7258">
              <w:rPr>
                <w:lang w:val="en-US"/>
              </w:rPr>
              <w:t>DATA_STATE_INDICATOR</w:t>
            </w:r>
          </w:p>
        </w:tc>
        <w:tc>
          <w:tcPr>
            <w:tcW w:w="3118" w:type="dxa"/>
          </w:tcPr>
          <w:p w14:paraId="4ED7B500" w14:textId="0765D4EB" w:rsidR="00C754B0" w:rsidRPr="004B7258" w:rsidRDefault="00C754B0" w:rsidP="00D046EF">
            <w:pPr>
              <w:pStyle w:val="tablecontent"/>
              <w:rPr>
                <w:lang w:val="en-US"/>
              </w:rPr>
            </w:pPr>
            <w:r w:rsidRPr="004B7258">
              <w:rPr>
                <w:lang w:val="en-US"/>
              </w:rPr>
              <w:t>cha</w:t>
            </w:r>
            <w:r w:rsidR="00FA1307">
              <w:rPr>
                <w:lang w:val="en-US"/>
              </w:rPr>
              <w:t>r DATA_STATE_INDICATOR(STRING4)</w:t>
            </w:r>
          </w:p>
          <w:p w14:paraId="4447AB8C" w14:textId="42277CBA" w:rsidR="00C754B0" w:rsidRPr="004B7258" w:rsidRDefault="00C754B0" w:rsidP="00D046EF">
            <w:pPr>
              <w:pStyle w:val="tablecontent"/>
              <w:rPr>
                <w:lang w:val="en-US"/>
              </w:rPr>
            </w:pPr>
            <w:r w:rsidRPr="004B7258">
              <w:rPr>
                <w:lang w:val="en-US"/>
              </w:rPr>
              <w:t>DATA_STATE_INDICATOR:long_name = "Degree of processin</w:t>
            </w:r>
            <w:r w:rsidR="00FA1307">
              <w:rPr>
                <w:lang w:val="en-US"/>
              </w:rPr>
              <w:t>g the data have passed through"</w:t>
            </w:r>
          </w:p>
          <w:p w14:paraId="0C8CFEF1" w14:textId="1F3DA694" w:rsidR="00C754B0" w:rsidRPr="004B7258" w:rsidRDefault="00C754B0" w:rsidP="00D046EF">
            <w:pPr>
              <w:pStyle w:val="tablecontent"/>
              <w:rPr>
                <w:lang w:val="en-US"/>
              </w:rPr>
            </w:pPr>
            <w:r w:rsidRPr="004B7258">
              <w:rPr>
                <w:lang w:val="en-US"/>
              </w:rPr>
              <w:t>DATA_STATE_INDICATOR:conventions = "Argo refe</w:t>
            </w:r>
            <w:r w:rsidR="00FA1307">
              <w:rPr>
                <w:lang w:val="en-US"/>
              </w:rPr>
              <w:t>rence table 6"</w:t>
            </w:r>
          </w:p>
          <w:p w14:paraId="181D184E" w14:textId="0BA1123B" w:rsidR="00C754B0" w:rsidRPr="004B7258" w:rsidRDefault="00C754B0" w:rsidP="00D046EF">
            <w:pPr>
              <w:pStyle w:val="tablecontent"/>
              <w:rPr>
                <w:lang w:val="en-US"/>
              </w:rPr>
            </w:pPr>
            <w:r w:rsidRPr="004B7258">
              <w:rPr>
                <w:lang w:val="en-US"/>
              </w:rPr>
              <w:t>DATA_S</w:t>
            </w:r>
            <w:r w:rsidR="00FA1307">
              <w:rPr>
                <w:lang w:val="en-US"/>
              </w:rPr>
              <w:t>TATE_INDICATOR:_FillValue = " "</w:t>
            </w:r>
          </w:p>
        </w:tc>
        <w:tc>
          <w:tcPr>
            <w:tcW w:w="3969" w:type="dxa"/>
          </w:tcPr>
          <w:p w14:paraId="2F3A1705" w14:textId="77777777" w:rsidR="00C754B0" w:rsidRPr="004B7258" w:rsidRDefault="00C754B0" w:rsidP="00D046EF">
            <w:pPr>
              <w:pStyle w:val="tablecontent"/>
              <w:rPr>
                <w:lang w:val="en-US"/>
              </w:rPr>
            </w:pPr>
            <w:r w:rsidRPr="004B7258">
              <w:rPr>
                <w:lang w:val="en-US"/>
              </w:rPr>
              <w:t>Degree of processing the data has passed through.</w:t>
            </w:r>
          </w:p>
          <w:p w14:paraId="6291D482" w14:textId="1819AA04" w:rsidR="00C754B0" w:rsidRPr="004B7258" w:rsidRDefault="00C754B0" w:rsidP="00D046EF">
            <w:pPr>
              <w:pStyle w:val="tablecontent"/>
              <w:rPr>
                <w:lang w:val="en-US"/>
              </w:rPr>
            </w:pPr>
            <w:r w:rsidRPr="004B7258">
              <w:rPr>
                <w:lang w:val="en-US"/>
              </w:rPr>
              <w:t xml:space="preserve">The data state indicator is described in the </w:t>
            </w:r>
            <w:r w:rsidR="0037713A">
              <w:rPr>
                <w:lang w:val="en-US"/>
              </w:rPr>
              <w:t xml:space="preserve">Argo </w:t>
            </w:r>
            <w:r w:rsidRPr="0037713A">
              <w:rPr>
                <w:lang w:val="en-US"/>
              </w:rPr>
              <w:t>reference table 6.</w:t>
            </w:r>
          </w:p>
        </w:tc>
      </w:tr>
      <w:tr w:rsidR="00B66CF1" w:rsidRPr="004B7258" w14:paraId="48DA40FF" w14:textId="77777777" w:rsidTr="00053514">
        <w:tc>
          <w:tcPr>
            <w:tcW w:w="2197" w:type="dxa"/>
          </w:tcPr>
          <w:p w14:paraId="016639B1" w14:textId="77777777" w:rsidR="00B66CF1" w:rsidRPr="004B7258" w:rsidRDefault="00B66CF1" w:rsidP="00AC5082">
            <w:pPr>
              <w:pStyle w:val="tablecontent"/>
              <w:rPr>
                <w:lang w:val="en-US"/>
              </w:rPr>
            </w:pPr>
            <w:r w:rsidRPr="004B7258">
              <w:rPr>
                <w:lang w:val="en-US"/>
              </w:rPr>
              <w:t>PLATFORM_TYPE</w:t>
            </w:r>
          </w:p>
        </w:tc>
        <w:tc>
          <w:tcPr>
            <w:tcW w:w="3118" w:type="dxa"/>
          </w:tcPr>
          <w:p w14:paraId="49BFDBE5" w14:textId="1DD2C53C" w:rsidR="004A0994" w:rsidRPr="004B7258" w:rsidRDefault="00FA1307" w:rsidP="00AC5082">
            <w:pPr>
              <w:pStyle w:val="tablecontent"/>
              <w:rPr>
                <w:lang w:val="en-US"/>
              </w:rPr>
            </w:pPr>
            <w:r>
              <w:rPr>
                <w:lang w:val="en-US"/>
              </w:rPr>
              <w:t>char PLATFORM_TYPE(STRING32)</w:t>
            </w:r>
          </w:p>
          <w:p w14:paraId="6063BA8E" w14:textId="2B93C473" w:rsidR="00AF3B56" w:rsidRPr="004B7258" w:rsidRDefault="00B66CF1" w:rsidP="00AC5082">
            <w:pPr>
              <w:pStyle w:val="tablecontent"/>
              <w:rPr>
                <w:lang w:val="en-US"/>
              </w:rPr>
            </w:pPr>
            <w:r w:rsidRPr="004B7258">
              <w:rPr>
                <w:lang w:val="en-US"/>
              </w:rPr>
              <w:t>PLATFORM_TYP</w:t>
            </w:r>
            <w:r w:rsidR="004A0994" w:rsidRPr="004B7258">
              <w:rPr>
                <w:lang w:val="en-US"/>
              </w:rPr>
              <w:t>E:long_name = "Type of float</w:t>
            </w:r>
            <w:r w:rsidR="00FA1307">
              <w:rPr>
                <w:lang w:val="en-US"/>
              </w:rPr>
              <w:t>"</w:t>
            </w:r>
          </w:p>
          <w:p w14:paraId="6CF8C122" w14:textId="71DB7E44" w:rsidR="00AF3B56" w:rsidRPr="004B7258" w:rsidRDefault="00AF3B56" w:rsidP="00AF3B56">
            <w:pPr>
              <w:pStyle w:val="tablecontent"/>
              <w:rPr>
                <w:lang w:val="en-US"/>
              </w:rPr>
            </w:pPr>
            <w:r w:rsidRPr="004B7258">
              <w:rPr>
                <w:lang w:val="en-US"/>
              </w:rPr>
              <w:t>PLATFORM_TYPE:conventi</w:t>
            </w:r>
            <w:r w:rsidR="00FA1307">
              <w:rPr>
                <w:lang w:val="en-US"/>
              </w:rPr>
              <w:t>ons = "Argo reference table 23"</w:t>
            </w:r>
          </w:p>
          <w:p w14:paraId="1E16369B" w14:textId="0C87DD22" w:rsidR="004A0994" w:rsidRPr="004B7258" w:rsidRDefault="00B66CF1" w:rsidP="00AC5082">
            <w:pPr>
              <w:pStyle w:val="tablecontent"/>
              <w:rPr>
                <w:lang w:val="en-US"/>
              </w:rPr>
            </w:pPr>
            <w:r w:rsidRPr="004B7258">
              <w:rPr>
                <w:lang w:val="en-US"/>
              </w:rPr>
              <w:t>PLATFORM_TYPE:_FillValue = " "</w:t>
            </w:r>
          </w:p>
        </w:tc>
        <w:tc>
          <w:tcPr>
            <w:tcW w:w="3969" w:type="dxa"/>
          </w:tcPr>
          <w:p w14:paraId="55399885" w14:textId="4E0B51CE" w:rsidR="00AF3B56" w:rsidRPr="004B7258" w:rsidRDefault="00B66CF1" w:rsidP="00AC5082">
            <w:pPr>
              <w:pStyle w:val="tablecontent"/>
              <w:rPr>
                <w:lang w:val="en-US"/>
              </w:rPr>
            </w:pPr>
            <w:r w:rsidRPr="004B7258">
              <w:rPr>
                <w:lang w:val="en-US"/>
              </w:rPr>
              <w:t>Type of float</w:t>
            </w:r>
            <w:r w:rsidR="00AF3B56" w:rsidRPr="004B7258">
              <w:rPr>
                <w:lang w:val="en-US"/>
              </w:rPr>
              <w:t xml:space="preserve"> listed </w:t>
            </w:r>
            <w:r w:rsidR="0037713A">
              <w:rPr>
                <w:lang w:val="en-US"/>
              </w:rPr>
              <w:t xml:space="preserve">in </w:t>
            </w:r>
            <w:r w:rsidR="0037713A" w:rsidRPr="0037713A">
              <w:rPr>
                <w:lang w:val="en-US"/>
              </w:rPr>
              <w:t>the Argo</w:t>
            </w:r>
            <w:r w:rsidR="00AF3B56" w:rsidRPr="0037713A">
              <w:rPr>
                <w:lang w:val="en-US"/>
              </w:rPr>
              <w:t xml:space="preserve"> reference table 23</w:t>
            </w:r>
            <w:r w:rsidR="00FA1307" w:rsidRPr="0037713A">
              <w:rPr>
                <w:lang w:val="en-US"/>
              </w:rPr>
              <w:t>.</w:t>
            </w:r>
          </w:p>
          <w:p w14:paraId="2EF0041B" w14:textId="326F40EE" w:rsidR="00B66CF1" w:rsidRPr="004B7258" w:rsidRDefault="00B66CF1" w:rsidP="00AC5082">
            <w:pPr>
              <w:pStyle w:val="tablecontent"/>
              <w:rPr>
                <w:lang w:val="en-US"/>
              </w:rPr>
            </w:pPr>
            <w:r w:rsidRPr="004B7258">
              <w:rPr>
                <w:lang w:val="en-US"/>
              </w:rPr>
              <w:t>Example: SOLO, APEX, PROVOR, ARVOR, NINJA</w:t>
            </w:r>
            <w:r w:rsidR="00AF3B56" w:rsidRPr="004B7258">
              <w:rPr>
                <w:lang w:val="en-US"/>
              </w:rPr>
              <w:t>.</w:t>
            </w:r>
          </w:p>
        </w:tc>
      </w:tr>
      <w:tr w:rsidR="00B66CF1" w:rsidRPr="004B7258" w14:paraId="275E8653" w14:textId="77777777" w:rsidTr="00053514">
        <w:tc>
          <w:tcPr>
            <w:tcW w:w="2197" w:type="dxa"/>
          </w:tcPr>
          <w:p w14:paraId="77FC5186" w14:textId="77777777" w:rsidR="00B66CF1" w:rsidRPr="004B7258" w:rsidRDefault="00B66CF1" w:rsidP="00D046EF">
            <w:pPr>
              <w:pStyle w:val="tablecontent"/>
              <w:rPr>
                <w:lang w:val="en-US"/>
              </w:rPr>
            </w:pPr>
            <w:r w:rsidRPr="004B7258">
              <w:rPr>
                <w:lang w:val="en-US"/>
              </w:rPr>
              <w:t>FLOAT_SERIAL_NO</w:t>
            </w:r>
          </w:p>
        </w:tc>
        <w:tc>
          <w:tcPr>
            <w:tcW w:w="3118" w:type="dxa"/>
          </w:tcPr>
          <w:p w14:paraId="25D0682F" w14:textId="1E5B4684" w:rsidR="00B66CF1" w:rsidRPr="004B7258" w:rsidRDefault="004158D9" w:rsidP="00D046EF">
            <w:pPr>
              <w:pStyle w:val="tablecontent"/>
              <w:rPr>
                <w:lang w:val="en-US"/>
              </w:rPr>
            </w:pPr>
            <w:r w:rsidRPr="004B7258">
              <w:rPr>
                <w:lang w:val="en-US"/>
              </w:rPr>
              <w:t>char FLOAT_SERIAL_NO(STRING32</w:t>
            </w:r>
            <w:r w:rsidR="00FA1307">
              <w:rPr>
                <w:lang w:val="en-US"/>
              </w:rPr>
              <w:t>)</w:t>
            </w:r>
          </w:p>
          <w:p w14:paraId="47399922" w14:textId="3BD7235F" w:rsidR="00B66CF1" w:rsidRPr="004B7258" w:rsidRDefault="00B66CF1" w:rsidP="00D046EF">
            <w:pPr>
              <w:pStyle w:val="tablecontent"/>
              <w:rPr>
                <w:lang w:val="en-US"/>
              </w:rPr>
            </w:pPr>
            <w:r w:rsidRPr="004B7258">
              <w:rPr>
                <w:lang w:val="en-US"/>
              </w:rPr>
              <w:t>FLOAT_SERIAL_NO:long_name = "S</w:t>
            </w:r>
            <w:r w:rsidR="00FA1307">
              <w:rPr>
                <w:lang w:val="en-US"/>
              </w:rPr>
              <w:t>erial number of the float"</w:t>
            </w:r>
          </w:p>
          <w:p w14:paraId="07B480D3" w14:textId="68C2B2AC" w:rsidR="00B66CF1" w:rsidRPr="004B7258" w:rsidRDefault="00B66CF1" w:rsidP="00D046EF">
            <w:pPr>
              <w:pStyle w:val="tablecontent"/>
              <w:rPr>
                <w:lang w:val="en-US"/>
              </w:rPr>
            </w:pPr>
            <w:r w:rsidRPr="004B7258">
              <w:rPr>
                <w:lang w:val="en-US"/>
              </w:rPr>
              <w:t>F</w:t>
            </w:r>
            <w:r w:rsidR="00FA1307">
              <w:rPr>
                <w:lang w:val="en-US"/>
              </w:rPr>
              <w:t>LOAT_SERIAL_NO:_FillValue = " "</w:t>
            </w:r>
          </w:p>
        </w:tc>
        <w:tc>
          <w:tcPr>
            <w:tcW w:w="3969" w:type="dxa"/>
          </w:tcPr>
          <w:p w14:paraId="5F8FB6A3" w14:textId="5DF7A153" w:rsidR="00B66CF1" w:rsidRPr="004B7258" w:rsidRDefault="00B66CF1" w:rsidP="00D046EF">
            <w:pPr>
              <w:pStyle w:val="tablecontent"/>
              <w:rPr>
                <w:lang w:val="en-US"/>
              </w:rPr>
            </w:pPr>
            <w:r w:rsidRPr="004B7258">
              <w:rPr>
                <w:lang w:val="en-US"/>
              </w:rPr>
              <w:t>This field should contain only the serial number of the float.</w:t>
            </w:r>
          </w:p>
        </w:tc>
      </w:tr>
      <w:tr w:rsidR="00B66CF1" w:rsidRPr="004B7258" w14:paraId="330EF35F" w14:textId="77777777" w:rsidTr="00053514">
        <w:tc>
          <w:tcPr>
            <w:tcW w:w="2197" w:type="dxa"/>
          </w:tcPr>
          <w:p w14:paraId="7053E256" w14:textId="77777777" w:rsidR="00B66CF1" w:rsidRPr="004B7258" w:rsidRDefault="00B66CF1" w:rsidP="00D046EF">
            <w:pPr>
              <w:pStyle w:val="tablecontent"/>
              <w:rPr>
                <w:lang w:val="en-US"/>
              </w:rPr>
            </w:pPr>
            <w:r w:rsidRPr="004B7258">
              <w:rPr>
                <w:lang w:val="en-US"/>
              </w:rPr>
              <w:t>FIRMWARE_VERSION</w:t>
            </w:r>
          </w:p>
        </w:tc>
        <w:tc>
          <w:tcPr>
            <w:tcW w:w="3118" w:type="dxa"/>
          </w:tcPr>
          <w:p w14:paraId="5D1EE252" w14:textId="04C3AECE" w:rsidR="00B66CF1" w:rsidRPr="004B7258" w:rsidRDefault="000E2AF0" w:rsidP="00D046EF">
            <w:pPr>
              <w:pStyle w:val="tablecontent"/>
              <w:rPr>
                <w:lang w:val="en-US"/>
              </w:rPr>
            </w:pPr>
            <w:r w:rsidRPr="004B7258">
              <w:rPr>
                <w:lang w:val="en-US"/>
              </w:rPr>
              <w:t>char FIRMWARE_VERSION(STRING32</w:t>
            </w:r>
            <w:r w:rsidR="00FA1307">
              <w:rPr>
                <w:lang w:val="en-US"/>
              </w:rPr>
              <w:t>)</w:t>
            </w:r>
          </w:p>
          <w:p w14:paraId="04DD3EFB" w14:textId="7861FA5A" w:rsidR="00B66CF1" w:rsidRPr="004B7258" w:rsidRDefault="00B66CF1" w:rsidP="00D046EF">
            <w:pPr>
              <w:pStyle w:val="tablecontent"/>
              <w:rPr>
                <w:lang w:val="en-US"/>
              </w:rPr>
            </w:pPr>
            <w:r w:rsidRPr="004B7258">
              <w:rPr>
                <w:lang w:val="en-US"/>
              </w:rPr>
              <w:t xml:space="preserve">FIRMWARE_VERSION:long_name </w:t>
            </w:r>
            <w:r w:rsidR="00FA1307">
              <w:rPr>
                <w:lang w:val="en-US"/>
              </w:rPr>
              <w:t>= "Instrument firmware version"</w:t>
            </w:r>
          </w:p>
          <w:p w14:paraId="36C5D8D5" w14:textId="42AFDF8F" w:rsidR="00B66CF1" w:rsidRPr="004B7258" w:rsidRDefault="00B66CF1" w:rsidP="00D046EF">
            <w:pPr>
              <w:pStyle w:val="tablecontent"/>
              <w:rPr>
                <w:lang w:val="en-US"/>
              </w:rPr>
            </w:pPr>
            <w:r w:rsidRPr="004B7258">
              <w:rPr>
                <w:lang w:val="en-US"/>
              </w:rPr>
              <w:t>FIRMW</w:t>
            </w:r>
            <w:r w:rsidR="00FA1307">
              <w:rPr>
                <w:lang w:val="en-US"/>
              </w:rPr>
              <w:t>ARE_VERSION:_FillValue = " "</w:t>
            </w:r>
          </w:p>
        </w:tc>
        <w:tc>
          <w:tcPr>
            <w:tcW w:w="3969" w:type="dxa"/>
          </w:tcPr>
          <w:p w14:paraId="30AE8AC8" w14:textId="6CE48B8C" w:rsidR="00B66CF1" w:rsidRPr="004B7258" w:rsidRDefault="00B66CF1" w:rsidP="00D046EF">
            <w:pPr>
              <w:pStyle w:val="tablecontent"/>
              <w:rPr>
                <w:lang w:val="en-US"/>
              </w:rPr>
            </w:pPr>
            <w:r w:rsidRPr="004B7258">
              <w:rPr>
                <w:lang w:val="en-US"/>
              </w:rPr>
              <w:t>Firmware version of the float.</w:t>
            </w:r>
          </w:p>
        </w:tc>
      </w:tr>
      <w:tr w:rsidR="00B66CF1" w:rsidRPr="004B7258" w14:paraId="0B6B238F" w14:textId="77777777" w:rsidTr="00053514">
        <w:tc>
          <w:tcPr>
            <w:tcW w:w="2197" w:type="dxa"/>
          </w:tcPr>
          <w:p w14:paraId="5F9B5FBF" w14:textId="77777777" w:rsidR="00B66CF1" w:rsidRPr="004B7258" w:rsidRDefault="00B66CF1" w:rsidP="00D046EF">
            <w:pPr>
              <w:pStyle w:val="tablecontent"/>
              <w:rPr>
                <w:lang w:val="en-US"/>
              </w:rPr>
            </w:pPr>
            <w:r w:rsidRPr="004B7258">
              <w:rPr>
                <w:lang w:val="en-US"/>
              </w:rPr>
              <w:t>WMO_INST_TYPE</w:t>
            </w:r>
          </w:p>
        </w:tc>
        <w:tc>
          <w:tcPr>
            <w:tcW w:w="3118" w:type="dxa"/>
          </w:tcPr>
          <w:p w14:paraId="66B5133A" w14:textId="24183F94" w:rsidR="00B66CF1" w:rsidRPr="004B7258" w:rsidRDefault="00FA1307" w:rsidP="00D046EF">
            <w:pPr>
              <w:pStyle w:val="tablecontent"/>
              <w:rPr>
                <w:lang w:val="en-US"/>
              </w:rPr>
            </w:pPr>
            <w:r>
              <w:rPr>
                <w:lang w:val="en-US"/>
              </w:rPr>
              <w:t>char WMO_INST_TYPE(STRING4)</w:t>
            </w:r>
          </w:p>
          <w:p w14:paraId="4BAF870A" w14:textId="6777195C" w:rsidR="00B66CF1" w:rsidRPr="004B7258" w:rsidRDefault="00B66CF1" w:rsidP="00D046EF">
            <w:pPr>
              <w:pStyle w:val="tablecontent"/>
              <w:rPr>
                <w:lang w:val="en-US"/>
              </w:rPr>
            </w:pPr>
            <w:r w:rsidRPr="004B7258">
              <w:rPr>
                <w:lang w:val="en-US"/>
              </w:rPr>
              <w:t>WMO_INST_TYPE:long</w:t>
            </w:r>
            <w:r w:rsidR="00FA1307">
              <w:rPr>
                <w:lang w:val="en-US"/>
              </w:rPr>
              <w:t>_name = "Coded instrument type”</w:t>
            </w:r>
          </w:p>
          <w:p w14:paraId="27DC64D9" w14:textId="3B7756C9" w:rsidR="00B66CF1" w:rsidRPr="004B7258" w:rsidRDefault="00B66CF1" w:rsidP="00D046EF">
            <w:pPr>
              <w:pStyle w:val="tablecontent"/>
              <w:rPr>
                <w:lang w:val="en-US"/>
              </w:rPr>
            </w:pPr>
            <w:r w:rsidRPr="004B7258">
              <w:rPr>
                <w:lang w:val="en-US"/>
              </w:rPr>
              <w:t>WMO_INST_TYPE:convent</w:t>
            </w:r>
            <w:r w:rsidR="00FA1307">
              <w:rPr>
                <w:lang w:val="en-US"/>
              </w:rPr>
              <w:t>ions = "Argo reference table 8"</w:t>
            </w:r>
          </w:p>
          <w:p w14:paraId="4D15A6FB" w14:textId="4E20FABC" w:rsidR="00B66CF1" w:rsidRPr="004B7258" w:rsidRDefault="00B66CF1" w:rsidP="00D046EF">
            <w:pPr>
              <w:pStyle w:val="tablecontent"/>
              <w:rPr>
                <w:lang w:val="en-US"/>
              </w:rPr>
            </w:pPr>
            <w:r w:rsidRPr="004B7258">
              <w:rPr>
                <w:lang w:val="en-US"/>
              </w:rPr>
              <w:t xml:space="preserve">WMO_INST_TYPE:_FillValue = </w:t>
            </w:r>
            <w:r w:rsidR="00FA1307">
              <w:rPr>
                <w:lang w:val="en-US"/>
              </w:rPr>
              <w:t>" "</w:t>
            </w:r>
          </w:p>
        </w:tc>
        <w:tc>
          <w:tcPr>
            <w:tcW w:w="3969" w:type="dxa"/>
          </w:tcPr>
          <w:p w14:paraId="52B3D655" w14:textId="77777777" w:rsidR="00B66CF1" w:rsidRPr="004B7258" w:rsidRDefault="00B66CF1" w:rsidP="00D046EF">
            <w:pPr>
              <w:pStyle w:val="tablecontent"/>
              <w:rPr>
                <w:lang w:val="en-US"/>
              </w:rPr>
            </w:pPr>
            <w:r w:rsidRPr="004B7258">
              <w:rPr>
                <w:lang w:val="en-US"/>
              </w:rPr>
              <w:t>Instrument type from WMO code table 1770.</w:t>
            </w:r>
          </w:p>
          <w:p w14:paraId="58324AFA" w14:textId="234E350A" w:rsidR="00B66CF1" w:rsidRPr="0037713A" w:rsidRDefault="00B66CF1" w:rsidP="00D046EF">
            <w:pPr>
              <w:pStyle w:val="tablecontent"/>
              <w:rPr>
                <w:lang w:val="en-US"/>
              </w:rPr>
            </w:pPr>
            <w:r w:rsidRPr="004B7258">
              <w:rPr>
                <w:lang w:val="en-US"/>
              </w:rPr>
              <w:t xml:space="preserve">A subset of WMO table 1770 is documented in the </w:t>
            </w:r>
            <w:r w:rsidR="0037713A">
              <w:rPr>
                <w:lang w:val="en-US"/>
              </w:rPr>
              <w:t xml:space="preserve">Argo </w:t>
            </w:r>
            <w:r w:rsidRPr="0037713A">
              <w:rPr>
                <w:lang w:val="en-US"/>
              </w:rPr>
              <w:t>reference table 8.</w:t>
            </w:r>
          </w:p>
          <w:p w14:paraId="1C733955" w14:textId="77777777" w:rsidR="00B66CF1" w:rsidRPr="004B7258" w:rsidRDefault="00B66CF1" w:rsidP="00D046EF">
            <w:pPr>
              <w:pStyle w:val="tablecontent"/>
              <w:rPr>
                <w:lang w:val="en-US"/>
              </w:rPr>
            </w:pPr>
            <w:r w:rsidRPr="0037713A">
              <w:rPr>
                <w:lang w:val="en-US"/>
              </w:rPr>
              <w:t>Example : 831</w:t>
            </w:r>
          </w:p>
        </w:tc>
      </w:tr>
    </w:tbl>
    <w:p w14:paraId="4124EC5F" w14:textId="77777777" w:rsidR="00C754B0" w:rsidRDefault="00C754B0" w:rsidP="00D046EF">
      <w:pPr>
        <w:pStyle w:val="Titre3"/>
        <w:rPr>
          <w:lang w:val="en-US"/>
        </w:rPr>
      </w:pPr>
      <w:bookmarkStart w:id="605" w:name="_Ref374637357"/>
      <w:bookmarkStart w:id="606" w:name="_Toc484696601"/>
      <w:r w:rsidRPr="004B7258">
        <w:rPr>
          <w:lang w:val="en-US"/>
        </w:rPr>
        <w:t>N_MEASUREMENT dimension variable group</w:t>
      </w:r>
      <w:bookmarkEnd w:id="605"/>
      <w:bookmarkEnd w:id="606"/>
    </w:p>
    <w:p w14:paraId="238F9E07" w14:textId="53C0C844" w:rsidR="00A21FA0" w:rsidRPr="00A21FA0" w:rsidRDefault="00A21FA0" w:rsidP="00A21FA0">
      <w:pPr>
        <w:rPr>
          <w:lang w:val="en-US"/>
        </w:rPr>
      </w:pPr>
      <w:r w:rsidRPr="00A21FA0">
        <w:rPr>
          <w:rFonts w:cs="Times New Roman"/>
        </w:rPr>
        <w:t>This section describes the variables found in the N_MEASUREMENT dimension variable group.</w:t>
      </w:r>
    </w:p>
    <w:tbl>
      <w:tblPr>
        <w:tblW w:w="94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630"/>
        <w:gridCol w:w="3420"/>
        <w:gridCol w:w="4394"/>
      </w:tblGrid>
      <w:tr w:rsidR="00C754B0" w:rsidRPr="004B7258" w14:paraId="4887AF17" w14:textId="77777777" w:rsidTr="00B76F42">
        <w:tc>
          <w:tcPr>
            <w:tcW w:w="1630" w:type="dxa"/>
            <w:shd w:val="solid" w:color="000080" w:fill="FFFFFF"/>
          </w:tcPr>
          <w:p w14:paraId="028A3F8D" w14:textId="77777777" w:rsidR="00C754B0" w:rsidRPr="004B7258" w:rsidRDefault="00C754B0" w:rsidP="00A54BC5">
            <w:pPr>
              <w:pStyle w:val="tableheader"/>
              <w:rPr>
                <w:lang w:val="en-US"/>
              </w:rPr>
            </w:pPr>
            <w:r w:rsidRPr="004B7258">
              <w:rPr>
                <w:lang w:val="en-US"/>
              </w:rPr>
              <w:t>Name</w:t>
            </w:r>
          </w:p>
        </w:tc>
        <w:tc>
          <w:tcPr>
            <w:tcW w:w="3420" w:type="dxa"/>
            <w:shd w:val="solid" w:color="000080" w:fill="FFFFFF"/>
          </w:tcPr>
          <w:p w14:paraId="0CB4C650" w14:textId="77777777" w:rsidR="00C754B0" w:rsidRPr="004B7258" w:rsidRDefault="00AB3539" w:rsidP="00A54BC5">
            <w:pPr>
              <w:pStyle w:val="tableheader"/>
              <w:rPr>
                <w:lang w:val="en-US"/>
              </w:rPr>
            </w:pPr>
            <w:r w:rsidRPr="004B7258">
              <w:rPr>
                <w:lang w:val="en-US"/>
              </w:rPr>
              <w:t>d</w:t>
            </w:r>
            <w:r w:rsidR="00C754B0" w:rsidRPr="004B7258">
              <w:rPr>
                <w:lang w:val="en-US"/>
              </w:rPr>
              <w:t>efinition</w:t>
            </w:r>
          </w:p>
        </w:tc>
        <w:tc>
          <w:tcPr>
            <w:tcW w:w="4394" w:type="dxa"/>
            <w:shd w:val="solid" w:color="000080" w:fill="FFFFFF"/>
          </w:tcPr>
          <w:p w14:paraId="0E28A67D" w14:textId="77777777" w:rsidR="00C754B0" w:rsidRPr="004B7258" w:rsidRDefault="00AB3539" w:rsidP="00A54BC5">
            <w:pPr>
              <w:pStyle w:val="tableheader"/>
              <w:rPr>
                <w:lang w:val="en-US"/>
              </w:rPr>
            </w:pPr>
            <w:r w:rsidRPr="004B7258">
              <w:rPr>
                <w:lang w:val="en-US"/>
              </w:rPr>
              <w:t>c</w:t>
            </w:r>
            <w:r w:rsidR="00C754B0" w:rsidRPr="004B7258">
              <w:rPr>
                <w:lang w:val="en-US"/>
              </w:rPr>
              <w:t>omment</w:t>
            </w:r>
          </w:p>
        </w:tc>
      </w:tr>
      <w:tr w:rsidR="00C754B0" w:rsidRPr="004B7258" w14:paraId="18B122AC" w14:textId="77777777" w:rsidTr="00B76F42">
        <w:tc>
          <w:tcPr>
            <w:tcW w:w="1630" w:type="dxa"/>
          </w:tcPr>
          <w:p w14:paraId="1854DDF6" w14:textId="77777777" w:rsidR="00C754B0" w:rsidRPr="004B7258" w:rsidRDefault="00C754B0" w:rsidP="00A54BC5">
            <w:pPr>
              <w:pStyle w:val="tablecontent"/>
              <w:rPr>
                <w:lang w:val="en-US"/>
              </w:rPr>
            </w:pPr>
            <w:r w:rsidRPr="004B7258">
              <w:rPr>
                <w:lang w:val="en-US"/>
              </w:rPr>
              <w:t>JULD</w:t>
            </w:r>
          </w:p>
        </w:tc>
        <w:tc>
          <w:tcPr>
            <w:tcW w:w="3420" w:type="dxa"/>
          </w:tcPr>
          <w:p w14:paraId="0AD3E503" w14:textId="774EEC1D" w:rsidR="00C754B0" w:rsidRPr="004B7258" w:rsidRDefault="00A21FA0" w:rsidP="00A54BC5">
            <w:pPr>
              <w:pStyle w:val="tablecontent"/>
              <w:rPr>
                <w:lang w:val="en-US"/>
              </w:rPr>
            </w:pPr>
            <w:r>
              <w:rPr>
                <w:lang w:val="en-US"/>
              </w:rPr>
              <w:t>double JULD(N_MEASUREMENT)</w:t>
            </w:r>
          </w:p>
          <w:p w14:paraId="7E0551DE" w14:textId="29C51796" w:rsidR="00C754B0" w:rsidRPr="004B7258" w:rsidRDefault="00C754B0" w:rsidP="00A54BC5">
            <w:pPr>
              <w:pStyle w:val="tablecontent"/>
              <w:rPr>
                <w:lang w:val="en-US"/>
              </w:rPr>
            </w:pPr>
            <w:r w:rsidRPr="004B7258">
              <w:rPr>
                <w:lang w:val="en-US"/>
              </w:rPr>
              <w:t>JULD:long_name = "Julian day (UTC) of each measurement relative to REFERENCE_DATE_TIME"</w:t>
            </w:r>
          </w:p>
          <w:p w14:paraId="2D22B12E" w14:textId="2A5AF5FC" w:rsidR="00C754B0" w:rsidRPr="004B7258" w:rsidRDefault="00A21FA0" w:rsidP="00A54BC5">
            <w:pPr>
              <w:pStyle w:val="tablecontent"/>
              <w:rPr>
                <w:lang w:val="en-US"/>
              </w:rPr>
            </w:pPr>
            <w:r>
              <w:rPr>
                <w:lang w:val="en-US"/>
              </w:rPr>
              <w:t>JULD:standard_name = "time"</w:t>
            </w:r>
          </w:p>
          <w:p w14:paraId="26F3EB2F" w14:textId="32DE9039" w:rsidR="00C754B0" w:rsidRPr="004B7258" w:rsidRDefault="00C754B0" w:rsidP="00A54BC5">
            <w:pPr>
              <w:pStyle w:val="tablecontent"/>
              <w:rPr>
                <w:lang w:val="en-US"/>
              </w:rPr>
            </w:pPr>
            <w:r w:rsidRPr="004B7258">
              <w:rPr>
                <w:lang w:val="en-US"/>
              </w:rPr>
              <w:t>JULD:units = "days</w:t>
            </w:r>
            <w:r w:rsidR="00A21FA0">
              <w:rPr>
                <w:lang w:val="en-US"/>
              </w:rPr>
              <w:t xml:space="preserve"> since 1950-01-01 00:00:00 UTC"</w:t>
            </w:r>
          </w:p>
          <w:p w14:paraId="769229C3" w14:textId="509D2738" w:rsidR="00C754B0" w:rsidRPr="004B7258" w:rsidRDefault="00C754B0" w:rsidP="00A54BC5">
            <w:pPr>
              <w:pStyle w:val="tablecontent"/>
              <w:rPr>
                <w:lang w:val="en-US"/>
              </w:rPr>
            </w:pPr>
            <w:r w:rsidRPr="004B7258">
              <w:rPr>
                <w:lang w:val="en-US"/>
              </w:rPr>
              <w:t xml:space="preserve">JULD:conventions = "Relative julian days with </w:t>
            </w:r>
            <w:r w:rsidR="00A21FA0">
              <w:rPr>
                <w:lang w:val="en-US"/>
              </w:rPr>
              <w:t>decimal part (as parts of day)"</w:t>
            </w:r>
          </w:p>
          <w:p w14:paraId="605906D0" w14:textId="5C9CAC9F" w:rsidR="007911AF" w:rsidRPr="004B7258" w:rsidRDefault="00A21FA0" w:rsidP="007911AF">
            <w:pPr>
              <w:pStyle w:val="tablecontent"/>
              <w:rPr>
                <w:lang w:val="en-US"/>
              </w:rPr>
            </w:pPr>
            <w:r>
              <w:rPr>
                <w:lang w:val="en-US"/>
              </w:rPr>
              <w:t>JULD:resolution = &lt;X&gt;</w:t>
            </w:r>
          </w:p>
          <w:p w14:paraId="526745D5" w14:textId="02A7BBE2" w:rsidR="00C754B0" w:rsidRPr="004B7258" w:rsidRDefault="00A21FA0" w:rsidP="00A54BC5">
            <w:pPr>
              <w:pStyle w:val="tablecontent"/>
              <w:rPr>
                <w:lang w:val="en-US"/>
              </w:rPr>
            </w:pPr>
            <w:r>
              <w:rPr>
                <w:lang w:val="en-US"/>
              </w:rPr>
              <w:t>JULD:_FillValue = 999999.</w:t>
            </w:r>
          </w:p>
          <w:p w14:paraId="5EEEE846" w14:textId="5299D35B" w:rsidR="00C754B0" w:rsidRPr="004B7258" w:rsidRDefault="00A21FA0" w:rsidP="00A54BC5">
            <w:pPr>
              <w:pStyle w:val="tablecontent"/>
              <w:rPr>
                <w:lang w:val="en-US"/>
              </w:rPr>
            </w:pPr>
            <w:r>
              <w:rPr>
                <w:lang w:val="en-US"/>
              </w:rPr>
              <w:t>JULD:axis = "T"</w:t>
            </w:r>
          </w:p>
        </w:tc>
        <w:tc>
          <w:tcPr>
            <w:tcW w:w="4394" w:type="dxa"/>
          </w:tcPr>
          <w:p w14:paraId="0E51B4DA" w14:textId="77777777" w:rsidR="00C754B0" w:rsidRPr="004B7258" w:rsidRDefault="00C754B0" w:rsidP="00A54BC5">
            <w:pPr>
              <w:pStyle w:val="tablecontent"/>
              <w:rPr>
                <w:lang w:val="en-US"/>
              </w:rPr>
            </w:pPr>
            <w:r w:rsidRPr="004B7258">
              <w:rPr>
                <w:lang w:val="en-US"/>
              </w:rPr>
              <w:t>Julian day of the location (or measurement).</w:t>
            </w:r>
          </w:p>
          <w:p w14:paraId="6F93C67D" w14:textId="77777777" w:rsidR="00C754B0" w:rsidRPr="004B7258" w:rsidRDefault="00C754B0" w:rsidP="00A54BC5">
            <w:pPr>
              <w:pStyle w:val="tablecontent"/>
              <w:rPr>
                <w:lang w:val="en-US"/>
              </w:rPr>
            </w:pPr>
            <w:r w:rsidRPr="004B7258">
              <w:rPr>
                <w:lang w:val="en-US"/>
              </w:rPr>
              <w:t>The integer part represents the day, the decimal part represents the time of the measurement.</w:t>
            </w:r>
          </w:p>
          <w:p w14:paraId="1332AB90" w14:textId="77777777" w:rsidR="00C754B0" w:rsidRPr="004B7258" w:rsidRDefault="00C754B0" w:rsidP="00A54BC5">
            <w:pPr>
              <w:pStyle w:val="tablecontent"/>
              <w:rPr>
                <w:lang w:val="en-US"/>
              </w:rPr>
            </w:pPr>
            <w:r w:rsidRPr="004B7258">
              <w:rPr>
                <w:lang w:val="en-US"/>
              </w:rPr>
              <w:t>Date and time are in universal time coordinates.</w:t>
            </w:r>
          </w:p>
          <w:p w14:paraId="19EC7A6C" w14:textId="77777777" w:rsidR="00C754B0" w:rsidRDefault="00C754B0" w:rsidP="00A54BC5">
            <w:pPr>
              <w:pStyle w:val="tablecontent"/>
              <w:rPr>
                <w:lang w:val="en-US"/>
              </w:rPr>
            </w:pPr>
            <w:r w:rsidRPr="004B7258">
              <w:rPr>
                <w:lang w:val="en-US"/>
              </w:rPr>
              <w:t>The julian day is relative to REFERENCE_DATE_TIME.</w:t>
            </w:r>
          </w:p>
          <w:p w14:paraId="4A4599CA" w14:textId="15F67689" w:rsidR="00A21FA0" w:rsidRPr="004B7258" w:rsidRDefault="00A21FA0" w:rsidP="00A54BC5">
            <w:pPr>
              <w:pStyle w:val="tablecontent"/>
              <w:rPr>
                <w:lang w:val="en-US"/>
              </w:rPr>
            </w:pPr>
            <w:r>
              <w:rPr>
                <w:lang w:val="en-US"/>
              </w:rPr>
              <w:t>&lt;X&gt;: these field depends on float type and version.</w:t>
            </w:r>
          </w:p>
          <w:p w14:paraId="2021432C" w14:textId="77777777" w:rsidR="00C754B0" w:rsidRPr="004B7258" w:rsidRDefault="00C754B0" w:rsidP="00A54BC5">
            <w:pPr>
              <w:pStyle w:val="tablecontent"/>
              <w:rPr>
                <w:lang w:val="en-US"/>
              </w:rPr>
            </w:pPr>
            <w:r w:rsidRPr="004B7258">
              <w:rPr>
                <w:lang w:val="en-US"/>
              </w:rPr>
              <w:t>Example :</w:t>
            </w:r>
          </w:p>
          <w:p w14:paraId="371AC2D4"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7CD0A0C7" w14:textId="77777777" w:rsidTr="00B76F42">
        <w:tc>
          <w:tcPr>
            <w:tcW w:w="1630" w:type="dxa"/>
          </w:tcPr>
          <w:p w14:paraId="5E8BEA4A" w14:textId="77777777" w:rsidR="00C754B0" w:rsidRPr="004B7258" w:rsidRDefault="00C754B0" w:rsidP="00A54BC5">
            <w:pPr>
              <w:pStyle w:val="tablecontent"/>
              <w:rPr>
                <w:lang w:val="en-US"/>
              </w:rPr>
            </w:pPr>
            <w:r w:rsidRPr="004B7258">
              <w:rPr>
                <w:lang w:val="en-US"/>
              </w:rPr>
              <w:t>JULD_STATUS</w:t>
            </w:r>
          </w:p>
        </w:tc>
        <w:tc>
          <w:tcPr>
            <w:tcW w:w="3420" w:type="dxa"/>
          </w:tcPr>
          <w:p w14:paraId="38A7EF80" w14:textId="20267EFB" w:rsidR="00C754B0" w:rsidRPr="004B7258" w:rsidRDefault="00A21FA0" w:rsidP="00A54BC5">
            <w:pPr>
              <w:pStyle w:val="tablecontent"/>
              <w:rPr>
                <w:lang w:val="en-US"/>
              </w:rPr>
            </w:pPr>
            <w:r>
              <w:rPr>
                <w:lang w:val="en-US"/>
              </w:rPr>
              <w:t>char JULD_STATUS(N_MEASUREMENT)</w:t>
            </w:r>
          </w:p>
          <w:p w14:paraId="1D9BDA71" w14:textId="77777777" w:rsidR="00C754B0" w:rsidRPr="004B7258" w:rsidRDefault="00C754B0" w:rsidP="00A54BC5">
            <w:pPr>
              <w:pStyle w:val="tablecontent"/>
              <w:rPr>
                <w:lang w:val="en-US"/>
              </w:rPr>
            </w:pPr>
            <w:r w:rsidRPr="004B7258">
              <w:rPr>
                <w:lang w:val="en-US"/>
              </w:rPr>
              <w:t>JULD_STATUS:long_name=”Status of the date and time”</w:t>
            </w:r>
          </w:p>
          <w:p w14:paraId="7F17EBD3" w14:textId="2163995C" w:rsidR="00C754B0" w:rsidRPr="004B7258" w:rsidRDefault="00C754B0" w:rsidP="00A54BC5">
            <w:pPr>
              <w:pStyle w:val="tablecontent"/>
              <w:rPr>
                <w:lang w:val="en-US"/>
              </w:rPr>
            </w:pPr>
            <w:r w:rsidRPr="004B7258">
              <w:rPr>
                <w:lang w:val="en-US"/>
              </w:rPr>
              <w:t>JULD_STATUS:conventi</w:t>
            </w:r>
            <w:r w:rsidR="00A21FA0">
              <w:rPr>
                <w:lang w:val="en-US"/>
              </w:rPr>
              <w:t>ons = “Argo reference table 19"</w:t>
            </w:r>
          </w:p>
          <w:p w14:paraId="53BF087E" w14:textId="4CB4044E" w:rsidR="00C754B0" w:rsidRPr="004B7258" w:rsidRDefault="00A21FA0" w:rsidP="00A54BC5">
            <w:pPr>
              <w:pStyle w:val="tablecontent"/>
              <w:rPr>
                <w:lang w:val="en-US"/>
              </w:rPr>
            </w:pPr>
            <w:r>
              <w:rPr>
                <w:lang w:val="en-US"/>
              </w:rPr>
              <w:t>JULD_STATUS:_FillValue = " "</w:t>
            </w:r>
          </w:p>
        </w:tc>
        <w:tc>
          <w:tcPr>
            <w:tcW w:w="4394" w:type="dxa"/>
          </w:tcPr>
          <w:p w14:paraId="62B5B9F0" w14:textId="2DF3A00A" w:rsidR="00C754B0" w:rsidRPr="0037713A" w:rsidRDefault="00C754B0" w:rsidP="00A54BC5">
            <w:pPr>
              <w:pStyle w:val="tablecontent"/>
              <w:rPr>
                <w:lang w:val="en-US"/>
              </w:rPr>
            </w:pPr>
            <w:r w:rsidRPr="0037713A">
              <w:rPr>
                <w:lang w:val="en-US"/>
              </w:rPr>
              <w:t>Stat</w:t>
            </w:r>
            <w:r w:rsidR="00B97211" w:rsidRPr="0037713A">
              <w:rPr>
                <w:lang w:val="en-US"/>
              </w:rPr>
              <w:t>us flag on JULD date and time.</w:t>
            </w:r>
          </w:p>
          <w:p w14:paraId="70AB292A" w14:textId="0A557503" w:rsidR="00C754B0" w:rsidRPr="0037713A" w:rsidRDefault="00C754B0" w:rsidP="00A54BC5">
            <w:pPr>
              <w:pStyle w:val="tablecontent"/>
              <w:rPr>
                <w:lang w:val="en-US"/>
              </w:rPr>
            </w:pPr>
            <w:r w:rsidRPr="0037713A">
              <w:rPr>
                <w:lang w:val="en-US"/>
              </w:rPr>
              <w:t xml:space="preserve">The flag scale is described in </w:t>
            </w:r>
            <w:r w:rsidR="0037713A" w:rsidRPr="0037713A">
              <w:rPr>
                <w:lang w:val="en-US"/>
              </w:rPr>
              <w:t xml:space="preserve">the Argo </w:t>
            </w:r>
            <w:r w:rsidRPr="0037713A">
              <w:rPr>
                <w:lang w:val="en-US"/>
              </w:rPr>
              <w:t>reference table 19.</w:t>
            </w:r>
          </w:p>
          <w:p w14:paraId="71572F8F" w14:textId="77777777" w:rsidR="00C754B0" w:rsidRPr="0037713A" w:rsidRDefault="00C754B0" w:rsidP="00A54BC5">
            <w:pPr>
              <w:pStyle w:val="tablecontent"/>
              <w:rPr>
                <w:lang w:val="en-US"/>
              </w:rPr>
            </w:pPr>
            <w:r w:rsidRPr="0037713A">
              <w:rPr>
                <w:lang w:val="en-US"/>
              </w:rPr>
              <w:t>Example:</w:t>
            </w:r>
          </w:p>
          <w:p w14:paraId="38C8722B" w14:textId="77777777" w:rsidR="00C754B0" w:rsidRPr="004B7258" w:rsidRDefault="00C754B0" w:rsidP="00A54BC5">
            <w:pPr>
              <w:pStyle w:val="tablecontent"/>
              <w:rPr>
                <w:lang w:val="en-US"/>
              </w:rPr>
            </w:pPr>
            <w:r w:rsidRPr="0037713A">
              <w:rPr>
                <w:lang w:val="en-US"/>
              </w:rPr>
              <w:t>2 : Value is transmitted by the float</w:t>
            </w:r>
            <w:r w:rsidRPr="004B7258">
              <w:rPr>
                <w:lang w:val="en-US"/>
              </w:rPr>
              <w:t xml:space="preserve"> </w:t>
            </w:r>
          </w:p>
        </w:tc>
      </w:tr>
      <w:tr w:rsidR="00C754B0" w:rsidRPr="004B7258" w14:paraId="3336E057" w14:textId="77777777" w:rsidTr="00B76F42">
        <w:tc>
          <w:tcPr>
            <w:tcW w:w="1630" w:type="dxa"/>
          </w:tcPr>
          <w:p w14:paraId="6AB4E53B" w14:textId="77777777" w:rsidR="00C754B0" w:rsidRPr="004B7258" w:rsidRDefault="00C754B0" w:rsidP="00A54BC5">
            <w:pPr>
              <w:pStyle w:val="tablecontent"/>
              <w:rPr>
                <w:lang w:val="en-US"/>
              </w:rPr>
            </w:pPr>
            <w:r w:rsidRPr="004B7258">
              <w:rPr>
                <w:lang w:val="en-US"/>
              </w:rPr>
              <w:t>JULD_QC</w:t>
            </w:r>
          </w:p>
        </w:tc>
        <w:tc>
          <w:tcPr>
            <w:tcW w:w="3420" w:type="dxa"/>
          </w:tcPr>
          <w:p w14:paraId="38CAFADA" w14:textId="05D809F7" w:rsidR="00C754B0" w:rsidRPr="004B7258" w:rsidRDefault="00051238" w:rsidP="00A54BC5">
            <w:pPr>
              <w:pStyle w:val="tablecontent"/>
              <w:rPr>
                <w:lang w:val="en-US"/>
              </w:rPr>
            </w:pPr>
            <w:r>
              <w:rPr>
                <w:lang w:val="en-US"/>
              </w:rPr>
              <w:t>char JULD_QC(N_MEASUREMENT)</w:t>
            </w:r>
          </w:p>
          <w:p w14:paraId="5E063EAE" w14:textId="36C7335C" w:rsidR="00C754B0" w:rsidRPr="004B7258" w:rsidRDefault="00C754B0" w:rsidP="00A54BC5">
            <w:pPr>
              <w:pStyle w:val="tablecontent"/>
              <w:rPr>
                <w:lang w:val="en-US"/>
              </w:rPr>
            </w:pPr>
            <w:r w:rsidRPr="004B7258">
              <w:rPr>
                <w:lang w:val="en-US"/>
              </w:rPr>
              <w:t>JULD_QC:long_na</w:t>
            </w:r>
            <w:r w:rsidR="00A21FA0">
              <w:rPr>
                <w:lang w:val="en-US"/>
              </w:rPr>
              <w:t>me = "Quality on date and time"</w:t>
            </w:r>
          </w:p>
          <w:p w14:paraId="309F8FF9" w14:textId="092950D3" w:rsidR="00C754B0" w:rsidRPr="004B7258" w:rsidRDefault="00C754B0" w:rsidP="00A54BC5">
            <w:pPr>
              <w:pStyle w:val="tablecontent"/>
              <w:rPr>
                <w:lang w:val="en-US"/>
              </w:rPr>
            </w:pPr>
            <w:r w:rsidRPr="004B7258">
              <w:rPr>
                <w:lang w:val="en-US"/>
              </w:rPr>
              <w:t>JULD_QC:convent</w:t>
            </w:r>
            <w:r w:rsidR="00A21FA0">
              <w:rPr>
                <w:lang w:val="en-US"/>
              </w:rPr>
              <w:t>ions = "Argo reference table 2"</w:t>
            </w:r>
          </w:p>
          <w:p w14:paraId="74631979" w14:textId="70055B97" w:rsidR="00C754B0" w:rsidRPr="004B7258" w:rsidRDefault="00A21FA0" w:rsidP="00A54BC5">
            <w:pPr>
              <w:pStyle w:val="tablecontent"/>
              <w:rPr>
                <w:lang w:val="en-US"/>
              </w:rPr>
            </w:pPr>
            <w:r>
              <w:rPr>
                <w:lang w:val="en-US"/>
              </w:rPr>
              <w:t>JULD_QC:_FillValue = " "</w:t>
            </w:r>
          </w:p>
        </w:tc>
        <w:tc>
          <w:tcPr>
            <w:tcW w:w="4394" w:type="dxa"/>
          </w:tcPr>
          <w:p w14:paraId="18D524E1" w14:textId="77777777" w:rsidR="00C754B0" w:rsidRPr="004B7258" w:rsidRDefault="00C754B0" w:rsidP="00A54BC5">
            <w:pPr>
              <w:pStyle w:val="tablecontent"/>
              <w:rPr>
                <w:lang w:val="en-US"/>
              </w:rPr>
            </w:pPr>
            <w:r w:rsidRPr="004B7258">
              <w:rPr>
                <w:lang w:val="en-US"/>
              </w:rPr>
              <w:t>Quality flag on JULD date and time.</w:t>
            </w:r>
          </w:p>
          <w:p w14:paraId="43F49132" w14:textId="0B76A64C" w:rsidR="00C754B0" w:rsidRPr="0037713A" w:rsidRDefault="00C754B0" w:rsidP="00A54BC5">
            <w:pPr>
              <w:pStyle w:val="tablecontent"/>
              <w:rPr>
                <w:lang w:val="en-US"/>
              </w:rPr>
            </w:pPr>
            <w:r w:rsidRPr="0037713A">
              <w:rPr>
                <w:lang w:val="en-US"/>
              </w:rPr>
              <w:t xml:space="preserve">The flag scale is described in the </w:t>
            </w:r>
            <w:r w:rsidR="0037713A" w:rsidRPr="0037713A">
              <w:rPr>
                <w:lang w:val="en-US"/>
              </w:rPr>
              <w:t xml:space="preserve">Argo </w:t>
            </w:r>
            <w:r w:rsidRPr="0037713A">
              <w:rPr>
                <w:lang w:val="en-US"/>
              </w:rPr>
              <w:t>reference table 2.</w:t>
            </w:r>
          </w:p>
          <w:p w14:paraId="1873139E" w14:textId="77777777" w:rsidR="00C754B0" w:rsidRPr="0037713A" w:rsidRDefault="00C754B0" w:rsidP="00A54BC5">
            <w:pPr>
              <w:pStyle w:val="tablecontent"/>
              <w:rPr>
                <w:lang w:val="en-US"/>
              </w:rPr>
            </w:pPr>
            <w:r w:rsidRPr="0037713A">
              <w:rPr>
                <w:lang w:val="en-US"/>
              </w:rPr>
              <w:t>Example :</w:t>
            </w:r>
          </w:p>
          <w:p w14:paraId="11C44FD2" w14:textId="16071BCB" w:rsidR="00C754B0" w:rsidRPr="004B7258" w:rsidRDefault="00667F1E" w:rsidP="00A54BC5">
            <w:pPr>
              <w:pStyle w:val="tablecontent"/>
              <w:rPr>
                <w:lang w:val="en-US"/>
              </w:rPr>
            </w:pPr>
            <w:r w:rsidRPr="0037713A">
              <w:rPr>
                <w:lang w:val="en-US"/>
              </w:rPr>
              <w:t>1:</w:t>
            </w:r>
            <w:r w:rsidR="00C754B0" w:rsidRPr="0037713A">
              <w:rPr>
                <w:lang w:val="en-US"/>
              </w:rPr>
              <w:t xml:space="preserve"> the date and time seems correct.</w:t>
            </w:r>
          </w:p>
        </w:tc>
      </w:tr>
      <w:tr w:rsidR="00C754B0" w:rsidRPr="004B7258" w14:paraId="3A4B1982" w14:textId="77777777" w:rsidTr="00B76F42">
        <w:tc>
          <w:tcPr>
            <w:tcW w:w="1630" w:type="dxa"/>
          </w:tcPr>
          <w:p w14:paraId="5B493428" w14:textId="77777777" w:rsidR="00C754B0" w:rsidRPr="004B7258" w:rsidRDefault="00C754B0" w:rsidP="00A54BC5">
            <w:pPr>
              <w:pStyle w:val="tablecontent"/>
              <w:rPr>
                <w:lang w:val="en-US"/>
              </w:rPr>
            </w:pPr>
            <w:r w:rsidRPr="004B7258">
              <w:rPr>
                <w:lang w:val="en-US"/>
              </w:rPr>
              <w:t>JULD_ADJUSTED</w:t>
            </w:r>
          </w:p>
        </w:tc>
        <w:tc>
          <w:tcPr>
            <w:tcW w:w="3420" w:type="dxa"/>
          </w:tcPr>
          <w:p w14:paraId="2262D878" w14:textId="0A16F191" w:rsidR="00C754B0" w:rsidRPr="004B7258" w:rsidRDefault="00C754B0" w:rsidP="00A54BC5">
            <w:pPr>
              <w:pStyle w:val="tablecontent"/>
              <w:rPr>
                <w:lang w:val="en-US"/>
              </w:rPr>
            </w:pPr>
            <w:r w:rsidRPr="004B7258">
              <w:rPr>
                <w:lang w:val="en-US"/>
              </w:rPr>
              <w:t>doub</w:t>
            </w:r>
            <w:r w:rsidR="00A21FA0">
              <w:rPr>
                <w:lang w:val="en-US"/>
              </w:rPr>
              <w:t>le JULD_ADJUSTED(N_MEASUREMENT)</w:t>
            </w:r>
          </w:p>
          <w:p w14:paraId="451749B0" w14:textId="3FD5A1F3" w:rsidR="00C754B0" w:rsidRPr="004B7258" w:rsidRDefault="00C754B0" w:rsidP="00A54BC5">
            <w:pPr>
              <w:pStyle w:val="tablecontent"/>
              <w:rPr>
                <w:lang w:val="en-US"/>
              </w:rPr>
            </w:pPr>
            <w:r w:rsidRPr="004B7258">
              <w:rPr>
                <w:lang w:val="en-US"/>
              </w:rPr>
              <w:t xml:space="preserve">JULD_ADJUSTED:long_name = "Adjusted </w:t>
            </w:r>
            <w:r w:rsidRPr="004B7258">
              <w:rPr>
                <w:lang w:val="en-US"/>
              </w:rPr>
              <w:lastRenderedPageBreak/>
              <w:t>julian day (UTC) of each measurement relative to REFERENCE_DATE</w:t>
            </w:r>
            <w:r w:rsidR="00A21FA0">
              <w:rPr>
                <w:lang w:val="en-US"/>
              </w:rPr>
              <w:t>_TIME"</w:t>
            </w:r>
          </w:p>
          <w:p w14:paraId="2972B377" w14:textId="41820F40" w:rsidR="00C754B0" w:rsidRPr="004B7258" w:rsidRDefault="00C754B0" w:rsidP="00A54BC5">
            <w:pPr>
              <w:pStyle w:val="tablecontent"/>
              <w:rPr>
                <w:lang w:val="en-US"/>
              </w:rPr>
            </w:pPr>
            <w:r w:rsidRPr="004B7258">
              <w:rPr>
                <w:lang w:val="en-US"/>
              </w:rPr>
              <w:t>JULD_</w:t>
            </w:r>
            <w:r w:rsidR="00A21FA0">
              <w:rPr>
                <w:lang w:val="en-US"/>
              </w:rPr>
              <w:t>ADJUSTED:standard_name = "time"</w:t>
            </w:r>
          </w:p>
          <w:p w14:paraId="305B9D7F" w14:textId="6E64758D" w:rsidR="00C754B0" w:rsidRPr="004B7258" w:rsidRDefault="00C754B0" w:rsidP="00A54BC5">
            <w:pPr>
              <w:pStyle w:val="tablecontent"/>
              <w:rPr>
                <w:lang w:val="en-US"/>
              </w:rPr>
            </w:pPr>
            <w:r w:rsidRPr="004B7258">
              <w:rPr>
                <w:lang w:val="en-US"/>
              </w:rPr>
              <w:t>JULD_ADJUSTED:units = "days</w:t>
            </w:r>
            <w:r w:rsidR="00A21FA0">
              <w:rPr>
                <w:lang w:val="en-US"/>
              </w:rPr>
              <w:t xml:space="preserve"> since 1950-01-01 00:00:00 UTC"</w:t>
            </w:r>
          </w:p>
          <w:p w14:paraId="45B5CCA1" w14:textId="2747E94F" w:rsidR="00C754B0" w:rsidRPr="004B7258" w:rsidRDefault="00C754B0" w:rsidP="00A54BC5">
            <w:pPr>
              <w:pStyle w:val="tablecontent"/>
              <w:rPr>
                <w:lang w:val="en-US"/>
              </w:rPr>
            </w:pPr>
            <w:r w:rsidRPr="004B7258">
              <w:rPr>
                <w:lang w:val="en-US"/>
              </w:rPr>
              <w:t>JULD_ADJUSTED:conventions = "Relative julian days</w:t>
            </w:r>
            <w:r w:rsidR="00A21FA0">
              <w:rPr>
                <w:lang w:val="en-US"/>
              </w:rPr>
              <w:t xml:space="preserve"> with decimal part (as parts of</w:t>
            </w:r>
            <w:r w:rsidR="00051238">
              <w:rPr>
                <w:lang w:val="en-US"/>
              </w:rPr>
              <w:t>day)"</w:t>
            </w:r>
          </w:p>
          <w:p w14:paraId="6A781EDE" w14:textId="158F2F0B" w:rsidR="007911AF" w:rsidRPr="004B7258" w:rsidRDefault="007911AF" w:rsidP="007911AF">
            <w:pPr>
              <w:pStyle w:val="tablecontent"/>
              <w:rPr>
                <w:lang w:val="en-US"/>
              </w:rPr>
            </w:pPr>
            <w:r w:rsidRPr="004B7258">
              <w:rPr>
                <w:lang w:val="en-US"/>
              </w:rPr>
              <w:t xml:space="preserve">JULD_ADJUSTED:resolution = </w:t>
            </w:r>
            <w:r w:rsidR="00A21FA0">
              <w:rPr>
                <w:lang w:val="en-US"/>
              </w:rPr>
              <w:t>&lt;X&gt;</w:t>
            </w:r>
          </w:p>
          <w:p w14:paraId="1D451772" w14:textId="0CAC09A7" w:rsidR="00C754B0" w:rsidRPr="004B7258" w:rsidRDefault="00C754B0" w:rsidP="00A54BC5">
            <w:pPr>
              <w:pStyle w:val="tablecontent"/>
              <w:rPr>
                <w:lang w:val="en-US"/>
              </w:rPr>
            </w:pPr>
            <w:r w:rsidRPr="004B7258">
              <w:rPr>
                <w:lang w:val="en-US"/>
              </w:rPr>
              <w:t>JULD_ADJUSTED:_FillValue = 99999</w:t>
            </w:r>
            <w:r w:rsidR="00A21FA0">
              <w:rPr>
                <w:lang w:val="en-US"/>
              </w:rPr>
              <w:t>9.</w:t>
            </w:r>
          </w:p>
          <w:p w14:paraId="7EA1405C" w14:textId="443454EE" w:rsidR="00C754B0" w:rsidRPr="004B7258" w:rsidRDefault="00A21FA0" w:rsidP="00A54BC5">
            <w:pPr>
              <w:pStyle w:val="tablecontent"/>
              <w:rPr>
                <w:lang w:val="en-US"/>
              </w:rPr>
            </w:pPr>
            <w:r>
              <w:rPr>
                <w:lang w:val="en-US"/>
              </w:rPr>
              <w:t>JULD:axis = "T"</w:t>
            </w:r>
          </w:p>
        </w:tc>
        <w:tc>
          <w:tcPr>
            <w:tcW w:w="4394" w:type="dxa"/>
          </w:tcPr>
          <w:p w14:paraId="0B2F025C" w14:textId="77777777" w:rsidR="00C754B0" w:rsidRPr="004B7258" w:rsidRDefault="00C754B0" w:rsidP="00A54BC5">
            <w:pPr>
              <w:pStyle w:val="tablecontent"/>
              <w:rPr>
                <w:lang w:val="en-US"/>
              </w:rPr>
            </w:pPr>
            <w:r w:rsidRPr="004B7258">
              <w:rPr>
                <w:lang w:val="en-US"/>
              </w:rPr>
              <w:lastRenderedPageBreak/>
              <w:t>Adjusted julian day of the location (or measurement).</w:t>
            </w:r>
          </w:p>
          <w:p w14:paraId="257A3D7E" w14:textId="77777777" w:rsidR="00C754B0" w:rsidRPr="004B7258" w:rsidRDefault="00C754B0" w:rsidP="00A54BC5">
            <w:pPr>
              <w:pStyle w:val="tablecontent"/>
              <w:rPr>
                <w:lang w:val="en-US"/>
              </w:rPr>
            </w:pPr>
            <w:r w:rsidRPr="004B7258">
              <w:rPr>
                <w:lang w:val="en-US"/>
              </w:rPr>
              <w:t xml:space="preserve">The integer part represents the day, the decimal part </w:t>
            </w:r>
            <w:r w:rsidRPr="004B7258">
              <w:rPr>
                <w:lang w:val="en-US"/>
              </w:rPr>
              <w:lastRenderedPageBreak/>
              <w:t>represents the time of the measurement.</w:t>
            </w:r>
          </w:p>
          <w:p w14:paraId="5D95DBD8" w14:textId="77777777" w:rsidR="00C754B0" w:rsidRPr="004B7258" w:rsidRDefault="00C754B0" w:rsidP="00A54BC5">
            <w:pPr>
              <w:pStyle w:val="tablecontent"/>
              <w:rPr>
                <w:lang w:val="en-US"/>
              </w:rPr>
            </w:pPr>
            <w:r w:rsidRPr="004B7258">
              <w:rPr>
                <w:lang w:val="en-US"/>
              </w:rPr>
              <w:t>Date and time are in universal time coordinates.</w:t>
            </w:r>
          </w:p>
          <w:p w14:paraId="36418FF0" w14:textId="2393C7F2" w:rsidR="00C754B0" w:rsidRPr="004B7258" w:rsidRDefault="00C754B0" w:rsidP="00A54BC5">
            <w:pPr>
              <w:pStyle w:val="tablecontent"/>
              <w:rPr>
                <w:lang w:val="en-US"/>
              </w:rPr>
            </w:pPr>
            <w:r w:rsidRPr="004B7258">
              <w:rPr>
                <w:lang w:val="en-US"/>
              </w:rPr>
              <w:t>The julian day is relative to REFERENCE_DATE_TIME.</w:t>
            </w:r>
          </w:p>
          <w:p w14:paraId="0C3BB2F2" w14:textId="77777777" w:rsidR="00C754B0" w:rsidRDefault="00C754B0" w:rsidP="00A54BC5">
            <w:pPr>
              <w:pStyle w:val="tablecontent"/>
              <w:rPr>
                <w:lang w:val="en-US"/>
              </w:rPr>
            </w:pPr>
            <w:r w:rsidRPr="004B7258">
              <w:rPr>
                <w:lang w:val="en-US"/>
              </w:rPr>
              <w:t>The date may be adjusted due to float clock drift or expert review.</w:t>
            </w:r>
          </w:p>
          <w:p w14:paraId="2B2E1F2B" w14:textId="7946B1D9" w:rsidR="00A21FA0" w:rsidRPr="004B7258" w:rsidRDefault="00A21FA0" w:rsidP="00A54BC5">
            <w:pPr>
              <w:pStyle w:val="tablecontent"/>
              <w:rPr>
                <w:lang w:val="en-US"/>
              </w:rPr>
            </w:pPr>
            <w:r>
              <w:rPr>
                <w:lang w:val="en-US"/>
              </w:rPr>
              <w:t>&lt;X&gt;: these field depends on float type and version.</w:t>
            </w:r>
          </w:p>
          <w:p w14:paraId="694CAFB3" w14:textId="77777777" w:rsidR="00C754B0" w:rsidRPr="004B7258" w:rsidRDefault="00C754B0" w:rsidP="00A54BC5">
            <w:pPr>
              <w:pStyle w:val="tablecontent"/>
              <w:rPr>
                <w:lang w:val="en-US"/>
              </w:rPr>
            </w:pPr>
            <w:r w:rsidRPr="004B7258">
              <w:rPr>
                <w:lang w:val="en-US"/>
              </w:rPr>
              <w:t>Example :</w:t>
            </w:r>
          </w:p>
          <w:p w14:paraId="3DFD524D"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1C39A655" w14:textId="77777777" w:rsidTr="00B76F42">
        <w:tc>
          <w:tcPr>
            <w:tcW w:w="1630" w:type="dxa"/>
          </w:tcPr>
          <w:p w14:paraId="6E1E5947" w14:textId="77777777" w:rsidR="00C754B0" w:rsidRPr="004B7258" w:rsidRDefault="00C754B0" w:rsidP="00A54BC5">
            <w:pPr>
              <w:pStyle w:val="tablecontent"/>
              <w:rPr>
                <w:lang w:val="en-US"/>
              </w:rPr>
            </w:pPr>
            <w:r w:rsidRPr="004B7258">
              <w:rPr>
                <w:lang w:val="en-US"/>
              </w:rPr>
              <w:lastRenderedPageBreak/>
              <w:t>JULD_ADJUSTED_STATUS</w:t>
            </w:r>
          </w:p>
        </w:tc>
        <w:tc>
          <w:tcPr>
            <w:tcW w:w="3420" w:type="dxa"/>
          </w:tcPr>
          <w:p w14:paraId="1D53FCD2" w14:textId="406285DC" w:rsidR="00C754B0" w:rsidRPr="004B7258" w:rsidRDefault="00C754B0" w:rsidP="00A54BC5">
            <w:pPr>
              <w:pStyle w:val="tablecontent"/>
              <w:rPr>
                <w:lang w:val="en-US"/>
              </w:rPr>
            </w:pPr>
            <w:r w:rsidRPr="004B7258">
              <w:rPr>
                <w:lang w:val="en-US"/>
              </w:rPr>
              <w:t>char JULD</w:t>
            </w:r>
            <w:r w:rsidR="00A21FA0">
              <w:rPr>
                <w:lang w:val="en-US"/>
              </w:rPr>
              <w:t>_ADJUSTED_STATUS(N_MEASUREMENT)</w:t>
            </w:r>
          </w:p>
          <w:p w14:paraId="3A16B9DD" w14:textId="77777777" w:rsidR="00C754B0" w:rsidRPr="004B7258" w:rsidRDefault="00C754B0" w:rsidP="00A54BC5">
            <w:pPr>
              <w:pStyle w:val="tablecontent"/>
              <w:rPr>
                <w:lang w:val="en-US"/>
              </w:rPr>
            </w:pPr>
            <w:r w:rsidRPr="004B7258">
              <w:rPr>
                <w:lang w:val="en-US"/>
              </w:rPr>
              <w:t>JULD_ADJUSTED_STATUS:long_name=”Status of the JULD_ADJUSTED date”</w:t>
            </w:r>
          </w:p>
          <w:p w14:paraId="14E52842" w14:textId="4D6BB87C" w:rsidR="00C754B0" w:rsidRPr="004B7258" w:rsidRDefault="00C754B0" w:rsidP="00A54BC5">
            <w:pPr>
              <w:pStyle w:val="tablecontent"/>
              <w:rPr>
                <w:lang w:val="en-US"/>
              </w:rPr>
            </w:pPr>
            <w:r w:rsidRPr="004B7258">
              <w:rPr>
                <w:lang w:val="en-US"/>
              </w:rPr>
              <w:t>JULD_ADJUSTED_STATUS:conventi</w:t>
            </w:r>
            <w:r w:rsidR="00A21FA0">
              <w:rPr>
                <w:lang w:val="en-US"/>
              </w:rPr>
              <w:t>ons = “Argo reference table 19"</w:t>
            </w:r>
          </w:p>
          <w:p w14:paraId="36461EB4" w14:textId="38566444" w:rsidR="00C754B0" w:rsidRPr="004B7258" w:rsidRDefault="00C754B0" w:rsidP="00A54BC5">
            <w:pPr>
              <w:pStyle w:val="tablecontent"/>
              <w:rPr>
                <w:lang w:val="en-US"/>
              </w:rPr>
            </w:pPr>
            <w:r w:rsidRPr="004B7258">
              <w:rPr>
                <w:lang w:val="en-US"/>
              </w:rPr>
              <w:t>JULD_A</w:t>
            </w:r>
            <w:r w:rsidR="00A21FA0">
              <w:rPr>
                <w:lang w:val="en-US"/>
              </w:rPr>
              <w:t>DJUSTED_STATUS:_FillValue = " "</w:t>
            </w:r>
          </w:p>
        </w:tc>
        <w:tc>
          <w:tcPr>
            <w:tcW w:w="4394" w:type="dxa"/>
          </w:tcPr>
          <w:p w14:paraId="3B14B81B" w14:textId="14E994D8" w:rsidR="00C754B0" w:rsidRPr="0037713A" w:rsidRDefault="00C754B0" w:rsidP="00A54BC5">
            <w:pPr>
              <w:pStyle w:val="tablecontent"/>
              <w:rPr>
                <w:lang w:val="en-US"/>
              </w:rPr>
            </w:pPr>
            <w:r w:rsidRPr="0037713A">
              <w:rPr>
                <w:lang w:val="en-US"/>
              </w:rPr>
              <w:t>Stat</w:t>
            </w:r>
            <w:r w:rsidR="00B97211" w:rsidRPr="0037713A">
              <w:rPr>
                <w:lang w:val="en-US"/>
              </w:rPr>
              <w:t>us flag on JULD date and time.</w:t>
            </w:r>
          </w:p>
          <w:p w14:paraId="24E7C00C" w14:textId="61D6598B" w:rsidR="00C754B0" w:rsidRPr="0037713A" w:rsidRDefault="00C754B0" w:rsidP="00A54BC5">
            <w:pPr>
              <w:pStyle w:val="tablecontent"/>
              <w:rPr>
                <w:lang w:val="en-US"/>
              </w:rPr>
            </w:pPr>
            <w:r w:rsidRPr="0037713A">
              <w:rPr>
                <w:lang w:val="en-US"/>
              </w:rPr>
              <w:t xml:space="preserve">The flag scale is described in </w:t>
            </w:r>
            <w:r w:rsidR="0037713A" w:rsidRPr="0037713A">
              <w:rPr>
                <w:lang w:val="en-US"/>
              </w:rPr>
              <w:t xml:space="preserve">the Argo </w:t>
            </w:r>
            <w:r w:rsidRPr="0037713A">
              <w:rPr>
                <w:lang w:val="en-US"/>
              </w:rPr>
              <w:t>reference table 19.</w:t>
            </w:r>
          </w:p>
          <w:p w14:paraId="69BF56D6" w14:textId="77777777" w:rsidR="00C754B0" w:rsidRPr="0037713A" w:rsidRDefault="00C754B0" w:rsidP="00A54BC5">
            <w:pPr>
              <w:pStyle w:val="tablecontent"/>
              <w:rPr>
                <w:lang w:val="en-US"/>
              </w:rPr>
            </w:pPr>
            <w:r w:rsidRPr="0037713A">
              <w:rPr>
                <w:lang w:val="en-US"/>
              </w:rPr>
              <w:t>Example:</w:t>
            </w:r>
          </w:p>
          <w:p w14:paraId="6C733EB5" w14:textId="77777777" w:rsidR="00C754B0" w:rsidRPr="0037713A" w:rsidRDefault="00C754B0" w:rsidP="00A54BC5">
            <w:pPr>
              <w:pStyle w:val="tablecontent"/>
              <w:rPr>
                <w:lang w:val="en-US"/>
              </w:rPr>
            </w:pPr>
            <w:r w:rsidRPr="0037713A">
              <w:rPr>
                <w:lang w:val="en-US"/>
              </w:rPr>
              <w:t>2 : Value is transmitted by the float</w:t>
            </w:r>
          </w:p>
        </w:tc>
      </w:tr>
      <w:tr w:rsidR="00C754B0" w:rsidRPr="004B7258" w14:paraId="1948A85C" w14:textId="77777777" w:rsidTr="00B76F42">
        <w:tc>
          <w:tcPr>
            <w:tcW w:w="1630" w:type="dxa"/>
          </w:tcPr>
          <w:p w14:paraId="6AAED907" w14:textId="77777777" w:rsidR="00C754B0" w:rsidRPr="004B7258" w:rsidRDefault="00C754B0" w:rsidP="00A54BC5">
            <w:pPr>
              <w:pStyle w:val="tablecontent"/>
              <w:rPr>
                <w:lang w:val="en-US"/>
              </w:rPr>
            </w:pPr>
            <w:r w:rsidRPr="004B7258">
              <w:rPr>
                <w:lang w:val="en-US"/>
              </w:rPr>
              <w:t>JULD_ADJUSTED_QC</w:t>
            </w:r>
          </w:p>
        </w:tc>
        <w:tc>
          <w:tcPr>
            <w:tcW w:w="3420" w:type="dxa"/>
          </w:tcPr>
          <w:p w14:paraId="50C8CCB1" w14:textId="7E31A5D4" w:rsidR="00C754B0" w:rsidRPr="004B7258" w:rsidRDefault="00C754B0" w:rsidP="00A54BC5">
            <w:pPr>
              <w:pStyle w:val="tablecontent"/>
              <w:rPr>
                <w:lang w:val="en-US"/>
              </w:rPr>
            </w:pPr>
            <w:r w:rsidRPr="004B7258">
              <w:rPr>
                <w:lang w:val="en-US"/>
              </w:rPr>
              <w:t xml:space="preserve">char </w:t>
            </w:r>
            <w:r w:rsidR="00A21FA0">
              <w:rPr>
                <w:lang w:val="en-US"/>
              </w:rPr>
              <w:t>JULD_ADJUSTED_QC(N_MEASUREMENT)</w:t>
            </w:r>
          </w:p>
          <w:p w14:paraId="42617266" w14:textId="74CD0666" w:rsidR="00C754B0" w:rsidRPr="004B7258" w:rsidRDefault="00C754B0" w:rsidP="00A54BC5">
            <w:pPr>
              <w:pStyle w:val="tablecontent"/>
              <w:rPr>
                <w:lang w:val="en-US"/>
              </w:rPr>
            </w:pPr>
            <w:r w:rsidRPr="004B7258">
              <w:rPr>
                <w:lang w:val="en-US"/>
              </w:rPr>
              <w:t>JULD_ADJUSTED_QC:long_name = "Qua</w:t>
            </w:r>
            <w:r w:rsidR="00A21FA0">
              <w:rPr>
                <w:lang w:val="en-US"/>
              </w:rPr>
              <w:t>lity on adjusted date and time"</w:t>
            </w:r>
          </w:p>
          <w:p w14:paraId="2F6E9390" w14:textId="30B83209" w:rsidR="00C754B0" w:rsidRPr="004B7258" w:rsidRDefault="00C754B0" w:rsidP="00A54BC5">
            <w:pPr>
              <w:pStyle w:val="tablecontent"/>
              <w:rPr>
                <w:lang w:val="en-US"/>
              </w:rPr>
            </w:pPr>
            <w:r w:rsidRPr="004B7258">
              <w:rPr>
                <w:lang w:val="en-US"/>
              </w:rPr>
              <w:t>JULD_ADJUSTED_QC:convent</w:t>
            </w:r>
            <w:r w:rsidR="00A21FA0">
              <w:rPr>
                <w:lang w:val="en-US"/>
              </w:rPr>
              <w:t>ions = "Argo reference table 2"</w:t>
            </w:r>
          </w:p>
          <w:p w14:paraId="401FD35B" w14:textId="161B4F6F" w:rsidR="00C754B0" w:rsidRPr="004B7258" w:rsidRDefault="00C754B0" w:rsidP="00A54BC5">
            <w:pPr>
              <w:pStyle w:val="tablecontent"/>
              <w:rPr>
                <w:lang w:val="en-US"/>
              </w:rPr>
            </w:pPr>
            <w:r w:rsidRPr="004B7258">
              <w:rPr>
                <w:lang w:val="en-US"/>
              </w:rPr>
              <w:t>JU</w:t>
            </w:r>
            <w:r w:rsidR="00A21FA0">
              <w:rPr>
                <w:lang w:val="en-US"/>
              </w:rPr>
              <w:t>LD_ADJUSTED_QC:_FillValue = " "</w:t>
            </w:r>
          </w:p>
        </w:tc>
        <w:tc>
          <w:tcPr>
            <w:tcW w:w="4394" w:type="dxa"/>
          </w:tcPr>
          <w:p w14:paraId="1FFC0DF2" w14:textId="77777777" w:rsidR="00C754B0" w:rsidRPr="0037713A" w:rsidRDefault="00C754B0" w:rsidP="00A54BC5">
            <w:pPr>
              <w:pStyle w:val="tablecontent"/>
              <w:rPr>
                <w:lang w:val="en-US"/>
              </w:rPr>
            </w:pPr>
            <w:r w:rsidRPr="0037713A">
              <w:rPr>
                <w:lang w:val="en-US"/>
              </w:rPr>
              <w:t>Quality flag on JULD_ADJUSTED date and time.</w:t>
            </w:r>
          </w:p>
          <w:p w14:paraId="23AFC61F" w14:textId="77362294" w:rsidR="00C754B0" w:rsidRPr="0037713A" w:rsidRDefault="00C754B0" w:rsidP="00A54BC5">
            <w:pPr>
              <w:pStyle w:val="tablecontent"/>
              <w:rPr>
                <w:lang w:val="en-US"/>
              </w:rPr>
            </w:pPr>
            <w:r w:rsidRPr="0037713A">
              <w:rPr>
                <w:lang w:val="en-US"/>
              </w:rPr>
              <w:t xml:space="preserve">The flag scale is described in the </w:t>
            </w:r>
            <w:r w:rsidR="0037713A" w:rsidRPr="0037713A">
              <w:rPr>
                <w:lang w:val="en-US"/>
              </w:rPr>
              <w:t xml:space="preserve">Argo </w:t>
            </w:r>
            <w:r w:rsidRPr="0037713A">
              <w:rPr>
                <w:lang w:val="en-US"/>
              </w:rPr>
              <w:t>reference table 2.</w:t>
            </w:r>
          </w:p>
          <w:p w14:paraId="2950587F" w14:textId="77777777" w:rsidR="00C754B0" w:rsidRPr="0037713A" w:rsidRDefault="00C754B0" w:rsidP="00A54BC5">
            <w:pPr>
              <w:pStyle w:val="tablecontent"/>
              <w:rPr>
                <w:lang w:val="en-US"/>
              </w:rPr>
            </w:pPr>
            <w:r w:rsidRPr="0037713A">
              <w:rPr>
                <w:lang w:val="en-US"/>
              </w:rPr>
              <w:t>Example :</w:t>
            </w:r>
          </w:p>
          <w:p w14:paraId="0A5FD3AF" w14:textId="77777777" w:rsidR="00C754B0" w:rsidRPr="0037713A" w:rsidRDefault="00C754B0" w:rsidP="00A54BC5">
            <w:pPr>
              <w:pStyle w:val="tablecontent"/>
              <w:rPr>
                <w:lang w:val="en-US"/>
              </w:rPr>
            </w:pPr>
            <w:r w:rsidRPr="0037713A">
              <w:rPr>
                <w:lang w:val="en-US"/>
              </w:rPr>
              <w:t>1 : the date and time seems correct.</w:t>
            </w:r>
          </w:p>
        </w:tc>
      </w:tr>
      <w:tr w:rsidR="00C754B0" w:rsidRPr="004B7258" w14:paraId="6BD0191F" w14:textId="77777777" w:rsidTr="00B76F42">
        <w:tc>
          <w:tcPr>
            <w:tcW w:w="1630" w:type="dxa"/>
          </w:tcPr>
          <w:p w14:paraId="605EFD19" w14:textId="77777777" w:rsidR="00C754B0" w:rsidRPr="004B7258" w:rsidRDefault="00C754B0" w:rsidP="00A54BC5">
            <w:pPr>
              <w:pStyle w:val="tablecontent"/>
              <w:rPr>
                <w:lang w:val="en-US"/>
              </w:rPr>
            </w:pPr>
            <w:r w:rsidRPr="004B7258">
              <w:rPr>
                <w:lang w:val="en-US"/>
              </w:rPr>
              <w:t>CYCLE_NUMBER</w:t>
            </w:r>
          </w:p>
        </w:tc>
        <w:tc>
          <w:tcPr>
            <w:tcW w:w="3420" w:type="dxa"/>
          </w:tcPr>
          <w:p w14:paraId="37208DFC" w14:textId="45FEA917" w:rsidR="00C754B0" w:rsidRPr="004B7258" w:rsidRDefault="00A21FA0" w:rsidP="00A54BC5">
            <w:pPr>
              <w:pStyle w:val="tablecontent"/>
              <w:rPr>
                <w:lang w:val="en-US"/>
              </w:rPr>
            </w:pPr>
            <w:r>
              <w:rPr>
                <w:lang w:val="en-US"/>
              </w:rPr>
              <w:t>int CYCLE_NUMBER(N_MEASUREMENT)</w:t>
            </w:r>
          </w:p>
          <w:p w14:paraId="76F3D795" w14:textId="6CB17DCC" w:rsidR="00C754B0" w:rsidRPr="004B7258" w:rsidRDefault="00C754B0" w:rsidP="00A54BC5">
            <w:pPr>
              <w:pStyle w:val="tablecontent"/>
              <w:rPr>
                <w:lang w:val="en-US"/>
              </w:rPr>
            </w:pPr>
            <w:r w:rsidRPr="004B7258">
              <w:rPr>
                <w:lang w:val="en-US"/>
              </w:rPr>
              <w:t>CYCLE_NUMBER:long_name = "Float cycle number of th</w:t>
            </w:r>
            <w:r w:rsidR="00A21FA0">
              <w:rPr>
                <w:lang w:val="en-US"/>
              </w:rPr>
              <w:t>e measurement"</w:t>
            </w:r>
          </w:p>
          <w:p w14:paraId="03A26392" w14:textId="10ADF252" w:rsidR="00C754B0" w:rsidRPr="004B7258" w:rsidRDefault="00C754B0" w:rsidP="00A54BC5">
            <w:pPr>
              <w:pStyle w:val="tablecontent"/>
              <w:rPr>
                <w:lang w:val="en-US"/>
              </w:rPr>
            </w:pPr>
            <w:r w:rsidRPr="004B7258">
              <w:rPr>
                <w:lang w:val="en-US"/>
              </w:rPr>
              <w:t>CYCLE_NUMBER:conventions = "</w:t>
            </w:r>
            <w:r w:rsidR="009569FA" w:rsidRPr="004B7258">
              <w:rPr>
                <w:lang w:val="en-US"/>
              </w:rPr>
              <w:t>0...N</w:t>
            </w:r>
            <w:r w:rsidRPr="004B7258">
              <w:rPr>
                <w:lang w:val="en-US"/>
              </w:rPr>
              <w:t>, 0 : launch c</w:t>
            </w:r>
            <w:r w:rsidR="00A21FA0">
              <w:rPr>
                <w:lang w:val="en-US"/>
              </w:rPr>
              <w:t>ycle, 1 : first complete cycle"</w:t>
            </w:r>
          </w:p>
          <w:p w14:paraId="07D29602" w14:textId="39B9BB9A" w:rsidR="00C754B0" w:rsidRPr="004B7258" w:rsidRDefault="00A21FA0" w:rsidP="00A54BC5">
            <w:pPr>
              <w:pStyle w:val="tablecontent"/>
              <w:rPr>
                <w:lang w:val="en-US"/>
              </w:rPr>
            </w:pPr>
            <w:r>
              <w:rPr>
                <w:lang w:val="en-US"/>
              </w:rPr>
              <w:t>CYCLE_NUMBER:_FillValue = 99999</w:t>
            </w:r>
          </w:p>
        </w:tc>
        <w:tc>
          <w:tcPr>
            <w:tcW w:w="4394" w:type="dxa"/>
          </w:tcPr>
          <w:p w14:paraId="34D18685" w14:textId="789C4A18" w:rsidR="00C754B0" w:rsidRPr="004B7258" w:rsidRDefault="00C754B0" w:rsidP="00A54BC5">
            <w:pPr>
              <w:pStyle w:val="tablecontent"/>
              <w:rPr>
                <w:lang w:val="en-US"/>
              </w:rPr>
            </w:pPr>
            <w:r w:rsidRPr="004B7258">
              <w:rPr>
                <w:lang w:val="en-US"/>
              </w:rPr>
              <w:t>Cycle number of the float for this series of measurements, locations and timings. Some floats begin with a cycle 0 and some beg</w:t>
            </w:r>
            <w:r w:rsidR="00B97211">
              <w:rPr>
                <w:lang w:val="en-US"/>
              </w:rPr>
              <w:t xml:space="preserve">in at cycle number 1. </w:t>
            </w:r>
            <w:r w:rsidRPr="004B7258">
              <w:rPr>
                <w:lang w:val="en-US"/>
              </w:rPr>
              <w:t>Cycle number is -1 for the float's launch and includes the time and location.</w:t>
            </w:r>
          </w:p>
          <w:p w14:paraId="65227435" w14:textId="32533F28"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This cycle number must match the profile cycle number.</w:t>
            </w:r>
          </w:p>
          <w:p w14:paraId="75D0F190" w14:textId="77777777" w:rsidR="00C754B0" w:rsidRPr="004B7258" w:rsidRDefault="00C754B0" w:rsidP="00A54BC5">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C754B0" w:rsidRPr="004B7258" w14:paraId="2260B56B" w14:textId="77777777" w:rsidTr="00B76F42">
        <w:tc>
          <w:tcPr>
            <w:tcW w:w="1630" w:type="dxa"/>
          </w:tcPr>
          <w:p w14:paraId="2960A530" w14:textId="77777777" w:rsidR="00C754B0" w:rsidRPr="004B7258" w:rsidRDefault="00C754B0" w:rsidP="00A54BC5">
            <w:pPr>
              <w:pStyle w:val="tablecontent"/>
              <w:rPr>
                <w:lang w:val="en-US"/>
              </w:rPr>
            </w:pPr>
            <w:r w:rsidRPr="004B7258">
              <w:rPr>
                <w:lang w:val="en-US"/>
              </w:rPr>
              <w:t>CYCLE_NUMBER_ADJUSTED</w:t>
            </w:r>
          </w:p>
        </w:tc>
        <w:tc>
          <w:tcPr>
            <w:tcW w:w="3420" w:type="dxa"/>
          </w:tcPr>
          <w:p w14:paraId="7BADDDB4" w14:textId="422969A0" w:rsidR="00C754B0" w:rsidRPr="004B7258" w:rsidRDefault="00C754B0" w:rsidP="00A54BC5">
            <w:pPr>
              <w:pStyle w:val="tablecontent"/>
              <w:rPr>
                <w:lang w:val="en-US"/>
              </w:rPr>
            </w:pPr>
            <w:r w:rsidRPr="004B7258">
              <w:rPr>
                <w:lang w:val="en-US"/>
              </w:rPr>
              <w:t>int CYCLE_</w:t>
            </w:r>
            <w:r w:rsidR="00A21FA0">
              <w:rPr>
                <w:lang w:val="en-US"/>
              </w:rPr>
              <w:t>NUMBER_ADJUSTED (N_MEASUREMENT)</w:t>
            </w:r>
          </w:p>
          <w:p w14:paraId="581F363B" w14:textId="49603F40" w:rsidR="00C754B0" w:rsidRPr="004B7258" w:rsidRDefault="00C754B0" w:rsidP="00A54BC5">
            <w:pPr>
              <w:pStyle w:val="tablecontent"/>
              <w:rPr>
                <w:lang w:val="en-US"/>
              </w:rPr>
            </w:pPr>
            <w:r w:rsidRPr="004B7258">
              <w:rPr>
                <w:lang w:val="en-US"/>
              </w:rPr>
              <w:t>CYCLE_NUMBER_ADJUSTED:long_name = "Adjusted float c</w:t>
            </w:r>
            <w:r w:rsidR="00A21FA0">
              <w:rPr>
                <w:lang w:val="en-US"/>
              </w:rPr>
              <w:t>ycle number of the measurement"</w:t>
            </w:r>
          </w:p>
          <w:p w14:paraId="40704861" w14:textId="71FDD471" w:rsidR="00C754B0" w:rsidRPr="004B7258" w:rsidRDefault="00C754B0" w:rsidP="00A54BC5">
            <w:pPr>
              <w:pStyle w:val="tablecontent"/>
              <w:rPr>
                <w:lang w:val="en-US"/>
              </w:rPr>
            </w:pPr>
            <w:r w:rsidRPr="004B7258">
              <w:rPr>
                <w:lang w:val="en-US"/>
              </w:rPr>
              <w:t>CYCLE_NUMBER_ADJUSTED:conventions = "</w:t>
            </w:r>
            <w:r w:rsidR="009569FA" w:rsidRPr="004B7258">
              <w:rPr>
                <w:lang w:val="en-US"/>
              </w:rPr>
              <w:t>0...N</w:t>
            </w:r>
            <w:r w:rsidRPr="004B7258">
              <w:rPr>
                <w:lang w:val="en-US"/>
              </w:rPr>
              <w:t>, 0 : launch c</w:t>
            </w:r>
            <w:r w:rsidR="00A21FA0">
              <w:rPr>
                <w:lang w:val="en-US"/>
              </w:rPr>
              <w:t>ycle, 1 : first complete cycle"</w:t>
            </w:r>
          </w:p>
          <w:p w14:paraId="2E958E00" w14:textId="743AC4A8" w:rsidR="00C754B0" w:rsidRPr="004B7258" w:rsidRDefault="00C754B0" w:rsidP="00A54BC5">
            <w:pPr>
              <w:pStyle w:val="tablecontent"/>
              <w:rPr>
                <w:lang w:val="en-US"/>
              </w:rPr>
            </w:pPr>
            <w:r w:rsidRPr="004B7258">
              <w:rPr>
                <w:lang w:val="en-US"/>
              </w:rPr>
              <w:t>CYCLE_NUM</w:t>
            </w:r>
            <w:r w:rsidR="00A21FA0">
              <w:rPr>
                <w:lang w:val="en-US"/>
              </w:rPr>
              <w:t>BER_ADJUSTED:_FillValue = 99999</w:t>
            </w:r>
          </w:p>
        </w:tc>
        <w:tc>
          <w:tcPr>
            <w:tcW w:w="4394" w:type="dxa"/>
          </w:tcPr>
          <w:p w14:paraId="3A756AE5" w14:textId="048A3158" w:rsidR="00C754B0" w:rsidRPr="004B7258" w:rsidRDefault="00C754B0" w:rsidP="00A54BC5">
            <w:pPr>
              <w:pStyle w:val="tablecontent"/>
              <w:rPr>
                <w:lang w:val="en-US"/>
              </w:rPr>
            </w:pPr>
            <w:r w:rsidRPr="004B7258">
              <w:rPr>
                <w:lang w:val="en-US"/>
              </w:rPr>
              <w:t>Adjusted cycle number of the float for this series of measurements, locations and timings. Some floats begin with a cycle 0 and</w:t>
            </w:r>
            <w:r w:rsidR="00A21FA0">
              <w:rPr>
                <w:lang w:val="en-US"/>
              </w:rPr>
              <w:t xml:space="preserve"> some begin at cycle number 1.</w:t>
            </w:r>
          </w:p>
          <w:p w14:paraId="4592A550" w14:textId="4BA39D2C"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Sometimes cycle numbers are assigned erroneo</w:t>
            </w:r>
            <w:r w:rsidR="00B97211">
              <w:rPr>
                <w:lang w:val="en-US"/>
              </w:rPr>
              <w:t xml:space="preserve">usly and need to be corrected. </w:t>
            </w:r>
            <w:r w:rsidRPr="004B7258">
              <w:rPr>
                <w:lang w:val="en-US"/>
              </w:rPr>
              <w:t>This variable contains the corrected cycle numbers.</w:t>
            </w:r>
          </w:p>
          <w:p w14:paraId="25DCCAE7" w14:textId="77777777" w:rsidR="00C754B0" w:rsidRPr="004B7258" w:rsidRDefault="00C754B0" w:rsidP="00A54BC5">
            <w:pPr>
              <w:pStyle w:val="tablecontent"/>
              <w:rPr>
                <w:lang w:val="en-US"/>
              </w:rPr>
            </w:pPr>
            <w:r w:rsidRPr="004B7258">
              <w:rPr>
                <w:lang w:val="en-US"/>
              </w:rPr>
              <w:t>Example : 17 for measurements performed during the 17</w:t>
            </w:r>
            <w:r w:rsidRPr="004B7258">
              <w:rPr>
                <w:vertAlign w:val="superscript"/>
                <w:lang w:val="en-US"/>
              </w:rPr>
              <w:t>th</w:t>
            </w:r>
            <w:r w:rsidRPr="004B7258">
              <w:rPr>
                <w:lang w:val="en-US"/>
              </w:rPr>
              <w:t xml:space="preserve"> cycle of the float.</w:t>
            </w:r>
          </w:p>
        </w:tc>
      </w:tr>
      <w:tr w:rsidR="00C754B0" w:rsidRPr="004B7258" w14:paraId="315D47A6" w14:textId="77777777" w:rsidTr="00B76F42">
        <w:tc>
          <w:tcPr>
            <w:tcW w:w="1630" w:type="dxa"/>
          </w:tcPr>
          <w:p w14:paraId="731C97DE" w14:textId="77777777" w:rsidR="00C754B0" w:rsidRPr="004B7258" w:rsidRDefault="00C754B0" w:rsidP="00A54BC5">
            <w:pPr>
              <w:pStyle w:val="tablecontent"/>
              <w:rPr>
                <w:lang w:val="en-US"/>
              </w:rPr>
            </w:pPr>
            <w:r w:rsidRPr="004B7258">
              <w:rPr>
                <w:lang w:val="en-US"/>
              </w:rPr>
              <w:t>MEASUREMENT_CODE</w:t>
            </w:r>
          </w:p>
        </w:tc>
        <w:tc>
          <w:tcPr>
            <w:tcW w:w="3420" w:type="dxa"/>
          </w:tcPr>
          <w:p w14:paraId="2AFB2339" w14:textId="0155052D" w:rsidR="00C754B0" w:rsidRPr="004B7258" w:rsidRDefault="00C754B0" w:rsidP="00A54BC5">
            <w:pPr>
              <w:pStyle w:val="tablecontent"/>
              <w:rPr>
                <w:lang w:val="en-US"/>
              </w:rPr>
            </w:pPr>
            <w:r w:rsidRPr="004B7258">
              <w:rPr>
                <w:lang w:val="en-US"/>
              </w:rPr>
              <w:t>int M</w:t>
            </w:r>
            <w:r w:rsidR="00A21FA0">
              <w:rPr>
                <w:lang w:val="en-US"/>
              </w:rPr>
              <w:t>EASUREMENT_CODE (N_MEASUREMENT)</w:t>
            </w:r>
          </w:p>
          <w:p w14:paraId="7F831A0B" w14:textId="5C9D2B0B" w:rsidR="00C754B0" w:rsidRPr="004B7258" w:rsidRDefault="00C754B0" w:rsidP="00A54BC5">
            <w:pPr>
              <w:pStyle w:val="tablecontent"/>
              <w:rPr>
                <w:lang w:val="en-US"/>
              </w:rPr>
            </w:pPr>
            <w:r w:rsidRPr="004B7258">
              <w:rPr>
                <w:lang w:val="en-US"/>
              </w:rPr>
              <w:t xml:space="preserve">MEASUREMENT_CODE:long_name = "Flag referring to a </w:t>
            </w:r>
            <w:r w:rsidR="00A21FA0">
              <w:rPr>
                <w:lang w:val="en-US"/>
              </w:rPr>
              <w:t>measurement event in the cycle"</w:t>
            </w:r>
          </w:p>
          <w:p w14:paraId="638B1E1E" w14:textId="6E1CEAA2" w:rsidR="00C754B0" w:rsidRPr="004B7258" w:rsidRDefault="00C754B0" w:rsidP="00A54BC5">
            <w:pPr>
              <w:pStyle w:val="tablecontent"/>
              <w:rPr>
                <w:lang w:val="en-US"/>
              </w:rPr>
            </w:pPr>
            <w:r w:rsidRPr="004B7258">
              <w:rPr>
                <w:lang w:val="en-US"/>
              </w:rPr>
              <w:t>MEASUREMENT_CODE:conventi</w:t>
            </w:r>
            <w:r w:rsidR="00A21FA0">
              <w:rPr>
                <w:lang w:val="en-US"/>
              </w:rPr>
              <w:t>ons = "Argo reference table 15"</w:t>
            </w:r>
          </w:p>
          <w:p w14:paraId="6B0F4421" w14:textId="6046961D" w:rsidR="00C754B0" w:rsidRPr="004B7258" w:rsidRDefault="00C754B0" w:rsidP="00A54BC5">
            <w:pPr>
              <w:pStyle w:val="tablecontent"/>
              <w:rPr>
                <w:lang w:val="en-US"/>
              </w:rPr>
            </w:pPr>
            <w:r w:rsidRPr="004B7258">
              <w:rPr>
                <w:lang w:val="en-US"/>
              </w:rPr>
              <w:t>MEAS</w:t>
            </w:r>
            <w:r w:rsidR="00A21FA0">
              <w:rPr>
                <w:lang w:val="en-US"/>
              </w:rPr>
              <w:t>UREMENT_CODE:_FillValue = 99999</w:t>
            </w:r>
          </w:p>
        </w:tc>
        <w:tc>
          <w:tcPr>
            <w:tcW w:w="4394" w:type="dxa"/>
          </w:tcPr>
          <w:p w14:paraId="43B5A105" w14:textId="1955E197" w:rsidR="00C754B0" w:rsidRPr="004B7258" w:rsidRDefault="00C754B0" w:rsidP="00A54BC5">
            <w:pPr>
              <w:pStyle w:val="tablecontent"/>
              <w:rPr>
                <w:lang w:val="en-US"/>
              </w:rPr>
            </w:pPr>
            <w:r w:rsidRPr="004B7258">
              <w:rPr>
                <w:lang w:val="en-US"/>
              </w:rPr>
              <w:t>Flag for each event in the cycle which correspon</w:t>
            </w:r>
            <w:r w:rsidR="00A21FA0">
              <w:rPr>
                <w:lang w:val="en-US"/>
              </w:rPr>
              <w:t>ds to Argo reference table 15.</w:t>
            </w:r>
          </w:p>
          <w:p w14:paraId="51EDF859" w14:textId="6F52C043" w:rsidR="00C754B0" w:rsidRPr="004B7258" w:rsidRDefault="00B97211" w:rsidP="00A54BC5">
            <w:pPr>
              <w:pStyle w:val="tablecontent"/>
              <w:rPr>
                <w:lang w:val="en-US"/>
              </w:rPr>
            </w:pPr>
            <w:r>
              <w:rPr>
                <w:lang w:val="en-US"/>
              </w:rPr>
              <w:t xml:space="preserve">Example: </w:t>
            </w:r>
            <w:r w:rsidR="00C754B0" w:rsidRPr="004B7258">
              <w:rPr>
                <w:lang w:val="en-US"/>
              </w:rPr>
              <w:t xml:space="preserve">100 : All measurements made at start </w:t>
            </w:r>
            <w:r>
              <w:rPr>
                <w:lang w:val="en-US"/>
              </w:rPr>
              <w:t xml:space="preserve">of descent to drift pressure . </w:t>
            </w:r>
            <w:r w:rsidR="00C754B0" w:rsidRPr="004B7258">
              <w:rPr>
                <w:lang w:val="en-US"/>
              </w:rPr>
              <w:t xml:space="preserve">Could be time, location, surface pressure, etc. </w:t>
            </w:r>
          </w:p>
        </w:tc>
      </w:tr>
      <w:tr w:rsidR="00C754B0" w:rsidRPr="004B7258" w14:paraId="007EA9F3" w14:textId="77777777" w:rsidTr="00B76F42">
        <w:tc>
          <w:tcPr>
            <w:tcW w:w="1630" w:type="dxa"/>
          </w:tcPr>
          <w:p w14:paraId="6292728F" w14:textId="77777777" w:rsidR="00C754B0" w:rsidRPr="004B7258" w:rsidRDefault="00C754B0" w:rsidP="00A54BC5">
            <w:pPr>
              <w:pStyle w:val="tablecontent"/>
              <w:rPr>
                <w:lang w:val="en-US"/>
              </w:rPr>
            </w:pPr>
            <w:r w:rsidRPr="004B7258">
              <w:rPr>
                <w:lang w:val="en-US"/>
              </w:rPr>
              <w:t>&lt;PARAM&gt;</w:t>
            </w:r>
          </w:p>
        </w:tc>
        <w:tc>
          <w:tcPr>
            <w:tcW w:w="3420" w:type="dxa"/>
          </w:tcPr>
          <w:p w14:paraId="2741CE30" w14:textId="1BBF46BF" w:rsidR="00C754B0" w:rsidRPr="004B7258" w:rsidRDefault="00A21FA0" w:rsidP="00A54BC5">
            <w:pPr>
              <w:pStyle w:val="tablecontent"/>
              <w:rPr>
                <w:lang w:val="en-US"/>
              </w:rPr>
            </w:pPr>
            <w:r>
              <w:rPr>
                <w:lang w:val="en-US"/>
              </w:rPr>
              <w:t>float &lt;PARAM&gt;(N_MEASUREMENT)</w:t>
            </w:r>
          </w:p>
          <w:p w14:paraId="228FD30B" w14:textId="59E75A07" w:rsidR="00C754B0" w:rsidRPr="004B7258" w:rsidRDefault="00C754B0" w:rsidP="00A54BC5">
            <w:pPr>
              <w:pStyle w:val="tablecontent"/>
              <w:rPr>
                <w:lang w:val="en-US"/>
              </w:rPr>
            </w:pPr>
            <w:r w:rsidRPr="004B7258">
              <w:rPr>
                <w:lang w:val="en-US"/>
              </w:rPr>
              <w:t>&lt;PARAM&gt;:long_</w:t>
            </w:r>
            <w:r w:rsidR="00A21FA0">
              <w:rPr>
                <w:lang w:val="en-US"/>
              </w:rPr>
              <w:t>name = "&lt;X&gt;"</w:t>
            </w:r>
          </w:p>
          <w:p w14:paraId="02A00B0A" w14:textId="0A804C79" w:rsidR="00C754B0" w:rsidRPr="004B7258" w:rsidRDefault="00A21FA0" w:rsidP="00A54BC5">
            <w:pPr>
              <w:pStyle w:val="tablecontent"/>
              <w:rPr>
                <w:lang w:val="en-US"/>
              </w:rPr>
            </w:pPr>
            <w:r>
              <w:rPr>
                <w:lang w:val="en-US"/>
              </w:rPr>
              <w:t>&lt;PARAM&gt;:standard_name = "&lt;X&gt;"</w:t>
            </w:r>
          </w:p>
          <w:p w14:paraId="50D44165" w14:textId="35CEC997" w:rsidR="00C754B0" w:rsidRPr="004B7258" w:rsidRDefault="00A21FA0" w:rsidP="00A54BC5">
            <w:pPr>
              <w:pStyle w:val="tablecontent"/>
              <w:rPr>
                <w:lang w:val="en-US"/>
              </w:rPr>
            </w:pPr>
            <w:r>
              <w:rPr>
                <w:lang w:val="en-US"/>
              </w:rPr>
              <w:t>&lt;PARAM&gt;:_FillValue = &lt;X&gt;</w:t>
            </w:r>
          </w:p>
          <w:p w14:paraId="51F81B09" w14:textId="77777777" w:rsidR="00A21FA0" w:rsidRDefault="00A21FA0" w:rsidP="00A54BC5">
            <w:pPr>
              <w:pStyle w:val="tablecontent"/>
              <w:rPr>
                <w:lang w:val="en-US"/>
              </w:rPr>
            </w:pPr>
            <w:r>
              <w:rPr>
                <w:lang w:val="en-US"/>
              </w:rPr>
              <w:t>&lt;PARAM&gt;:units = "&lt;X&gt;"</w:t>
            </w:r>
          </w:p>
          <w:p w14:paraId="79DD9376" w14:textId="6BA3FCCB" w:rsidR="00C754B0" w:rsidRPr="004B7258" w:rsidRDefault="00A21FA0" w:rsidP="00A54BC5">
            <w:pPr>
              <w:pStyle w:val="tablecontent"/>
              <w:rPr>
                <w:lang w:val="en-US"/>
              </w:rPr>
            </w:pPr>
            <w:r>
              <w:rPr>
                <w:lang w:val="en-US"/>
              </w:rPr>
              <w:t>&lt;PARAM&gt;:valid_min = &lt;X&gt;</w:t>
            </w:r>
          </w:p>
          <w:p w14:paraId="446F098E" w14:textId="00E30247" w:rsidR="00C754B0" w:rsidRPr="004B7258" w:rsidRDefault="00A21FA0" w:rsidP="00A54BC5">
            <w:pPr>
              <w:pStyle w:val="tablecontent"/>
              <w:rPr>
                <w:lang w:val="en-US"/>
              </w:rPr>
            </w:pPr>
            <w:r>
              <w:rPr>
                <w:lang w:val="en-US"/>
              </w:rPr>
              <w:t>&lt;PARAM&gt;:valid_max = &lt;X&gt;</w:t>
            </w:r>
          </w:p>
          <w:p w14:paraId="72CE77CE" w14:textId="320CF76C" w:rsidR="00C754B0" w:rsidRPr="004B7258" w:rsidRDefault="00A21FA0" w:rsidP="00A54BC5">
            <w:pPr>
              <w:pStyle w:val="tablecontent"/>
              <w:rPr>
                <w:lang w:val="en-US"/>
              </w:rPr>
            </w:pPr>
            <w:r>
              <w:rPr>
                <w:lang w:val="en-US"/>
              </w:rPr>
              <w:t>&lt;PARAM&gt;:C_format = "&lt;X&gt;"</w:t>
            </w:r>
          </w:p>
          <w:p w14:paraId="75D71743" w14:textId="69AAA375" w:rsidR="00C754B0" w:rsidRPr="004B7258" w:rsidRDefault="00A21FA0" w:rsidP="00A54BC5">
            <w:pPr>
              <w:pStyle w:val="tablecontent"/>
              <w:rPr>
                <w:lang w:val="en-US"/>
              </w:rPr>
            </w:pPr>
            <w:r>
              <w:rPr>
                <w:lang w:val="en-US"/>
              </w:rPr>
              <w:t>&lt;PARAM&gt;:FORTRAN_format = "&lt;X&gt;"</w:t>
            </w:r>
          </w:p>
        </w:tc>
        <w:tc>
          <w:tcPr>
            <w:tcW w:w="4394" w:type="dxa"/>
          </w:tcPr>
          <w:p w14:paraId="57A4683D" w14:textId="38453E91" w:rsidR="00C754B0" w:rsidRPr="00461AD3" w:rsidRDefault="00C754B0" w:rsidP="00A54BC5">
            <w:pPr>
              <w:pStyle w:val="tablecontent"/>
              <w:rPr>
                <w:lang w:val="en-US"/>
              </w:rPr>
            </w:pPr>
            <w:r w:rsidRPr="004B7258">
              <w:rPr>
                <w:lang w:val="en-US"/>
              </w:rPr>
              <w:t>&lt;</w:t>
            </w:r>
            <w:r w:rsidRPr="00461AD3">
              <w:rPr>
                <w:lang w:val="en-US"/>
              </w:rPr>
              <w:t xml:space="preserve">PARAM&gt; contains the original values of a parameter listed in the "code" column of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593FD296" w14:textId="28D75F99" w:rsidR="00C754B0" w:rsidRPr="004B7258" w:rsidRDefault="00C754B0" w:rsidP="00A54BC5">
            <w:pPr>
              <w:pStyle w:val="tablecontent"/>
              <w:rPr>
                <w:lang w:val="en-US"/>
              </w:rPr>
            </w:pPr>
            <w:r w:rsidRPr="00461AD3">
              <w:rPr>
                <w:lang w:val="en-US"/>
              </w:rPr>
              <w:t xml:space="preserve">&lt;X&gt; :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04FB0622" w14:textId="77777777" w:rsidTr="00B76F42">
        <w:tc>
          <w:tcPr>
            <w:tcW w:w="1630" w:type="dxa"/>
          </w:tcPr>
          <w:p w14:paraId="164A8082" w14:textId="77777777" w:rsidR="00C754B0" w:rsidRPr="004B7258" w:rsidRDefault="00C754B0" w:rsidP="00A54BC5">
            <w:pPr>
              <w:pStyle w:val="tablecontent"/>
              <w:rPr>
                <w:lang w:val="en-US"/>
              </w:rPr>
            </w:pPr>
            <w:r w:rsidRPr="004B7258">
              <w:rPr>
                <w:lang w:val="en-US"/>
              </w:rPr>
              <w:t>&lt;PARAM&gt;_QC</w:t>
            </w:r>
          </w:p>
        </w:tc>
        <w:tc>
          <w:tcPr>
            <w:tcW w:w="3420" w:type="dxa"/>
          </w:tcPr>
          <w:p w14:paraId="4330BBAB" w14:textId="0AD1BF2A" w:rsidR="00C754B0" w:rsidRPr="004B7258" w:rsidRDefault="00A21FA0" w:rsidP="00A54BC5">
            <w:pPr>
              <w:pStyle w:val="tablecontent"/>
              <w:rPr>
                <w:lang w:val="en-US"/>
              </w:rPr>
            </w:pPr>
            <w:r>
              <w:rPr>
                <w:lang w:val="en-US"/>
              </w:rPr>
              <w:t>char &lt;PARAM&gt;_QC(N_MEASUREMENT)</w:t>
            </w:r>
          </w:p>
          <w:p w14:paraId="3F9C5631" w14:textId="1BE8614F" w:rsidR="00C754B0" w:rsidRPr="004B7258" w:rsidRDefault="00C754B0" w:rsidP="00A54BC5">
            <w:pPr>
              <w:pStyle w:val="tablecontent"/>
              <w:rPr>
                <w:lang w:val="en-US"/>
              </w:rPr>
            </w:pPr>
            <w:r w:rsidRPr="004B7258">
              <w:rPr>
                <w:lang w:val="en-US"/>
              </w:rPr>
              <w:t>&lt;PARAM</w:t>
            </w:r>
            <w:r w:rsidR="00A21FA0">
              <w:rPr>
                <w:lang w:val="en-US"/>
              </w:rPr>
              <w:t>&gt;_QC:long_name = "quality flag"</w:t>
            </w:r>
          </w:p>
          <w:p w14:paraId="6BA36778" w14:textId="70FDAA55" w:rsidR="00C754B0" w:rsidRPr="004B7258" w:rsidRDefault="00C754B0" w:rsidP="00A54BC5">
            <w:pPr>
              <w:pStyle w:val="tablecontent"/>
              <w:rPr>
                <w:lang w:val="en-US"/>
              </w:rPr>
            </w:pPr>
            <w:r w:rsidRPr="004B7258">
              <w:rPr>
                <w:lang w:val="en-US"/>
              </w:rPr>
              <w:t>&lt;PARAM&gt;_QC:convent</w:t>
            </w:r>
            <w:r w:rsidR="00A21FA0">
              <w:rPr>
                <w:lang w:val="en-US"/>
              </w:rPr>
              <w:t>ions = "Argo reference table 2"</w:t>
            </w:r>
          </w:p>
          <w:p w14:paraId="76C56658" w14:textId="19E4B1CA" w:rsidR="00C754B0" w:rsidRPr="004B7258" w:rsidRDefault="00A21FA0" w:rsidP="00A54BC5">
            <w:pPr>
              <w:pStyle w:val="tablecontent"/>
              <w:rPr>
                <w:lang w:val="en-US"/>
              </w:rPr>
            </w:pPr>
            <w:r>
              <w:rPr>
                <w:lang w:val="en-US"/>
              </w:rPr>
              <w:t>&lt;PARAM&gt;_QC:_FillValue = " "</w:t>
            </w:r>
          </w:p>
        </w:tc>
        <w:tc>
          <w:tcPr>
            <w:tcW w:w="4394" w:type="dxa"/>
          </w:tcPr>
          <w:p w14:paraId="0DF432A3" w14:textId="77777777" w:rsidR="00C754B0" w:rsidRPr="004B7258" w:rsidRDefault="00C754B0" w:rsidP="00A54BC5">
            <w:pPr>
              <w:pStyle w:val="tablecontent"/>
              <w:rPr>
                <w:lang w:val="en-US"/>
              </w:rPr>
            </w:pPr>
            <w:r w:rsidRPr="004B7258">
              <w:rPr>
                <w:lang w:val="en-US"/>
              </w:rPr>
              <w:t>Quality flag applied on each &lt;PARAM&gt; values.</w:t>
            </w:r>
          </w:p>
          <w:p w14:paraId="6C4743A5" w14:textId="5935B6BC" w:rsidR="00C754B0" w:rsidRPr="004B7258" w:rsidRDefault="00C754B0" w:rsidP="00A54BC5">
            <w:pPr>
              <w:pStyle w:val="tablecontent"/>
              <w:rPr>
                <w:lang w:val="en-US"/>
              </w:rPr>
            </w:pPr>
            <w:r w:rsidRPr="004B7258">
              <w:rPr>
                <w:lang w:val="en-US"/>
              </w:rPr>
              <w:t>The flag scale is specified in</w:t>
            </w:r>
            <w:r w:rsidR="00BF754C">
              <w:rPr>
                <w:lang w:val="en-US"/>
              </w:rPr>
              <w:t xml:space="preserve"> the </w:t>
            </w:r>
            <w:r w:rsidR="00BF754C" w:rsidRPr="00D44DC4">
              <w:rPr>
                <w:lang w:val="en-US"/>
              </w:rPr>
              <w:t>Argo reference</w:t>
            </w:r>
            <w:r w:rsidRPr="00D44DC4">
              <w:rPr>
                <w:lang w:val="en-US"/>
              </w:rPr>
              <w:t xml:space="preserve"> table 2.</w:t>
            </w:r>
          </w:p>
        </w:tc>
      </w:tr>
      <w:tr w:rsidR="00C754B0" w:rsidRPr="004B7258" w14:paraId="172C7CB2" w14:textId="77777777" w:rsidTr="00B76F42">
        <w:tc>
          <w:tcPr>
            <w:tcW w:w="1630" w:type="dxa"/>
          </w:tcPr>
          <w:p w14:paraId="2D26FD20" w14:textId="77777777" w:rsidR="00C754B0" w:rsidRPr="004B7258" w:rsidRDefault="00C754B0" w:rsidP="00A54BC5">
            <w:pPr>
              <w:pStyle w:val="tablecontent"/>
              <w:rPr>
                <w:lang w:val="en-US"/>
              </w:rPr>
            </w:pPr>
            <w:r w:rsidRPr="004B7258">
              <w:rPr>
                <w:lang w:val="en-US"/>
              </w:rPr>
              <w:t>&lt;PARAM&gt;_ADJUSTED</w:t>
            </w:r>
          </w:p>
        </w:tc>
        <w:tc>
          <w:tcPr>
            <w:tcW w:w="3420" w:type="dxa"/>
          </w:tcPr>
          <w:p w14:paraId="4BC985FF" w14:textId="15B8F061" w:rsidR="00C754B0" w:rsidRPr="004B7258" w:rsidRDefault="00C754B0" w:rsidP="00A54BC5">
            <w:pPr>
              <w:pStyle w:val="tablecontent"/>
              <w:rPr>
                <w:lang w:val="en-US"/>
              </w:rPr>
            </w:pPr>
            <w:r w:rsidRPr="004B7258">
              <w:rPr>
                <w:lang w:val="en-US"/>
              </w:rPr>
              <w:t xml:space="preserve">float </w:t>
            </w:r>
            <w:r w:rsidR="00A21FA0">
              <w:rPr>
                <w:lang w:val="en-US"/>
              </w:rPr>
              <w:t>&lt;PARAM&gt;_ADJUSTED(N_MEASUREMENT)</w:t>
            </w:r>
          </w:p>
          <w:p w14:paraId="0D266B85" w14:textId="293F18CA" w:rsidR="00C754B0" w:rsidRPr="004B7258" w:rsidRDefault="00C754B0" w:rsidP="00A54BC5">
            <w:pPr>
              <w:pStyle w:val="tablecontent"/>
              <w:rPr>
                <w:lang w:val="en-US"/>
              </w:rPr>
            </w:pPr>
            <w:r w:rsidRPr="004B7258">
              <w:rPr>
                <w:lang w:val="en-US"/>
              </w:rPr>
              <w:t>&lt;PA</w:t>
            </w:r>
            <w:r w:rsidR="00A21FA0">
              <w:rPr>
                <w:lang w:val="en-US"/>
              </w:rPr>
              <w:t>RAM&gt;_ADJUSTED:long_name = "&lt;X&gt;"</w:t>
            </w:r>
          </w:p>
          <w:p w14:paraId="15F785AA" w14:textId="3B6E277D" w:rsidR="00C754B0" w:rsidRPr="004B7258" w:rsidRDefault="00C754B0" w:rsidP="00A54BC5">
            <w:pPr>
              <w:pStyle w:val="tablecontent"/>
              <w:rPr>
                <w:lang w:val="en-US"/>
              </w:rPr>
            </w:pPr>
            <w:r w:rsidRPr="004B7258">
              <w:rPr>
                <w:lang w:val="en-US"/>
              </w:rPr>
              <w:t>&lt;PARAM&gt;</w:t>
            </w:r>
            <w:r w:rsidR="00A21FA0">
              <w:rPr>
                <w:lang w:val="en-US"/>
              </w:rPr>
              <w:t>_ADJUSTED:standard_name = "&lt;X&gt;"</w:t>
            </w:r>
          </w:p>
          <w:p w14:paraId="53CF9503" w14:textId="3AB02C07" w:rsidR="00C754B0" w:rsidRPr="004B7258" w:rsidRDefault="00C754B0" w:rsidP="00A54BC5">
            <w:pPr>
              <w:pStyle w:val="tablecontent"/>
              <w:rPr>
                <w:lang w:val="en-US"/>
              </w:rPr>
            </w:pPr>
            <w:r w:rsidRPr="004B7258">
              <w:rPr>
                <w:lang w:val="en-US"/>
              </w:rPr>
              <w:t>&lt;PARAM&gt;_A</w:t>
            </w:r>
            <w:r w:rsidR="00A21FA0">
              <w:rPr>
                <w:lang w:val="en-US"/>
              </w:rPr>
              <w:t>DJUSTED:_FillValue = &lt;X&gt;</w:t>
            </w:r>
          </w:p>
          <w:p w14:paraId="238FAA94" w14:textId="77777777" w:rsidR="00A21FA0" w:rsidRDefault="00A21FA0" w:rsidP="00A54BC5">
            <w:pPr>
              <w:pStyle w:val="tablecontent"/>
              <w:rPr>
                <w:lang w:val="en-US"/>
              </w:rPr>
            </w:pPr>
            <w:r>
              <w:rPr>
                <w:lang w:val="en-US"/>
              </w:rPr>
              <w:t>&lt;PARAM&gt;_ADJUSTED:units = "&lt;X&gt;"</w:t>
            </w:r>
          </w:p>
          <w:p w14:paraId="5D946E27" w14:textId="599D71BA" w:rsidR="00C754B0" w:rsidRPr="004B7258" w:rsidRDefault="00C754B0" w:rsidP="00A54BC5">
            <w:pPr>
              <w:pStyle w:val="tablecontent"/>
              <w:rPr>
                <w:lang w:val="en-US"/>
              </w:rPr>
            </w:pPr>
            <w:r w:rsidRPr="004B7258">
              <w:rPr>
                <w:lang w:val="en-US"/>
              </w:rPr>
              <w:lastRenderedPageBreak/>
              <w:t>&lt;</w:t>
            </w:r>
            <w:r w:rsidR="00A21FA0">
              <w:rPr>
                <w:lang w:val="en-US"/>
              </w:rPr>
              <w:t>PARAM&gt;_ADJUSTED:valid_min = &lt;X&gt;</w:t>
            </w:r>
          </w:p>
          <w:p w14:paraId="2252B4BF" w14:textId="7039CFD8" w:rsidR="00C754B0" w:rsidRPr="004B7258" w:rsidRDefault="00C754B0" w:rsidP="00A54BC5">
            <w:pPr>
              <w:pStyle w:val="tablecontent"/>
              <w:rPr>
                <w:lang w:val="en-US"/>
              </w:rPr>
            </w:pPr>
            <w:r w:rsidRPr="004B7258">
              <w:rPr>
                <w:lang w:val="en-US"/>
              </w:rPr>
              <w:t>&lt;</w:t>
            </w:r>
            <w:r w:rsidR="00A21FA0">
              <w:rPr>
                <w:lang w:val="en-US"/>
              </w:rPr>
              <w:t>PARAM&gt;_ADJUSTED:valid_max = &lt;X&gt;</w:t>
            </w:r>
          </w:p>
          <w:p w14:paraId="59ECD069" w14:textId="6FB8A8AA" w:rsidR="00C754B0" w:rsidRPr="004B7258" w:rsidRDefault="00C754B0" w:rsidP="00A54BC5">
            <w:pPr>
              <w:pStyle w:val="tablecontent"/>
              <w:rPr>
                <w:lang w:val="en-US"/>
              </w:rPr>
            </w:pPr>
            <w:r w:rsidRPr="004B7258">
              <w:rPr>
                <w:lang w:val="en-US"/>
              </w:rPr>
              <w:t>&lt;</w:t>
            </w:r>
            <w:r w:rsidR="00A21FA0">
              <w:rPr>
                <w:lang w:val="en-US"/>
              </w:rPr>
              <w:t>PARAM&gt;_ADJUSTED:comment = "&lt;X&gt;"</w:t>
            </w:r>
          </w:p>
          <w:p w14:paraId="6D0441DB" w14:textId="0FE0E63E" w:rsidR="00C754B0" w:rsidRPr="004B7258" w:rsidRDefault="00C754B0" w:rsidP="00A54BC5">
            <w:pPr>
              <w:pStyle w:val="tablecontent"/>
              <w:rPr>
                <w:lang w:val="en-US"/>
              </w:rPr>
            </w:pPr>
            <w:r w:rsidRPr="004B7258">
              <w:rPr>
                <w:lang w:val="en-US"/>
              </w:rPr>
              <w:t>&lt;P</w:t>
            </w:r>
            <w:r w:rsidR="00A21FA0">
              <w:rPr>
                <w:lang w:val="en-US"/>
              </w:rPr>
              <w:t>ARAM&gt;_ADJUSTED:C_format = "&lt;X&gt;"</w:t>
            </w:r>
          </w:p>
          <w:p w14:paraId="575F561C" w14:textId="50601656" w:rsidR="00C754B0" w:rsidRPr="004B7258" w:rsidRDefault="00C754B0" w:rsidP="00A54BC5">
            <w:pPr>
              <w:pStyle w:val="tablecontent"/>
              <w:rPr>
                <w:lang w:val="en-US"/>
              </w:rPr>
            </w:pPr>
            <w:r w:rsidRPr="004B7258">
              <w:rPr>
                <w:lang w:val="en-US"/>
              </w:rPr>
              <w:t>&lt;PARAM&gt;_</w:t>
            </w:r>
            <w:r w:rsidR="00A21FA0">
              <w:rPr>
                <w:lang w:val="en-US"/>
              </w:rPr>
              <w:t>ADJUSTED:FORTRAN_format = "&lt;X&gt;"</w:t>
            </w:r>
          </w:p>
          <w:p w14:paraId="7F774B35" w14:textId="3C37FA04" w:rsidR="00C754B0" w:rsidRPr="004B7258" w:rsidRDefault="00C754B0" w:rsidP="00A54BC5">
            <w:pPr>
              <w:pStyle w:val="tablecontent"/>
              <w:rPr>
                <w:lang w:val="en-US"/>
              </w:rPr>
            </w:pPr>
            <w:r w:rsidRPr="004B7258">
              <w:rPr>
                <w:lang w:val="en-US"/>
              </w:rPr>
              <w:t>&lt;PARAM&gt;_ADJUSTED:res</w:t>
            </w:r>
            <w:r w:rsidR="00A21FA0">
              <w:rPr>
                <w:lang w:val="en-US"/>
              </w:rPr>
              <w:t>olution= &lt;X&gt;</w:t>
            </w:r>
          </w:p>
        </w:tc>
        <w:tc>
          <w:tcPr>
            <w:tcW w:w="4394" w:type="dxa"/>
          </w:tcPr>
          <w:p w14:paraId="1E8D24B2" w14:textId="77777777" w:rsidR="00C754B0" w:rsidRPr="00461AD3" w:rsidRDefault="00C754B0" w:rsidP="00A54BC5">
            <w:pPr>
              <w:pStyle w:val="tablecontent"/>
              <w:rPr>
                <w:lang w:val="en-US"/>
              </w:rPr>
            </w:pPr>
            <w:r w:rsidRPr="004B7258">
              <w:rPr>
                <w:lang w:val="en-US"/>
              </w:rPr>
              <w:lastRenderedPageBreak/>
              <w:t xml:space="preserve">&lt;PARAM&gt;_ADJUSTED contains the adjusted values derived </w:t>
            </w:r>
            <w:r w:rsidRPr="00461AD3">
              <w:rPr>
                <w:lang w:val="en-US"/>
              </w:rPr>
              <w:t>from the original values of the parameter.</w:t>
            </w:r>
          </w:p>
          <w:p w14:paraId="27C57EA2" w14:textId="39E00309" w:rsidR="00C754B0" w:rsidRPr="00461AD3" w:rsidRDefault="00C754B0" w:rsidP="00A54BC5">
            <w:pPr>
              <w:pStyle w:val="tablecontent"/>
              <w:rPr>
                <w:lang w:val="en-US"/>
              </w:rPr>
            </w:pPr>
            <w:r w:rsidRPr="00461AD3">
              <w:rPr>
                <w:lang w:val="en-US"/>
              </w:rPr>
              <w:t xml:space="preserve">&lt;X&gt; :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7FF939D4" w14:textId="77777777" w:rsidR="00C754B0" w:rsidRPr="004B7258" w:rsidRDefault="00C754B0" w:rsidP="00A54BC5">
            <w:pPr>
              <w:pStyle w:val="tablecontent"/>
              <w:rPr>
                <w:lang w:val="en-US"/>
              </w:rPr>
            </w:pPr>
            <w:r w:rsidRPr="00461AD3">
              <w:rPr>
                <w:lang w:val="en-US"/>
              </w:rPr>
              <w:t>When no adjustment is performed, the FillValue</w:t>
            </w:r>
            <w:r w:rsidRPr="004B7258">
              <w:rPr>
                <w:lang w:val="en-US"/>
              </w:rPr>
              <w:t xml:space="preserve"> is inserted.</w:t>
            </w:r>
          </w:p>
        </w:tc>
      </w:tr>
      <w:tr w:rsidR="00C754B0" w:rsidRPr="004B7258" w14:paraId="6A3D23E5" w14:textId="77777777" w:rsidTr="00B76F42">
        <w:tc>
          <w:tcPr>
            <w:tcW w:w="1630" w:type="dxa"/>
          </w:tcPr>
          <w:p w14:paraId="20B863C0" w14:textId="77777777" w:rsidR="00C754B0" w:rsidRPr="004B7258" w:rsidRDefault="00C754B0" w:rsidP="00A54BC5">
            <w:pPr>
              <w:pStyle w:val="tablecontent"/>
              <w:rPr>
                <w:lang w:val="en-US"/>
              </w:rPr>
            </w:pPr>
            <w:r w:rsidRPr="004B7258">
              <w:rPr>
                <w:lang w:val="en-US"/>
              </w:rPr>
              <w:t>&lt;PARAM&gt;_ADJUSTED_QC</w:t>
            </w:r>
          </w:p>
        </w:tc>
        <w:tc>
          <w:tcPr>
            <w:tcW w:w="3420" w:type="dxa"/>
          </w:tcPr>
          <w:p w14:paraId="5CD7813C" w14:textId="0E530E47" w:rsidR="00C754B0" w:rsidRPr="004B7258" w:rsidRDefault="00C754B0" w:rsidP="00A54BC5">
            <w:pPr>
              <w:pStyle w:val="tablecontent"/>
              <w:rPr>
                <w:lang w:val="en-US"/>
              </w:rPr>
            </w:pPr>
            <w:r w:rsidRPr="004B7258">
              <w:rPr>
                <w:lang w:val="en-US"/>
              </w:rPr>
              <w:t>char &lt;PA</w:t>
            </w:r>
            <w:r w:rsidR="00A21FA0">
              <w:rPr>
                <w:lang w:val="en-US"/>
              </w:rPr>
              <w:t>RAM&gt;_ADJUSTED_QC(N_MEASUREMENT)</w:t>
            </w:r>
          </w:p>
          <w:p w14:paraId="5285B562" w14:textId="6B86678E" w:rsidR="00C754B0" w:rsidRPr="004B7258" w:rsidRDefault="00C754B0" w:rsidP="00A54BC5">
            <w:pPr>
              <w:pStyle w:val="tablecontent"/>
              <w:rPr>
                <w:lang w:val="en-US"/>
              </w:rPr>
            </w:pPr>
            <w:r w:rsidRPr="004B7258">
              <w:rPr>
                <w:lang w:val="en-US"/>
              </w:rPr>
              <w:t>&lt;PARAM&gt;_ADJUSTE</w:t>
            </w:r>
            <w:r w:rsidR="00A21FA0">
              <w:rPr>
                <w:lang w:val="en-US"/>
              </w:rPr>
              <w:t>D_QC:long_name = "quality flag"</w:t>
            </w:r>
          </w:p>
          <w:p w14:paraId="6E8C6197" w14:textId="0BB52CD4" w:rsidR="00C754B0" w:rsidRPr="004B7258" w:rsidRDefault="00C754B0" w:rsidP="00A54BC5">
            <w:pPr>
              <w:pStyle w:val="tablecontent"/>
              <w:rPr>
                <w:lang w:val="en-US"/>
              </w:rPr>
            </w:pPr>
            <w:r w:rsidRPr="004B7258">
              <w:rPr>
                <w:lang w:val="en-US"/>
              </w:rPr>
              <w:t>&lt;PARAM&gt;_ADJUSTED_QC:convent</w:t>
            </w:r>
            <w:r w:rsidR="00A21FA0">
              <w:rPr>
                <w:lang w:val="en-US"/>
              </w:rPr>
              <w:t>ions = "Argo reference table 2"</w:t>
            </w:r>
          </w:p>
          <w:p w14:paraId="1A88DAC3" w14:textId="59770718" w:rsidR="00C754B0" w:rsidRPr="004B7258" w:rsidRDefault="00C754B0" w:rsidP="00A54BC5">
            <w:pPr>
              <w:pStyle w:val="tablecontent"/>
              <w:rPr>
                <w:lang w:val="en-US"/>
              </w:rPr>
            </w:pPr>
            <w:r w:rsidRPr="004B7258">
              <w:rPr>
                <w:lang w:val="en-US"/>
              </w:rPr>
              <w:t>&lt;PARA</w:t>
            </w:r>
            <w:r w:rsidR="00A21FA0">
              <w:rPr>
                <w:lang w:val="en-US"/>
              </w:rPr>
              <w:t>M&gt;_ADJUSTED_QC:_FillValue = " "</w:t>
            </w:r>
          </w:p>
        </w:tc>
        <w:tc>
          <w:tcPr>
            <w:tcW w:w="4394" w:type="dxa"/>
          </w:tcPr>
          <w:p w14:paraId="0F3D3CE4" w14:textId="77777777" w:rsidR="00C754B0" w:rsidRPr="00B82EA2" w:rsidRDefault="00C754B0" w:rsidP="00A54BC5">
            <w:pPr>
              <w:pStyle w:val="tablecontent"/>
              <w:rPr>
                <w:lang w:val="en-US"/>
              </w:rPr>
            </w:pPr>
            <w:r w:rsidRPr="004B7258">
              <w:rPr>
                <w:lang w:val="en-US"/>
              </w:rPr>
              <w:t>Quality flag applied on each &lt;PARAM&gt;_</w:t>
            </w:r>
            <w:r w:rsidRPr="00B82EA2">
              <w:rPr>
                <w:lang w:val="en-US"/>
              </w:rPr>
              <w:t>ADJUSTED values.</w:t>
            </w:r>
          </w:p>
          <w:p w14:paraId="3B55A655" w14:textId="23332D0B" w:rsidR="00C754B0" w:rsidRPr="00B82EA2" w:rsidRDefault="00C754B0" w:rsidP="00A54BC5">
            <w:pPr>
              <w:pStyle w:val="tablecontent"/>
              <w:rPr>
                <w:lang w:val="en-US"/>
              </w:rPr>
            </w:pPr>
            <w:r w:rsidRPr="00B82EA2">
              <w:rPr>
                <w:lang w:val="en-US"/>
              </w:rPr>
              <w:t xml:space="preserve">The flag scale is specified in </w:t>
            </w:r>
            <w:r w:rsidR="00D44DC4" w:rsidRPr="00B82EA2">
              <w:rPr>
                <w:lang w:val="en-US"/>
              </w:rPr>
              <w:t xml:space="preserve">the Argo </w:t>
            </w:r>
            <w:r w:rsidRPr="00B82EA2">
              <w:rPr>
                <w:lang w:val="en-US"/>
              </w:rPr>
              <w:t>reference table 2.</w:t>
            </w:r>
          </w:p>
          <w:p w14:paraId="4363E461" w14:textId="5CDEB5C0" w:rsidR="00C754B0" w:rsidRPr="004B7258" w:rsidRDefault="00C754B0" w:rsidP="00A54BC5">
            <w:pPr>
              <w:pStyle w:val="tablecontent"/>
              <w:rPr>
                <w:lang w:val="en-US"/>
              </w:rPr>
            </w:pPr>
            <w:r w:rsidRPr="00B82EA2">
              <w:rPr>
                <w:lang w:val="en-US"/>
              </w:rPr>
              <w:t>When no adjustment is performed, the FillValue is inserted</w:t>
            </w:r>
            <w:r w:rsidRPr="004B7258">
              <w:rPr>
                <w:lang w:val="en-US"/>
              </w:rPr>
              <w:t>.</w:t>
            </w:r>
          </w:p>
        </w:tc>
      </w:tr>
      <w:tr w:rsidR="00C754B0" w:rsidRPr="004B7258" w14:paraId="0FD755AD" w14:textId="77777777" w:rsidTr="00B76F42">
        <w:tc>
          <w:tcPr>
            <w:tcW w:w="1630" w:type="dxa"/>
            <w:tcBorders>
              <w:bottom w:val="single" w:sz="6" w:space="0" w:color="000080"/>
            </w:tcBorders>
          </w:tcPr>
          <w:p w14:paraId="4696ED0B" w14:textId="77777777" w:rsidR="00C754B0" w:rsidRPr="004B7258" w:rsidRDefault="00C754B0" w:rsidP="00A54BC5">
            <w:pPr>
              <w:pStyle w:val="tablecontent"/>
              <w:rPr>
                <w:lang w:val="en-US"/>
              </w:rPr>
            </w:pPr>
            <w:r w:rsidRPr="004B7258">
              <w:rPr>
                <w:lang w:val="en-US"/>
              </w:rPr>
              <w:t>&lt;PARAM&gt;_ADJUSTED_ERROR</w:t>
            </w:r>
          </w:p>
        </w:tc>
        <w:tc>
          <w:tcPr>
            <w:tcW w:w="3420" w:type="dxa"/>
            <w:tcBorders>
              <w:bottom w:val="single" w:sz="6" w:space="0" w:color="000080"/>
            </w:tcBorders>
          </w:tcPr>
          <w:p w14:paraId="2710AB92" w14:textId="38930987" w:rsidR="00C754B0" w:rsidRPr="00461AD3" w:rsidRDefault="00C754B0" w:rsidP="00A54BC5">
            <w:pPr>
              <w:pStyle w:val="tablecontent"/>
              <w:rPr>
                <w:lang w:val="en-US"/>
              </w:rPr>
            </w:pPr>
            <w:r w:rsidRPr="00461AD3">
              <w:rPr>
                <w:lang w:val="en-US"/>
              </w:rPr>
              <w:t>float &lt;PARAM</w:t>
            </w:r>
            <w:r w:rsidR="00A21FA0" w:rsidRPr="00461AD3">
              <w:rPr>
                <w:lang w:val="en-US"/>
              </w:rPr>
              <w:t>&gt;_ADJUSTED_ERROR(N_MEASUREMENT)</w:t>
            </w:r>
          </w:p>
          <w:p w14:paraId="4592BB15" w14:textId="0DC3B5FA" w:rsidR="00C754B0" w:rsidRPr="00461AD3" w:rsidRDefault="00C754B0" w:rsidP="00A54BC5">
            <w:pPr>
              <w:pStyle w:val="tablecontent"/>
              <w:rPr>
                <w:lang w:val="en-US"/>
              </w:rPr>
            </w:pPr>
            <w:r w:rsidRPr="00461AD3">
              <w:rPr>
                <w:lang w:val="en-US"/>
              </w:rPr>
              <w:t>&lt;PARAM&gt;_ADJUSTED_ERROR:long_name = "Contains the error on the adjusted values as determined b</w:t>
            </w:r>
            <w:r w:rsidR="00A21FA0" w:rsidRPr="00461AD3">
              <w:rPr>
                <w:lang w:val="en-US"/>
              </w:rPr>
              <w:t>y the delayed mode QC process."</w:t>
            </w:r>
          </w:p>
          <w:p w14:paraId="291FF391" w14:textId="466FC1EB" w:rsidR="00C754B0" w:rsidRPr="00461AD3" w:rsidRDefault="00C754B0" w:rsidP="00A54BC5">
            <w:pPr>
              <w:pStyle w:val="tablecontent"/>
              <w:rPr>
                <w:lang w:val="en-US"/>
              </w:rPr>
            </w:pPr>
            <w:r w:rsidRPr="00461AD3">
              <w:rPr>
                <w:lang w:val="en-US"/>
              </w:rPr>
              <w:t>&lt;PARAM&gt;_</w:t>
            </w:r>
            <w:r w:rsidR="00A21FA0" w:rsidRPr="00461AD3">
              <w:rPr>
                <w:lang w:val="en-US"/>
              </w:rPr>
              <w:t>ADJUSTED_ERROR:_FillValue = &lt;X&gt;</w:t>
            </w:r>
          </w:p>
          <w:p w14:paraId="49CFBA79" w14:textId="6AC5B0E0" w:rsidR="00C754B0" w:rsidRPr="00461AD3" w:rsidRDefault="00C754B0" w:rsidP="00A54BC5">
            <w:pPr>
              <w:pStyle w:val="tablecontent"/>
              <w:rPr>
                <w:lang w:val="en-US"/>
              </w:rPr>
            </w:pPr>
            <w:r w:rsidRPr="00461AD3">
              <w:rPr>
                <w:lang w:val="en-US"/>
              </w:rPr>
              <w:t>&lt;PARA</w:t>
            </w:r>
            <w:r w:rsidR="00A21FA0" w:rsidRPr="00461AD3">
              <w:rPr>
                <w:lang w:val="en-US"/>
              </w:rPr>
              <w:t>M&gt;_ADJUSTED_ERROR:units = "&lt;X&gt;"</w:t>
            </w:r>
          </w:p>
          <w:p w14:paraId="413181A8" w14:textId="7A6AB726" w:rsidR="00C754B0" w:rsidRPr="00461AD3" w:rsidRDefault="00C754B0" w:rsidP="00A54BC5">
            <w:pPr>
              <w:pStyle w:val="tablecontent"/>
              <w:rPr>
                <w:lang w:val="en-US"/>
              </w:rPr>
            </w:pPr>
            <w:r w:rsidRPr="00461AD3">
              <w:rPr>
                <w:lang w:val="en-US"/>
              </w:rPr>
              <w:t>&lt;PARAM&gt;_</w:t>
            </w:r>
            <w:r w:rsidR="00A21FA0" w:rsidRPr="00461AD3">
              <w:rPr>
                <w:lang w:val="en-US"/>
              </w:rPr>
              <w:t>ADJUSTED_ERROR:C_format = "&lt;X&gt;"</w:t>
            </w:r>
          </w:p>
          <w:p w14:paraId="2347F1BC" w14:textId="28E0439D" w:rsidR="00C754B0" w:rsidRPr="00461AD3" w:rsidRDefault="00C754B0" w:rsidP="00A54BC5">
            <w:pPr>
              <w:pStyle w:val="tablecontent"/>
              <w:rPr>
                <w:lang w:val="en-US"/>
              </w:rPr>
            </w:pPr>
            <w:r w:rsidRPr="00461AD3">
              <w:rPr>
                <w:lang w:val="en-US"/>
              </w:rPr>
              <w:t>&lt;PARAM&gt;_ADJUSTED_ERROR:FOR</w:t>
            </w:r>
            <w:r w:rsidR="00A21FA0" w:rsidRPr="00461AD3">
              <w:rPr>
                <w:lang w:val="en-US"/>
              </w:rPr>
              <w:t>TRAN_format = "&lt;X&gt;"</w:t>
            </w:r>
          </w:p>
          <w:p w14:paraId="1A117BC3" w14:textId="01A17B8A" w:rsidR="00C754B0" w:rsidRPr="00461AD3" w:rsidRDefault="00C754B0" w:rsidP="00A54BC5">
            <w:pPr>
              <w:pStyle w:val="tablecontent"/>
              <w:rPr>
                <w:lang w:val="en-US"/>
              </w:rPr>
            </w:pPr>
            <w:r w:rsidRPr="00461AD3">
              <w:rPr>
                <w:lang w:val="en-US"/>
              </w:rPr>
              <w:t>&lt;PARAM&gt;</w:t>
            </w:r>
            <w:r w:rsidR="00A21FA0" w:rsidRPr="00461AD3">
              <w:rPr>
                <w:lang w:val="en-US"/>
              </w:rPr>
              <w:t>_ADJUSTED_ERROR:resolution= &lt;X&gt;</w:t>
            </w:r>
          </w:p>
        </w:tc>
        <w:tc>
          <w:tcPr>
            <w:tcW w:w="4394" w:type="dxa"/>
            <w:tcBorders>
              <w:bottom w:val="single" w:sz="6" w:space="0" w:color="000080"/>
            </w:tcBorders>
          </w:tcPr>
          <w:p w14:paraId="2BC59FBD" w14:textId="77777777" w:rsidR="00C754B0" w:rsidRPr="00461AD3" w:rsidRDefault="00C754B0" w:rsidP="00A54BC5">
            <w:pPr>
              <w:pStyle w:val="tablecontent"/>
              <w:rPr>
                <w:lang w:val="en-US"/>
              </w:rPr>
            </w:pPr>
            <w:r w:rsidRPr="00461AD3">
              <w:rPr>
                <w:lang w:val="en-US"/>
              </w:rPr>
              <w:t>&lt;PARAM&gt;_ADJUSTED_ERROR contains the error on the adjusted values of the parameter.</w:t>
            </w:r>
          </w:p>
          <w:p w14:paraId="578DDC77" w14:textId="4245BF4D" w:rsidR="00C754B0" w:rsidRPr="00461AD3" w:rsidRDefault="00C754B0" w:rsidP="00A54BC5">
            <w:pPr>
              <w:pStyle w:val="tablecontent"/>
              <w:rPr>
                <w:lang w:val="en-US"/>
              </w:rPr>
            </w:pPr>
            <w:r w:rsidRPr="00461AD3">
              <w:rPr>
                <w:lang w:val="en-US"/>
              </w:rPr>
              <w:t xml:space="preserve">&lt;X&gt; : these fields are specified in the columns of the </w:t>
            </w:r>
            <w:r w:rsidR="00461AD3" w:rsidRPr="00461AD3">
              <w:rPr>
                <w:lang w:val="en-US"/>
              </w:rPr>
              <w:t>r</w:t>
            </w:r>
            <w:r w:rsidRPr="00461AD3">
              <w:rPr>
                <w:lang w:val="en-US"/>
              </w:rPr>
              <w:t xml:space="preserve">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24BA0826" w14:textId="77777777" w:rsidR="00C754B0" w:rsidRPr="00461AD3" w:rsidRDefault="00C754B0" w:rsidP="00A54BC5">
            <w:pPr>
              <w:pStyle w:val="tablecontent"/>
              <w:rPr>
                <w:lang w:val="en-US"/>
              </w:rPr>
            </w:pPr>
            <w:r w:rsidRPr="00461AD3">
              <w:rPr>
                <w:lang w:val="en-US"/>
              </w:rPr>
              <w:t>When no adjustment is performed, the FillValue is inserted.</w:t>
            </w:r>
          </w:p>
        </w:tc>
      </w:tr>
    </w:tbl>
    <w:p w14:paraId="20308235" w14:textId="77777777" w:rsidR="00C754B0" w:rsidRPr="0075209D" w:rsidRDefault="00C754B0" w:rsidP="00807278">
      <w:pPr>
        <w:pStyle w:val="Titre3"/>
        <w:rPr>
          <w:lang w:val="fr-FR"/>
        </w:rPr>
      </w:pPr>
      <w:bookmarkStart w:id="607" w:name="_Ref355606231"/>
      <w:bookmarkStart w:id="608" w:name="_Toc484696602"/>
      <w:r w:rsidRPr="0075209D">
        <w:rPr>
          <w:lang w:val="fr-FR"/>
        </w:rPr>
        <w:t>N_CYCLE dimension variable group</w:t>
      </w:r>
      <w:bookmarkEnd w:id="607"/>
      <w:bookmarkEnd w:id="608"/>
    </w:p>
    <w:p w14:paraId="1BFB66CC" w14:textId="6EEB5342" w:rsidR="00AB5968" w:rsidRPr="00AB5968" w:rsidRDefault="00AB5968" w:rsidP="00AB5968">
      <w:pPr>
        <w:rPr>
          <w:lang w:val="en-US"/>
        </w:rPr>
      </w:pPr>
      <w:r w:rsidRPr="006A104B">
        <w:rPr>
          <w:lang w:val="en-US"/>
        </w:rPr>
        <w:t>This section contains information on the va</w:t>
      </w:r>
      <w:r w:rsidR="006A104B" w:rsidRPr="006A104B">
        <w:rPr>
          <w:lang w:val="en-US"/>
        </w:rPr>
        <w:t>riables with dimension N_CYCLE.</w:t>
      </w:r>
    </w:p>
    <w:tbl>
      <w:tblPr>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1870"/>
        <w:gridCol w:w="2970"/>
        <w:gridCol w:w="4373"/>
      </w:tblGrid>
      <w:tr w:rsidR="003A46EF" w:rsidRPr="004B7258" w14:paraId="04CDBB4E" w14:textId="77777777" w:rsidTr="00A51A82">
        <w:tc>
          <w:tcPr>
            <w:tcW w:w="1870" w:type="dxa"/>
            <w:shd w:val="solid" w:color="000080" w:fill="00007E"/>
          </w:tcPr>
          <w:p w14:paraId="7D559DDF" w14:textId="77777777" w:rsidR="003A46EF" w:rsidRPr="004B7258" w:rsidRDefault="003A46EF" w:rsidP="003A46EF">
            <w:pPr>
              <w:pStyle w:val="tableheader"/>
              <w:rPr>
                <w:lang w:val="en-US"/>
              </w:rPr>
            </w:pPr>
            <w:r w:rsidRPr="004B7258">
              <w:rPr>
                <w:lang w:val="en-US"/>
              </w:rPr>
              <w:t>Name</w:t>
            </w:r>
          </w:p>
        </w:tc>
        <w:tc>
          <w:tcPr>
            <w:tcW w:w="2970" w:type="dxa"/>
            <w:shd w:val="solid" w:color="000080" w:fill="00007E"/>
          </w:tcPr>
          <w:p w14:paraId="58967137" w14:textId="77777777" w:rsidR="003A46EF" w:rsidRPr="004B7258" w:rsidRDefault="003A46EF" w:rsidP="003A46EF">
            <w:pPr>
              <w:pStyle w:val="tableheader"/>
              <w:rPr>
                <w:lang w:val="en-US"/>
              </w:rPr>
            </w:pPr>
            <w:r w:rsidRPr="004B7258">
              <w:rPr>
                <w:lang w:val="en-US"/>
              </w:rPr>
              <w:t>Definition</w:t>
            </w:r>
          </w:p>
        </w:tc>
        <w:tc>
          <w:tcPr>
            <w:tcW w:w="4373" w:type="dxa"/>
            <w:shd w:val="solid" w:color="000080" w:fill="00007E"/>
          </w:tcPr>
          <w:p w14:paraId="1E8238E7" w14:textId="77777777" w:rsidR="003A46EF" w:rsidRPr="004B7258" w:rsidRDefault="003A46EF" w:rsidP="003A46EF">
            <w:pPr>
              <w:pStyle w:val="tableheader"/>
              <w:rPr>
                <w:lang w:val="en-US"/>
              </w:rPr>
            </w:pPr>
            <w:r w:rsidRPr="004B7258">
              <w:rPr>
                <w:lang w:val="en-US"/>
              </w:rPr>
              <w:t>Comment</w:t>
            </w:r>
          </w:p>
        </w:tc>
      </w:tr>
      <w:tr w:rsidR="003A46EF" w:rsidRPr="004B7258" w14:paraId="059A5673" w14:textId="77777777" w:rsidTr="00A51A82">
        <w:tc>
          <w:tcPr>
            <w:tcW w:w="1870" w:type="dxa"/>
          </w:tcPr>
          <w:p w14:paraId="7AA99C06" w14:textId="77777777" w:rsidR="003A46EF" w:rsidRPr="004B7258" w:rsidRDefault="003A46EF" w:rsidP="003A46EF">
            <w:pPr>
              <w:pStyle w:val="tablecontent"/>
              <w:rPr>
                <w:lang w:val="en-US"/>
              </w:rPr>
            </w:pPr>
            <w:r w:rsidRPr="004B7258">
              <w:rPr>
                <w:lang w:val="en-US"/>
              </w:rPr>
              <w:t>CONFIG_MISSION_NUMBER</w:t>
            </w:r>
          </w:p>
        </w:tc>
        <w:tc>
          <w:tcPr>
            <w:tcW w:w="2970" w:type="dxa"/>
          </w:tcPr>
          <w:p w14:paraId="57D39E5F" w14:textId="7923483C" w:rsidR="003A46EF" w:rsidRPr="004B7258" w:rsidRDefault="003A46EF" w:rsidP="003A46EF">
            <w:pPr>
              <w:pStyle w:val="tablecontent"/>
              <w:rPr>
                <w:lang w:val="en-US"/>
              </w:rPr>
            </w:pPr>
            <w:r w:rsidRPr="004B7258">
              <w:rPr>
                <w:lang w:val="en-US"/>
              </w:rPr>
              <w:t xml:space="preserve">int </w:t>
            </w:r>
            <w:r w:rsidR="00A51A82">
              <w:rPr>
                <w:lang w:val="en-US"/>
              </w:rPr>
              <w:t>CONFIG_MISSION_NUMBER(N_CYCLE)</w:t>
            </w:r>
          </w:p>
          <w:p w14:paraId="6C6F76A7" w14:textId="347F3F84" w:rsidR="003A46EF" w:rsidRPr="004B7258" w:rsidRDefault="003A46EF" w:rsidP="003A46EF">
            <w:pPr>
              <w:pStyle w:val="tablecontent"/>
              <w:rPr>
                <w:lang w:val="en-US"/>
              </w:rPr>
            </w:pPr>
            <w:r w:rsidRPr="004B7258">
              <w:rPr>
                <w:lang w:val="en-US"/>
              </w:rPr>
              <w:t>CONFIG_MISSION_NUMBER:long_name = "Unique number denoting the m</w:t>
            </w:r>
            <w:r w:rsidR="00A51A82">
              <w:rPr>
                <w:lang w:val="en-US"/>
              </w:rPr>
              <w:t>issions performed by the float”</w:t>
            </w:r>
          </w:p>
          <w:p w14:paraId="0B27E433" w14:textId="12EDA9F7" w:rsidR="003A46EF" w:rsidRPr="004B7258" w:rsidRDefault="003A46EF" w:rsidP="003A46EF">
            <w:pPr>
              <w:pStyle w:val="tablecontent"/>
              <w:rPr>
                <w:lang w:val="en-US"/>
              </w:rPr>
            </w:pPr>
            <w:r w:rsidRPr="004B7258">
              <w:rPr>
                <w:lang w:val="en-US"/>
              </w:rPr>
              <w:t>CONFIG</w:t>
            </w:r>
            <w:r w:rsidR="00883A68" w:rsidRPr="004B7258">
              <w:rPr>
                <w:lang w:val="en-US"/>
              </w:rPr>
              <w:t>_MISSION_NUMBER:conventions = "1</w:t>
            </w:r>
            <w:r w:rsidRPr="004B7258">
              <w:rPr>
                <w:lang w:val="en-US"/>
              </w:rPr>
              <w:t xml:space="preserve">...N, </w:t>
            </w:r>
            <w:r w:rsidR="00A51A82">
              <w:rPr>
                <w:lang w:val="en-US"/>
              </w:rPr>
              <w:t>1 : first complete mission"</w:t>
            </w:r>
          </w:p>
          <w:p w14:paraId="146A3200" w14:textId="4756874C" w:rsidR="003A46EF" w:rsidRPr="004B7258" w:rsidRDefault="003A46EF" w:rsidP="003A46EF">
            <w:pPr>
              <w:pStyle w:val="tablecontent"/>
              <w:rPr>
                <w:lang w:val="en-US"/>
              </w:rPr>
            </w:pPr>
            <w:r w:rsidRPr="004B7258">
              <w:rPr>
                <w:lang w:val="en-US"/>
              </w:rPr>
              <w:t>CONFIG_MI</w:t>
            </w:r>
            <w:r w:rsidR="00A51A82">
              <w:rPr>
                <w:lang w:val="en-US"/>
              </w:rPr>
              <w:t>SSION_NUMBER:_FillValue = 99999</w:t>
            </w:r>
          </w:p>
        </w:tc>
        <w:tc>
          <w:tcPr>
            <w:tcW w:w="4373" w:type="dxa"/>
          </w:tcPr>
          <w:p w14:paraId="2D99F009" w14:textId="6AFB4FFC" w:rsidR="00883A68" w:rsidRPr="004B7258" w:rsidRDefault="00883A68" w:rsidP="00883A68">
            <w:pPr>
              <w:pStyle w:val="tablecontent"/>
              <w:rPr>
                <w:lang w:val="en-US"/>
              </w:rPr>
            </w:pPr>
            <w:r w:rsidRPr="004B7258">
              <w:rPr>
                <w:lang w:val="en-US"/>
              </w:rPr>
              <w:t>Unique number of the mission to which this cycle belongs.</w:t>
            </w:r>
          </w:p>
        </w:tc>
      </w:tr>
      <w:tr w:rsidR="003A46EF" w:rsidRPr="004B7258" w14:paraId="42531BE6" w14:textId="77777777" w:rsidTr="00A51A82">
        <w:tc>
          <w:tcPr>
            <w:tcW w:w="1870" w:type="dxa"/>
          </w:tcPr>
          <w:p w14:paraId="625218E1" w14:textId="5AD81474" w:rsidR="003A46EF" w:rsidRPr="004B7258" w:rsidRDefault="003A46EF" w:rsidP="00C5755A">
            <w:pPr>
              <w:pStyle w:val="tablecontent"/>
              <w:rPr>
                <w:lang w:val="en-US"/>
              </w:rPr>
            </w:pPr>
            <w:r w:rsidRPr="004B7258">
              <w:rPr>
                <w:lang w:val="en-US"/>
              </w:rPr>
              <w:t>CYCLE_NUMBER_INDEX</w:t>
            </w:r>
          </w:p>
        </w:tc>
        <w:tc>
          <w:tcPr>
            <w:tcW w:w="2970" w:type="dxa"/>
          </w:tcPr>
          <w:p w14:paraId="1B981ABE" w14:textId="2792AC9A" w:rsidR="003A46EF" w:rsidRPr="004B7258" w:rsidRDefault="00A51A82" w:rsidP="003A46EF">
            <w:pPr>
              <w:pStyle w:val="tablecontent"/>
              <w:rPr>
                <w:lang w:val="en-US"/>
              </w:rPr>
            </w:pPr>
            <w:r>
              <w:rPr>
                <w:lang w:val="en-US"/>
              </w:rPr>
              <w:t>int CYCLE_NUMBER_INDEX(N_CYCLE)</w:t>
            </w:r>
          </w:p>
          <w:p w14:paraId="35469BE1" w14:textId="770A698C" w:rsidR="003A46EF" w:rsidRPr="004B7258" w:rsidRDefault="003A46EF" w:rsidP="003A46EF">
            <w:pPr>
              <w:pStyle w:val="tablecontent"/>
              <w:rPr>
                <w:lang w:val="en-US"/>
              </w:rPr>
            </w:pPr>
            <w:r w:rsidRPr="004B7258">
              <w:rPr>
                <w:lang w:val="en-US"/>
              </w:rPr>
              <w:t>CYCLE_NUMBER_INDEX:long_name = "Cycle number that co</w:t>
            </w:r>
            <w:r w:rsidR="00A51A82">
              <w:rPr>
                <w:lang w:val="en-US"/>
              </w:rPr>
              <w:t>rresponds to the current index"</w:t>
            </w:r>
          </w:p>
          <w:p w14:paraId="70D6E1B3" w14:textId="7FB9B337" w:rsidR="003A46EF" w:rsidRPr="004B7258" w:rsidRDefault="003A46EF" w:rsidP="003A46EF">
            <w:pPr>
              <w:pStyle w:val="tablecontent"/>
              <w:rPr>
                <w:lang w:val="en-US"/>
              </w:rPr>
            </w:pPr>
            <w:r w:rsidRPr="004B7258">
              <w:rPr>
                <w:lang w:val="en-US"/>
              </w:rPr>
              <w:t>CYCLE_NUMBER_INDEX:conventions = "0...N, 0 : launch c</w:t>
            </w:r>
            <w:r w:rsidR="00A51A82">
              <w:rPr>
                <w:lang w:val="en-US"/>
              </w:rPr>
              <w:t>ycle, 1 : first complete cycle"</w:t>
            </w:r>
          </w:p>
          <w:p w14:paraId="7E9D7D7E" w14:textId="04C0B2C2" w:rsidR="003A46EF" w:rsidRPr="004B7258" w:rsidRDefault="003A46EF" w:rsidP="003A46EF">
            <w:pPr>
              <w:pStyle w:val="tablecontent"/>
              <w:rPr>
                <w:lang w:val="en-US"/>
              </w:rPr>
            </w:pPr>
            <w:r w:rsidRPr="004B7258">
              <w:rPr>
                <w:lang w:val="en-US"/>
              </w:rPr>
              <w:t>CYCLE</w:t>
            </w:r>
            <w:r w:rsidR="00A51A82">
              <w:rPr>
                <w:lang w:val="en-US"/>
              </w:rPr>
              <w:t>_NUMBER_INDEX:FillValue = 99999</w:t>
            </w:r>
          </w:p>
        </w:tc>
        <w:tc>
          <w:tcPr>
            <w:tcW w:w="4373" w:type="dxa"/>
          </w:tcPr>
          <w:p w14:paraId="7AE45982" w14:textId="7A2E6F2C" w:rsidR="003A46EF" w:rsidRPr="004B7258" w:rsidRDefault="003A46EF" w:rsidP="003A46EF">
            <w:pPr>
              <w:pStyle w:val="tablecontent"/>
              <w:rPr>
                <w:lang w:val="en-US"/>
              </w:rPr>
            </w:pPr>
            <w:r w:rsidRPr="004B7258">
              <w:rPr>
                <w:lang w:val="en-US"/>
              </w:rPr>
              <w:t>Cycle number of the float that corresponds to the information c</w:t>
            </w:r>
            <w:r w:rsidR="00A51A82">
              <w:rPr>
                <w:lang w:val="en-US"/>
              </w:rPr>
              <w:t xml:space="preserve">ontained in the current index. </w:t>
            </w:r>
            <w:r w:rsidRPr="004B7258">
              <w:rPr>
                <w:lang w:val="en-US"/>
              </w:rPr>
              <w:t>This cycle number must match the profile cycle number, ensuring that the trajectory and profile with the same cycle number contain data from the same cycle.</w:t>
            </w:r>
          </w:p>
          <w:p w14:paraId="254AD17B" w14:textId="77777777" w:rsidR="003A46EF" w:rsidRPr="004B7258" w:rsidRDefault="00425B0B" w:rsidP="003A46EF">
            <w:pPr>
              <w:pStyle w:val="tablecontent"/>
              <w:rPr>
                <w:lang w:val="en-US"/>
              </w:rPr>
            </w:pPr>
            <w:r w:rsidRPr="004B7258">
              <w:rPr>
                <w:lang w:val="en-US"/>
              </w:rPr>
              <w:t>Example:</w:t>
            </w:r>
            <w:r w:rsidR="003A46EF" w:rsidRPr="004B7258">
              <w:rPr>
                <w:lang w:val="en-US"/>
              </w:rPr>
              <w:t xml:space="preserve"> 17 means information </w:t>
            </w:r>
            <w:r w:rsidRPr="004B7258">
              <w:rPr>
                <w:lang w:val="en-US"/>
              </w:rPr>
              <w:t>for the</w:t>
            </w:r>
            <w:r w:rsidR="003A46EF" w:rsidRPr="004B7258">
              <w:rPr>
                <w:lang w:val="en-US"/>
              </w:rPr>
              <w:t xml:space="preserve"> 17</w:t>
            </w:r>
            <w:r w:rsidR="003A46EF" w:rsidRPr="004B7258">
              <w:rPr>
                <w:vertAlign w:val="superscript"/>
                <w:lang w:val="en-US"/>
              </w:rPr>
              <w:t>th</w:t>
            </w:r>
            <w:r w:rsidR="003A46EF" w:rsidRPr="004B7258">
              <w:rPr>
                <w:lang w:val="en-US"/>
              </w:rPr>
              <w:t xml:space="preserve"> cycle of the float is contained in this index.</w:t>
            </w:r>
          </w:p>
        </w:tc>
      </w:tr>
      <w:tr w:rsidR="003A46EF" w:rsidRPr="004B7258" w14:paraId="3F8988B3" w14:textId="77777777" w:rsidTr="00A51A82">
        <w:tc>
          <w:tcPr>
            <w:tcW w:w="1870" w:type="dxa"/>
          </w:tcPr>
          <w:p w14:paraId="211CD1E0" w14:textId="3CE290C1" w:rsidR="003A46EF" w:rsidRPr="004B7258" w:rsidRDefault="0072714B" w:rsidP="00C5755A">
            <w:pPr>
              <w:pStyle w:val="tablecontent"/>
              <w:rPr>
                <w:lang w:val="en-US"/>
              </w:rPr>
            </w:pPr>
            <w:r w:rsidRPr="004B7258">
              <w:rPr>
                <w:lang w:val="en-US"/>
              </w:rPr>
              <w:t>CYCLE_NUMBER_INDEX_ADJ</w:t>
            </w:r>
            <w:r w:rsidR="003A46EF" w:rsidRPr="004B7258">
              <w:rPr>
                <w:lang w:val="en-US"/>
              </w:rPr>
              <w:t>U</w:t>
            </w:r>
            <w:r w:rsidRPr="004B7258">
              <w:rPr>
                <w:lang w:val="en-US"/>
              </w:rPr>
              <w:t>S</w:t>
            </w:r>
            <w:r w:rsidR="003A46EF" w:rsidRPr="004B7258">
              <w:rPr>
                <w:lang w:val="en-US"/>
              </w:rPr>
              <w:t>TED</w:t>
            </w:r>
          </w:p>
        </w:tc>
        <w:tc>
          <w:tcPr>
            <w:tcW w:w="2970" w:type="dxa"/>
          </w:tcPr>
          <w:p w14:paraId="0E29880F" w14:textId="40D23DCF" w:rsidR="003A46EF" w:rsidRPr="004B7258" w:rsidRDefault="003A46EF" w:rsidP="003A46EF">
            <w:pPr>
              <w:pStyle w:val="tablecontent"/>
              <w:rPr>
                <w:lang w:val="en-US"/>
              </w:rPr>
            </w:pPr>
            <w:r w:rsidRPr="004B7258">
              <w:rPr>
                <w:lang w:val="en-US"/>
              </w:rPr>
              <w:t>int CYCLE_NUMBER_INDEX_ADJU</w:t>
            </w:r>
            <w:r w:rsidR="00AB3DD4" w:rsidRPr="004B7258">
              <w:rPr>
                <w:lang w:val="en-US"/>
              </w:rPr>
              <w:t>S</w:t>
            </w:r>
            <w:r w:rsidR="00A51A82">
              <w:rPr>
                <w:lang w:val="en-US"/>
              </w:rPr>
              <w:t>TED(N_CYCLE)</w:t>
            </w:r>
          </w:p>
          <w:p w14:paraId="6A556D81" w14:textId="547BF273" w:rsidR="003A46EF" w:rsidRPr="004B7258" w:rsidRDefault="003A46EF" w:rsidP="003A46EF">
            <w:pPr>
              <w:pStyle w:val="tablecontent"/>
              <w:rPr>
                <w:lang w:val="en-US"/>
              </w:rPr>
            </w:pPr>
            <w:r w:rsidRPr="004B7258">
              <w:rPr>
                <w:lang w:val="en-US"/>
              </w:rPr>
              <w:t>CYCLE_NUMBER_INDEX_ADJU</w:t>
            </w:r>
            <w:r w:rsidR="00AB3DD4" w:rsidRPr="004B7258">
              <w:rPr>
                <w:lang w:val="en-US"/>
              </w:rPr>
              <w:t>S</w:t>
            </w:r>
            <w:r w:rsidRPr="004B7258">
              <w:rPr>
                <w:lang w:val="en-US"/>
              </w:rPr>
              <w:t>TED:long_name = "</w:t>
            </w:r>
            <w:r w:rsidR="00B14F81" w:rsidRPr="004B7258">
              <w:rPr>
                <w:lang w:val="en-US"/>
              </w:rPr>
              <w:t>Adjusted c</w:t>
            </w:r>
            <w:r w:rsidRPr="004B7258">
              <w:rPr>
                <w:lang w:val="en-US"/>
              </w:rPr>
              <w:t>ycle number that co</w:t>
            </w:r>
            <w:r w:rsidR="00A51A82">
              <w:rPr>
                <w:lang w:val="en-US"/>
              </w:rPr>
              <w:t>rresponds to the current index"</w:t>
            </w:r>
          </w:p>
          <w:p w14:paraId="6A56E7B2" w14:textId="521C9735" w:rsidR="003A46EF" w:rsidRPr="004B7258" w:rsidRDefault="003A46EF" w:rsidP="003A46EF">
            <w:pPr>
              <w:pStyle w:val="tablecontent"/>
              <w:rPr>
                <w:lang w:val="en-US"/>
              </w:rPr>
            </w:pPr>
            <w:r w:rsidRPr="004B7258">
              <w:rPr>
                <w:lang w:val="en-US"/>
              </w:rPr>
              <w:t>CYCLE_NUMBER_INDEX_ADJ</w:t>
            </w:r>
            <w:r w:rsidR="00AB3DD4" w:rsidRPr="004B7258">
              <w:rPr>
                <w:lang w:val="en-US"/>
              </w:rPr>
              <w:t>U</w:t>
            </w:r>
            <w:r w:rsidRPr="004B7258">
              <w:rPr>
                <w:lang w:val="en-US"/>
              </w:rPr>
              <w:t>STED:conventions = "0...N, 0 : launch c</w:t>
            </w:r>
            <w:r w:rsidR="00A51A82">
              <w:rPr>
                <w:lang w:val="en-US"/>
              </w:rPr>
              <w:t>ycle, 1 : first complete cycle"</w:t>
            </w:r>
          </w:p>
          <w:p w14:paraId="23037ED8" w14:textId="4479FAB8" w:rsidR="003A46EF" w:rsidRPr="004B7258" w:rsidRDefault="003A46EF" w:rsidP="00AB3DD4">
            <w:pPr>
              <w:pStyle w:val="tablecontent"/>
              <w:rPr>
                <w:lang w:val="en-US"/>
              </w:rPr>
            </w:pPr>
            <w:r w:rsidRPr="004B7258">
              <w:rPr>
                <w:lang w:val="en-US"/>
              </w:rPr>
              <w:t>CYCLE_NUMBER_INDEX_ADJ</w:t>
            </w:r>
            <w:r w:rsidR="00AB3DD4" w:rsidRPr="004B7258">
              <w:rPr>
                <w:lang w:val="en-US"/>
              </w:rPr>
              <w:t>U</w:t>
            </w:r>
            <w:r w:rsidR="00A51A82">
              <w:rPr>
                <w:lang w:val="en-US"/>
              </w:rPr>
              <w:t>STED:FillValue = 99999</w:t>
            </w:r>
          </w:p>
        </w:tc>
        <w:tc>
          <w:tcPr>
            <w:tcW w:w="4373" w:type="dxa"/>
          </w:tcPr>
          <w:p w14:paraId="5825DC84" w14:textId="1D5BEC2E" w:rsidR="003A46EF" w:rsidRPr="004B7258" w:rsidRDefault="003A46EF" w:rsidP="003A46EF">
            <w:pPr>
              <w:pStyle w:val="tablecontent"/>
              <w:rPr>
                <w:lang w:val="en-US"/>
              </w:rPr>
            </w:pPr>
            <w:r w:rsidRPr="004B7258">
              <w:rPr>
                <w:lang w:val="en-US"/>
              </w:rPr>
              <w:t>Corrected cycle number of the float that corresponds to the information c</w:t>
            </w:r>
            <w:r w:rsidR="00B97211">
              <w:rPr>
                <w:lang w:val="en-US"/>
              </w:rPr>
              <w:t xml:space="preserve">ontained in the current index. </w:t>
            </w:r>
            <w:r w:rsidRPr="004B7258">
              <w:rPr>
                <w:lang w:val="en-US"/>
              </w:rPr>
              <w:t xml:space="preserve">Errors may be found in CYCLE_NUMBER_INDEX variable which are corrected and contained in this variable. </w:t>
            </w:r>
            <w:r w:rsidR="00425B0B" w:rsidRPr="004B7258">
              <w:rPr>
                <w:lang w:val="en-US"/>
              </w:rPr>
              <w:t>Example:</w:t>
            </w:r>
            <w:r w:rsidRPr="004B7258">
              <w:rPr>
                <w:lang w:val="en-US"/>
              </w:rPr>
              <w:t xml:space="preserve"> 17 means information </w:t>
            </w:r>
            <w:r w:rsidR="00425B0B" w:rsidRPr="004B7258">
              <w:rPr>
                <w:lang w:val="en-US"/>
              </w:rPr>
              <w:t>for the</w:t>
            </w:r>
            <w:r w:rsidRPr="004B7258">
              <w:rPr>
                <w:lang w:val="en-US"/>
              </w:rPr>
              <w:t xml:space="preserve"> 17</w:t>
            </w:r>
            <w:r w:rsidRPr="004B7258">
              <w:rPr>
                <w:vertAlign w:val="superscript"/>
                <w:lang w:val="en-US"/>
              </w:rPr>
              <w:t>th</w:t>
            </w:r>
            <w:r w:rsidRPr="004B7258">
              <w:rPr>
                <w:lang w:val="en-US"/>
              </w:rPr>
              <w:t xml:space="preserve"> cycle of the float is contained in this index.</w:t>
            </w:r>
          </w:p>
        </w:tc>
      </w:tr>
      <w:tr w:rsidR="003A46EF" w:rsidRPr="004B7258" w14:paraId="07978329" w14:textId="77777777" w:rsidTr="00A51A82">
        <w:tc>
          <w:tcPr>
            <w:tcW w:w="1870" w:type="dxa"/>
          </w:tcPr>
          <w:p w14:paraId="1A4DFF37" w14:textId="77777777" w:rsidR="003A46EF" w:rsidRPr="004B7258" w:rsidRDefault="003A46EF" w:rsidP="003A46EF">
            <w:pPr>
              <w:pStyle w:val="tablecontent"/>
              <w:rPr>
                <w:lang w:val="en-US"/>
              </w:rPr>
            </w:pPr>
            <w:r w:rsidRPr="004B7258">
              <w:rPr>
                <w:lang w:val="en-US"/>
              </w:rPr>
              <w:t>DATA_MODE</w:t>
            </w:r>
          </w:p>
        </w:tc>
        <w:tc>
          <w:tcPr>
            <w:tcW w:w="2970" w:type="dxa"/>
          </w:tcPr>
          <w:p w14:paraId="3D449FB2" w14:textId="1CEB3108" w:rsidR="003A46EF" w:rsidRPr="004B7258" w:rsidRDefault="00A51A82" w:rsidP="003A46EF">
            <w:pPr>
              <w:pStyle w:val="tablecontent"/>
              <w:rPr>
                <w:lang w:val="fr-FR"/>
              </w:rPr>
            </w:pPr>
            <w:r>
              <w:rPr>
                <w:lang w:val="fr-FR"/>
              </w:rPr>
              <w:t>char DATA_MODE(N_CYCLE)</w:t>
            </w:r>
          </w:p>
          <w:p w14:paraId="0CAF4AC8" w14:textId="66C940C5" w:rsidR="003A46EF" w:rsidRPr="004B7258" w:rsidRDefault="003A46EF" w:rsidP="003A46EF">
            <w:pPr>
              <w:pStyle w:val="tablecontent"/>
              <w:rPr>
                <w:lang w:val="en-US"/>
              </w:rPr>
            </w:pPr>
            <w:r w:rsidRPr="004B7258">
              <w:rPr>
                <w:lang w:val="en-US"/>
              </w:rPr>
              <w:t xml:space="preserve">DATA_MODE:long_name = "Delayed mode </w:t>
            </w:r>
            <w:r w:rsidR="00A51A82">
              <w:rPr>
                <w:lang w:val="en-US"/>
              </w:rPr>
              <w:t>or real time data"</w:t>
            </w:r>
          </w:p>
          <w:p w14:paraId="3BD48956" w14:textId="50397846" w:rsidR="003A46EF" w:rsidRPr="004B7258" w:rsidRDefault="003A46EF" w:rsidP="003A46EF">
            <w:pPr>
              <w:pStyle w:val="tablecontent"/>
              <w:rPr>
                <w:lang w:val="en-US"/>
              </w:rPr>
            </w:pPr>
            <w:r w:rsidRPr="004B7258">
              <w:rPr>
                <w:lang w:val="en-US"/>
              </w:rPr>
              <w:lastRenderedPageBreak/>
              <w:t>DATA_MODE:conventions = "R : real time; D : delayed mode;</w:t>
            </w:r>
            <w:r w:rsidR="00A51A82">
              <w:rPr>
                <w:lang w:val="en-US"/>
              </w:rPr>
              <w:t xml:space="preserve"> A : real time with adjustment"</w:t>
            </w:r>
          </w:p>
          <w:p w14:paraId="63A5884C" w14:textId="5DF9274E" w:rsidR="003A46EF" w:rsidRPr="004B7258" w:rsidRDefault="00A51A82" w:rsidP="003A46EF">
            <w:pPr>
              <w:pStyle w:val="tablecontent"/>
              <w:rPr>
                <w:lang w:val="en-US"/>
              </w:rPr>
            </w:pPr>
            <w:r>
              <w:rPr>
                <w:lang w:val="en-US"/>
              </w:rPr>
              <w:t>DATA_MODE:_FillValue = " "</w:t>
            </w:r>
          </w:p>
        </w:tc>
        <w:tc>
          <w:tcPr>
            <w:tcW w:w="4373" w:type="dxa"/>
          </w:tcPr>
          <w:p w14:paraId="606AC691" w14:textId="3FD6E1BD" w:rsidR="003A46EF" w:rsidRPr="004B7258" w:rsidRDefault="003A46EF" w:rsidP="003A46EF">
            <w:pPr>
              <w:pStyle w:val="tablecontent"/>
              <w:rPr>
                <w:lang w:val="en-US"/>
              </w:rPr>
            </w:pPr>
            <w:r w:rsidRPr="004B7258">
              <w:rPr>
                <w:lang w:val="en-US"/>
              </w:rPr>
              <w:lastRenderedPageBreak/>
              <w:t xml:space="preserve">Indicates if the trajectory cycle contains real time, </w:t>
            </w:r>
            <w:r w:rsidR="00B97211">
              <w:rPr>
                <w:lang w:val="en-US"/>
              </w:rPr>
              <w:t xml:space="preserve">adjusted or delayed mode data. </w:t>
            </w:r>
            <w:r w:rsidRPr="004B7258">
              <w:rPr>
                <w:lang w:val="en-US"/>
              </w:rPr>
              <w:t xml:space="preserve">A delayed mode cycle means the positions, times, cycle number, pressure, temperature, and </w:t>
            </w:r>
            <w:r w:rsidRPr="004B7258">
              <w:rPr>
                <w:lang w:val="en-US"/>
              </w:rPr>
              <w:lastRenderedPageBreak/>
              <w:t>salinity (if measured)</w:t>
            </w:r>
            <w:r w:rsidR="00B97211">
              <w:rPr>
                <w:lang w:val="en-US"/>
              </w:rPr>
              <w:t xml:space="preserve"> have been quality controlled. </w:t>
            </w:r>
            <w:r w:rsidRPr="004B7258">
              <w:rPr>
                <w:lang w:val="en-US"/>
              </w:rPr>
              <w:t xml:space="preserve">Additional parameters like oxygen </w:t>
            </w:r>
            <w:r w:rsidR="00B97211">
              <w:rPr>
                <w:lang w:val="en-US"/>
              </w:rPr>
              <w:t xml:space="preserve">may not be quality controlled. </w:t>
            </w:r>
            <w:r w:rsidRPr="004B7258">
              <w:rPr>
                <w:lang w:val="en-US"/>
              </w:rPr>
              <w:t xml:space="preserve">Floats often have delayed mode data only after they die, but can have both delayed mode and real time </w:t>
            </w:r>
            <w:r w:rsidR="00425B0B" w:rsidRPr="004B7258">
              <w:rPr>
                <w:lang w:val="en-US"/>
              </w:rPr>
              <w:t xml:space="preserve">data. </w:t>
            </w:r>
            <w:r w:rsidRPr="004B7258">
              <w:rPr>
                <w:lang w:val="en-US"/>
              </w:rPr>
              <w:t>When this occurs, two trajectory files exist - a real time file ("R") with only real time data for all the cycles in the float record and a delayed mode file ("D") with both real time and delayed mode data for all the cycles that have been delayed mode quality controlled. Floats can be adjusted in real time with adjusted time values only in the JULD_ADJUSTED variable and its associa</w:t>
            </w:r>
            <w:r w:rsidR="00B97211">
              <w:rPr>
                <w:lang w:val="en-US"/>
              </w:rPr>
              <w:t xml:space="preserve">ted _STATUS and _QC variables. </w:t>
            </w:r>
            <w:r w:rsidRPr="004B7258">
              <w:rPr>
                <w:lang w:val="en-US"/>
              </w:rPr>
              <w:t>This occurs when floats are corrected in real time for clock drif</w:t>
            </w:r>
            <w:r w:rsidR="00B97211">
              <w:rPr>
                <w:lang w:val="en-US"/>
              </w:rPr>
              <w:t>t.</w:t>
            </w:r>
          </w:p>
          <w:p w14:paraId="7B508549" w14:textId="77777777" w:rsidR="003A46EF" w:rsidRPr="004B7258" w:rsidRDefault="003A46EF" w:rsidP="003A46EF">
            <w:pPr>
              <w:pStyle w:val="tablecontent"/>
              <w:rPr>
                <w:lang w:val="en-US"/>
              </w:rPr>
            </w:pPr>
            <w:r w:rsidRPr="004B7258">
              <w:rPr>
                <w:lang w:val="en-US"/>
              </w:rPr>
              <w:t>Examles :</w:t>
            </w:r>
          </w:p>
          <w:p w14:paraId="5B162ED7" w14:textId="77777777" w:rsidR="003A46EF" w:rsidRPr="004B7258" w:rsidRDefault="003A46EF" w:rsidP="003A46EF">
            <w:pPr>
              <w:pStyle w:val="tablecontent"/>
              <w:rPr>
                <w:lang w:val="en-US"/>
              </w:rPr>
            </w:pPr>
            <w:r w:rsidRPr="004B7258">
              <w:rPr>
                <w:lang w:val="en-US"/>
              </w:rPr>
              <w:t>'R' : real time data</w:t>
            </w:r>
          </w:p>
          <w:p w14:paraId="7D0FC88A" w14:textId="77777777" w:rsidR="003A46EF" w:rsidRPr="004B7258" w:rsidRDefault="003A46EF" w:rsidP="003A46EF">
            <w:pPr>
              <w:pStyle w:val="tablecontent"/>
              <w:rPr>
                <w:lang w:val="en-US"/>
              </w:rPr>
            </w:pPr>
            <w:r w:rsidRPr="004B7258">
              <w:rPr>
                <w:lang w:val="en-US"/>
              </w:rPr>
              <w:t>'D' : delayed mode data</w:t>
            </w:r>
          </w:p>
          <w:p w14:paraId="618D5F8D" w14:textId="61A03CCE" w:rsidR="003A46EF" w:rsidRPr="004B7258" w:rsidRDefault="003A46EF" w:rsidP="00A51A82">
            <w:pPr>
              <w:pStyle w:val="tablecontent"/>
              <w:rPr>
                <w:lang w:val="en-US"/>
              </w:rPr>
            </w:pPr>
            <w:r w:rsidRPr="004B7258">
              <w:rPr>
                <w:lang w:val="en-US"/>
              </w:rPr>
              <w:t xml:space="preserve">'A' : real time data with </w:t>
            </w:r>
            <w:r w:rsidR="00A51A82">
              <w:rPr>
                <w:lang w:val="en-US"/>
              </w:rPr>
              <w:t>adjusted</w:t>
            </w:r>
            <w:r w:rsidRPr="004B7258">
              <w:rPr>
                <w:lang w:val="en-US"/>
              </w:rPr>
              <w:t xml:space="preserve"> values</w:t>
            </w:r>
          </w:p>
        </w:tc>
      </w:tr>
    </w:tbl>
    <w:p w14:paraId="4C7C7800" w14:textId="77777777" w:rsidR="00C754B0" w:rsidRPr="004B7258" w:rsidRDefault="00C754B0" w:rsidP="00A54BC5">
      <w:pPr>
        <w:pStyle w:val="Titre3"/>
        <w:rPr>
          <w:lang w:val="en-US"/>
        </w:rPr>
      </w:pPr>
      <w:bookmarkStart w:id="609" w:name="_Toc534891520"/>
      <w:bookmarkStart w:id="610" w:name="_Toc266782663"/>
      <w:bookmarkStart w:id="611" w:name="_Toc484696603"/>
      <w:r w:rsidRPr="004B7258">
        <w:rPr>
          <w:lang w:val="en-US"/>
        </w:rPr>
        <w:lastRenderedPageBreak/>
        <w:t>History information</w:t>
      </w:r>
      <w:bookmarkEnd w:id="609"/>
      <w:bookmarkEnd w:id="610"/>
      <w:bookmarkEnd w:id="611"/>
    </w:p>
    <w:p w14:paraId="5373DEDA" w14:textId="5317A1C4" w:rsidR="00C754B0" w:rsidRPr="004B7258" w:rsidRDefault="00C754B0" w:rsidP="00B211D4">
      <w:pPr>
        <w:rPr>
          <w:lang w:val="en-US"/>
        </w:rPr>
      </w:pPr>
      <w:r w:rsidRPr="004B7258">
        <w:rPr>
          <w:lang w:val="en-US"/>
        </w:rPr>
        <w:t xml:space="preserve">This section contains history information for each action performed on each measurement. </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499"/>
        <w:gridCol w:w="2816"/>
        <w:gridCol w:w="3969"/>
      </w:tblGrid>
      <w:tr w:rsidR="00C754B0" w:rsidRPr="004B7258" w14:paraId="42EB96BD" w14:textId="77777777" w:rsidTr="00B60D1E">
        <w:trPr>
          <w:cantSplit/>
        </w:trPr>
        <w:tc>
          <w:tcPr>
            <w:tcW w:w="2499" w:type="dxa"/>
            <w:shd w:val="solid" w:color="000080" w:fill="00007E"/>
          </w:tcPr>
          <w:p w14:paraId="1F392F75" w14:textId="77777777" w:rsidR="00C754B0" w:rsidRPr="004B7258" w:rsidRDefault="00C754B0" w:rsidP="00A54BC5">
            <w:pPr>
              <w:pStyle w:val="tableheader"/>
              <w:rPr>
                <w:lang w:val="en-US"/>
              </w:rPr>
            </w:pPr>
            <w:r w:rsidRPr="004B7258">
              <w:rPr>
                <w:lang w:val="en-US"/>
              </w:rPr>
              <w:t>Name</w:t>
            </w:r>
          </w:p>
        </w:tc>
        <w:tc>
          <w:tcPr>
            <w:tcW w:w="2816" w:type="dxa"/>
            <w:shd w:val="solid" w:color="000080" w:fill="00007E"/>
          </w:tcPr>
          <w:p w14:paraId="6FDE624F" w14:textId="77777777" w:rsidR="00C754B0" w:rsidRPr="004B7258" w:rsidRDefault="00C754B0" w:rsidP="00A54BC5">
            <w:pPr>
              <w:pStyle w:val="tableheader"/>
              <w:rPr>
                <w:lang w:val="en-US"/>
              </w:rPr>
            </w:pPr>
            <w:r w:rsidRPr="004B7258">
              <w:rPr>
                <w:lang w:val="en-US"/>
              </w:rPr>
              <w:t>Definition</w:t>
            </w:r>
          </w:p>
        </w:tc>
        <w:tc>
          <w:tcPr>
            <w:tcW w:w="3969" w:type="dxa"/>
            <w:shd w:val="solid" w:color="000080" w:fill="00007E"/>
          </w:tcPr>
          <w:p w14:paraId="416E637D" w14:textId="77777777" w:rsidR="00C754B0" w:rsidRPr="004B7258" w:rsidRDefault="00C754B0" w:rsidP="00A54BC5">
            <w:pPr>
              <w:pStyle w:val="tableheader"/>
              <w:rPr>
                <w:lang w:val="en-US"/>
              </w:rPr>
            </w:pPr>
            <w:r w:rsidRPr="004B7258">
              <w:rPr>
                <w:lang w:val="en-US"/>
              </w:rPr>
              <w:t>Comment</w:t>
            </w:r>
          </w:p>
        </w:tc>
      </w:tr>
      <w:tr w:rsidR="00C754B0" w:rsidRPr="004B7258" w14:paraId="37A20C60" w14:textId="77777777" w:rsidTr="00B60D1E">
        <w:trPr>
          <w:cantSplit/>
        </w:trPr>
        <w:tc>
          <w:tcPr>
            <w:tcW w:w="2499" w:type="dxa"/>
          </w:tcPr>
          <w:p w14:paraId="6302B2D0" w14:textId="77777777" w:rsidR="00C754B0" w:rsidRPr="004B7258" w:rsidRDefault="00C754B0" w:rsidP="00A54BC5">
            <w:pPr>
              <w:pStyle w:val="tablecontent"/>
              <w:rPr>
                <w:lang w:val="en-US"/>
              </w:rPr>
            </w:pPr>
            <w:r w:rsidRPr="004B7258">
              <w:rPr>
                <w:lang w:val="en-US"/>
              </w:rPr>
              <w:t>HISTORY_INSTITUTION</w:t>
            </w:r>
          </w:p>
        </w:tc>
        <w:tc>
          <w:tcPr>
            <w:tcW w:w="2816" w:type="dxa"/>
          </w:tcPr>
          <w:p w14:paraId="7992D3D0" w14:textId="1CEC19DA" w:rsidR="00C754B0" w:rsidRPr="004B7258" w:rsidRDefault="00C754B0" w:rsidP="00A54BC5">
            <w:pPr>
              <w:pStyle w:val="tablecontent"/>
              <w:rPr>
                <w:lang w:val="en-US"/>
              </w:rPr>
            </w:pPr>
            <w:r w:rsidRPr="004B7258">
              <w:rPr>
                <w:lang w:val="en-US"/>
              </w:rPr>
              <w:t>char HISTORY_I</w:t>
            </w:r>
            <w:r w:rsidR="00B60D1E">
              <w:rPr>
                <w:lang w:val="en-US"/>
              </w:rPr>
              <w:t>NSTITUTION(N_HISTORY, STRING4)</w:t>
            </w:r>
          </w:p>
          <w:p w14:paraId="10D4D53E" w14:textId="63BD6462" w:rsidR="00C754B0" w:rsidRPr="004B7258" w:rsidRDefault="00C754B0" w:rsidP="00A54BC5">
            <w:pPr>
              <w:pStyle w:val="tablecontent"/>
              <w:rPr>
                <w:lang w:val="en-US"/>
              </w:rPr>
            </w:pPr>
            <w:r w:rsidRPr="004B7258">
              <w:rPr>
                <w:lang w:val="en-US"/>
              </w:rPr>
              <w:t>HISTORY_INSTITUTION:long_name = "Inst</w:t>
            </w:r>
            <w:r w:rsidR="00B60D1E">
              <w:rPr>
                <w:lang w:val="en-US"/>
              </w:rPr>
              <w:t>itution which performed action”</w:t>
            </w:r>
          </w:p>
          <w:p w14:paraId="5005569B" w14:textId="4D4EB7EF" w:rsidR="00C754B0" w:rsidRPr="004B7258" w:rsidRDefault="00C754B0" w:rsidP="00A54BC5">
            <w:pPr>
              <w:pStyle w:val="tablecontent"/>
              <w:rPr>
                <w:lang w:val="en-US"/>
              </w:rPr>
            </w:pPr>
            <w:r w:rsidRPr="004B7258">
              <w:rPr>
                <w:lang w:val="en-US"/>
              </w:rPr>
              <w:t xml:space="preserve">HISTORY_INSTITUTION:conventions = "Argo reference </w:t>
            </w:r>
            <w:r w:rsidR="00B60D1E">
              <w:rPr>
                <w:lang w:val="en-US"/>
              </w:rPr>
              <w:t>table 4"</w:t>
            </w:r>
          </w:p>
          <w:p w14:paraId="77D86327" w14:textId="0BDC54BF" w:rsidR="00C754B0" w:rsidRPr="004B7258" w:rsidRDefault="00C754B0" w:rsidP="00A54BC5">
            <w:pPr>
              <w:pStyle w:val="tablecontent"/>
              <w:rPr>
                <w:lang w:val="en-US"/>
              </w:rPr>
            </w:pPr>
            <w:r w:rsidRPr="004B7258">
              <w:rPr>
                <w:lang w:val="en-US"/>
              </w:rPr>
              <w:t>HISTO</w:t>
            </w:r>
            <w:r w:rsidR="00B60D1E">
              <w:rPr>
                <w:lang w:val="en-US"/>
              </w:rPr>
              <w:t>RY_INSTITUTION:_FillValue = " "</w:t>
            </w:r>
          </w:p>
        </w:tc>
        <w:tc>
          <w:tcPr>
            <w:tcW w:w="3969" w:type="dxa"/>
          </w:tcPr>
          <w:p w14:paraId="4360D01F" w14:textId="77777777" w:rsidR="00C754B0" w:rsidRPr="00D44DC4" w:rsidRDefault="00C754B0" w:rsidP="00A54BC5">
            <w:pPr>
              <w:pStyle w:val="tablecontent"/>
              <w:rPr>
                <w:lang w:val="en-US"/>
              </w:rPr>
            </w:pPr>
            <w:r w:rsidRPr="00D44DC4">
              <w:rPr>
                <w:lang w:val="en-US"/>
              </w:rPr>
              <w:t>Institution that performed the action.</w:t>
            </w:r>
          </w:p>
          <w:p w14:paraId="741CFFF6" w14:textId="11E97B7D" w:rsidR="00C754B0" w:rsidRPr="00D44DC4" w:rsidRDefault="00C754B0" w:rsidP="00A54BC5">
            <w:pPr>
              <w:pStyle w:val="tablecontent"/>
              <w:rPr>
                <w:lang w:val="en-US"/>
              </w:rPr>
            </w:pPr>
            <w:r w:rsidRPr="00D44DC4">
              <w:rPr>
                <w:lang w:val="en-US"/>
              </w:rPr>
              <w:t xml:space="preserve">Institution codes are described in </w:t>
            </w:r>
            <w:r w:rsidR="00D44DC4" w:rsidRPr="00D44DC4">
              <w:rPr>
                <w:lang w:val="en-US"/>
              </w:rPr>
              <w:t xml:space="preserve">the Argo </w:t>
            </w:r>
            <w:r w:rsidRPr="00D44DC4">
              <w:rPr>
                <w:lang w:val="en-US"/>
              </w:rPr>
              <w:t>reference table 4.</w:t>
            </w:r>
          </w:p>
          <w:p w14:paraId="1794843E" w14:textId="77777777" w:rsidR="00C754B0" w:rsidRPr="00D44DC4" w:rsidRDefault="00C754B0" w:rsidP="00A54BC5">
            <w:pPr>
              <w:pStyle w:val="tablecontent"/>
              <w:rPr>
                <w:lang w:val="en-US"/>
              </w:rPr>
            </w:pPr>
            <w:r w:rsidRPr="00D44DC4">
              <w:rPr>
                <w:lang w:val="en-US"/>
              </w:rPr>
              <w:t>Example : "ME" for MEDS</w:t>
            </w:r>
          </w:p>
        </w:tc>
      </w:tr>
      <w:tr w:rsidR="00C754B0" w:rsidRPr="004B7258" w14:paraId="3ABB7D64" w14:textId="77777777" w:rsidTr="00B60D1E">
        <w:trPr>
          <w:cantSplit/>
        </w:trPr>
        <w:tc>
          <w:tcPr>
            <w:tcW w:w="2499" w:type="dxa"/>
          </w:tcPr>
          <w:p w14:paraId="5EC18E26" w14:textId="77777777" w:rsidR="00C754B0" w:rsidRPr="004B7258" w:rsidRDefault="00C754B0" w:rsidP="00A54BC5">
            <w:pPr>
              <w:pStyle w:val="tablecontent"/>
              <w:rPr>
                <w:lang w:val="en-US"/>
              </w:rPr>
            </w:pPr>
            <w:r w:rsidRPr="004B7258">
              <w:rPr>
                <w:lang w:val="en-US"/>
              </w:rPr>
              <w:t>HISTORY_STEP</w:t>
            </w:r>
          </w:p>
        </w:tc>
        <w:tc>
          <w:tcPr>
            <w:tcW w:w="2816" w:type="dxa"/>
          </w:tcPr>
          <w:p w14:paraId="42772863" w14:textId="599188FA" w:rsidR="00C754B0" w:rsidRPr="004B7258" w:rsidRDefault="00B60D1E" w:rsidP="00A54BC5">
            <w:pPr>
              <w:pStyle w:val="tablecontent"/>
              <w:rPr>
                <w:lang w:val="en-US"/>
              </w:rPr>
            </w:pPr>
            <w:r>
              <w:rPr>
                <w:lang w:val="en-US"/>
              </w:rPr>
              <w:t>char HISTORY_STEP(N_HISTORY, STRING4)</w:t>
            </w:r>
          </w:p>
          <w:p w14:paraId="70553CF9" w14:textId="30FEBCCF" w:rsidR="00C754B0" w:rsidRPr="004B7258" w:rsidRDefault="00C754B0" w:rsidP="00A54BC5">
            <w:pPr>
              <w:pStyle w:val="tablecontent"/>
              <w:rPr>
                <w:lang w:val="en-US"/>
              </w:rPr>
            </w:pPr>
            <w:r w:rsidRPr="004B7258">
              <w:rPr>
                <w:lang w:val="en-US"/>
              </w:rPr>
              <w:t>HISTORY_STEP:long_name = "Step in dat</w:t>
            </w:r>
            <w:r w:rsidR="00B60D1E">
              <w:rPr>
                <w:lang w:val="en-US"/>
              </w:rPr>
              <w:t>a processing"</w:t>
            </w:r>
          </w:p>
          <w:p w14:paraId="11110296" w14:textId="48987F4E" w:rsidR="00C754B0" w:rsidRPr="004B7258" w:rsidRDefault="00C754B0" w:rsidP="00A54BC5">
            <w:pPr>
              <w:pStyle w:val="tablecontent"/>
              <w:rPr>
                <w:lang w:val="en-US"/>
              </w:rPr>
            </w:pPr>
            <w:r w:rsidRPr="004B7258">
              <w:rPr>
                <w:lang w:val="en-US"/>
              </w:rPr>
              <w:t>HISTORY_STEP:conventi</w:t>
            </w:r>
            <w:r w:rsidR="00B60D1E">
              <w:rPr>
                <w:lang w:val="en-US"/>
              </w:rPr>
              <w:t>ons = "Argo reference table 12"</w:t>
            </w:r>
          </w:p>
          <w:p w14:paraId="549CFE25" w14:textId="708D8B46" w:rsidR="00C754B0" w:rsidRPr="004B7258" w:rsidRDefault="00B60D1E" w:rsidP="00A54BC5">
            <w:pPr>
              <w:pStyle w:val="tablecontent"/>
              <w:rPr>
                <w:lang w:val="en-US"/>
              </w:rPr>
            </w:pPr>
            <w:r>
              <w:rPr>
                <w:lang w:val="en-US"/>
              </w:rPr>
              <w:t>HISTORY_STEP:_FillValue = " "</w:t>
            </w:r>
          </w:p>
        </w:tc>
        <w:tc>
          <w:tcPr>
            <w:tcW w:w="3969" w:type="dxa"/>
          </w:tcPr>
          <w:p w14:paraId="25CEC07D" w14:textId="4533362A" w:rsidR="00C754B0" w:rsidRPr="00D44DC4" w:rsidRDefault="00C754B0" w:rsidP="00A54BC5">
            <w:pPr>
              <w:pStyle w:val="tablecontent"/>
              <w:rPr>
                <w:lang w:val="en-US"/>
              </w:rPr>
            </w:pPr>
            <w:r w:rsidRPr="00D44DC4">
              <w:rPr>
                <w:lang w:val="en-US"/>
              </w:rPr>
              <w:t xml:space="preserve">Code of the step in data processing for this history record. The step codes are described in </w:t>
            </w:r>
            <w:r w:rsidR="00D44DC4" w:rsidRPr="00D44DC4">
              <w:rPr>
                <w:lang w:val="en-US"/>
              </w:rPr>
              <w:t xml:space="preserve">the Argo </w:t>
            </w:r>
            <w:r w:rsidRPr="00D44DC4">
              <w:rPr>
                <w:lang w:val="en-US"/>
              </w:rPr>
              <w:t>reference table 12.</w:t>
            </w:r>
          </w:p>
          <w:p w14:paraId="07BB363C" w14:textId="77777777" w:rsidR="00C754B0" w:rsidRPr="00D44DC4" w:rsidRDefault="00C754B0" w:rsidP="00A54BC5">
            <w:pPr>
              <w:pStyle w:val="tablecontent"/>
              <w:rPr>
                <w:lang w:val="en-US"/>
              </w:rPr>
            </w:pPr>
            <w:r w:rsidRPr="00D44DC4">
              <w:rPr>
                <w:lang w:val="en-US"/>
              </w:rPr>
              <w:t xml:space="preserve">Example : </w:t>
            </w:r>
          </w:p>
          <w:p w14:paraId="341C3F77" w14:textId="77777777" w:rsidR="00C754B0" w:rsidRPr="00D44DC4" w:rsidRDefault="00C754B0" w:rsidP="00A54BC5">
            <w:pPr>
              <w:pStyle w:val="tablecontent"/>
              <w:rPr>
                <w:lang w:val="en-US"/>
              </w:rPr>
            </w:pPr>
            <w:r w:rsidRPr="00D44DC4">
              <w:rPr>
                <w:lang w:val="en-US"/>
              </w:rPr>
              <w:t>"ARGQ" : Automatic QC of data reported in real-time has been performed</w:t>
            </w:r>
          </w:p>
        </w:tc>
      </w:tr>
      <w:tr w:rsidR="00C754B0" w:rsidRPr="004B7258" w14:paraId="548D5486" w14:textId="77777777" w:rsidTr="00B60D1E">
        <w:trPr>
          <w:cantSplit/>
        </w:trPr>
        <w:tc>
          <w:tcPr>
            <w:tcW w:w="2499" w:type="dxa"/>
          </w:tcPr>
          <w:p w14:paraId="45C631E8" w14:textId="77777777" w:rsidR="00C754B0" w:rsidRPr="004B7258" w:rsidRDefault="00C754B0" w:rsidP="00A54BC5">
            <w:pPr>
              <w:pStyle w:val="tablecontent"/>
              <w:rPr>
                <w:lang w:val="en-US"/>
              </w:rPr>
            </w:pPr>
            <w:r w:rsidRPr="004B7258">
              <w:rPr>
                <w:lang w:val="en-US"/>
              </w:rPr>
              <w:t>HISTORY_SOFTWARE</w:t>
            </w:r>
          </w:p>
        </w:tc>
        <w:tc>
          <w:tcPr>
            <w:tcW w:w="2816" w:type="dxa"/>
          </w:tcPr>
          <w:p w14:paraId="5F755D2F" w14:textId="435DE593" w:rsidR="00C754B0" w:rsidRPr="004B7258" w:rsidRDefault="00B60D1E" w:rsidP="00A54BC5">
            <w:pPr>
              <w:pStyle w:val="tablecontent"/>
              <w:rPr>
                <w:lang w:val="en-US"/>
              </w:rPr>
            </w:pPr>
            <w:r>
              <w:rPr>
                <w:lang w:val="en-US"/>
              </w:rPr>
              <w:t>char HISTORY_SOFTWARE(N_HISTORY, STRING4)</w:t>
            </w:r>
          </w:p>
          <w:p w14:paraId="3484ADFD" w14:textId="38392BF1" w:rsidR="00C754B0" w:rsidRPr="004B7258" w:rsidRDefault="00C754B0" w:rsidP="00A54BC5">
            <w:pPr>
              <w:pStyle w:val="tablecontent"/>
              <w:rPr>
                <w:lang w:val="en-US"/>
              </w:rPr>
            </w:pPr>
            <w:r w:rsidRPr="004B7258">
              <w:rPr>
                <w:lang w:val="en-US"/>
              </w:rPr>
              <w:t>HISTORY_SOFTWARE:long_name = "Name of s</w:t>
            </w:r>
            <w:r w:rsidR="00B60D1E">
              <w:rPr>
                <w:lang w:val="en-US"/>
              </w:rPr>
              <w:t>oftware which performed action"</w:t>
            </w:r>
          </w:p>
          <w:p w14:paraId="61139B8C" w14:textId="303C9FF9" w:rsidR="00C754B0" w:rsidRPr="004B7258" w:rsidRDefault="00C754B0" w:rsidP="00A54BC5">
            <w:pPr>
              <w:pStyle w:val="tablecontent"/>
              <w:rPr>
                <w:lang w:val="en-US"/>
              </w:rPr>
            </w:pPr>
            <w:r w:rsidRPr="004B7258">
              <w:rPr>
                <w:lang w:val="en-US"/>
              </w:rPr>
              <w:t>HISTORY_SOFTWARE:conven</w:t>
            </w:r>
            <w:r w:rsidR="00B60D1E">
              <w:rPr>
                <w:lang w:val="en-US"/>
              </w:rPr>
              <w:t>tions = "Institution dependent"</w:t>
            </w:r>
          </w:p>
          <w:p w14:paraId="4843457E" w14:textId="30866E69" w:rsidR="00C754B0" w:rsidRPr="004B7258" w:rsidRDefault="00C754B0" w:rsidP="00A54BC5">
            <w:pPr>
              <w:pStyle w:val="tablecontent"/>
              <w:rPr>
                <w:lang w:val="en-US"/>
              </w:rPr>
            </w:pPr>
            <w:r w:rsidRPr="004B7258">
              <w:rPr>
                <w:lang w:val="en-US"/>
              </w:rPr>
              <w:t>HISTORY_SOFTWARE:_FillValue</w:t>
            </w:r>
            <w:r w:rsidR="00B60D1E">
              <w:rPr>
                <w:lang w:val="en-US"/>
              </w:rPr>
              <w:t xml:space="preserve"> = " "</w:t>
            </w:r>
          </w:p>
        </w:tc>
        <w:tc>
          <w:tcPr>
            <w:tcW w:w="3969" w:type="dxa"/>
          </w:tcPr>
          <w:p w14:paraId="57CDC15F" w14:textId="77777777" w:rsidR="00C754B0" w:rsidRPr="004B7258" w:rsidRDefault="00C754B0" w:rsidP="00A54BC5">
            <w:pPr>
              <w:pStyle w:val="tablecontent"/>
              <w:rPr>
                <w:lang w:val="en-US"/>
              </w:rPr>
            </w:pPr>
            <w:r w:rsidRPr="004B7258">
              <w:rPr>
                <w:lang w:val="en-US"/>
              </w:rPr>
              <w:t>Name of the software that performed the action.</w:t>
            </w:r>
          </w:p>
          <w:p w14:paraId="0B80481C" w14:textId="77777777" w:rsidR="00C754B0" w:rsidRPr="004B7258" w:rsidRDefault="00C754B0" w:rsidP="00A54BC5">
            <w:pPr>
              <w:pStyle w:val="tablecontent"/>
              <w:rPr>
                <w:lang w:val="en-US"/>
              </w:rPr>
            </w:pPr>
            <w:r w:rsidRPr="004B7258">
              <w:rPr>
                <w:lang w:val="en-US"/>
              </w:rPr>
              <w:t>This code is institution dependent.</w:t>
            </w:r>
          </w:p>
          <w:p w14:paraId="67BCE440" w14:textId="60A30037" w:rsidR="00C754B0" w:rsidRPr="004B7258" w:rsidRDefault="00C754B0" w:rsidP="00A54BC5">
            <w:pPr>
              <w:pStyle w:val="tablecontent"/>
              <w:rPr>
                <w:lang w:val="en-US"/>
              </w:rPr>
            </w:pPr>
            <w:r w:rsidRPr="004B7258">
              <w:rPr>
                <w:lang w:val="en-US"/>
              </w:rPr>
              <w:t>Example : "OW"</w:t>
            </w:r>
          </w:p>
        </w:tc>
      </w:tr>
      <w:tr w:rsidR="00C754B0" w:rsidRPr="004B7258" w14:paraId="09838C9C" w14:textId="77777777" w:rsidTr="00B60D1E">
        <w:trPr>
          <w:cantSplit/>
        </w:trPr>
        <w:tc>
          <w:tcPr>
            <w:tcW w:w="2499" w:type="dxa"/>
          </w:tcPr>
          <w:p w14:paraId="4CF07A63" w14:textId="77777777" w:rsidR="00C754B0" w:rsidRPr="004B7258" w:rsidRDefault="00C754B0" w:rsidP="00A54BC5">
            <w:pPr>
              <w:pStyle w:val="tablecontent"/>
              <w:rPr>
                <w:lang w:val="en-US"/>
              </w:rPr>
            </w:pPr>
            <w:r w:rsidRPr="004B7258">
              <w:rPr>
                <w:lang w:val="en-US"/>
              </w:rPr>
              <w:t>HISTORY_SOFTWARE_RELEASE</w:t>
            </w:r>
          </w:p>
        </w:tc>
        <w:tc>
          <w:tcPr>
            <w:tcW w:w="2816" w:type="dxa"/>
          </w:tcPr>
          <w:p w14:paraId="4093FC69" w14:textId="373A3175" w:rsidR="00C754B0" w:rsidRPr="004B7258" w:rsidRDefault="00B60D1E" w:rsidP="00A54BC5">
            <w:pPr>
              <w:pStyle w:val="tablecontent"/>
              <w:rPr>
                <w:lang w:val="en-US"/>
              </w:rPr>
            </w:pPr>
            <w:r>
              <w:rPr>
                <w:lang w:val="en-US"/>
              </w:rPr>
              <w:t>char HISTORY_SOFTWARE_RELEASE(N_HISTORY, STRING4)</w:t>
            </w:r>
          </w:p>
          <w:p w14:paraId="084716D3" w14:textId="5A536BB7" w:rsidR="00C754B0" w:rsidRPr="004B7258" w:rsidRDefault="00C754B0" w:rsidP="00A54BC5">
            <w:pPr>
              <w:pStyle w:val="tablecontent"/>
              <w:rPr>
                <w:lang w:val="en-US"/>
              </w:rPr>
            </w:pPr>
            <w:r w:rsidRPr="004B7258">
              <w:rPr>
                <w:lang w:val="en-US"/>
              </w:rPr>
              <w:t>HISTORY_SOFTWARE_RELEASE:long_name = "Version/release of software whic</w:t>
            </w:r>
            <w:r w:rsidR="00B60D1E">
              <w:rPr>
                <w:lang w:val="en-US"/>
              </w:rPr>
              <w:t>h performed action"</w:t>
            </w:r>
          </w:p>
          <w:p w14:paraId="2A43457D" w14:textId="4CEC864F" w:rsidR="00C754B0" w:rsidRPr="004B7258" w:rsidRDefault="00C754B0" w:rsidP="00A54BC5">
            <w:pPr>
              <w:pStyle w:val="tablecontent"/>
              <w:rPr>
                <w:lang w:val="en-US"/>
              </w:rPr>
            </w:pPr>
            <w:r w:rsidRPr="004B7258">
              <w:rPr>
                <w:lang w:val="en-US"/>
              </w:rPr>
              <w:t>HISTORY_SOFTWARE_RELEASE:conven</w:t>
            </w:r>
            <w:r w:rsidR="00B60D1E">
              <w:rPr>
                <w:lang w:val="en-US"/>
              </w:rPr>
              <w:t>tions = "Institution dependent"</w:t>
            </w:r>
          </w:p>
          <w:p w14:paraId="71CDA606" w14:textId="1D947205" w:rsidR="00C754B0" w:rsidRPr="004B7258" w:rsidRDefault="00C754B0" w:rsidP="00A54BC5">
            <w:pPr>
              <w:pStyle w:val="tablecontent"/>
              <w:rPr>
                <w:lang w:val="en-US"/>
              </w:rPr>
            </w:pPr>
            <w:r w:rsidRPr="004B7258">
              <w:rPr>
                <w:lang w:val="en-US"/>
              </w:rPr>
              <w:t>HISTORY_SO</w:t>
            </w:r>
            <w:r w:rsidR="00B60D1E">
              <w:rPr>
                <w:lang w:val="en-US"/>
              </w:rPr>
              <w:t>FTWARE_RELEASE:_FillValue = " "</w:t>
            </w:r>
          </w:p>
        </w:tc>
        <w:tc>
          <w:tcPr>
            <w:tcW w:w="3969" w:type="dxa"/>
          </w:tcPr>
          <w:p w14:paraId="7967174F" w14:textId="77777777" w:rsidR="00C754B0" w:rsidRPr="004B7258" w:rsidRDefault="00C754B0" w:rsidP="00A54BC5">
            <w:pPr>
              <w:pStyle w:val="tablecontent"/>
              <w:rPr>
                <w:lang w:val="en-US"/>
              </w:rPr>
            </w:pPr>
            <w:r w:rsidRPr="004B7258">
              <w:rPr>
                <w:lang w:val="en-US"/>
              </w:rPr>
              <w:t>Version of the software.</w:t>
            </w:r>
          </w:p>
          <w:p w14:paraId="02F61788" w14:textId="77777777" w:rsidR="00C754B0" w:rsidRPr="004B7258" w:rsidRDefault="00C754B0" w:rsidP="00A54BC5">
            <w:pPr>
              <w:pStyle w:val="tablecontent"/>
              <w:rPr>
                <w:lang w:val="en-US"/>
              </w:rPr>
            </w:pPr>
            <w:r w:rsidRPr="004B7258">
              <w:rPr>
                <w:lang w:val="en-US"/>
              </w:rPr>
              <w:t>This name is institution dependent.</w:t>
            </w:r>
          </w:p>
          <w:p w14:paraId="35F16A30" w14:textId="77777777" w:rsidR="00C754B0" w:rsidRPr="004B7258" w:rsidRDefault="00C754B0" w:rsidP="00A54BC5">
            <w:pPr>
              <w:pStyle w:val="tablecontent"/>
              <w:rPr>
                <w:lang w:val="en-US"/>
              </w:rPr>
            </w:pPr>
            <w:r w:rsidRPr="004B7258">
              <w:rPr>
                <w:lang w:val="en-US"/>
              </w:rPr>
              <w:t>Example : "1.0"</w:t>
            </w:r>
          </w:p>
        </w:tc>
      </w:tr>
      <w:tr w:rsidR="00C754B0" w:rsidRPr="004B7258" w14:paraId="422F8AA3" w14:textId="77777777" w:rsidTr="00B60D1E">
        <w:trPr>
          <w:cantSplit/>
        </w:trPr>
        <w:tc>
          <w:tcPr>
            <w:tcW w:w="2499" w:type="dxa"/>
          </w:tcPr>
          <w:p w14:paraId="16B5E6A2" w14:textId="77777777" w:rsidR="00C754B0" w:rsidRPr="004B7258" w:rsidRDefault="00C754B0" w:rsidP="00A54BC5">
            <w:pPr>
              <w:pStyle w:val="tablecontent"/>
              <w:rPr>
                <w:lang w:val="en-US"/>
              </w:rPr>
            </w:pPr>
            <w:r w:rsidRPr="004B7258">
              <w:rPr>
                <w:lang w:val="en-US"/>
              </w:rPr>
              <w:t>HISTORY_REFERENCE</w:t>
            </w:r>
          </w:p>
        </w:tc>
        <w:tc>
          <w:tcPr>
            <w:tcW w:w="2816" w:type="dxa"/>
          </w:tcPr>
          <w:p w14:paraId="5B5DA3E6" w14:textId="2FBFCF73" w:rsidR="00C754B0" w:rsidRPr="004B7258" w:rsidRDefault="00B60D1E" w:rsidP="00A54BC5">
            <w:pPr>
              <w:pStyle w:val="tablecontent"/>
              <w:rPr>
                <w:lang w:val="en-US"/>
              </w:rPr>
            </w:pPr>
            <w:r>
              <w:rPr>
                <w:lang w:val="en-US"/>
              </w:rPr>
              <w:t>char HISTORY_REFERENCE</w:t>
            </w:r>
            <w:r w:rsidR="00C754B0" w:rsidRPr="004B7258">
              <w:rPr>
                <w:lang w:val="en-US"/>
              </w:rPr>
              <w:t>(N_HISTOR</w:t>
            </w:r>
            <w:r>
              <w:rPr>
                <w:lang w:val="en-US"/>
              </w:rPr>
              <w:t>Y, STRING64)</w:t>
            </w:r>
          </w:p>
          <w:p w14:paraId="3265A099" w14:textId="749FDDF5" w:rsidR="00C754B0" w:rsidRPr="004B7258" w:rsidRDefault="00C754B0" w:rsidP="00A54BC5">
            <w:pPr>
              <w:pStyle w:val="tablecontent"/>
              <w:rPr>
                <w:lang w:val="en-US"/>
              </w:rPr>
            </w:pPr>
            <w:r w:rsidRPr="004B7258">
              <w:rPr>
                <w:lang w:val="en-US"/>
              </w:rPr>
              <w:t>HISTORY_REFERENCE:long</w:t>
            </w:r>
            <w:r w:rsidR="00B60D1E">
              <w:rPr>
                <w:lang w:val="en-US"/>
              </w:rPr>
              <w:t>_name = "Reference of database"</w:t>
            </w:r>
          </w:p>
          <w:p w14:paraId="7FCED296" w14:textId="580182BE" w:rsidR="00C754B0" w:rsidRPr="004B7258" w:rsidRDefault="00C754B0" w:rsidP="00A54BC5">
            <w:pPr>
              <w:pStyle w:val="tablecontent"/>
              <w:rPr>
                <w:lang w:val="en-US"/>
              </w:rPr>
            </w:pPr>
            <w:r w:rsidRPr="004B7258">
              <w:rPr>
                <w:lang w:val="en-US"/>
              </w:rPr>
              <w:t>HISTORY_REFERENCE:conven</w:t>
            </w:r>
            <w:r w:rsidR="00B60D1E">
              <w:rPr>
                <w:lang w:val="en-US"/>
              </w:rPr>
              <w:t>tions = "Institution dependent"</w:t>
            </w:r>
          </w:p>
          <w:p w14:paraId="3C71CFDC" w14:textId="4F43AEEE" w:rsidR="00C754B0" w:rsidRPr="004B7258" w:rsidRDefault="00C754B0" w:rsidP="00A54BC5">
            <w:pPr>
              <w:pStyle w:val="tablecontent"/>
              <w:rPr>
                <w:lang w:val="en-US"/>
              </w:rPr>
            </w:pPr>
            <w:r w:rsidRPr="004B7258">
              <w:rPr>
                <w:lang w:val="en-US"/>
              </w:rPr>
              <w:t>HIS</w:t>
            </w:r>
            <w:r w:rsidR="00B60D1E">
              <w:rPr>
                <w:lang w:val="en-US"/>
              </w:rPr>
              <w:t>TORY_REFERENCE:_FillValue = " "</w:t>
            </w:r>
          </w:p>
        </w:tc>
        <w:tc>
          <w:tcPr>
            <w:tcW w:w="3969" w:type="dxa"/>
          </w:tcPr>
          <w:p w14:paraId="753FFF10" w14:textId="77777777" w:rsidR="00C754B0" w:rsidRPr="004B7258" w:rsidRDefault="00C754B0" w:rsidP="00A54BC5">
            <w:pPr>
              <w:pStyle w:val="tablecontent"/>
              <w:rPr>
                <w:lang w:val="en-US"/>
              </w:rPr>
            </w:pPr>
            <w:r w:rsidRPr="004B7258">
              <w:rPr>
                <w:lang w:val="en-US"/>
              </w:rPr>
              <w:t>Code of the reference database used for quality control in conjunction with the software.</w:t>
            </w:r>
          </w:p>
          <w:p w14:paraId="33290857" w14:textId="77777777" w:rsidR="00C754B0" w:rsidRPr="004B7258" w:rsidRDefault="00C754B0" w:rsidP="00A54BC5">
            <w:pPr>
              <w:pStyle w:val="tablecontent"/>
              <w:rPr>
                <w:lang w:val="en-US"/>
              </w:rPr>
            </w:pPr>
            <w:r w:rsidRPr="004B7258">
              <w:rPr>
                <w:lang w:val="en-US"/>
              </w:rPr>
              <w:t>This code is institution dependent.</w:t>
            </w:r>
          </w:p>
          <w:p w14:paraId="3A3C9BBE" w14:textId="684C363D" w:rsidR="00C754B0" w:rsidRPr="004B7258" w:rsidRDefault="00C754B0" w:rsidP="00A54BC5">
            <w:pPr>
              <w:pStyle w:val="tablecontent"/>
              <w:rPr>
                <w:lang w:val="en-US"/>
              </w:rPr>
            </w:pPr>
            <w:r w:rsidRPr="004B7258">
              <w:rPr>
                <w:lang w:val="en-US"/>
              </w:rPr>
              <w:t>Example : "WOD2001"</w:t>
            </w:r>
          </w:p>
        </w:tc>
      </w:tr>
      <w:tr w:rsidR="00C754B0" w:rsidRPr="004B7258" w14:paraId="46E8C33C" w14:textId="77777777" w:rsidTr="00B60D1E">
        <w:trPr>
          <w:cantSplit/>
        </w:trPr>
        <w:tc>
          <w:tcPr>
            <w:tcW w:w="2499" w:type="dxa"/>
          </w:tcPr>
          <w:p w14:paraId="34E6550D" w14:textId="77777777" w:rsidR="00C754B0" w:rsidRPr="004B7258" w:rsidRDefault="00C754B0" w:rsidP="00A54BC5">
            <w:pPr>
              <w:pStyle w:val="tablecontent"/>
              <w:rPr>
                <w:lang w:val="en-US"/>
              </w:rPr>
            </w:pPr>
            <w:r w:rsidRPr="004B7258">
              <w:rPr>
                <w:lang w:val="en-US"/>
              </w:rPr>
              <w:lastRenderedPageBreak/>
              <w:t>HISTORY_DATE</w:t>
            </w:r>
          </w:p>
        </w:tc>
        <w:tc>
          <w:tcPr>
            <w:tcW w:w="2816" w:type="dxa"/>
          </w:tcPr>
          <w:p w14:paraId="0359924B" w14:textId="378D6F41" w:rsidR="00C754B0" w:rsidRPr="004B7258" w:rsidRDefault="00C754B0" w:rsidP="00A54BC5">
            <w:pPr>
              <w:pStyle w:val="tablecontent"/>
              <w:rPr>
                <w:lang w:val="en-US"/>
              </w:rPr>
            </w:pPr>
            <w:r w:rsidRPr="004B7258">
              <w:rPr>
                <w:lang w:val="en-US"/>
              </w:rPr>
              <w:t>char HIS</w:t>
            </w:r>
            <w:r w:rsidR="00B60D1E">
              <w:rPr>
                <w:lang w:val="en-US"/>
              </w:rPr>
              <w:t>TORY_DATE(N_HISTORY, DATE_TIME)</w:t>
            </w:r>
          </w:p>
          <w:p w14:paraId="1E4DEE10" w14:textId="254686A0" w:rsidR="00C754B0" w:rsidRPr="004B7258" w:rsidRDefault="00C754B0" w:rsidP="00A54BC5">
            <w:pPr>
              <w:pStyle w:val="tablecontent"/>
              <w:rPr>
                <w:lang w:val="en-US"/>
              </w:rPr>
            </w:pPr>
            <w:r w:rsidRPr="004B7258">
              <w:rPr>
                <w:lang w:val="en-US"/>
              </w:rPr>
              <w:t xml:space="preserve">HISTORY_DATE:long_name = "Date </w:t>
            </w:r>
            <w:r w:rsidR="00B60D1E">
              <w:rPr>
                <w:lang w:val="en-US"/>
              </w:rPr>
              <w:t>the history record was created"</w:t>
            </w:r>
          </w:p>
          <w:p w14:paraId="2EB292BC" w14:textId="3DECB582" w:rsidR="00C754B0" w:rsidRPr="004B7258" w:rsidRDefault="00C754B0" w:rsidP="00A54BC5">
            <w:pPr>
              <w:pStyle w:val="tablecontent"/>
              <w:rPr>
                <w:lang w:val="en-US"/>
              </w:rPr>
            </w:pPr>
            <w:r w:rsidRPr="004B7258">
              <w:rPr>
                <w:lang w:val="en-US"/>
              </w:rPr>
              <w:t>HISTORY_DATE</w:t>
            </w:r>
            <w:r w:rsidR="00B60D1E">
              <w:rPr>
                <w:lang w:val="en-US"/>
              </w:rPr>
              <w:t>:conventions = "YYYYMMDDHHMISS"</w:t>
            </w:r>
          </w:p>
          <w:p w14:paraId="13B4159C" w14:textId="2B69388F" w:rsidR="00C754B0" w:rsidRPr="004B7258" w:rsidRDefault="00B60D1E" w:rsidP="00A54BC5">
            <w:pPr>
              <w:pStyle w:val="tablecontent"/>
              <w:rPr>
                <w:lang w:val="en-US"/>
              </w:rPr>
            </w:pPr>
            <w:r>
              <w:rPr>
                <w:lang w:val="en-US"/>
              </w:rPr>
              <w:t>HISTORY_DATE:_FillValue = " "</w:t>
            </w:r>
          </w:p>
        </w:tc>
        <w:tc>
          <w:tcPr>
            <w:tcW w:w="3969" w:type="dxa"/>
          </w:tcPr>
          <w:p w14:paraId="7EADB6F1" w14:textId="77777777" w:rsidR="00C754B0" w:rsidRPr="004B7258" w:rsidRDefault="00C754B0" w:rsidP="00A54BC5">
            <w:pPr>
              <w:pStyle w:val="tablecontent"/>
              <w:rPr>
                <w:lang w:val="en-US"/>
              </w:rPr>
            </w:pPr>
            <w:r w:rsidRPr="004B7258">
              <w:rPr>
                <w:lang w:val="en-US"/>
              </w:rPr>
              <w:t>Date of the action.</w:t>
            </w:r>
          </w:p>
          <w:p w14:paraId="6950415F" w14:textId="77777777" w:rsidR="00C754B0" w:rsidRPr="004B7258" w:rsidRDefault="00C754B0" w:rsidP="00A54BC5">
            <w:pPr>
              <w:pStyle w:val="tablecontent"/>
              <w:rPr>
                <w:lang w:val="en-US"/>
              </w:rPr>
            </w:pPr>
            <w:r w:rsidRPr="004B7258">
              <w:rPr>
                <w:lang w:val="en-US"/>
              </w:rPr>
              <w:t>Example : "20011217160057"</w:t>
            </w:r>
          </w:p>
        </w:tc>
      </w:tr>
      <w:tr w:rsidR="00C754B0" w:rsidRPr="004B7258" w14:paraId="6C9EAC68" w14:textId="77777777" w:rsidTr="00B60D1E">
        <w:trPr>
          <w:cantSplit/>
        </w:trPr>
        <w:tc>
          <w:tcPr>
            <w:tcW w:w="2499" w:type="dxa"/>
          </w:tcPr>
          <w:p w14:paraId="6A96B9F3" w14:textId="77777777" w:rsidR="00C754B0" w:rsidRPr="004B7258" w:rsidRDefault="00C754B0" w:rsidP="00A54BC5">
            <w:pPr>
              <w:pStyle w:val="tablecontent"/>
              <w:rPr>
                <w:lang w:val="en-US"/>
              </w:rPr>
            </w:pPr>
            <w:r w:rsidRPr="004B7258">
              <w:rPr>
                <w:lang w:val="en-US"/>
              </w:rPr>
              <w:t>HISTORY_ACTION</w:t>
            </w:r>
          </w:p>
        </w:tc>
        <w:tc>
          <w:tcPr>
            <w:tcW w:w="2816" w:type="dxa"/>
          </w:tcPr>
          <w:p w14:paraId="3368815C" w14:textId="7AD69940" w:rsidR="00C754B0" w:rsidRPr="004B7258" w:rsidRDefault="00C754B0" w:rsidP="00A54BC5">
            <w:pPr>
              <w:pStyle w:val="tablecontent"/>
              <w:rPr>
                <w:lang w:val="en-US"/>
              </w:rPr>
            </w:pPr>
            <w:r w:rsidRPr="004B7258">
              <w:rPr>
                <w:lang w:val="en-US"/>
              </w:rPr>
              <w:t>char HIST</w:t>
            </w:r>
            <w:r w:rsidR="00B60D1E">
              <w:rPr>
                <w:lang w:val="en-US"/>
              </w:rPr>
              <w:t>ORY_ACTION(N_HISTORY, STRING4)</w:t>
            </w:r>
          </w:p>
          <w:p w14:paraId="4B377758" w14:textId="55F3A718" w:rsidR="00C754B0" w:rsidRPr="004B7258" w:rsidRDefault="00C754B0" w:rsidP="00A54BC5">
            <w:pPr>
              <w:pStyle w:val="tablecontent"/>
              <w:rPr>
                <w:lang w:val="en-US"/>
              </w:rPr>
            </w:pPr>
            <w:r w:rsidRPr="004B7258">
              <w:rPr>
                <w:lang w:val="en-US"/>
              </w:rPr>
              <w:t>HISTORY_ACTION:long_na</w:t>
            </w:r>
            <w:r w:rsidR="00B60D1E">
              <w:rPr>
                <w:lang w:val="en-US"/>
              </w:rPr>
              <w:t>me = "Action performed on data"</w:t>
            </w:r>
          </w:p>
          <w:p w14:paraId="29EA4B67" w14:textId="57DA718B" w:rsidR="00C754B0" w:rsidRPr="004B7258" w:rsidRDefault="00C754B0" w:rsidP="00A54BC5">
            <w:pPr>
              <w:pStyle w:val="tablecontent"/>
              <w:rPr>
                <w:lang w:val="en-US"/>
              </w:rPr>
            </w:pPr>
            <w:r w:rsidRPr="004B7258">
              <w:rPr>
                <w:lang w:val="en-US"/>
              </w:rPr>
              <w:t>HISTORY_ACTION:convent</w:t>
            </w:r>
            <w:r w:rsidR="00B60D1E">
              <w:rPr>
                <w:lang w:val="en-US"/>
              </w:rPr>
              <w:t>ions = "Argo reference table 7"</w:t>
            </w:r>
          </w:p>
          <w:p w14:paraId="1C5B7F7E" w14:textId="0769C947" w:rsidR="00C754B0" w:rsidRPr="004B7258" w:rsidRDefault="00B60D1E" w:rsidP="00A54BC5">
            <w:pPr>
              <w:pStyle w:val="tablecontent"/>
              <w:rPr>
                <w:lang w:val="en-US"/>
              </w:rPr>
            </w:pPr>
            <w:r>
              <w:rPr>
                <w:lang w:val="en-US"/>
              </w:rPr>
              <w:t>HISTORY_ACTION:_FillValue = " "</w:t>
            </w:r>
          </w:p>
        </w:tc>
        <w:tc>
          <w:tcPr>
            <w:tcW w:w="3969" w:type="dxa"/>
          </w:tcPr>
          <w:p w14:paraId="7D36CCC7" w14:textId="77777777" w:rsidR="00C754B0" w:rsidRPr="00D44DC4" w:rsidRDefault="00C754B0" w:rsidP="00A54BC5">
            <w:pPr>
              <w:pStyle w:val="tablecontent"/>
              <w:rPr>
                <w:lang w:val="en-US"/>
              </w:rPr>
            </w:pPr>
            <w:r w:rsidRPr="00D44DC4">
              <w:rPr>
                <w:lang w:val="en-US"/>
              </w:rPr>
              <w:t>Name of the action.</w:t>
            </w:r>
          </w:p>
          <w:p w14:paraId="3A5ADD7D" w14:textId="0C5801D9" w:rsidR="00C754B0" w:rsidRPr="00D44DC4" w:rsidRDefault="00C754B0" w:rsidP="00A54BC5">
            <w:pPr>
              <w:pStyle w:val="tablecontent"/>
              <w:rPr>
                <w:lang w:val="en-US"/>
              </w:rPr>
            </w:pPr>
            <w:r w:rsidRPr="00D44DC4">
              <w:rPr>
                <w:lang w:val="en-US"/>
              </w:rPr>
              <w:t xml:space="preserve">The action codes are described in </w:t>
            </w:r>
            <w:r w:rsidR="00D44DC4" w:rsidRPr="00D44DC4">
              <w:rPr>
                <w:lang w:val="en-US"/>
              </w:rPr>
              <w:t xml:space="preserve">the Argo </w:t>
            </w:r>
            <w:r w:rsidRPr="00D44DC4">
              <w:rPr>
                <w:lang w:val="en-US"/>
              </w:rPr>
              <w:t>reference table 7.</w:t>
            </w:r>
          </w:p>
          <w:p w14:paraId="4AEFCD2A" w14:textId="77777777" w:rsidR="00C754B0" w:rsidRPr="004B7258" w:rsidRDefault="00C754B0" w:rsidP="00A54BC5">
            <w:pPr>
              <w:pStyle w:val="tablecontent"/>
              <w:rPr>
                <w:lang w:val="en-US"/>
              </w:rPr>
            </w:pPr>
            <w:r w:rsidRPr="00D44DC4">
              <w:rPr>
                <w:lang w:val="en-US"/>
              </w:rPr>
              <w:t>Example : "QCF$" for QC failed</w:t>
            </w:r>
          </w:p>
        </w:tc>
      </w:tr>
      <w:tr w:rsidR="00C754B0" w:rsidRPr="004B7258" w14:paraId="39467DB0" w14:textId="77777777" w:rsidTr="00B60D1E">
        <w:trPr>
          <w:cantSplit/>
        </w:trPr>
        <w:tc>
          <w:tcPr>
            <w:tcW w:w="2499" w:type="dxa"/>
          </w:tcPr>
          <w:p w14:paraId="1E48FE0E" w14:textId="77777777" w:rsidR="00C754B0" w:rsidRPr="004B7258" w:rsidRDefault="00C754B0" w:rsidP="00A54BC5">
            <w:pPr>
              <w:pStyle w:val="tablecontent"/>
              <w:rPr>
                <w:lang w:val="en-US"/>
              </w:rPr>
            </w:pPr>
            <w:r w:rsidRPr="004B7258">
              <w:rPr>
                <w:lang w:val="en-US"/>
              </w:rPr>
              <w:t>HISTORY_PARAMETER</w:t>
            </w:r>
          </w:p>
        </w:tc>
        <w:tc>
          <w:tcPr>
            <w:tcW w:w="2816" w:type="dxa"/>
          </w:tcPr>
          <w:p w14:paraId="714724B1" w14:textId="4B209E0D" w:rsidR="00C754B0" w:rsidRPr="00252BCC" w:rsidRDefault="00C754B0" w:rsidP="00A54BC5">
            <w:pPr>
              <w:pStyle w:val="tablecontent"/>
              <w:rPr>
                <w:lang w:val="en-US"/>
              </w:rPr>
            </w:pPr>
            <w:r w:rsidRPr="004B7258">
              <w:rPr>
                <w:lang w:val="en-US"/>
              </w:rPr>
              <w:t xml:space="preserve">char </w:t>
            </w:r>
            <w:r w:rsidRPr="00252BCC">
              <w:rPr>
                <w:lang w:val="en-US"/>
              </w:rPr>
              <w:t>HISTORY_PARAMETER(N_HISTORY, STRING</w:t>
            </w:r>
            <w:r w:rsidR="00B60D1E" w:rsidRPr="00252BCC">
              <w:rPr>
                <w:lang w:val="en-US"/>
              </w:rPr>
              <w:t>64)</w:t>
            </w:r>
          </w:p>
          <w:p w14:paraId="515790B0" w14:textId="137470BD" w:rsidR="00C754B0" w:rsidRPr="00252BCC" w:rsidRDefault="00C754B0" w:rsidP="00A54BC5">
            <w:pPr>
              <w:pStyle w:val="tablecontent"/>
              <w:rPr>
                <w:lang w:val="en-US"/>
              </w:rPr>
            </w:pPr>
            <w:r w:rsidRPr="00252BCC">
              <w:rPr>
                <w:lang w:val="en-US"/>
              </w:rPr>
              <w:t>HISTORY_PARAMETER:long_name = "Station pa</w:t>
            </w:r>
            <w:r w:rsidR="00B60D1E" w:rsidRPr="00252BCC">
              <w:rPr>
                <w:lang w:val="en-US"/>
              </w:rPr>
              <w:t>rameter action is performed on"</w:t>
            </w:r>
          </w:p>
          <w:p w14:paraId="2756897B" w14:textId="5E3ADDCD" w:rsidR="00C754B0" w:rsidRPr="00252BCC" w:rsidRDefault="00C754B0" w:rsidP="00A54BC5">
            <w:pPr>
              <w:pStyle w:val="tablecontent"/>
              <w:rPr>
                <w:lang w:val="en-US"/>
              </w:rPr>
            </w:pPr>
            <w:r w:rsidRPr="00252BCC">
              <w:rPr>
                <w:lang w:val="en-US"/>
              </w:rPr>
              <w:t xml:space="preserve">HISTORY_PARAMETER:conventions </w:t>
            </w:r>
            <w:r w:rsidR="00461AD3" w:rsidRPr="00252BCC">
              <w:rPr>
                <w:lang w:val="en-US"/>
              </w:rPr>
              <w:t>= "R</w:t>
            </w:r>
            <w:r w:rsidR="00B60D1E" w:rsidRPr="00252BCC">
              <w:rPr>
                <w:lang w:val="en-US"/>
              </w:rPr>
              <w:t xml:space="preserve">eference table </w:t>
            </w:r>
            <w:r w:rsidR="00461AD3" w:rsidRPr="00252BCC">
              <w:rPr>
                <w:lang w:val="en-US"/>
              </w:rPr>
              <w:t>AUX_</w:t>
            </w:r>
            <w:r w:rsidR="00B60D1E" w:rsidRPr="00252BCC">
              <w:rPr>
                <w:lang w:val="en-US"/>
              </w:rPr>
              <w:t>3</w:t>
            </w:r>
            <w:r w:rsidR="00461AD3" w:rsidRPr="00252BCC">
              <w:rPr>
                <w:lang w:val="en-US"/>
              </w:rPr>
              <w:t>a</w:t>
            </w:r>
            <w:r w:rsidR="00B60D1E" w:rsidRPr="00252BCC">
              <w:rPr>
                <w:lang w:val="en-US"/>
              </w:rPr>
              <w:t>"</w:t>
            </w:r>
          </w:p>
          <w:p w14:paraId="3DE4E97C" w14:textId="1EA6AE32" w:rsidR="00C754B0" w:rsidRPr="004B7258" w:rsidRDefault="00C754B0" w:rsidP="00A54BC5">
            <w:pPr>
              <w:pStyle w:val="tablecontent"/>
              <w:rPr>
                <w:lang w:val="en-US"/>
              </w:rPr>
            </w:pPr>
            <w:r w:rsidRPr="00252BCC">
              <w:rPr>
                <w:lang w:val="en-US"/>
              </w:rPr>
              <w:t>HIS</w:t>
            </w:r>
            <w:r w:rsidR="00B60D1E" w:rsidRPr="00252BCC">
              <w:rPr>
                <w:lang w:val="en-US"/>
              </w:rPr>
              <w:t>TORY_PARAMETER:_FillValue = " "</w:t>
            </w:r>
          </w:p>
        </w:tc>
        <w:tc>
          <w:tcPr>
            <w:tcW w:w="3969" w:type="dxa"/>
          </w:tcPr>
          <w:p w14:paraId="0C5523AE" w14:textId="2A833A5E" w:rsidR="00C754B0" w:rsidRPr="004B7258" w:rsidRDefault="00C754B0" w:rsidP="00A54BC5">
            <w:pPr>
              <w:pStyle w:val="tablecontent"/>
              <w:rPr>
                <w:lang w:val="en-US"/>
              </w:rPr>
            </w:pPr>
            <w:r w:rsidRPr="004B7258">
              <w:rPr>
                <w:lang w:val="en-US"/>
              </w:rPr>
              <w:t>Name of the parameter on which the action is performed.</w:t>
            </w:r>
          </w:p>
        </w:tc>
      </w:tr>
      <w:tr w:rsidR="00C754B0" w:rsidRPr="004B7258" w14:paraId="5581CCD8" w14:textId="77777777" w:rsidTr="00B60D1E">
        <w:trPr>
          <w:cantSplit/>
        </w:trPr>
        <w:tc>
          <w:tcPr>
            <w:tcW w:w="2499" w:type="dxa"/>
          </w:tcPr>
          <w:p w14:paraId="60509A9C" w14:textId="77777777" w:rsidR="00C754B0" w:rsidRPr="004B7258" w:rsidRDefault="00C754B0" w:rsidP="00A54BC5">
            <w:pPr>
              <w:pStyle w:val="tablecontent"/>
              <w:rPr>
                <w:lang w:val="en-US"/>
              </w:rPr>
            </w:pPr>
            <w:r w:rsidRPr="004B7258">
              <w:rPr>
                <w:lang w:val="en-US"/>
              </w:rPr>
              <w:t>HISTORY_PREVIOUS_VALUE</w:t>
            </w:r>
          </w:p>
        </w:tc>
        <w:tc>
          <w:tcPr>
            <w:tcW w:w="2816" w:type="dxa"/>
          </w:tcPr>
          <w:p w14:paraId="0F482C11" w14:textId="61919632" w:rsidR="00C754B0" w:rsidRPr="004B7258" w:rsidRDefault="00C754B0" w:rsidP="00A54BC5">
            <w:pPr>
              <w:pStyle w:val="tablecontent"/>
              <w:rPr>
                <w:lang w:val="en-US"/>
              </w:rPr>
            </w:pPr>
            <w:r w:rsidRPr="004B7258">
              <w:rPr>
                <w:lang w:val="en-US"/>
              </w:rPr>
              <w:t>float HI</w:t>
            </w:r>
            <w:r w:rsidR="00B60D1E">
              <w:rPr>
                <w:lang w:val="en-US"/>
              </w:rPr>
              <w:t>STORY_PREVIOUS_VALUE(N_HISTORY)</w:t>
            </w:r>
          </w:p>
          <w:p w14:paraId="5ECF3009" w14:textId="7CE5F879" w:rsidR="00C754B0" w:rsidRPr="004B7258" w:rsidRDefault="00C754B0" w:rsidP="00A54BC5">
            <w:pPr>
              <w:pStyle w:val="tablecontent"/>
              <w:rPr>
                <w:lang w:val="en-US"/>
              </w:rPr>
            </w:pPr>
            <w:r w:rsidRPr="004B7258">
              <w:rPr>
                <w:lang w:val="en-US"/>
              </w:rPr>
              <w:t>HISTORY_PREVIOUS_VALUE:long_name = "Parameter/Flag pre</w:t>
            </w:r>
            <w:r w:rsidR="00B60D1E">
              <w:rPr>
                <w:lang w:val="en-US"/>
              </w:rPr>
              <w:t>vious value before action"</w:t>
            </w:r>
          </w:p>
          <w:p w14:paraId="4D72BB63" w14:textId="74415235" w:rsidR="00C754B0" w:rsidRPr="004B7258" w:rsidRDefault="00C754B0" w:rsidP="00A54BC5">
            <w:pPr>
              <w:pStyle w:val="tablecontent"/>
              <w:rPr>
                <w:lang w:val="en-US"/>
              </w:rPr>
            </w:pPr>
            <w:r w:rsidRPr="004B7258">
              <w:rPr>
                <w:lang w:val="en-US"/>
              </w:rPr>
              <w:t>HISTORY_PRE</w:t>
            </w:r>
            <w:r w:rsidR="00B60D1E">
              <w:rPr>
                <w:lang w:val="en-US"/>
              </w:rPr>
              <w:t>VIOUS_VALUE:_FillValue = 99999.</w:t>
            </w:r>
          </w:p>
        </w:tc>
        <w:tc>
          <w:tcPr>
            <w:tcW w:w="3969" w:type="dxa"/>
          </w:tcPr>
          <w:p w14:paraId="458B90F1" w14:textId="77777777" w:rsidR="00C754B0" w:rsidRPr="004B7258" w:rsidRDefault="00C754B0" w:rsidP="00A54BC5">
            <w:pPr>
              <w:pStyle w:val="tablecontent"/>
              <w:rPr>
                <w:lang w:val="en-US"/>
              </w:rPr>
            </w:pPr>
            <w:r w:rsidRPr="004B7258">
              <w:rPr>
                <w:lang w:val="en-US"/>
              </w:rPr>
              <w:t>Parameter or flag of the previous value before action.</w:t>
            </w:r>
          </w:p>
          <w:p w14:paraId="16444E70" w14:textId="77777777" w:rsidR="00C754B0" w:rsidRPr="004B7258" w:rsidRDefault="00C754B0" w:rsidP="00A54BC5">
            <w:pPr>
              <w:pStyle w:val="tablecontent"/>
              <w:rPr>
                <w:lang w:val="en-US"/>
              </w:rPr>
            </w:pPr>
            <w:r w:rsidRPr="004B7258">
              <w:rPr>
                <w:lang w:val="en-US"/>
              </w:rPr>
              <w:t>Example :' 2' (probably good) for a flag that was changed to '1' (good)</w:t>
            </w:r>
          </w:p>
        </w:tc>
      </w:tr>
      <w:tr w:rsidR="00C754B0" w:rsidRPr="004B7258" w14:paraId="33A62B02" w14:textId="77777777" w:rsidTr="00B60D1E">
        <w:trPr>
          <w:cantSplit/>
        </w:trPr>
        <w:tc>
          <w:tcPr>
            <w:tcW w:w="2499" w:type="dxa"/>
          </w:tcPr>
          <w:p w14:paraId="6F9C501C" w14:textId="77777777" w:rsidR="00C754B0" w:rsidRPr="004B7258" w:rsidRDefault="00C754B0" w:rsidP="00A54BC5">
            <w:pPr>
              <w:pStyle w:val="tablecontent"/>
              <w:rPr>
                <w:lang w:val="en-US"/>
              </w:rPr>
            </w:pPr>
            <w:r w:rsidRPr="004B7258">
              <w:rPr>
                <w:lang w:val="en-US"/>
              </w:rPr>
              <w:t>HISTORY_INDEX_DIMENSION</w:t>
            </w:r>
          </w:p>
        </w:tc>
        <w:tc>
          <w:tcPr>
            <w:tcW w:w="2816" w:type="dxa"/>
          </w:tcPr>
          <w:p w14:paraId="5ABA339D" w14:textId="3D02A14A" w:rsidR="00C754B0" w:rsidRPr="004B7258" w:rsidRDefault="00C754B0" w:rsidP="00A54BC5">
            <w:pPr>
              <w:pStyle w:val="tablecontent"/>
              <w:rPr>
                <w:lang w:val="en-US"/>
              </w:rPr>
            </w:pPr>
            <w:r w:rsidRPr="004B7258">
              <w:rPr>
                <w:lang w:val="en-US"/>
              </w:rPr>
              <w:t>char HISTORY_INDEX_DIMENSION(N_H</w:t>
            </w:r>
            <w:r w:rsidR="00B60D1E">
              <w:rPr>
                <w:lang w:val="en-US"/>
              </w:rPr>
              <w:t>ISTORY)</w:t>
            </w:r>
          </w:p>
          <w:p w14:paraId="345AE82D" w14:textId="74296940" w:rsidR="00C754B0" w:rsidRPr="004B7258" w:rsidRDefault="00C754B0" w:rsidP="00A54BC5">
            <w:pPr>
              <w:pStyle w:val="tablecontent"/>
              <w:rPr>
                <w:lang w:val="en-US"/>
              </w:rPr>
            </w:pPr>
            <w:r w:rsidRPr="004B7258">
              <w:rPr>
                <w:lang w:val="en-US"/>
              </w:rPr>
              <w:t>HISTORY_INDEX_DIMENSION:long_name = "Name of dimension to which HISTORY_START_INDEX and</w:t>
            </w:r>
            <w:r w:rsidR="00B60D1E">
              <w:rPr>
                <w:lang w:val="en-US"/>
              </w:rPr>
              <w:t xml:space="preserve"> HISTORY_STOP_INDEX correspond"</w:t>
            </w:r>
          </w:p>
          <w:p w14:paraId="1E89CD88" w14:textId="6AF65D9D" w:rsidR="00C754B0" w:rsidRPr="004B7258" w:rsidRDefault="00C754B0" w:rsidP="00A54BC5">
            <w:pPr>
              <w:pStyle w:val="tablecontent"/>
              <w:rPr>
                <w:lang w:val="en-US"/>
              </w:rPr>
            </w:pPr>
            <w:r w:rsidRPr="004B7258">
              <w:rPr>
                <w:lang w:val="en-US"/>
              </w:rPr>
              <w:t>HISTORY_INDEX_DIMENSION:conventions =</w:t>
            </w:r>
            <w:r w:rsidR="00B60D1E">
              <w:rPr>
                <w:lang w:val="en-US"/>
              </w:rPr>
              <w:t xml:space="preserve"> "C: N_CYCLE, M: N_MEASUREMENT"</w:t>
            </w:r>
          </w:p>
          <w:p w14:paraId="279EA350" w14:textId="1FAEBD43" w:rsidR="00C754B0" w:rsidRPr="004B7258" w:rsidRDefault="00C754B0" w:rsidP="00A54BC5">
            <w:pPr>
              <w:pStyle w:val="tablecontent"/>
              <w:rPr>
                <w:lang w:val="en-US"/>
              </w:rPr>
            </w:pPr>
            <w:r w:rsidRPr="004B7258">
              <w:rPr>
                <w:lang w:val="en-US"/>
              </w:rPr>
              <w:t>HISTORY_I</w:t>
            </w:r>
            <w:r w:rsidR="00B60D1E">
              <w:rPr>
                <w:lang w:val="en-US"/>
              </w:rPr>
              <w:t>NDEX_DIMENSION:_FillValue = " "</w:t>
            </w:r>
          </w:p>
        </w:tc>
        <w:tc>
          <w:tcPr>
            <w:tcW w:w="3969" w:type="dxa"/>
          </w:tcPr>
          <w:p w14:paraId="7A5ECEF4" w14:textId="77777777" w:rsidR="00B97211" w:rsidRDefault="00C754B0" w:rsidP="00A54BC5">
            <w:pPr>
              <w:pStyle w:val="tablecontent"/>
              <w:rPr>
                <w:lang w:val="en-US"/>
              </w:rPr>
            </w:pPr>
            <w:r w:rsidRPr="004B7258">
              <w:rPr>
                <w:lang w:val="en-US"/>
              </w:rPr>
              <w:t>Name of dimension to which HISTORY_START_INDEX and HISORY_STOP_INDEX correspond.</w:t>
            </w:r>
          </w:p>
          <w:p w14:paraId="0BEC03CA" w14:textId="22365670" w:rsidR="00C754B0" w:rsidRPr="004B7258" w:rsidRDefault="00C754B0" w:rsidP="00A54BC5">
            <w:pPr>
              <w:pStyle w:val="tablecontent"/>
              <w:rPr>
                <w:lang w:val="en-US"/>
              </w:rPr>
            </w:pPr>
            <w:r w:rsidRPr="004B7258">
              <w:rPr>
                <w:lang w:val="en-US"/>
              </w:rPr>
              <w:t>'C': N_CYCLE</w:t>
            </w:r>
          </w:p>
          <w:p w14:paraId="785A1A0C" w14:textId="77777777" w:rsidR="00C754B0" w:rsidRPr="004B7258" w:rsidRDefault="00C754B0" w:rsidP="00A54BC5">
            <w:pPr>
              <w:pStyle w:val="tablecontent"/>
              <w:rPr>
                <w:lang w:val="en-US"/>
              </w:rPr>
            </w:pPr>
            <w:r w:rsidRPr="004B7258">
              <w:rPr>
                <w:lang w:val="en-US"/>
              </w:rPr>
              <w:t>'M': N_MEASUREMENT</w:t>
            </w:r>
          </w:p>
        </w:tc>
      </w:tr>
      <w:tr w:rsidR="00C754B0" w:rsidRPr="004B7258" w14:paraId="1DDAAD9A" w14:textId="77777777" w:rsidTr="00B60D1E">
        <w:trPr>
          <w:cantSplit/>
        </w:trPr>
        <w:tc>
          <w:tcPr>
            <w:tcW w:w="2499" w:type="dxa"/>
          </w:tcPr>
          <w:p w14:paraId="08CCADE4" w14:textId="77777777" w:rsidR="00C754B0" w:rsidRPr="004B7258" w:rsidRDefault="00C754B0" w:rsidP="00A54BC5">
            <w:pPr>
              <w:pStyle w:val="tablecontent"/>
              <w:rPr>
                <w:lang w:val="en-US"/>
              </w:rPr>
            </w:pPr>
            <w:r w:rsidRPr="004B7258">
              <w:rPr>
                <w:lang w:val="en-US"/>
              </w:rPr>
              <w:t>HISTORY_START_INDEX</w:t>
            </w:r>
          </w:p>
        </w:tc>
        <w:tc>
          <w:tcPr>
            <w:tcW w:w="2816" w:type="dxa"/>
          </w:tcPr>
          <w:p w14:paraId="2F37C637" w14:textId="243C04E4" w:rsidR="00C754B0" w:rsidRPr="004B7258" w:rsidRDefault="00B60D1E" w:rsidP="00A54BC5">
            <w:pPr>
              <w:pStyle w:val="tablecontent"/>
              <w:rPr>
                <w:lang w:val="en-US"/>
              </w:rPr>
            </w:pPr>
            <w:r>
              <w:rPr>
                <w:lang w:val="en-US"/>
              </w:rPr>
              <w:t>int HISTORY_ START_INDEX(N_HISTORY)</w:t>
            </w:r>
          </w:p>
          <w:p w14:paraId="09BC0347" w14:textId="32733A7A" w:rsidR="00C754B0" w:rsidRPr="004B7258" w:rsidRDefault="00C754B0" w:rsidP="00A54BC5">
            <w:pPr>
              <w:pStyle w:val="tablecontent"/>
              <w:rPr>
                <w:lang w:val="en-US"/>
              </w:rPr>
            </w:pPr>
            <w:r w:rsidRPr="004B7258">
              <w:rPr>
                <w:lang w:val="en-US"/>
              </w:rPr>
              <w:t xml:space="preserve">HISTORY_START_INDEX:long_name = </w:t>
            </w:r>
            <w:r w:rsidR="00B60D1E">
              <w:rPr>
                <w:lang w:val="en-US"/>
              </w:rPr>
              <w:t>"Start index action applied on"</w:t>
            </w:r>
          </w:p>
          <w:p w14:paraId="0CD65F5D" w14:textId="77777777" w:rsidR="00C754B0" w:rsidRPr="004B7258" w:rsidRDefault="00C754B0" w:rsidP="00A54BC5">
            <w:pPr>
              <w:pStyle w:val="tablecontent"/>
              <w:rPr>
                <w:lang w:val="en-US"/>
              </w:rPr>
            </w:pPr>
            <w:r w:rsidRPr="004B7258">
              <w:rPr>
                <w:lang w:val="en-US"/>
              </w:rPr>
              <w:t xml:space="preserve">HISTORY_START_INDEX:_FillValue = </w:t>
            </w:r>
          </w:p>
          <w:p w14:paraId="1715187A" w14:textId="07D5C4C9" w:rsidR="00C754B0" w:rsidRPr="004B7258" w:rsidRDefault="00B60D1E" w:rsidP="00A54BC5">
            <w:pPr>
              <w:pStyle w:val="tablecontent"/>
              <w:rPr>
                <w:lang w:val="en-US"/>
              </w:rPr>
            </w:pPr>
            <w:r>
              <w:rPr>
                <w:lang w:val="en-US"/>
              </w:rPr>
              <w:t>99999</w:t>
            </w:r>
          </w:p>
        </w:tc>
        <w:tc>
          <w:tcPr>
            <w:tcW w:w="3969" w:type="dxa"/>
          </w:tcPr>
          <w:p w14:paraId="2B0FF299" w14:textId="79642E69" w:rsidR="00C754B0" w:rsidRPr="004B7258" w:rsidRDefault="00C754B0" w:rsidP="00A54BC5">
            <w:pPr>
              <w:pStyle w:val="tablecontent"/>
              <w:rPr>
                <w:lang w:val="en-US"/>
              </w:rPr>
            </w:pPr>
            <w:r w:rsidRPr="004B7258">
              <w:rPr>
                <w:lang w:val="en-US"/>
              </w:rPr>
              <w:t>Start index the action is applied to. This index corresponds to N_MEASUREMENT or N_CYCLE, depending on the corrected parameter</w:t>
            </w:r>
          </w:p>
        </w:tc>
      </w:tr>
      <w:tr w:rsidR="00C754B0" w:rsidRPr="004B7258" w14:paraId="331C3A09" w14:textId="77777777" w:rsidTr="00B60D1E">
        <w:trPr>
          <w:cantSplit/>
        </w:trPr>
        <w:tc>
          <w:tcPr>
            <w:tcW w:w="2499" w:type="dxa"/>
          </w:tcPr>
          <w:p w14:paraId="6942B480" w14:textId="77777777" w:rsidR="00C754B0" w:rsidRPr="004B7258" w:rsidRDefault="00C754B0" w:rsidP="00A54BC5">
            <w:pPr>
              <w:pStyle w:val="tablecontent"/>
              <w:rPr>
                <w:lang w:val="en-US"/>
              </w:rPr>
            </w:pPr>
            <w:r w:rsidRPr="004B7258">
              <w:rPr>
                <w:lang w:val="en-US"/>
              </w:rPr>
              <w:t>HISTORY_STOP_INDEX</w:t>
            </w:r>
          </w:p>
        </w:tc>
        <w:tc>
          <w:tcPr>
            <w:tcW w:w="2816" w:type="dxa"/>
          </w:tcPr>
          <w:p w14:paraId="3F137E3F" w14:textId="4DF4B55A" w:rsidR="00C754B0" w:rsidRPr="004B7258" w:rsidRDefault="00B60D1E" w:rsidP="00A54BC5">
            <w:pPr>
              <w:pStyle w:val="tablecontent"/>
              <w:rPr>
                <w:lang w:val="en-US"/>
              </w:rPr>
            </w:pPr>
            <w:r>
              <w:rPr>
                <w:lang w:val="en-US"/>
              </w:rPr>
              <w:t>int HISTORY_ STOP_INDEX(N_HISTORY)</w:t>
            </w:r>
          </w:p>
          <w:p w14:paraId="69DF185E" w14:textId="4819BED8" w:rsidR="00C754B0" w:rsidRPr="004B7258" w:rsidRDefault="00C754B0" w:rsidP="00A54BC5">
            <w:pPr>
              <w:pStyle w:val="tablecontent"/>
              <w:rPr>
                <w:lang w:val="en-US"/>
              </w:rPr>
            </w:pPr>
            <w:r w:rsidRPr="004B7258">
              <w:rPr>
                <w:lang w:val="en-US"/>
              </w:rPr>
              <w:t>HISTORY_STOP_INDEX:long_name = "Stop index action a</w:t>
            </w:r>
            <w:r w:rsidR="00B60D1E">
              <w:rPr>
                <w:lang w:val="en-US"/>
              </w:rPr>
              <w:t>pplied on"</w:t>
            </w:r>
          </w:p>
          <w:p w14:paraId="2EB6B40D" w14:textId="77777777" w:rsidR="00C754B0" w:rsidRPr="004B7258" w:rsidRDefault="00C754B0" w:rsidP="00A54BC5">
            <w:pPr>
              <w:pStyle w:val="tablecontent"/>
              <w:rPr>
                <w:lang w:val="en-US"/>
              </w:rPr>
            </w:pPr>
            <w:r w:rsidRPr="004B7258">
              <w:rPr>
                <w:lang w:val="en-US"/>
              </w:rPr>
              <w:t xml:space="preserve">HISTORY_STOP_INDEX:_FillValue = </w:t>
            </w:r>
          </w:p>
          <w:p w14:paraId="7E4FD3E9" w14:textId="00AA232C" w:rsidR="00C754B0" w:rsidRPr="004B7258" w:rsidRDefault="00B60D1E" w:rsidP="00B60D1E">
            <w:pPr>
              <w:pStyle w:val="tablecontent"/>
              <w:rPr>
                <w:lang w:val="en-US"/>
              </w:rPr>
            </w:pPr>
            <w:r>
              <w:rPr>
                <w:lang w:val="en-US"/>
              </w:rPr>
              <w:t>99999</w:t>
            </w:r>
          </w:p>
        </w:tc>
        <w:tc>
          <w:tcPr>
            <w:tcW w:w="3969" w:type="dxa"/>
          </w:tcPr>
          <w:p w14:paraId="2251B1BC" w14:textId="4C976E55" w:rsidR="00C754B0" w:rsidRPr="004B7258" w:rsidRDefault="00C754B0" w:rsidP="00A54BC5">
            <w:pPr>
              <w:pStyle w:val="tablecontent"/>
              <w:rPr>
                <w:lang w:val="en-US"/>
              </w:rPr>
            </w:pPr>
            <w:r w:rsidRPr="004B7258">
              <w:rPr>
                <w:lang w:val="en-US"/>
              </w:rPr>
              <w:t>Stop index the action is applied to. This index corresponds to N_MEASUREMENT or N_CYCLE, depending on the corrected parameter</w:t>
            </w:r>
            <w:r w:rsidR="00B97211">
              <w:rPr>
                <w:lang w:val="en-US"/>
              </w:rPr>
              <w:t>.</w:t>
            </w:r>
          </w:p>
        </w:tc>
      </w:tr>
      <w:tr w:rsidR="00C754B0" w:rsidRPr="004B7258" w14:paraId="4BC22422" w14:textId="77777777" w:rsidTr="00B60D1E">
        <w:trPr>
          <w:cantSplit/>
        </w:trPr>
        <w:tc>
          <w:tcPr>
            <w:tcW w:w="2499" w:type="dxa"/>
          </w:tcPr>
          <w:p w14:paraId="5CEB42B6" w14:textId="77777777" w:rsidR="00C754B0" w:rsidRPr="004B7258" w:rsidRDefault="00C754B0" w:rsidP="00A54BC5">
            <w:pPr>
              <w:pStyle w:val="tablecontent"/>
              <w:rPr>
                <w:lang w:val="en-US"/>
              </w:rPr>
            </w:pPr>
            <w:r w:rsidRPr="004B7258">
              <w:rPr>
                <w:lang w:val="en-US"/>
              </w:rPr>
              <w:t>HISTORY_QCTEST</w:t>
            </w:r>
          </w:p>
        </w:tc>
        <w:tc>
          <w:tcPr>
            <w:tcW w:w="2816" w:type="dxa"/>
          </w:tcPr>
          <w:p w14:paraId="486B18FB" w14:textId="1D610E87" w:rsidR="00C754B0" w:rsidRPr="00D44DC4" w:rsidRDefault="00C754B0" w:rsidP="00A54BC5">
            <w:pPr>
              <w:pStyle w:val="tablecontent"/>
              <w:rPr>
                <w:lang w:val="en-US"/>
              </w:rPr>
            </w:pPr>
            <w:r w:rsidRPr="00D44DC4">
              <w:rPr>
                <w:lang w:val="en-US"/>
              </w:rPr>
              <w:t>char HISTO</w:t>
            </w:r>
            <w:r w:rsidR="00B60D1E" w:rsidRPr="00D44DC4">
              <w:rPr>
                <w:lang w:val="en-US"/>
              </w:rPr>
              <w:t>RY_QCTEST(N_HISTORY, STRING16)</w:t>
            </w:r>
          </w:p>
          <w:p w14:paraId="4FAA3F5B" w14:textId="28874DF9" w:rsidR="00C754B0" w:rsidRPr="00D44DC4" w:rsidRDefault="00C754B0" w:rsidP="00A54BC5">
            <w:pPr>
              <w:pStyle w:val="tablecontent"/>
              <w:rPr>
                <w:lang w:val="en-US"/>
              </w:rPr>
            </w:pPr>
            <w:r w:rsidRPr="00D44DC4">
              <w:rPr>
                <w:lang w:val="en-US"/>
              </w:rPr>
              <w:t>HISTORY_QCTEST:long_name = "Documentation of tests perform</w:t>
            </w:r>
            <w:r w:rsidR="00B60D1E" w:rsidRPr="00D44DC4">
              <w:rPr>
                <w:lang w:val="en-US"/>
              </w:rPr>
              <w:t>ed, tests failed (in hex form)"</w:t>
            </w:r>
          </w:p>
          <w:p w14:paraId="514D6EA8" w14:textId="1429B43F" w:rsidR="00C754B0" w:rsidRPr="00D44DC4" w:rsidRDefault="00C754B0" w:rsidP="00A54BC5">
            <w:pPr>
              <w:pStyle w:val="tablecontent"/>
              <w:rPr>
                <w:lang w:val="en-US"/>
              </w:rPr>
            </w:pPr>
            <w:r w:rsidRPr="00D44DC4">
              <w:rPr>
                <w:lang w:val="en-US"/>
              </w:rPr>
              <w:t>HISTORY_QCTEST:conventions = "Write tests performed when ACTION=QCP$;</w:t>
            </w:r>
            <w:r w:rsidR="00B60D1E" w:rsidRPr="00D44DC4">
              <w:rPr>
                <w:lang w:val="en-US"/>
              </w:rPr>
              <w:t xml:space="preserve"> tests failed when ACTION=QCF$"</w:t>
            </w:r>
          </w:p>
          <w:p w14:paraId="229B12C0" w14:textId="272B7D6E" w:rsidR="00C754B0" w:rsidRPr="00D44DC4" w:rsidRDefault="00B60D1E" w:rsidP="00A54BC5">
            <w:pPr>
              <w:pStyle w:val="tablecontent"/>
              <w:rPr>
                <w:lang w:val="en-US"/>
              </w:rPr>
            </w:pPr>
            <w:r w:rsidRPr="00D44DC4">
              <w:rPr>
                <w:lang w:val="en-US"/>
              </w:rPr>
              <w:t>HISTORY_QCTEST:_FillValue = " "</w:t>
            </w:r>
          </w:p>
        </w:tc>
        <w:tc>
          <w:tcPr>
            <w:tcW w:w="3969" w:type="dxa"/>
          </w:tcPr>
          <w:p w14:paraId="322B22EC" w14:textId="77777777" w:rsidR="00C754B0" w:rsidRPr="00D44DC4" w:rsidRDefault="00C754B0" w:rsidP="00A54BC5">
            <w:pPr>
              <w:pStyle w:val="tablecontent"/>
              <w:rPr>
                <w:lang w:val="en-US"/>
              </w:rPr>
            </w:pPr>
            <w:r w:rsidRPr="00D44DC4">
              <w:rPr>
                <w:lang w:val="en-US"/>
              </w:rPr>
              <w:t>This field records the tests performed when ACTION is set to QCP$ (</w:t>
            </w:r>
            <w:r w:rsidR="006A6786" w:rsidRPr="00D44DC4">
              <w:rPr>
                <w:lang w:val="en-US"/>
              </w:rPr>
              <w:t>QC</w:t>
            </w:r>
            <w:r w:rsidRPr="00D44DC4">
              <w:rPr>
                <w:lang w:val="en-US"/>
              </w:rPr>
              <w:t xml:space="preserve"> performed), the test failed when ACTION is set to QCF$ (</w:t>
            </w:r>
            <w:r w:rsidR="006A6786" w:rsidRPr="00D44DC4">
              <w:rPr>
                <w:lang w:val="en-US"/>
              </w:rPr>
              <w:t>QC</w:t>
            </w:r>
            <w:r w:rsidRPr="00D44DC4">
              <w:rPr>
                <w:lang w:val="en-US"/>
              </w:rPr>
              <w:t xml:space="preserve"> failed).</w:t>
            </w:r>
          </w:p>
          <w:p w14:paraId="3BE7830A" w14:textId="4AE5EEAF" w:rsidR="00C754B0" w:rsidRPr="00D44DC4" w:rsidRDefault="00C754B0" w:rsidP="00A54BC5">
            <w:pPr>
              <w:pStyle w:val="tablecontent"/>
              <w:rPr>
                <w:lang w:val="en-US"/>
              </w:rPr>
            </w:pPr>
            <w:r w:rsidRPr="00D44DC4">
              <w:rPr>
                <w:lang w:val="en-US"/>
              </w:rPr>
              <w:t xml:space="preserve">The QCTEST codes are describe in </w:t>
            </w:r>
            <w:r w:rsidR="00D44DC4" w:rsidRPr="00D44DC4">
              <w:rPr>
                <w:lang w:val="en-US"/>
              </w:rPr>
              <w:t xml:space="preserve">the Argo </w:t>
            </w:r>
            <w:r w:rsidRPr="00D44DC4">
              <w:rPr>
                <w:lang w:val="en-US"/>
              </w:rPr>
              <w:t>reference table 11.</w:t>
            </w:r>
          </w:p>
          <w:p w14:paraId="3F702181" w14:textId="77777777" w:rsidR="00C754B0" w:rsidRPr="00D44DC4" w:rsidRDefault="00C754B0" w:rsidP="00A54BC5">
            <w:pPr>
              <w:pStyle w:val="tablecontent"/>
              <w:rPr>
                <w:lang w:val="en-US"/>
              </w:rPr>
            </w:pPr>
            <w:r w:rsidRPr="00D44DC4">
              <w:rPr>
                <w:lang w:val="en-US"/>
              </w:rPr>
              <w:t>Example : "0A" (in hexadecimal form)</w:t>
            </w:r>
          </w:p>
        </w:tc>
      </w:tr>
    </w:tbl>
    <w:p w14:paraId="6D8DE7BC" w14:textId="77777777" w:rsidR="009B21D8" w:rsidRDefault="009B21D8">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166FDB63" w14:textId="77777777" w:rsidR="00FA3FB3" w:rsidRDefault="00FA3FB3" w:rsidP="00FA3FB3">
      <w:pPr>
        <w:pStyle w:val="Titre2"/>
        <w:rPr>
          <w:lang w:val="en-US"/>
        </w:rPr>
      </w:pPr>
      <w:bookmarkStart w:id="612" w:name="_Toc484696604"/>
      <w:bookmarkStart w:id="613" w:name="_Toc2439723"/>
      <w:bookmarkStart w:id="614" w:name="_Ref355288062"/>
      <w:bookmarkStart w:id="615" w:name="_Ref355605773"/>
      <w:bookmarkStart w:id="616" w:name="_Ref359416875"/>
      <w:bookmarkStart w:id="617" w:name="_Ref373595517"/>
      <w:bookmarkStart w:id="618" w:name="_Ref374635117"/>
      <w:bookmarkStart w:id="619" w:name="_Ref374645633"/>
      <w:r>
        <w:rPr>
          <w:lang w:val="en-US"/>
        </w:rPr>
        <w:lastRenderedPageBreak/>
        <w:t>File localization and naming</w:t>
      </w:r>
      <w:bookmarkEnd w:id="612"/>
    </w:p>
    <w:p w14:paraId="5C4032D0" w14:textId="77777777" w:rsidR="00FA3FB3" w:rsidRDefault="00FA3FB3" w:rsidP="00FA3FB3">
      <w:pPr>
        <w:pStyle w:val="Titre3"/>
        <w:rPr>
          <w:lang w:val="en-US"/>
        </w:rPr>
      </w:pPr>
      <w:bookmarkStart w:id="620" w:name="_Toc484696605"/>
      <w:r>
        <w:rPr>
          <w:lang w:val="en-US"/>
        </w:rPr>
        <w:t>Coriolis auxiliary files localization</w:t>
      </w:r>
      <w:bookmarkEnd w:id="620"/>
    </w:p>
    <w:p w14:paraId="25EA4B34" w14:textId="77777777" w:rsidR="00FA3FB3" w:rsidRPr="00BD1AF8" w:rsidRDefault="00FA3FB3" w:rsidP="00FA3FB3">
      <w:pPr>
        <w:rPr>
          <w:b/>
          <w:lang w:val="en-US"/>
        </w:rPr>
      </w:pPr>
      <w:r w:rsidRPr="00BD1AF8">
        <w:rPr>
          <w:b/>
          <w:highlight w:val="yellow"/>
          <w:lang w:val="en-US"/>
        </w:rPr>
        <w:t>TBD</w:t>
      </w:r>
    </w:p>
    <w:p w14:paraId="2853C41D" w14:textId="77777777" w:rsidR="00FA3FB3" w:rsidRDefault="00FA3FB3" w:rsidP="00FA3FB3">
      <w:pPr>
        <w:pStyle w:val="Titre3"/>
        <w:rPr>
          <w:lang w:val="en-US"/>
        </w:rPr>
      </w:pPr>
      <w:bookmarkStart w:id="621" w:name="_Toc484696606"/>
      <w:r>
        <w:rPr>
          <w:lang w:val="en-US"/>
        </w:rPr>
        <w:t>Coriolis auxiliary files naming convention</w:t>
      </w:r>
      <w:bookmarkEnd w:id="621"/>
    </w:p>
    <w:p w14:paraId="3097452F" w14:textId="77777777" w:rsidR="00FA3FB3" w:rsidRPr="00310E4D" w:rsidRDefault="00FA3FB3" w:rsidP="00FA3FB3">
      <w:pPr>
        <w:rPr>
          <w:lang w:val="en-US"/>
        </w:rPr>
      </w:pPr>
      <w:r>
        <w:rPr>
          <w:lang w:val="en-US"/>
        </w:rPr>
        <w:t>The produced auxiliary files comply with the following naming conventions.</w:t>
      </w:r>
    </w:p>
    <w:p w14:paraId="3645DBD7" w14:textId="77777777" w:rsidR="00FA3FB3" w:rsidRPr="004B7258" w:rsidRDefault="00FA3FB3" w:rsidP="00FA3FB3">
      <w:pPr>
        <w:pStyle w:val="Titre4"/>
        <w:rPr>
          <w:lang w:val="en-US"/>
        </w:rPr>
      </w:pPr>
      <w:bookmarkStart w:id="622" w:name="_Toc484696607"/>
      <w:r w:rsidRPr="004B7258">
        <w:rPr>
          <w:lang w:val="en-US"/>
        </w:rPr>
        <w:t>Metadata file</w:t>
      </w:r>
      <w:bookmarkEnd w:id="622"/>
    </w:p>
    <w:p w14:paraId="35FABD27" w14:textId="77777777" w:rsidR="00FD6214" w:rsidRDefault="00FA3FB3" w:rsidP="00FD6214">
      <w:pPr>
        <w:rPr>
          <w:lang w:val="en-US"/>
        </w:rPr>
      </w:pPr>
      <w:r w:rsidRPr="00FD6214">
        <w:rPr>
          <w:lang w:val="en-US"/>
        </w:rPr>
        <w:t>&lt;FloatID&gt;_meta</w:t>
      </w:r>
      <w:r w:rsidR="00FD6214" w:rsidRPr="00FD6214">
        <w:rPr>
          <w:lang w:val="en-US"/>
        </w:rPr>
        <w:t>_aux</w:t>
      </w:r>
      <w:r w:rsidRPr="00FD6214">
        <w:rPr>
          <w:lang w:val="en-US"/>
        </w:rPr>
        <w:t>.nc</w:t>
      </w:r>
    </w:p>
    <w:p w14:paraId="52E1849D" w14:textId="6F37510A" w:rsidR="00FD6214" w:rsidRPr="00FD6214" w:rsidRDefault="00FD6214" w:rsidP="00FD6214">
      <w:pPr>
        <w:rPr>
          <w:lang w:val="en-US"/>
        </w:rPr>
      </w:pPr>
      <w:r w:rsidRPr="00FD6214">
        <w:rPr>
          <w:lang w:val="en-US"/>
        </w:rPr>
        <w:t>where:</w:t>
      </w:r>
    </w:p>
    <w:p w14:paraId="108BD366" w14:textId="7CEECFCD" w:rsidR="00FD6214" w:rsidRDefault="00FD6214" w:rsidP="00FA3FB3">
      <w:pPr>
        <w:pStyle w:val="Paragraphedeliste"/>
        <w:numPr>
          <w:ilvl w:val="0"/>
          <w:numId w:val="32"/>
        </w:numPr>
        <w:rPr>
          <w:lang w:val="en-US"/>
        </w:rPr>
      </w:pPr>
      <w:r>
        <w:rPr>
          <w:lang w:val="en-US"/>
        </w:rPr>
        <w:t>&lt;FloatID&gt; is the float WMO number</w:t>
      </w:r>
    </w:p>
    <w:p w14:paraId="310F90B0" w14:textId="213E3B1A"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_meta</w:t>
      </w:r>
      <w:r w:rsidRPr="00FD6214">
        <w:rPr>
          <w:lang w:val="en-US"/>
        </w:rPr>
        <w:t>_aux</w:t>
      </w:r>
      <w:r w:rsidR="00FA3FB3" w:rsidRPr="00FD6214">
        <w:rPr>
          <w:lang w:val="en-US"/>
        </w:rPr>
        <w:t>.nc</w:t>
      </w:r>
    </w:p>
    <w:p w14:paraId="3D2E71A6" w14:textId="77777777" w:rsidR="00FA3FB3" w:rsidRPr="004B7258" w:rsidRDefault="00FA3FB3" w:rsidP="00FA3FB3">
      <w:pPr>
        <w:pStyle w:val="Titre4"/>
        <w:rPr>
          <w:lang w:val="en-US"/>
        </w:rPr>
      </w:pPr>
      <w:bookmarkStart w:id="623" w:name="_Ref374639346"/>
      <w:bookmarkStart w:id="624" w:name="_Toc484696608"/>
      <w:r>
        <w:rPr>
          <w:lang w:val="en-US"/>
        </w:rPr>
        <w:t>Technical d</w:t>
      </w:r>
      <w:r w:rsidRPr="004B7258">
        <w:rPr>
          <w:lang w:val="en-US"/>
        </w:rPr>
        <w:t>ata file</w:t>
      </w:r>
      <w:bookmarkEnd w:id="623"/>
      <w:bookmarkEnd w:id="624"/>
    </w:p>
    <w:p w14:paraId="67A68013" w14:textId="1E55EDDD" w:rsidR="00FD6214" w:rsidRDefault="00FD6214" w:rsidP="00FD6214">
      <w:pPr>
        <w:rPr>
          <w:lang w:val="en-US"/>
        </w:rPr>
      </w:pPr>
      <w:r>
        <w:rPr>
          <w:lang w:val="en-US"/>
        </w:rPr>
        <w:t>&lt;FloatID&gt;_</w:t>
      </w:r>
      <w:r w:rsidR="00FA3FB3" w:rsidRPr="00FD6214">
        <w:rPr>
          <w:lang w:val="en-US"/>
        </w:rPr>
        <w:t>tech</w:t>
      </w:r>
      <w:r w:rsidRPr="00FD6214">
        <w:rPr>
          <w:lang w:val="en-US"/>
        </w:rPr>
        <w:t>_aux</w:t>
      </w:r>
      <w:r w:rsidR="00FA3FB3" w:rsidRPr="00FD6214">
        <w:rPr>
          <w:lang w:val="en-US"/>
        </w:rPr>
        <w:t>.nc</w:t>
      </w:r>
    </w:p>
    <w:p w14:paraId="37458303" w14:textId="77777777" w:rsidR="00FD6214" w:rsidRPr="00FD6214" w:rsidRDefault="00FD6214" w:rsidP="00FD6214">
      <w:pPr>
        <w:rPr>
          <w:lang w:val="en-US"/>
        </w:rPr>
      </w:pPr>
      <w:r w:rsidRPr="00FD6214">
        <w:rPr>
          <w:lang w:val="en-US"/>
        </w:rPr>
        <w:t>where:</w:t>
      </w:r>
    </w:p>
    <w:p w14:paraId="504D0F01" w14:textId="16D34329" w:rsidR="00FD6214" w:rsidRPr="00FD6214" w:rsidRDefault="00FD6214" w:rsidP="00FD6214">
      <w:pPr>
        <w:pStyle w:val="Paragraphedeliste"/>
        <w:numPr>
          <w:ilvl w:val="0"/>
          <w:numId w:val="32"/>
        </w:numPr>
        <w:rPr>
          <w:lang w:val="en-US"/>
        </w:rPr>
      </w:pPr>
      <w:r>
        <w:rPr>
          <w:lang w:val="en-US"/>
        </w:rPr>
        <w:t>&lt;FloatID&gt; is the float WMO number</w:t>
      </w:r>
    </w:p>
    <w:p w14:paraId="39CAD29C" w14:textId="03D87A41"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_tech</w:t>
      </w:r>
      <w:r>
        <w:rPr>
          <w:lang w:val="en-US"/>
        </w:rPr>
        <w:t>_aux</w:t>
      </w:r>
      <w:r w:rsidR="00FA3FB3" w:rsidRPr="00FD6214">
        <w:rPr>
          <w:lang w:val="en-US"/>
        </w:rPr>
        <w:t>.nc</w:t>
      </w:r>
    </w:p>
    <w:p w14:paraId="34FE7454" w14:textId="77777777" w:rsidR="00FA3FB3" w:rsidRDefault="00FA3FB3" w:rsidP="00FA3FB3">
      <w:pPr>
        <w:pStyle w:val="Titre4"/>
        <w:rPr>
          <w:lang w:val="en-US"/>
        </w:rPr>
      </w:pPr>
      <w:bookmarkStart w:id="625" w:name="_Toc484696609"/>
      <w:r>
        <w:rPr>
          <w:lang w:val="en-US"/>
        </w:rPr>
        <w:t>Profile data</w:t>
      </w:r>
      <w:r w:rsidRPr="004B7258">
        <w:rPr>
          <w:lang w:val="en-US"/>
        </w:rPr>
        <w:t xml:space="preserve"> files</w:t>
      </w:r>
      <w:bookmarkEnd w:id="625"/>
    </w:p>
    <w:p w14:paraId="1A958DEA" w14:textId="76010503" w:rsidR="00FD6214" w:rsidRDefault="00FD6214" w:rsidP="00FD6214">
      <w:pPr>
        <w:rPr>
          <w:lang w:val="en-US"/>
        </w:rPr>
      </w:pPr>
      <w:r w:rsidRPr="00FD6214">
        <w:rPr>
          <w:lang w:val="en-US"/>
        </w:rPr>
        <w:t>&lt;R/D&gt;&lt;FloatID&gt;_&lt;XXX&gt;&lt;D&gt;</w:t>
      </w:r>
      <w:r>
        <w:rPr>
          <w:lang w:val="en-US"/>
        </w:rPr>
        <w:t>_aux</w:t>
      </w:r>
      <w:r w:rsidRPr="00FD6214">
        <w:rPr>
          <w:lang w:val="en-US"/>
        </w:rPr>
        <w:t xml:space="preserve">.nc </w:t>
      </w:r>
    </w:p>
    <w:p w14:paraId="1589E989" w14:textId="77777777" w:rsidR="00FD6214" w:rsidRPr="00FD6214" w:rsidRDefault="00FD6214" w:rsidP="00FD6214">
      <w:pPr>
        <w:rPr>
          <w:lang w:val="en-US"/>
        </w:rPr>
      </w:pPr>
      <w:r w:rsidRPr="00FD6214">
        <w:rPr>
          <w:lang w:val="en-US"/>
        </w:rPr>
        <w:t>where:</w:t>
      </w:r>
    </w:p>
    <w:p w14:paraId="66D0DED2" w14:textId="2D6B6BB3" w:rsidR="00FD6214" w:rsidRDefault="00FD6214" w:rsidP="00FD6214">
      <w:pPr>
        <w:pStyle w:val="Paragraphedeliste"/>
        <w:numPr>
          <w:ilvl w:val="0"/>
          <w:numId w:val="32"/>
        </w:numPr>
        <w:rPr>
          <w:lang w:val="en-US"/>
        </w:rPr>
      </w:pPr>
      <w:r>
        <w:rPr>
          <w:lang w:val="en-US"/>
        </w:rPr>
        <w:t>&lt;FloatID&gt; is the float WMO number,</w:t>
      </w:r>
    </w:p>
    <w:p w14:paraId="202A456B" w14:textId="6D15CAA8" w:rsidR="00FD6214" w:rsidRDefault="00FD6214" w:rsidP="00FD6214">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464F58FD" w14:textId="49DF5A21" w:rsidR="00FD6214" w:rsidRDefault="00FD6214" w:rsidP="00FD6214">
      <w:pPr>
        <w:pStyle w:val="Paragraphedeliste"/>
        <w:numPr>
          <w:ilvl w:val="0"/>
          <w:numId w:val="32"/>
        </w:numPr>
        <w:rPr>
          <w:lang w:val="en-US"/>
        </w:rPr>
      </w:pPr>
      <w:r>
        <w:rPr>
          <w:lang w:val="en-US"/>
        </w:rPr>
        <w:t>&lt;</w:t>
      </w:r>
      <w:r w:rsidRPr="00FD6214">
        <w:rPr>
          <w:lang w:val="en-US"/>
        </w:rPr>
        <w:t>XXX</w:t>
      </w:r>
      <w:r>
        <w:rPr>
          <w:lang w:val="en-US"/>
        </w:rPr>
        <w:t>&gt;</w:t>
      </w:r>
      <w:r w:rsidRPr="00FD6214">
        <w:rPr>
          <w:lang w:val="en-US"/>
        </w:rPr>
        <w:t xml:space="preserve"> is the cycle number</w:t>
      </w:r>
      <w:r>
        <w:rPr>
          <w:lang w:val="en-US"/>
        </w:rPr>
        <w:t>,</w:t>
      </w:r>
    </w:p>
    <w:p w14:paraId="521B4F87" w14:textId="62785950" w:rsidR="00FD6214" w:rsidRDefault="00FD6214" w:rsidP="00FD6214">
      <w:pPr>
        <w:pStyle w:val="Paragraphedeliste"/>
        <w:numPr>
          <w:ilvl w:val="0"/>
          <w:numId w:val="32"/>
        </w:numPr>
        <w:rPr>
          <w:lang w:val="en-US"/>
        </w:rPr>
      </w:pPr>
      <w:r>
        <w:rPr>
          <w:lang w:val="en-US"/>
        </w:rPr>
        <w:t>&lt;D&gt; is added for descending profile</w:t>
      </w:r>
      <w:r w:rsidR="003B3760">
        <w:rPr>
          <w:lang w:val="en-US"/>
        </w:rPr>
        <w:t xml:space="preserve"> (default is ascending profile)</w:t>
      </w:r>
      <w:r>
        <w:rPr>
          <w:lang w:val="en-US"/>
        </w:rPr>
        <w:t>.</w:t>
      </w:r>
    </w:p>
    <w:p w14:paraId="2F29C2C7" w14:textId="44725E0A" w:rsidR="003B3760" w:rsidRPr="003B3760" w:rsidRDefault="003B3760" w:rsidP="003B3760">
      <w:pPr>
        <w:rPr>
          <w:lang w:val="en-US"/>
        </w:rPr>
      </w:pPr>
      <w:r w:rsidRPr="003B3760">
        <w:rPr>
          <w:lang w:val="en-US"/>
        </w:rPr>
        <w:t xml:space="preserve">Example: </w:t>
      </w:r>
      <w:r>
        <w:rPr>
          <w:lang w:val="en-US"/>
        </w:rPr>
        <w:t>R4901802_012_aux</w:t>
      </w:r>
      <w:r w:rsidRPr="003B3760">
        <w:rPr>
          <w:lang w:val="en-US"/>
        </w:rPr>
        <w:t>.nc</w:t>
      </w:r>
    </w:p>
    <w:p w14:paraId="4D997AF2" w14:textId="77777777" w:rsidR="00FA3FB3" w:rsidRPr="004B7258" w:rsidRDefault="00FA3FB3" w:rsidP="00FA3FB3">
      <w:pPr>
        <w:pStyle w:val="Titre4"/>
        <w:rPr>
          <w:lang w:val="en-US"/>
        </w:rPr>
      </w:pPr>
      <w:bookmarkStart w:id="626" w:name="_Toc484696610"/>
      <w:r>
        <w:rPr>
          <w:lang w:val="en-US"/>
        </w:rPr>
        <w:t>T</w:t>
      </w:r>
      <w:r w:rsidRPr="004B7258">
        <w:rPr>
          <w:lang w:val="en-US"/>
        </w:rPr>
        <w:t>rajectory data file</w:t>
      </w:r>
      <w:bookmarkEnd w:id="626"/>
    </w:p>
    <w:p w14:paraId="06E547AE" w14:textId="728E7F3F" w:rsidR="00FA3FB3" w:rsidRPr="00B40192" w:rsidRDefault="00FA3FB3" w:rsidP="00FA3FB3">
      <w:pPr>
        <w:rPr>
          <w:lang w:val="fr-FR"/>
          <w:rPrChange w:id="627" w:author="RANNOU Jean-Philippe" w:date="2020-09-21T14:28:00Z">
            <w:rPr>
              <w:lang w:val="en-US"/>
            </w:rPr>
          </w:rPrChange>
        </w:rPr>
      </w:pPr>
      <w:r w:rsidRPr="00B40192">
        <w:rPr>
          <w:lang w:val="fr-FR"/>
          <w:rPrChange w:id="628" w:author="RANNOU Jean-Philippe" w:date="2020-09-21T14:28:00Z">
            <w:rPr>
              <w:lang w:val="en-US"/>
            </w:rPr>
          </w:rPrChange>
        </w:rPr>
        <w:t>&lt;FloatID&gt;_&lt;R/D&gt;traj</w:t>
      </w:r>
      <w:r w:rsidR="003B3760" w:rsidRPr="00B40192">
        <w:rPr>
          <w:lang w:val="fr-FR"/>
          <w:rPrChange w:id="629" w:author="RANNOU Jean-Philippe" w:date="2020-09-21T14:28:00Z">
            <w:rPr>
              <w:lang w:val="en-US"/>
            </w:rPr>
          </w:rPrChange>
        </w:rPr>
        <w:t>_aux</w:t>
      </w:r>
      <w:r w:rsidRPr="00B40192">
        <w:rPr>
          <w:lang w:val="fr-FR"/>
          <w:rPrChange w:id="630" w:author="RANNOU Jean-Philippe" w:date="2020-09-21T14:28:00Z">
            <w:rPr>
              <w:lang w:val="en-US"/>
            </w:rPr>
          </w:rPrChange>
        </w:rPr>
        <w:t>.nc</w:t>
      </w:r>
    </w:p>
    <w:p w14:paraId="5F461648" w14:textId="77777777" w:rsidR="003B3760" w:rsidRPr="00FD6214" w:rsidRDefault="003B3760" w:rsidP="003B3760">
      <w:pPr>
        <w:rPr>
          <w:lang w:val="en-US"/>
        </w:rPr>
      </w:pPr>
      <w:r w:rsidRPr="00FD6214">
        <w:rPr>
          <w:lang w:val="en-US"/>
        </w:rPr>
        <w:t>where:</w:t>
      </w:r>
    </w:p>
    <w:p w14:paraId="1ED1B242" w14:textId="77777777" w:rsidR="003B3760" w:rsidRDefault="003B3760" w:rsidP="003B3760">
      <w:pPr>
        <w:pStyle w:val="Paragraphedeliste"/>
        <w:numPr>
          <w:ilvl w:val="0"/>
          <w:numId w:val="32"/>
        </w:numPr>
        <w:rPr>
          <w:lang w:val="en-US"/>
        </w:rPr>
      </w:pPr>
      <w:r>
        <w:rPr>
          <w:lang w:val="en-US"/>
        </w:rPr>
        <w:t>&lt;FloatID&gt; is the float WMO number,</w:t>
      </w:r>
    </w:p>
    <w:p w14:paraId="21617DE3" w14:textId="77777777" w:rsidR="003B3760" w:rsidRDefault="003B3760" w:rsidP="003B3760">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549FC720" w14:textId="7AD050C3" w:rsidR="003B3760" w:rsidRPr="003B3760" w:rsidRDefault="003B3760" w:rsidP="003B3760">
      <w:pPr>
        <w:rPr>
          <w:lang w:val="en-US"/>
        </w:rPr>
      </w:pPr>
      <w:r w:rsidRPr="003B3760">
        <w:rPr>
          <w:lang w:val="en-US"/>
        </w:rPr>
        <w:t xml:space="preserve">Example: </w:t>
      </w:r>
      <w:r>
        <w:rPr>
          <w:lang w:val="en-US"/>
        </w:rPr>
        <w:t>4901802</w:t>
      </w:r>
      <w:r w:rsidRPr="003B3760">
        <w:rPr>
          <w:lang w:val="en-US"/>
        </w:rPr>
        <w:t>_Rtraj_aux.nc</w:t>
      </w:r>
    </w:p>
    <w:bookmarkEnd w:id="613"/>
    <w:bookmarkEnd w:id="614"/>
    <w:bookmarkEnd w:id="615"/>
    <w:bookmarkEnd w:id="616"/>
    <w:bookmarkEnd w:id="617"/>
    <w:bookmarkEnd w:id="618"/>
    <w:bookmarkEnd w:id="619"/>
    <w:p w14:paraId="574557D9" w14:textId="77777777" w:rsidR="00FA3FB3" w:rsidRDefault="00FA3FB3" w:rsidP="00FA3FB3">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69AE8B95" w14:textId="5A46EA0D" w:rsidR="007F228B" w:rsidRDefault="007F228B" w:rsidP="009F0AAC">
      <w:pPr>
        <w:pStyle w:val="Titre1"/>
        <w:rPr>
          <w:lang w:val="en-US"/>
        </w:rPr>
      </w:pPr>
      <w:bookmarkStart w:id="631" w:name="_Toc484696611"/>
      <w:r w:rsidRPr="004B7258">
        <w:rPr>
          <w:lang w:val="en-US"/>
        </w:rPr>
        <w:lastRenderedPageBreak/>
        <w:t>Reference tables</w:t>
      </w:r>
      <w:bookmarkEnd w:id="631"/>
    </w:p>
    <w:p w14:paraId="23407335" w14:textId="098EB157" w:rsidR="00D44DC4" w:rsidRPr="004B7258" w:rsidRDefault="00D44DC4" w:rsidP="0066619B">
      <w:pPr>
        <w:pStyle w:val="Titre2"/>
        <w:spacing w:before="240"/>
        <w:rPr>
          <w:lang w:val="en-US"/>
        </w:rPr>
      </w:pPr>
      <w:bookmarkStart w:id="632" w:name="_Ref375238540"/>
      <w:bookmarkStart w:id="633" w:name="_Toc439686186"/>
      <w:bookmarkStart w:id="634" w:name="_Toc484696612"/>
      <w:r w:rsidRPr="004B7258">
        <w:rPr>
          <w:lang w:val="en-US"/>
        </w:rPr>
        <w:t xml:space="preserve">Reference table </w:t>
      </w:r>
      <w:r>
        <w:rPr>
          <w:lang w:val="en-US"/>
        </w:rPr>
        <w:t>AUX_</w:t>
      </w:r>
      <w:r w:rsidRPr="004B7258">
        <w:rPr>
          <w:lang w:val="en-US"/>
        </w:rPr>
        <w:t>1: data type</w:t>
      </w:r>
      <w:bookmarkEnd w:id="632"/>
      <w:bookmarkEnd w:id="633"/>
      <w:bookmarkEnd w:id="634"/>
    </w:p>
    <w:p w14:paraId="7A9080B5" w14:textId="39550C3E" w:rsidR="00D44DC4" w:rsidRPr="004B7258" w:rsidRDefault="00D44DC4" w:rsidP="00D44DC4">
      <w:pPr>
        <w:rPr>
          <w:lang w:val="en-US"/>
        </w:rPr>
      </w:pPr>
      <w:r w:rsidRPr="004B7258">
        <w:rPr>
          <w:lang w:val="en-US"/>
        </w:rPr>
        <w:t>This table contains the list of acceptable values for DATA_TYPE field</w:t>
      </w:r>
      <w:r w:rsidR="00485B3F">
        <w:rPr>
          <w:lang w:val="en-US"/>
        </w:rPr>
        <w:t xml:space="preserve"> of auxiliary files</w:t>
      </w:r>
      <w:r w:rsidRPr="004B7258">
        <w:rPr>
          <w:lang w:val="en-US"/>
        </w:rPr>
        <w: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22"/>
      </w:tblGrid>
      <w:tr w:rsidR="00D44DC4" w:rsidRPr="004B7258" w14:paraId="554B033C" w14:textId="77777777" w:rsidTr="004A4B3C">
        <w:tc>
          <w:tcPr>
            <w:tcW w:w="2622" w:type="dxa"/>
            <w:shd w:val="clear" w:color="auto" w:fill="00007E"/>
          </w:tcPr>
          <w:p w14:paraId="14A69266" w14:textId="77777777" w:rsidR="00D44DC4" w:rsidRPr="004B7258" w:rsidRDefault="00D44DC4" w:rsidP="0006126E">
            <w:pPr>
              <w:pStyle w:val="tableheader"/>
              <w:rPr>
                <w:lang w:val="en-US"/>
              </w:rPr>
            </w:pPr>
            <w:r w:rsidRPr="004B7258">
              <w:rPr>
                <w:lang w:val="en-US"/>
              </w:rPr>
              <w:t>Name</w:t>
            </w:r>
          </w:p>
        </w:tc>
      </w:tr>
      <w:tr w:rsidR="00D44DC4" w:rsidRPr="004B7258" w14:paraId="44ECE277" w14:textId="77777777" w:rsidTr="004A4B3C">
        <w:tc>
          <w:tcPr>
            <w:tcW w:w="2622" w:type="dxa"/>
          </w:tcPr>
          <w:p w14:paraId="39C7E6C5" w14:textId="759C50F7" w:rsidR="00D44DC4" w:rsidRPr="004B7258" w:rsidRDefault="00AE1C68" w:rsidP="0006126E">
            <w:pPr>
              <w:pStyle w:val="tablecontent"/>
              <w:rPr>
                <w:lang w:val="en-US"/>
              </w:rPr>
            </w:pPr>
            <w:r w:rsidRPr="00AE1C68">
              <w:rPr>
                <w:lang w:val="en-US"/>
              </w:rPr>
              <w:t>Aux-Argo profile</w:t>
            </w:r>
          </w:p>
        </w:tc>
      </w:tr>
      <w:tr w:rsidR="00D44DC4" w:rsidRPr="004B7258" w14:paraId="2390577F" w14:textId="77777777" w:rsidTr="004A4B3C">
        <w:tc>
          <w:tcPr>
            <w:tcW w:w="2622" w:type="dxa"/>
          </w:tcPr>
          <w:p w14:paraId="4EB8D356" w14:textId="73A9C33E" w:rsidR="00D44DC4" w:rsidRPr="004B7258" w:rsidRDefault="00AE1C68" w:rsidP="0006126E">
            <w:pPr>
              <w:pStyle w:val="tablecontent"/>
              <w:rPr>
                <w:lang w:val="en-US"/>
              </w:rPr>
            </w:pPr>
            <w:r w:rsidRPr="00AE1C68">
              <w:rPr>
                <w:lang w:val="en-US"/>
              </w:rPr>
              <w:t>Aux-Argo trajectory</w:t>
            </w:r>
          </w:p>
        </w:tc>
      </w:tr>
      <w:tr w:rsidR="00D44DC4" w:rsidRPr="004B7258" w14:paraId="128C24BC" w14:textId="77777777" w:rsidTr="004A4B3C">
        <w:tc>
          <w:tcPr>
            <w:tcW w:w="2622" w:type="dxa"/>
          </w:tcPr>
          <w:p w14:paraId="73796106" w14:textId="11567F0D" w:rsidR="00D44DC4" w:rsidRPr="004B7258" w:rsidRDefault="00AE1C68" w:rsidP="0006126E">
            <w:pPr>
              <w:pStyle w:val="tablecontent"/>
              <w:rPr>
                <w:lang w:val="en-US"/>
              </w:rPr>
            </w:pPr>
            <w:r w:rsidRPr="00AE1C68">
              <w:rPr>
                <w:lang w:val="en-US"/>
              </w:rPr>
              <w:t>Argo auxiliary meta-data</w:t>
            </w:r>
          </w:p>
        </w:tc>
      </w:tr>
      <w:tr w:rsidR="00D44DC4" w:rsidRPr="004B7258" w14:paraId="6D1000B8" w14:textId="77777777" w:rsidTr="004A4B3C">
        <w:tc>
          <w:tcPr>
            <w:tcW w:w="2622" w:type="dxa"/>
          </w:tcPr>
          <w:p w14:paraId="2569F606" w14:textId="38C23DAB" w:rsidR="00D44DC4" w:rsidRPr="004B7258" w:rsidRDefault="00AE1C68" w:rsidP="00AE1C68">
            <w:pPr>
              <w:pStyle w:val="tablecontent"/>
              <w:rPr>
                <w:lang w:val="en-US"/>
              </w:rPr>
            </w:pPr>
            <w:r w:rsidRPr="00AE1C68">
              <w:rPr>
                <w:lang w:val="en-US"/>
              </w:rPr>
              <w:t>Argo auxiliary technical data</w:t>
            </w:r>
          </w:p>
        </w:tc>
      </w:tr>
    </w:tbl>
    <w:p w14:paraId="64BDABEE" w14:textId="77777777" w:rsidR="00D44DC4" w:rsidRDefault="00D44DC4" w:rsidP="00D44DC4">
      <w:pPr>
        <w:rPr>
          <w:lang w:val="en-US"/>
        </w:rPr>
      </w:pPr>
    </w:p>
    <w:p w14:paraId="54DFCC48" w14:textId="74EBEEBB" w:rsidR="00D44DC4" w:rsidRDefault="00D44DC4" w:rsidP="0066619B">
      <w:pPr>
        <w:pStyle w:val="Titre2"/>
        <w:spacing w:before="240"/>
        <w:rPr>
          <w:lang w:val="en-US"/>
        </w:rPr>
      </w:pPr>
      <w:bookmarkStart w:id="635" w:name="_Ref385596571"/>
      <w:bookmarkStart w:id="636" w:name="_Toc439686190"/>
      <w:bookmarkStart w:id="637" w:name="_Toc484696613"/>
      <w:r w:rsidRPr="004B7258">
        <w:rPr>
          <w:lang w:val="en-US"/>
        </w:rPr>
        <w:t xml:space="preserve">Reference table </w:t>
      </w:r>
      <w:r>
        <w:rPr>
          <w:lang w:val="en-US"/>
        </w:rPr>
        <w:t>AUX_</w:t>
      </w:r>
      <w:r w:rsidRPr="004B7258">
        <w:rPr>
          <w:lang w:val="en-US"/>
        </w:rPr>
        <w:t>3: parameter code table</w:t>
      </w:r>
      <w:bookmarkEnd w:id="635"/>
      <w:bookmarkEnd w:id="636"/>
      <w:bookmarkEnd w:id="637"/>
    </w:p>
    <w:p w14:paraId="4E69873F" w14:textId="77777777" w:rsidR="004A4B3C" w:rsidRDefault="004A4B3C" w:rsidP="0066619B">
      <w:pPr>
        <w:pStyle w:val="Titre3"/>
        <w:spacing w:before="240"/>
        <w:ind w:left="578" w:hanging="578"/>
        <w:rPr>
          <w:lang w:val="en-US"/>
        </w:rPr>
      </w:pPr>
      <w:bookmarkStart w:id="638" w:name="_Toc484696614"/>
      <w:r w:rsidRPr="004B7258">
        <w:rPr>
          <w:lang w:val="en-US"/>
        </w:rPr>
        <w:t xml:space="preserve">Reference table </w:t>
      </w:r>
      <w:r>
        <w:rPr>
          <w:lang w:val="en-US"/>
        </w:rPr>
        <w:t>AUX_</w:t>
      </w:r>
      <w:r w:rsidRPr="004B7258">
        <w:rPr>
          <w:lang w:val="en-US"/>
        </w:rPr>
        <w:t>3</w:t>
      </w:r>
      <w:r>
        <w:rPr>
          <w:lang w:val="en-US"/>
        </w:rPr>
        <w:t>a</w:t>
      </w:r>
      <w:r w:rsidRPr="004B7258">
        <w:rPr>
          <w:lang w:val="en-US"/>
        </w:rPr>
        <w:t xml:space="preserve">: </w:t>
      </w:r>
      <w:r>
        <w:rPr>
          <w:lang w:val="en-US"/>
        </w:rPr>
        <w:t xml:space="preserve">sensor </w:t>
      </w:r>
      <w:r w:rsidRPr="004B7258">
        <w:rPr>
          <w:lang w:val="en-US"/>
        </w:rPr>
        <w:t>parameter code table</w:t>
      </w:r>
      <w:bookmarkEnd w:id="638"/>
    </w:p>
    <w:p w14:paraId="41765FB1" w14:textId="72BB656A" w:rsidR="004A4B3C" w:rsidRDefault="004A4B3C" w:rsidP="004A4B3C">
      <w:pPr>
        <w:rPr>
          <w:lang w:val="en-US"/>
        </w:rPr>
      </w:pPr>
      <w:r w:rsidRPr="004B7258">
        <w:rPr>
          <w:lang w:val="en-US"/>
        </w:rPr>
        <w:t xml:space="preserve">The following table describes the </w:t>
      </w:r>
      <w:r>
        <w:rPr>
          <w:lang w:val="en-US"/>
        </w:rPr>
        <w:t xml:space="preserve">defined sensor </w:t>
      </w:r>
      <w:r w:rsidRPr="004B7258">
        <w:rPr>
          <w:lang w:val="en-US"/>
        </w:rPr>
        <w:t>parameter codes</w:t>
      </w:r>
      <w:r w:rsidR="00485B3F">
        <w:rPr>
          <w:lang w:val="en-US"/>
        </w:rPr>
        <w:t xml:space="preserve"> for auxiliary files</w:t>
      </w:r>
      <w:r w:rsidRPr="004B7258">
        <w:rPr>
          <w:lang w:val="en-US"/>
        </w:rPr>
        <w:t>.</w:t>
      </w:r>
      <w:r w:rsidR="00485B3F">
        <w:rPr>
          <w:lang w:val="en-US"/>
        </w:rPr>
        <w:t xml:space="preserve"> Note that the codes of the Argo reference table 3 could also be present in the auxiliary files.</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1418"/>
        <w:gridCol w:w="2835"/>
        <w:gridCol w:w="709"/>
        <w:gridCol w:w="1139"/>
        <w:gridCol w:w="1271"/>
      </w:tblGrid>
      <w:tr w:rsidR="004A4B3C" w:rsidRPr="004B7258" w14:paraId="73CC7160" w14:textId="77777777" w:rsidTr="0006126E">
        <w:trPr>
          <w:trHeight w:val="255"/>
        </w:trPr>
        <w:tc>
          <w:tcPr>
            <w:tcW w:w="1809" w:type="dxa"/>
            <w:shd w:val="clear" w:color="auto" w:fill="00007E"/>
            <w:noWrap/>
          </w:tcPr>
          <w:p w14:paraId="7541E10A" w14:textId="77777777" w:rsidR="004A4B3C" w:rsidRPr="004B7258" w:rsidRDefault="004A4B3C" w:rsidP="0006126E">
            <w:pPr>
              <w:pStyle w:val="tableheader"/>
            </w:pPr>
            <w:r>
              <w:t>Parameter name</w:t>
            </w:r>
          </w:p>
        </w:tc>
        <w:tc>
          <w:tcPr>
            <w:tcW w:w="1418" w:type="dxa"/>
            <w:shd w:val="clear" w:color="auto" w:fill="00007E"/>
            <w:noWrap/>
          </w:tcPr>
          <w:p w14:paraId="7B63315E" w14:textId="77777777" w:rsidR="004A4B3C" w:rsidRPr="004B7258" w:rsidRDefault="004A4B3C" w:rsidP="0006126E">
            <w:pPr>
              <w:pStyle w:val="tableheader"/>
            </w:pPr>
            <w:r>
              <w:t>long_name</w:t>
            </w:r>
          </w:p>
        </w:tc>
        <w:tc>
          <w:tcPr>
            <w:tcW w:w="2835" w:type="dxa"/>
            <w:shd w:val="clear" w:color="auto" w:fill="00007E"/>
          </w:tcPr>
          <w:p w14:paraId="2769E35A" w14:textId="77777777" w:rsidR="004A4B3C" w:rsidRPr="004B7258" w:rsidRDefault="004A4B3C" w:rsidP="0006126E">
            <w:pPr>
              <w:pStyle w:val="tableheader"/>
            </w:pPr>
            <w:r>
              <w:t>cf standard_name</w:t>
            </w:r>
          </w:p>
        </w:tc>
        <w:tc>
          <w:tcPr>
            <w:tcW w:w="709" w:type="dxa"/>
            <w:shd w:val="clear" w:color="auto" w:fill="00007E"/>
          </w:tcPr>
          <w:p w14:paraId="2443C572" w14:textId="77777777" w:rsidR="004A4B3C" w:rsidRPr="004B7258" w:rsidRDefault="004A4B3C" w:rsidP="0006126E">
            <w:pPr>
              <w:pStyle w:val="tableheader"/>
            </w:pPr>
            <w:r>
              <w:t>Unit</w:t>
            </w:r>
          </w:p>
        </w:tc>
        <w:tc>
          <w:tcPr>
            <w:tcW w:w="1139" w:type="dxa"/>
            <w:shd w:val="clear" w:color="auto" w:fill="00007E"/>
          </w:tcPr>
          <w:p w14:paraId="56FA6068" w14:textId="77777777" w:rsidR="004A4B3C" w:rsidRPr="004B7258" w:rsidRDefault="004A4B3C" w:rsidP="0006126E">
            <w:pPr>
              <w:pStyle w:val="tableheader"/>
            </w:pPr>
            <w:r>
              <w:t>valid_min</w:t>
            </w:r>
          </w:p>
        </w:tc>
        <w:tc>
          <w:tcPr>
            <w:tcW w:w="1271" w:type="dxa"/>
            <w:shd w:val="clear" w:color="auto" w:fill="00007E"/>
          </w:tcPr>
          <w:p w14:paraId="5E51663F" w14:textId="77777777" w:rsidR="004A4B3C" w:rsidRPr="004B7258" w:rsidRDefault="004A4B3C" w:rsidP="0006126E">
            <w:pPr>
              <w:pStyle w:val="tableheader"/>
            </w:pPr>
            <w:r>
              <w:t>valid_max</w:t>
            </w:r>
          </w:p>
        </w:tc>
      </w:tr>
      <w:tr w:rsidR="004A4B3C" w:rsidRPr="004B7258" w14:paraId="4FA05945" w14:textId="77777777" w:rsidTr="0006126E">
        <w:trPr>
          <w:trHeight w:val="255"/>
        </w:trPr>
        <w:tc>
          <w:tcPr>
            <w:tcW w:w="1809" w:type="dxa"/>
            <w:shd w:val="clear" w:color="auto" w:fill="auto"/>
            <w:noWrap/>
          </w:tcPr>
          <w:p w14:paraId="05265EB3" w14:textId="77777777" w:rsidR="004A4B3C" w:rsidRPr="004B7258" w:rsidRDefault="004A4B3C" w:rsidP="0006126E">
            <w:pPr>
              <w:pStyle w:val="tablecontent"/>
            </w:pPr>
          </w:p>
        </w:tc>
        <w:tc>
          <w:tcPr>
            <w:tcW w:w="1418" w:type="dxa"/>
            <w:shd w:val="clear" w:color="auto" w:fill="auto"/>
            <w:noWrap/>
          </w:tcPr>
          <w:p w14:paraId="2C0B9F04" w14:textId="77777777" w:rsidR="004A4B3C" w:rsidRPr="004B7258" w:rsidRDefault="004A4B3C" w:rsidP="0006126E">
            <w:pPr>
              <w:pStyle w:val="tablecontent"/>
            </w:pPr>
          </w:p>
        </w:tc>
        <w:tc>
          <w:tcPr>
            <w:tcW w:w="2835" w:type="dxa"/>
          </w:tcPr>
          <w:p w14:paraId="54E039D0" w14:textId="77777777" w:rsidR="004A4B3C" w:rsidRPr="004B7258" w:rsidRDefault="004A4B3C" w:rsidP="0006126E">
            <w:pPr>
              <w:pStyle w:val="tablecontent"/>
            </w:pPr>
          </w:p>
        </w:tc>
        <w:tc>
          <w:tcPr>
            <w:tcW w:w="709" w:type="dxa"/>
          </w:tcPr>
          <w:p w14:paraId="3916C6D7" w14:textId="77777777" w:rsidR="004A4B3C" w:rsidRPr="004B7258" w:rsidRDefault="004A4B3C" w:rsidP="0006126E">
            <w:pPr>
              <w:pStyle w:val="tablecontent"/>
            </w:pPr>
          </w:p>
        </w:tc>
        <w:tc>
          <w:tcPr>
            <w:tcW w:w="1139" w:type="dxa"/>
          </w:tcPr>
          <w:p w14:paraId="39D6FD9F" w14:textId="77777777" w:rsidR="004A4B3C" w:rsidRPr="004B7258" w:rsidRDefault="004A4B3C" w:rsidP="0006126E">
            <w:pPr>
              <w:pStyle w:val="tablecontent"/>
            </w:pPr>
          </w:p>
        </w:tc>
        <w:tc>
          <w:tcPr>
            <w:tcW w:w="1271" w:type="dxa"/>
          </w:tcPr>
          <w:p w14:paraId="07CC9C99" w14:textId="77777777" w:rsidR="004A4B3C" w:rsidRPr="004B7258" w:rsidRDefault="004A4B3C" w:rsidP="0006126E">
            <w:pPr>
              <w:pStyle w:val="tablecontent"/>
            </w:pPr>
          </w:p>
        </w:tc>
      </w:tr>
      <w:tr w:rsidR="004A4B3C" w:rsidRPr="004B7258" w14:paraId="6FE8EEC0" w14:textId="77777777" w:rsidTr="0006126E">
        <w:trPr>
          <w:trHeight w:val="255"/>
        </w:trPr>
        <w:tc>
          <w:tcPr>
            <w:tcW w:w="1809" w:type="dxa"/>
            <w:shd w:val="clear" w:color="auto" w:fill="auto"/>
            <w:noWrap/>
          </w:tcPr>
          <w:p w14:paraId="558D950A" w14:textId="77777777" w:rsidR="004A4B3C" w:rsidRPr="004B7258" w:rsidRDefault="004A4B3C" w:rsidP="0006126E">
            <w:pPr>
              <w:pStyle w:val="tablecontent"/>
            </w:pPr>
          </w:p>
        </w:tc>
        <w:tc>
          <w:tcPr>
            <w:tcW w:w="1418" w:type="dxa"/>
            <w:shd w:val="clear" w:color="auto" w:fill="auto"/>
            <w:noWrap/>
          </w:tcPr>
          <w:p w14:paraId="339B8CD5" w14:textId="77777777" w:rsidR="004A4B3C" w:rsidRPr="004B7258" w:rsidRDefault="004A4B3C" w:rsidP="0006126E">
            <w:pPr>
              <w:pStyle w:val="tablecontent"/>
            </w:pPr>
          </w:p>
        </w:tc>
        <w:tc>
          <w:tcPr>
            <w:tcW w:w="2835" w:type="dxa"/>
          </w:tcPr>
          <w:p w14:paraId="717685F1" w14:textId="77777777" w:rsidR="004A4B3C" w:rsidRPr="004B7258" w:rsidRDefault="004A4B3C" w:rsidP="0006126E">
            <w:pPr>
              <w:pStyle w:val="tablecontent"/>
            </w:pPr>
          </w:p>
        </w:tc>
        <w:tc>
          <w:tcPr>
            <w:tcW w:w="709" w:type="dxa"/>
          </w:tcPr>
          <w:p w14:paraId="6AFD6217" w14:textId="77777777" w:rsidR="004A4B3C" w:rsidRPr="004B7258" w:rsidRDefault="004A4B3C" w:rsidP="0006126E">
            <w:pPr>
              <w:pStyle w:val="tablecontent"/>
            </w:pPr>
          </w:p>
        </w:tc>
        <w:tc>
          <w:tcPr>
            <w:tcW w:w="1139" w:type="dxa"/>
          </w:tcPr>
          <w:p w14:paraId="15A8E9CB" w14:textId="77777777" w:rsidR="004A4B3C" w:rsidRPr="004B7258" w:rsidRDefault="004A4B3C" w:rsidP="0006126E">
            <w:pPr>
              <w:pStyle w:val="tablecontent"/>
            </w:pPr>
          </w:p>
        </w:tc>
        <w:tc>
          <w:tcPr>
            <w:tcW w:w="1271" w:type="dxa"/>
          </w:tcPr>
          <w:p w14:paraId="0C1DD7B5" w14:textId="77777777" w:rsidR="004A4B3C" w:rsidRPr="004B7258" w:rsidRDefault="004A4B3C" w:rsidP="0006126E">
            <w:pPr>
              <w:pStyle w:val="tablecontent"/>
            </w:pPr>
          </w:p>
        </w:tc>
      </w:tr>
      <w:tr w:rsidR="004A4B3C" w:rsidRPr="004B7258" w14:paraId="4FE3EAB0" w14:textId="77777777" w:rsidTr="0006126E">
        <w:trPr>
          <w:trHeight w:val="255"/>
        </w:trPr>
        <w:tc>
          <w:tcPr>
            <w:tcW w:w="1809" w:type="dxa"/>
            <w:shd w:val="clear" w:color="auto" w:fill="auto"/>
            <w:noWrap/>
          </w:tcPr>
          <w:p w14:paraId="561C3E33" w14:textId="77777777" w:rsidR="004A4B3C" w:rsidRPr="004B7258" w:rsidRDefault="004A4B3C" w:rsidP="0006126E">
            <w:pPr>
              <w:pStyle w:val="tablecontent"/>
            </w:pPr>
          </w:p>
        </w:tc>
        <w:tc>
          <w:tcPr>
            <w:tcW w:w="1418" w:type="dxa"/>
            <w:shd w:val="clear" w:color="auto" w:fill="auto"/>
            <w:noWrap/>
          </w:tcPr>
          <w:p w14:paraId="148B0D83" w14:textId="77777777" w:rsidR="004A4B3C" w:rsidRPr="004B7258" w:rsidRDefault="004A4B3C" w:rsidP="0006126E">
            <w:pPr>
              <w:pStyle w:val="tablecontent"/>
            </w:pPr>
          </w:p>
        </w:tc>
        <w:tc>
          <w:tcPr>
            <w:tcW w:w="2835" w:type="dxa"/>
          </w:tcPr>
          <w:p w14:paraId="35920C0B" w14:textId="77777777" w:rsidR="004A4B3C" w:rsidRPr="004B7258" w:rsidRDefault="004A4B3C" w:rsidP="0006126E">
            <w:pPr>
              <w:pStyle w:val="tablecontent"/>
            </w:pPr>
          </w:p>
        </w:tc>
        <w:tc>
          <w:tcPr>
            <w:tcW w:w="709" w:type="dxa"/>
          </w:tcPr>
          <w:p w14:paraId="3EE4D757" w14:textId="77777777" w:rsidR="004A4B3C" w:rsidRPr="004B7258" w:rsidRDefault="004A4B3C" w:rsidP="0006126E">
            <w:pPr>
              <w:pStyle w:val="tablecontent"/>
            </w:pPr>
          </w:p>
        </w:tc>
        <w:tc>
          <w:tcPr>
            <w:tcW w:w="1139" w:type="dxa"/>
          </w:tcPr>
          <w:p w14:paraId="6C25FA2C" w14:textId="77777777" w:rsidR="004A4B3C" w:rsidRPr="004B7258" w:rsidRDefault="004A4B3C" w:rsidP="0006126E">
            <w:pPr>
              <w:pStyle w:val="tablecontent"/>
            </w:pPr>
          </w:p>
        </w:tc>
        <w:tc>
          <w:tcPr>
            <w:tcW w:w="1271" w:type="dxa"/>
          </w:tcPr>
          <w:p w14:paraId="07FB5476" w14:textId="77777777" w:rsidR="004A4B3C" w:rsidRPr="004B7258" w:rsidRDefault="004A4B3C" w:rsidP="0006126E">
            <w:pPr>
              <w:pStyle w:val="tablecontent"/>
            </w:pPr>
          </w:p>
        </w:tc>
      </w:tr>
      <w:tr w:rsidR="004A4B3C" w:rsidRPr="004B7258" w14:paraId="07E53F8A" w14:textId="77777777" w:rsidTr="0006126E">
        <w:trPr>
          <w:trHeight w:val="255"/>
        </w:trPr>
        <w:tc>
          <w:tcPr>
            <w:tcW w:w="1809" w:type="dxa"/>
            <w:shd w:val="clear" w:color="auto" w:fill="auto"/>
            <w:noWrap/>
          </w:tcPr>
          <w:p w14:paraId="75AF4823" w14:textId="77777777" w:rsidR="004A4B3C" w:rsidRPr="004B7258" w:rsidRDefault="004A4B3C" w:rsidP="0006126E">
            <w:pPr>
              <w:pStyle w:val="tablecontent"/>
            </w:pPr>
          </w:p>
        </w:tc>
        <w:tc>
          <w:tcPr>
            <w:tcW w:w="1418" w:type="dxa"/>
            <w:shd w:val="clear" w:color="auto" w:fill="auto"/>
            <w:noWrap/>
          </w:tcPr>
          <w:p w14:paraId="606F5DA0" w14:textId="77777777" w:rsidR="004A4B3C" w:rsidRPr="004B7258" w:rsidRDefault="004A4B3C" w:rsidP="0006126E">
            <w:pPr>
              <w:pStyle w:val="tablecontent"/>
            </w:pPr>
          </w:p>
        </w:tc>
        <w:tc>
          <w:tcPr>
            <w:tcW w:w="2835" w:type="dxa"/>
          </w:tcPr>
          <w:p w14:paraId="2B67A728" w14:textId="77777777" w:rsidR="004A4B3C" w:rsidRPr="004B7258" w:rsidRDefault="004A4B3C" w:rsidP="0006126E">
            <w:pPr>
              <w:pStyle w:val="tablecontent"/>
            </w:pPr>
          </w:p>
        </w:tc>
        <w:tc>
          <w:tcPr>
            <w:tcW w:w="709" w:type="dxa"/>
          </w:tcPr>
          <w:p w14:paraId="42846FD0" w14:textId="77777777" w:rsidR="004A4B3C" w:rsidRPr="004B7258" w:rsidRDefault="004A4B3C" w:rsidP="0006126E">
            <w:pPr>
              <w:pStyle w:val="tablecontent"/>
            </w:pPr>
          </w:p>
        </w:tc>
        <w:tc>
          <w:tcPr>
            <w:tcW w:w="1139" w:type="dxa"/>
          </w:tcPr>
          <w:p w14:paraId="6DC266EF" w14:textId="77777777" w:rsidR="004A4B3C" w:rsidRPr="004B7258" w:rsidRDefault="004A4B3C" w:rsidP="0006126E">
            <w:pPr>
              <w:pStyle w:val="tablecontent"/>
            </w:pPr>
          </w:p>
        </w:tc>
        <w:tc>
          <w:tcPr>
            <w:tcW w:w="1271" w:type="dxa"/>
          </w:tcPr>
          <w:p w14:paraId="55F3E000" w14:textId="77777777" w:rsidR="004A4B3C" w:rsidRPr="004B7258" w:rsidRDefault="004A4B3C" w:rsidP="0006126E">
            <w:pPr>
              <w:pStyle w:val="tablecontent"/>
            </w:pPr>
          </w:p>
        </w:tc>
      </w:tr>
      <w:tr w:rsidR="004A4B3C" w:rsidRPr="004B7258" w14:paraId="585A8A38" w14:textId="77777777" w:rsidTr="0006126E">
        <w:trPr>
          <w:trHeight w:val="255"/>
        </w:trPr>
        <w:tc>
          <w:tcPr>
            <w:tcW w:w="1809" w:type="dxa"/>
            <w:shd w:val="clear" w:color="auto" w:fill="auto"/>
            <w:noWrap/>
          </w:tcPr>
          <w:p w14:paraId="00C334F4" w14:textId="77777777" w:rsidR="004A4B3C" w:rsidRPr="004B7258" w:rsidRDefault="004A4B3C" w:rsidP="0006126E">
            <w:pPr>
              <w:pStyle w:val="tablecontent"/>
            </w:pPr>
          </w:p>
        </w:tc>
        <w:tc>
          <w:tcPr>
            <w:tcW w:w="1418" w:type="dxa"/>
            <w:shd w:val="clear" w:color="auto" w:fill="auto"/>
            <w:noWrap/>
          </w:tcPr>
          <w:p w14:paraId="5BD3215F" w14:textId="77777777" w:rsidR="004A4B3C" w:rsidRPr="004B7258" w:rsidRDefault="004A4B3C" w:rsidP="0006126E">
            <w:pPr>
              <w:pStyle w:val="tablecontent"/>
            </w:pPr>
          </w:p>
        </w:tc>
        <w:tc>
          <w:tcPr>
            <w:tcW w:w="2835" w:type="dxa"/>
          </w:tcPr>
          <w:p w14:paraId="4DB42436" w14:textId="77777777" w:rsidR="004A4B3C" w:rsidRPr="004B7258" w:rsidRDefault="004A4B3C" w:rsidP="0006126E">
            <w:pPr>
              <w:pStyle w:val="tablecontent"/>
            </w:pPr>
          </w:p>
        </w:tc>
        <w:tc>
          <w:tcPr>
            <w:tcW w:w="709" w:type="dxa"/>
          </w:tcPr>
          <w:p w14:paraId="12DE03BC" w14:textId="77777777" w:rsidR="004A4B3C" w:rsidRPr="004B7258" w:rsidRDefault="004A4B3C" w:rsidP="0006126E">
            <w:pPr>
              <w:pStyle w:val="tablecontent"/>
            </w:pPr>
          </w:p>
        </w:tc>
        <w:tc>
          <w:tcPr>
            <w:tcW w:w="1139" w:type="dxa"/>
          </w:tcPr>
          <w:p w14:paraId="6A420E26" w14:textId="77777777" w:rsidR="004A4B3C" w:rsidRPr="004B7258" w:rsidRDefault="004A4B3C" w:rsidP="0006126E">
            <w:pPr>
              <w:pStyle w:val="tablecontent"/>
            </w:pPr>
          </w:p>
        </w:tc>
        <w:tc>
          <w:tcPr>
            <w:tcW w:w="1271" w:type="dxa"/>
          </w:tcPr>
          <w:p w14:paraId="0325B342" w14:textId="77777777" w:rsidR="004A4B3C" w:rsidRPr="004B7258" w:rsidRDefault="004A4B3C" w:rsidP="0006126E">
            <w:pPr>
              <w:pStyle w:val="tablecontent"/>
            </w:pPr>
          </w:p>
        </w:tc>
      </w:tr>
    </w:tbl>
    <w:p w14:paraId="54294C04" w14:textId="77777777" w:rsidR="0066619B" w:rsidRDefault="0066619B" w:rsidP="0066619B">
      <w:pPr>
        <w:rPr>
          <w:lang w:val="en-US"/>
        </w:rPr>
      </w:pPr>
    </w:p>
    <w:p w14:paraId="3337755D" w14:textId="0B9B5114" w:rsidR="004A4B3C" w:rsidRDefault="004A4B3C" w:rsidP="0066619B">
      <w:pPr>
        <w:pStyle w:val="Titre3"/>
        <w:spacing w:before="240"/>
        <w:ind w:left="578" w:hanging="578"/>
        <w:rPr>
          <w:lang w:val="en-US"/>
        </w:rPr>
      </w:pPr>
      <w:bookmarkStart w:id="639" w:name="_Toc484696615"/>
      <w:r w:rsidRPr="004B7258">
        <w:rPr>
          <w:lang w:val="en-US"/>
        </w:rPr>
        <w:t xml:space="preserve">Reference table </w:t>
      </w:r>
      <w:r>
        <w:rPr>
          <w:lang w:val="en-US"/>
        </w:rPr>
        <w:t>AUX_</w:t>
      </w:r>
      <w:r w:rsidRPr="004B7258">
        <w:rPr>
          <w:lang w:val="en-US"/>
        </w:rPr>
        <w:t>3</w:t>
      </w:r>
      <w:r>
        <w:rPr>
          <w:lang w:val="en-US"/>
        </w:rPr>
        <w:t>b</w:t>
      </w:r>
      <w:r w:rsidRPr="004B7258">
        <w:rPr>
          <w:lang w:val="en-US"/>
        </w:rPr>
        <w:t xml:space="preserve">: </w:t>
      </w:r>
      <w:r>
        <w:rPr>
          <w:lang w:val="en-US"/>
        </w:rPr>
        <w:t xml:space="preserve">technical </w:t>
      </w:r>
      <w:r w:rsidRPr="004B7258">
        <w:rPr>
          <w:lang w:val="en-US"/>
        </w:rPr>
        <w:t>parameter code table</w:t>
      </w:r>
      <w:bookmarkEnd w:id="639"/>
    </w:p>
    <w:p w14:paraId="719E303F" w14:textId="7993EA52" w:rsidR="004A4B3C" w:rsidRDefault="004A4B3C" w:rsidP="004A4B3C">
      <w:pPr>
        <w:rPr>
          <w:lang w:val="en-US"/>
        </w:rPr>
      </w:pPr>
      <w:r w:rsidRPr="004B7258">
        <w:rPr>
          <w:lang w:val="en-US"/>
        </w:rPr>
        <w:t xml:space="preserve">The following table describes the </w:t>
      </w:r>
      <w:r>
        <w:rPr>
          <w:lang w:val="en-US"/>
        </w:rPr>
        <w:t xml:space="preserve">defined technical </w:t>
      </w:r>
      <w:r w:rsidRPr="004B7258">
        <w:rPr>
          <w:lang w:val="en-US"/>
        </w:rPr>
        <w:t>parameter codes</w:t>
      </w:r>
      <w:r w:rsidR="00485B3F">
        <w:rPr>
          <w:lang w:val="en-US"/>
        </w:rPr>
        <w:t xml:space="preserve"> for auxiliary files</w:t>
      </w:r>
      <w:r w:rsidRPr="004B7258">
        <w:rPr>
          <w:lang w:val="en-US"/>
        </w:rPr>
        <w:t>.</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2268"/>
        <w:gridCol w:w="1843"/>
        <w:gridCol w:w="851"/>
        <w:gridCol w:w="1139"/>
        <w:gridCol w:w="1271"/>
      </w:tblGrid>
      <w:tr w:rsidR="004A4B3C" w:rsidRPr="004B7258" w14:paraId="50326D69" w14:textId="77777777" w:rsidTr="000C58C1">
        <w:trPr>
          <w:trHeight w:val="255"/>
        </w:trPr>
        <w:tc>
          <w:tcPr>
            <w:tcW w:w="1809" w:type="dxa"/>
            <w:shd w:val="clear" w:color="auto" w:fill="00007E"/>
            <w:noWrap/>
          </w:tcPr>
          <w:p w14:paraId="5CADDB51" w14:textId="77777777" w:rsidR="004A4B3C" w:rsidRPr="004B7258" w:rsidRDefault="004A4B3C" w:rsidP="0006126E">
            <w:pPr>
              <w:pStyle w:val="tableheader"/>
            </w:pPr>
            <w:r>
              <w:t>Parameter name</w:t>
            </w:r>
          </w:p>
        </w:tc>
        <w:tc>
          <w:tcPr>
            <w:tcW w:w="2268" w:type="dxa"/>
            <w:shd w:val="clear" w:color="auto" w:fill="00007E"/>
            <w:noWrap/>
          </w:tcPr>
          <w:p w14:paraId="14C3AB23" w14:textId="77777777" w:rsidR="004A4B3C" w:rsidRPr="004B7258" w:rsidRDefault="004A4B3C" w:rsidP="0006126E">
            <w:pPr>
              <w:pStyle w:val="tableheader"/>
            </w:pPr>
            <w:r>
              <w:t>long_name</w:t>
            </w:r>
          </w:p>
        </w:tc>
        <w:tc>
          <w:tcPr>
            <w:tcW w:w="1843" w:type="dxa"/>
            <w:shd w:val="clear" w:color="auto" w:fill="00007E"/>
          </w:tcPr>
          <w:p w14:paraId="31892918" w14:textId="4927B19F" w:rsidR="004A4B3C" w:rsidRPr="004B7258" w:rsidRDefault="004A4B3C" w:rsidP="0006126E">
            <w:pPr>
              <w:pStyle w:val="tableheader"/>
            </w:pPr>
            <w:r>
              <w:t>standard_name</w:t>
            </w:r>
          </w:p>
        </w:tc>
        <w:tc>
          <w:tcPr>
            <w:tcW w:w="851" w:type="dxa"/>
            <w:shd w:val="clear" w:color="auto" w:fill="00007E"/>
          </w:tcPr>
          <w:p w14:paraId="75FA4D37" w14:textId="77777777" w:rsidR="004A4B3C" w:rsidRPr="004B7258" w:rsidRDefault="004A4B3C" w:rsidP="0006126E">
            <w:pPr>
              <w:pStyle w:val="tableheader"/>
            </w:pPr>
            <w:r>
              <w:t>Unit</w:t>
            </w:r>
          </w:p>
        </w:tc>
        <w:tc>
          <w:tcPr>
            <w:tcW w:w="1139" w:type="dxa"/>
            <w:shd w:val="clear" w:color="auto" w:fill="00007E"/>
          </w:tcPr>
          <w:p w14:paraId="1E712C78" w14:textId="77777777" w:rsidR="004A4B3C" w:rsidRPr="004B7258" w:rsidRDefault="004A4B3C" w:rsidP="0006126E">
            <w:pPr>
              <w:pStyle w:val="tableheader"/>
            </w:pPr>
            <w:r>
              <w:t>valid_min</w:t>
            </w:r>
          </w:p>
        </w:tc>
        <w:tc>
          <w:tcPr>
            <w:tcW w:w="1271" w:type="dxa"/>
            <w:shd w:val="clear" w:color="auto" w:fill="00007E"/>
          </w:tcPr>
          <w:p w14:paraId="76C3CA3D" w14:textId="77777777" w:rsidR="004A4B3C" w:rsidRPr="004B7258" w:rsidRDefault="004A4B3C" w:rsidP="0006126E">
            <w:pPr>
              <w:pStyle w:val="tableheader"/>
            </w:pPr>
            <w:r>
              <w:t>valid_max</w:t>
            </w:r>
          </w:p>
        </w:tc>
      </w:tr>
      <w:tr w:rsidR="004A4B3C" w:rsidRPr="004B7258" w14:paraId="6BD176F3" w14:textId="77777777" w:rsidTr="000C58C1">
        <w:trPr>
          <w:trHeight w:val="255"/>
        </w:trPr>
        <w:tc>
          <w:tcPr>
            <w:tcW w:w="1809" w:type="dxa"/>
            <w:shd w:val="clear" w:color="auto" w:fill="auto"/>
            <w:noWrap/>
          </w:tcPr>
          <w:p w14:paraId="399C3AAC" w14:textId="1A63976D" w:rsidR="004A4B3C" w:rsidRPr="004B7258" w:rsidRDefault="000C58C1" w:rsidP="0006126E">
            <w:pPr>
              <w:pStyle w:val="tablecontent"/>
            </w:pPr>
            <w:r>
              <w:t>PUMP_ACTION_FLAG</w:t>
            </w:r>
          </w:p>
        </w:tc>
        <w:tc>
          <w:tcPr>
            <w:tcW w:w="2268" w:type="dxa"/>
            <w:shd w:val="clear" w:color="auto" w:fill="auto"/>
            <w:noWrap/>
          </w:tcPr>
          <w:p w14:paraId="3983B70B" w14:textId="752170BE" w:rsidR="004A4B3C" w:rsidRPr="004B7258" w:rsidRDefault="000C58C1" w:rsidP="0006126E">
            <w:pPr>
              <w:pStyle w:val="tablecontent"/>
            </w:pPr>
            <w:r>
              <w:t>Pump action flag</w:t>
            </w:r>
          </w:p>
        </w:tc>
        <w:tc>
          <w:tcPr>
            <w:tcW w:w="1843" w:type="dxa"/>
          </w:tcPr>
          <w:p w14:paraId="0D1203AE" w14:textId="7F2A087E" w:rsidR="004A4B3C" w:rsidRPr="004B7258" w:rsidRDefault="000C58C1" w:rsidP="0006126E">
            <w:pPr>
              <w:pStyle w:val="tablecontent"/>
            </w:pPr>
            <w:r>
              <w:t>-</w:t>
            </w:r>
          </w:p>
        </w:tc>
        <w:tc>
          <w:tcPr>
            <w:tcW w:w="851" w:type="dxa"/>
          </w:tcPr>
          <w:p w14:paraId="0723E628" w14:textId="3030C874" w:rsidR="004A4B3C" w:rsidRPr="004B7258" w:rsidRDefault="000C58C1" w:rsidP="0006126E">
            <w:pPr>
              <w:pStyle w:val="tablecontent"/>
            </w:pPr>
            <w:r>
              <w:t>boolean</w:t>
            </w:r>
          </w:p>
        </w:tc>
        <w:tc>
          <w:tcPr>
            <w:tcW w:w="1139" w:type="dxa"/>
          </w:tcPr>
          <w:p w14:paraId="07414C00" w14:textId="28BF82F4" w:rsidR="004A4B3C" w:rsidRPr="004B7258" w:rsidRDefault="000C58C1" w:rsidP="0006126E">
            <w:pPr>
              <w:pStyle w:val="tablecontent"/>
            </w:pPr>
            <w:r>
              <w:t>0</w:t>
            </w:r>
          </w:p>
        </w:tc>
        <w:tc>
          <w:tcPr>
            <w:tcW w:w="1271" w:type="dxa"/>
          </w:tcPr>
          <w:p w14:paraId="6F0D49B4" w14:textId="560F842F" w:rsidR="004A4B3C" w:rsidRPr="004B7258" w:rsidRDefault="000C58C1" w:rsidP="0006126E">
            <w:pPr>
              <w:pStyle w:val="tablecontent"/>
            </w:pPr>
            <w:r>
              <w:t>1</w:t>
            </w:r>
          </w:p>
        </w:tc>
      </w:tr>
      <w:tr w:rsidR="004A4B3C" w:rsidRPr="004B7258" w14:paraId="576C94C7" w14:textId="77777777" w:rsidTr="000C58C1">
        <w:trPr>
          <w:trHeight w:val="255"/>
        </w:trPr>
        <w:tc>
          <w:tcPr>
            <w:tcW w:w="1809" w:type="dxa"/>
            <w:shd w:val="clear" w:color="auto" w:fill="auto"/>
            <w:noWrap/>
          </w:tcPr>
          <w:p w14:paraId="5DCD2C28" w14:textId="79B4E173" w:rsidR="004A4B3C" w:rsidRPr="004B7258" w:rsidRDefault="000C58C1" w:rsidP="0006126E">
            <w:pPr>
              <w:pStyle w:val="tablecontent"/>
            </w:pPr>
            <w:r>
              <w:t>PUMP_ACTION_DURATION</w:t>
            </w:r>
          </w:p>
        </w:tc>
        <w:tc>
          <w:tcPr>
            <w:tcW w:w="2268" w:type="dxa"/>
            <w:shd w:val="clear" w:color="auto" w:fill="auto"/>
            <w:noWrap/>
          </w:tcPr>
          <w:p w14:paraId="2323D951" w14:textId="1EEF1F30" w:rsidR="004A4B3C" w:rsidRPr="004B7258" w:rsidRDefault="000C58C1" w:rsidP="0006126E">
            <w:pPr>
              <w:pStyle w:val="tablecontent"/>
            </w:pPr>
            <w:r>
              <w:t>Pump action duration</w:t>
            </w:r>
          </w:p>
        </w:tc>
        <w:tc>
          <w:tcPr>
            <w:tcW w:w="1843" w:type="dxa"/>
          </w:tcPr>
          <w:p w14:paraId="3154C9A6" w14:textId="0A94D42B" w:rsidR="004A4B3C" w:rsidRPr="004B7258" w:rsidRDefault="000C58C1" w:rsidP="0006126E">
            <w:pPr>
              <w:pStyle w:val="tablecontent"/>
            </w:pPr>
            <w:r>
              <w:t>-</w:t>
            </w:r>
          </w:p>
        </w:tc>
        <w:tc>
          <w:tcPr>
            <w:tcW w:w="851" w:type="dxa"/>
          </w:tcPr>
          <w:p w14:paraId="1CC8BB40" w14:textId="12D605EB" w:rsidR="004A4B3C" w:rsidRPr="004B7258" w:rsidRDefault="000C58C1" w:rsidP="0006126E">
            <w:pPr>
              <w:pStyle w:val="tablecontent"/>
            </w:pPr>
            <w:r>
              <w:t>dsec</w:t>
            </w:r>
          </w:p>
        </w:tc>
        <w:tc>
          <w:tcPr>
            <w:tcW w:w="1139" w:type="dxa"/>
          </w:tcPr>
          <w:p w14:paraId="5BC446D6" w14:textId="2C4EEC19" w:rsidR="004A4B3C" w:rsidRPr="004B7258" w:rsidRDefault="000C58C1" w:rsidP="0006126E">
            <w:pPr>
              <w:pStyle w:val="tablecontent"/>
            </w:pPr>
            <w:r>
              <w:t>-</w:t>
            </w:r>
          </w:p>
        </w:tc>
        <w:tc>
          <w:tcPr>
            <w:tcW w:w="1271" w:type="dxa"/>
          </w:tcPr>
          <w:p w14:paraId="13DE6F9D" w14:textId="6AC43992" w:rsidR="004A4B3C" w:rsidRPr="004B7258" w:rsidRDefault="000C58C1" w:rsidP="0006126E">
            <w:pPr>
              <w:pStyle w:val="tablecontent"/>
            </w:pPr>
            <w:r>
              <w:t>-</w:t>
            </w:r>
          </w:p>
        </w:tc>
      </w:tr>
      <w:tr w:rsidR="004A4B3C" w:rsidRPr="004B7258" w14:paraId="40356A6E" w14:textId="77777777" w:rsidTr="000C58C1">
        <w:trPr>
          <w:trHeight w:val="255"/>
        </w:trPr>
        <w:tc>
          <w:tcPr>
            <w:tcW w:w="1809" w:type="dxa"/>
            <w:shd w:val="clear" w:color="auto" w:fill="auto"/>
            <w:noWrap/>
          </w:tcPr>
          <w:p w14:paraId="7B947FB7" w14:textId="2B39E31A" w:rsidR="004A4B3C" w:rsidRPr="004B7258" w:rsidRDefault="000C58C1" w:rsidP="0006126E">
            <w:pPr>
              <w:pStyle w:val="tablecontent"/>
            </w:pPr>
            <w:r>
              <w:t>VALVE_ACTION_FLAG</w:t>
            </w:r>
          </w:p>
        </w:tc>
        <w:tc>
          <w:tcPr>
            <w:tcW w:w="2268" w:type="dxa"/>
            <w:shd w:val="clear" w:color="auto" w:fill="auto"/>
            <w:noWrap/>
          </w:tcPr>
          <w:p w14:paraId="0AF47F21" w14:textId="568C3925" w:rsidR="004A4B3C" w:rsidRPr="004B7258" w:rsidRDefault="000C58C1" w:rsidP="0006126E">
            <w:pPr>
              <w:pStyle w:val="tablecontent"/>
            </w:pPr>
            <w:r>
              <w:t>Valve action flag</w:t>
            </w:r>
          </w:p>
        </w:tc>
        <w:tc>
          <w:tcPr>
            <w:tcW w:w="1843" w:type="dxa"/>
          </w:tcPr>
          <w:p w14:paraId="60BDBAFA" w14:textId="0A9C3BFB" w:rsidR="004A4B3C" w:rsidRPr="004B7258" w:rsidRDefault="000C58C1" w:rsidP="0006126E">
            <w:pPr>
              <w:pStyle w:val="tablecontent"/>
            </w:pPr>
            <w:r>
              <w:t>-</w:t>
            </w:r>
          </w:p>
        </w:tc>
        <w:tc>
          <w:tcPr>
            <w:tcW w:w="851" w:type="dxa"/>
          </w:tcPr>
          <w:p w14:paraId="69BAE62E" w14:textId="2200437E" w:rsidR="004A4B3C" w:rsidRPr="004B7258" w:rsidRDefault="000C58C1" w:rsidP="0006126E">
            <w:pPr>
              <w:pStyle w:val="tablecontent"/>
            </w:pPr>
            <w:r>
              <w:t>boolean</w:t>
            </w:r>
          </w:p>
        </w:tc>
        <w:tc>
          <w:tcPr>
            <w:tcW w:w="1139" w:type="dxa"/>
          </w:tcPr>
          <w:p w14:paraId="421D58FD" w14:textId="04E1829D" w:rsidR="004A4B3C" w:rsidRPr="004B7258" w:rsidRDefault="000C58C1" w:rsidP="0006126E">
            <w:pPr>
              <w:pStyle w:val="tablecontent"/>
            </w:pPr>
            <w:r>
              <w:t>0</w:t>
            </w:r>
          </w:p>
        </w:tc>
        <w:tc>
          <w:tcPr>
            <w:tcW w:w="1271" w:type="dxa"/>
          </w:tcPr>
          <w:p w14:paraId="7AEBB96C" w14:textId="5A5C7C27" w:rsidR="004A4B3C" w:rsidRPr="004B7258" w:rsidRDefault="000C58C1" w:rsidP="0006126E">
            <w:pPr>
              <w:pStyle w:val="tablecontent"/>
            </w:pPr>
            <w:r>
              <w:t>1</w:t>
            </w:r>
          </w:p>
        </w:tc>
      </w:tr>
      <w:tr w:rsidR="004A4B3C" w:rsidRPr="004B7258" w14:paraId="304AC499" w14:textId="77777777" w:rsidTr="000C58C1">
        <w:trPr>
          <w:trHeight w:val="255"/>
        </w:trPr>
        <w:tc>
          <w:tcPr>
            <w:tcW w:w="1809" w:type="dxa"/>
            <w:shd w:val="clear" w:color="auto" w:fill="auto"/>
            <w:noWrap/>
          </w:tcPr>
          <w:p w14:paraId="5C40E416" w14:textId="66CA2CB1" w:rsidR="004A4B3C" w:rsidRPr="004B7258" w:rsidRDefault="000C58C1" w:rsidP="0006126E">
            <w:pPr>
              <w:pStyle w:val="tablecontent"/>
            </w:pPr>
            <w:r>
              <w:t>VALVE_ACTION_DURATION</w:t>
            </w:r>
          </w:p>
        </w:tc>
        <w:tc>
          <w:tcPr>
            <w:tcW w:w="2268" w:type="dxa"/>
            <w:shd w:val="clear" w:color="auto" w:fill="auto"/>
            <w:noWrap/>
          </w:tcPr>
          <w:p w14:paraId="407B0FEF" w14:textId="5C792FEF" w:rsidR="004A4B3C" w:rsidRPr="004B7258" w:rsidRDefault="000C58C1" w:rsidP="0006126E">
            <w:pPr>
              <w:pStyle w:val="tablecontent"/>
            </w:pPr>
            <w:r>
              <w:t>Valve action duration</w:t>
            </w:r>
          </w:p>
        </w:tc>
        <w:tc>
          <w:tcPr>
            <w:tcW w:w="1843" w:type="dxa"/>
          </w:tcPr>
          <w:p w14:paraId="4C1F2BE6" w14:textId="26B5D52A" w:rsidR="004A4B3C" w:rsidRPr="004B7258" w:rsidRDefault="000C58C1" w:rsidP="0006126E">
            <w:pPr>
              <w:pStyle w:val="tablecontent"/>
            </w:pPr>
            <w:r>
              <w:t>-</w:t>
            </w:r>
          </w:p>
        </w:tc>
        <w:tc>
          <w:tcPr>
            <w:tcW w:w="851" w:type="dxa"/>
          </w:tcPr>
          <w:p w14:paraId="62E3FBDB" w14:textId="37ADCF8E" w:rsidR="004A4B3C" w:rsidRPr="004B7258" w:rsidRDefault="000C58C1" w:rsidP="0006126E">
            <w:pPr>
              <w:pStyle w:val="tablecontent"/>
            </w:pPr>
            <w:r>
              <w:t>dsec</w:t>
            </w:r>
          </w:p>
        </w:tc>
        <w:tc>
          <w:tcPr>
            <w:tcW w:w="1139" w:type="dxa"/>
          </w:tcPr>
          <w:p w14:paraId="5F41F093" w14:textId="2913CA12" w:rsidR="004A4B3C" w:rsidRPr="004B7258" w:rsidRDefault="000C58C1" w:rsidP="0006126E">
            <w:pPr>
              <w:pStyle w:val="tablecontent"/>
            </w:pPr>
            <w:r>
              <w:t>-</w:t>
            </w:r>
          </w:p>
        </w:tc>
        <w:tc>
          <w:tcPr>
            <w:tcW w:w="1271" w:type="dxa"/>
          </w:tcPr>
          <w:p w14:paraId="7FB72671" w14:textId="773BEF93" w:rsidR="004A4B3C" w:rsidRPr="004B7258" w:rsidRDefault="000C58C1" w:rsidP="0006126E">
            <w:pPr>
              <w:pStyle w:val="tablecontent"/>
            </w:pPr>
            <w:r>
              <w:t>-</w:t>
            </w:r>
          </w:p>
        </w:tc>
      </w:tr>
      <w:tr w:rsidR="004A4B3C" w:rsidRPr="004B7258" w14:paraId="210DB55C" w14:textId="77777777" w:rsidTr="000C58C1">
        <w:trPr>
          <w:trHeight w:val="255"/>
        </w:trPr>
        <w:tc>
          <w:tcPr>
            <w:tcW w:w="1809" w:type="dxa"/>
            <w:shd w:val="clear" w:color="auto" w:fill="auto"/>
            <w:noWrap/>
          </w:tcPr>
          <w:p w14:paraId="3F64EBB0" w14:textId="77777777" w:rsidR="004A4B3C" w:rsidRPr="004B7258" w:rsidRDefault="004A4B3C" w:rsidP="0006126E">
            <w:pPr>
              <w:pStyle w:val="tablecontent"/>
            </w:pPr>
          </w:p>
        </w:tc>
        <w:tc>
          <w:tcPr>
            <w:tcW w:w="2268" w:type="dxa"/>
            <w:shd w:val="clear" w:color="auto" w:fill="auto"/>
            <w:noWrap/>
          </w:tcPr>
          <w:p w14:paraId="1DB28B11" w14:textId="77777777" w:rsidR="004A4B3C" w:rsidRPr="004B7258" w:rsidRDefault="004A4B3C" w:rsidP="0006126E">
            <w:pPr>
              <w:pStyle w:val="tablecontent"/>
            </w:pPr>
          </w:p>
        </w:tc>
        <w:tc>
          <w:tcPr>
            <w:tcW w:w="1843" w:type="dxa"/>
          </w:tcPr>
          <w:p w14:paraId="658DD3A1" w14:textId="77777777" w:rsidR="004A4B3C" w:rsidRPr="004B7258" w:rsidRDefault="004A4B3C" w:rsidP="0006126E">
            <w:pPr>
              <w:pStyle w:val="tablecontent"/>
            </w:pPr>
          </w:p>
        </w:tc>
        <w:tc>
          <w:tcPr>
            <w:tcW w:w="851" w:type="dxa"/>
          </w:tcPr>
          <w:p w14:paraId="0CFCBA22" w14:textId="77777777" w:rsidR="004A4B3C" w:rsidRPr="004B7258" w:rsidRDefault="004A4B3C" w:rsidP="0006126E">
            <w:pPr>
              <w:pStyle w:val="tablecontent"/>
            </w:pPr>
          </w:p>
        </w:tc>
        <w:tc>
          <w:tcPr>
            <w:tcW w:w="1139" w:type="dxa"/>
          </w:tcPr>
          <w:p w14:paraId="567D5A61" w14:textId="77777777" w:rsidR="004A4B3C" w:rsidRPr="004B7258" w:rsidRDefault="004A4B3C" w:rsidP="0006126E">
            <w:pPr>
              <w:pStyle w:val="tablecontent"/>
            </w:pPr>
          </w:p>
        </w:tc>
        <w:tc>
          <w:tcPr>
            <w:tcW w:w="1271" w:type="dxa"/>
          </w:tcPr>
          <w:p w14:paraId="220125A3" w14:textId="77777777" w:rsidR="004A4B3C" w:rsidRPr="004B7258" w:rsidRDefault="004A4B3C" w:rsidP="0006126E">
            <w:pPr>
              <w:pStyle w:val="tablecontent"/>
            </w:pPr>
          </w:p>
        </w:tc>
      </w:tr>
    </w:tbl>
    <w:p w14:paraId="75F68666" w14:textId="77777777" w:rsidR="004A4B3C" w:rsidRDefault="004A4B3C" w:rsidP="00D44DC4">
      <w:pPr>
        <w:rPr>
          <w:lang w:val="en-US"/>
        </w:rPr>
      </w:pPr>
    </w:p>
    <w:p w14:paraId="6F1083DE" w14:textId="7B858325" w:rsidR="00D44DC4" w:rsidRPr="004B7258" w:rsidRDefault="00D44DC4" w:rsidP="0066619B">
      <w:pPr>
        <w:pStyle w:val="Titre2"/>
        <w:spacing w:before="240"/>
        <w:rPr>
          <w:lang w:val="en-US"/>
        </w:rPr>
      </w:pPr>
      <w:bookmarkStart w:id="640" w:name="_Ref374635999"/>
      <w:bookmarkStart w:id="641" w:name="_Toc439686214"/>
      <w:bookmarkStart w:id="642" w:name="_Toc484696616"/>
      <w:r w:rsidRPr="004B7258">
        <w:rPr>
          <w:lang w:val="en-US"/>
        </w:rPr>
        <w:t xml:space="preserve">Reference Table </w:t>
      </w:r>
      <w:r>
        <w:rPr>
          <w:lang w:val="en-US"/>
        </w:rPr>
        <w:t>AUX_</w:t>
      </w:r>
      <w:r w:rsidRPr="004B7258">
        <w:rPr>
          <w:lang w:val="en-US"/>
        </w:rPr>
        <w:t>25: SENSOR</w:t>
      </w:r>
      <w:bookmarkEnd w:id="640"/>
      <w:bookmarkEnd w:id="641"/>
      <w:bookmarkEnd w:id="642"/>
    </w:p>
    <w:p w14:paraId="0E2B3097" w14:textId="06C0D549" w:rsidR="008C71DA" w:rsidRPr="004B7258" w:rsidRDefault="008C71DA" w:rsidP="008C71DA">
      <w:pPr>
        <w:rPr>
          <w:lang w:val="en-US"/>
        </w:rPr>
      </w:pPr>
      <w:r w:rsidRPr="004B7258">
        <w:rPr>
          <w:lang w:val="en-US"/>
        </w:rPr>
        <w:t>This table</w:t>
      </w:r>
      <w:r>
        <w:rPr>
          <w:lang w:val="en-US"/>
        </w:rPr>
        <w:t xml:space="preserve"> contains the list of </w:t>
      </w:r>
      <w:r w:rsidR="00485B3F">
        <w:rPr>
          <w:lang w:val="en-US"/>
        </w:rPr>
        <w:t xml:space="preserve">the </w:t>
      </w:r>
      <w:r>
        <w:rPr>
          <w:lang w:val="en-US"/>
        </w:rPr>
        <w:t xml:space="preserve">defined SENSOR </w:t>
      </w:r>
      <w:r w:rsidR="00485B3F">
        <w:rPr>
          <w:lang w:val="en-US"/>
        </w:rPr>
        <w:t>for auxiliary files</w:t>
      </w:r>
      <w:r w:rsidR="00485B3F" w:rsidRPr="004B7258">
        <w:rPr>
          <w:lang w:val="en-US"/>
        </w:rPr>
        <w:t>.</w:t>
      </w:r>
      <w:r w:rsidR="00485B3F">
        <w:rPr>
          <w:lang w:val="en-US"/>
        </w:rPr>
        <w:t xml:space="preserve"> Note that the SENSOR of the Argo reference table 25 could also be present in the auxiliary files.</w:t>
      </w:r>
    </w:p>
    <w:tbl>
      <w:tblPr>
        <w:tblW w:w="312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tblGrid>
      <w:tr w:rsidR="00D44DC4" w:rsidRPr="004B7258" w14:paraId="2EEEC40A" w14:textId="77777777" w:rsidTr="008C71DA">
        <w:trPr>
          <w:trHeight w:val="255"/>
        </w:trPr>
        <w:tc>
          <w:tcPr>
            <w:tcW w:w="3128" w:type="dxa"/>
            <w:shd w:val="clear" w:color="auto" w:fill="00007E"/>
            <w:noWrap/>
          </w:tcPr>
          <w:p w14:paraId="3AF3F0C4" w14:textId="1C76B7FC" w:rsidR="00D44DC4" w:rsidRPr="004B7258" w:rsidRDefault="00D44DC4" w:rsidP="0006126E">
            <w:pPr>
              <w:pStyle w:val="tableheader"/>
            </w:pPr>
            <w:r>
              <w:t>SENSOR</w:t>
            </w:r>
          </w:p>
        </w:tc>
      </w:tr>
      <w:tr w:rsidR="00D44DC4" w:rsidRPr="004B7258" w14:paraId="57E589A5" w14:textId="77777777" w:rsidTr="008C71DA">
        <w:trPr>
          <w:trHeight w:val="255"/>
        </w:trPr>
        <w:tc>
          <w:tcPr>
            <w:tcW w:w="3128" w:type="dxa"/>
            <w:shd w:val="clear" w:color="auto" w:fill="auto"/>
            <w:noWrap/>
          </w:tcPr>
          <w:p w14:paraId="18E391BF" w14:textId="665B05FA" w:rsidR="00D44DC4" w:rsidRPr="004B7258" w:rsidRDefault="00D44DC4" w:rsidP="0006126E">
            <w:pPr>
              <w:pStyle w:val="tablecontent"/>
            </w:pPr>
          </w:p>
        </w:tc>
      </w:tr>
      <w:tr w:rsidR="00D44DC4" w:rsidRPr="004B7258" w14:paraId="607A8379" w14:textId="77777777" w:rsidTr="008C71DA">
        <w:trPr>
          <w:trHeight w:val="255"/>
        </w:trPr>
        <w:tc>
          <w:tcPr>
            <w:tcW w:w="3128" w:type="dxa"/>
            <w:shd w:val="clear" w:color="auto" w:fill="auto"/>
            <w:noWrap/>
          </w:tcPr>
          <w:p w14:paraId="1BDE62AC" w14:textId="4D012E3F" w:rsidR="00D44DC4" w:rsidRPr="004B7258" w:rsidRDefault="00D44DC4" w:rsidP="0006126E">
            <w:pPr>
              <w:pStyle w:val="tablecontent"/>
            </w:pPr>
          </w:p>
        </w:tc>
      </w:tr>
      <w:tr w:rsidR="00D44DC4" w:rsidRPr="004B7258" w14:paraId="681185CF" w14:textId="77777777" w:rsidTr="008C71DA">
        <w:trPr>
          <w:trHeight w:val="255"/>
        </w:trPr>
        <w:tc>
          <w:tcPr>
            <w:tcW w:w="3128" w:type="dxa"/>
            <w:shd w:val="clear" w:color="auto" w:fill="auto"/>
            <w:noWrap/>
          </w:tcPr>
          <w:p w14:paraId="57129245" w14:textId="41580C57" w:rsidR="00D44DC4" w:rsidRPr="004B7258" w:rsidRDefault="00D44DC4" w:rsidP="0006126E">
            <w:pPr>
              <w:pStyle w:val="tablecontent"/>
            </w:pPr>
          </w:p>
        </w:tc>
      </w:tr>
      <w:tr w:rsidR="00D44DC4" w:rsidRPr="004B7258" w14:paraId="11C4AB4E" w14:textId="77777777" w:rsidTr="008C71DA">
        <w:trPr>
          <w:trHeight w:val="255"/>
        </w:trPr>
        <w:tc>
          <w:tcPr>
            <w:tcW w:w="3128" w:type="dxa"/>
            <w:shd w:val="clear" w:color="auto" w:fill="auto"/>
            <w:noWrap/>
          </w:tcPr>
          <w:p w14:paraId="03474852" w14:textId="69DE3D32" w:rsidR="00D44DC4" w:rsidRPr="004B7258" w:rsidRDefault="00D44DC4" w:rsidP="0006126E">
            <w:pPr>
              <w:pStyle w:val="tablecontent"/>
            </w:pPr>
          </w:p>
        </w:tc>
      </w:tr>
      <w:tr w:rsidR="00D44DC4" w:rsidRPr="004B7258" w14:paraId="3E347062" w14:textId="77777777" w:rsidTr="008C71DA">
        <w:trPr>
          <w:trHeight w:val="255"/>
        </w:trPr>
        <w:tc>
          <w:tcPr>
            <w:tcW w:w="3128" w:type="dxa"/>
            <w:shd w:val="clear" w:color="auto" w:fill="auto"/>
            <w:noWrap/>
          </w:tcPr>
          <w:p w14:paraId="40EC947F" w14:textId="0DDE8DF8" w:rsidR="00D44DC4" w:rsidRPr="004B7258" w:rsidRDefault="00D44DC4" w:rsidP="0006126E">
            <w:pPr>
              <w:pStyle w:val="tablecontent"/>
            </w:pPr>
          </w:p>
        </w:tc>
      </w:tr>
    </w:tbl>
    <w:p w14:paraId="48A35F18" w14:textId="77777777" w:rsidR="00485B3F" w:rsidRDefault="00485B3F" w:rsidP="00485B3F">
      <w:pPr>
        <w:rPr>
          <w:lang w:val="en-US"/>
        </w:rPr>
      </w:pPr>
      <w:bookmarkStart w:id="643" w:name="_Ref374636000"/>
      <w:bookmarkStart w:id="644" w:name="_Toc439686215"/>
    </w:p>
    <w:p w14:paraId="036999FB" w14:textId="0FB3569C" w:rsidR="00D44DC4" w:rsidRPr="004B7258" w:rsidRDefault="00485B3F" w:rsidP="0066619B">
      <w:pPr>
        <w:pStyle w:val="Titre2"/>
        <w:spacing w:before="240"/>
        <w:rPr>
          <w:lang w:val="en-US"/>
        </w:rPr>
      </w:pPr>
      <w:bookmarkStart w:id="645" w:name="_Toc484696617"/>
      <w:r>
        <w:rPr>
          <w:lang w:val="en-US"/>
        </w:rPr>
        <w:lastRenderedPageBreak/>
        <w:t xml:space="preserve">Reference Table AUX_26: </w:t>
      </w:r>
      <w:r w:rsidR="00D44DC4" w:rsidRPr="004B7258">
        <w:rPr>
          <w:lang w:val="en-US"/>
        </w:rPr>
        <w:t>SENSOR_MAKER</w:t>
      </w:r>
      <w:bookmarkEnd w:id="643"/>
      <w:bookmarkEnd w:id="644"/>
      <w:bookmarkEnd w:id="645"/>
    </w:p>
    <w:p w14:paraId="3AF94905" w14:textId="6FED683D" w:rsidR="00485B3F" w:rsidRPr="004B7258" w:rsidRDefault="00485B3F" w:rsidP="00485B3F">
      <w:pPr>
        <w:rPr>
          <w:lang w:val="en-US"/>
        </w:rPr>
      </w:pPr>
      <w:r w:rsidRPr="004B7258">
        <w:rPr>
          <w:lang w:val="en-US"/>
        </w:rPr>
        <w:t>This table</w:t>
      </w:r>
      <w:r>
        <w:rPr>
          <w:lang w:val="en-US"/>
        </w:rPr>
        <w:t xml:space="preserve"> contains the list of the defined SENSOR_MAKER for auxiliary files</w:t>
      </w:r>
      <w:r w:rsidRPr="004B7258">
        <w:rPr>
          <w:lang w:val="en-US"/>
        </w:rPr>
        <w:t>.</w:t>
      </w:r>
      <w:r>
        <w:rPr>
          <w:lang w:val="en-US"/>
        </w:rPr>
        <w:t xml:space="preserve"> Note that the SENSOR_MAKER of the Argo reference table 26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B5D8F85" w14:textId="77777777" w:rsidTr="00485B3F">
        <w:trPr>
          <w:trHeight w:val="255"/>
        </w:trPr>
        <w:tc>
          <w:tcPr>
            <w:tcW w:w="3128" w:type="dxa"/>
            <w:shd w:val="clear" w:color="auto" w:fill="00007E"/>
            <w:noWrap/>
          </w:tcPr>
          <w:p w14:paraId="4AAD0379" w14:textId="0757566F" w:rsidR="00D44DC4" w:rsidRPr="004B7258" w:rsidRDefault="00D44DC4" w:rsidP="0006126E">
            <w:pPr>
              <w:pStyle w:val="tableheader"/>
            </w:pPr>
            <w:r>
              <w:t>SENSOR_MAKER</w:t>
            </w:r>
          </w:p>
        </w:tc>
        <w:tc>
          <w:tcPr>
            <w:tcW w:w="6161" w:type="dxa"/>
            <w:shd w:val="clear" w:color="auto" w:fill="00007E"/>
            <w:noWrap/>
          </w:tcPr>
          <w:p w14:paraId="6A6B2454" w14:textId="77777777" w:rsidR="00D44DC4" w:rsidRPr="004B7258" w:rsidRDefault="00D44DC4" w:rsidP="0006126E">
            <w:pPr>
              <w:pStyle w:val="tableheader"/>
            </w:pPr>
            <w:r w:rsidRPr="004B7258">
              <w:t>Description</w:t>
            </w:r>
          </w:p>
        </w:tc>
      </w:tr>
      <w:tr w:rsidR="00D44DC4" w:rsidRPr="004B7258" w14:paraId="04D39798" w14:textId="77777777" w:rsidTr="00485B3F">
        <w:trPr>
          <w:trHeight w:val="255"/>
        </w:trPr>
        <w:tc>
          <w:tcPr>
            <w:tcW w:w="3128" w:type="dxa"/>
            <w:shd w:val="clear" w:color="auto" w:fill="auto"/>
            <w:noWrap/>
          </w:tcPr>
          <w:p w14:paraId="3F57B576" w14:textId="09BD86A9" w:rsidR="00D44DC4" w:rsidRPr="004B7258" w:rsidRDefault="00D44DC4" w:rsidP="0006126E">
            <w:pPr>
              <w:pStyle w:val="tablecontent"/>
            </w:pPr>
          </w:p>
        </w:tc>
        <w:tc>
          <w:tcPr>
            <w:tcW w:w="6161" w:type="dxa"/>
            <w:shd w:val="clear" w:color="auto" w:fill="auto"/>
            <w:noWrap/>
          </w:tcPr>
          <w:p w14:paraId="22D94909" w14:textId="2EC2FF01" w:rsidR="00D44DC4" w:rsidRPr="004B7258" w:rsidRDefault="00D44DC4" w:rsidP="0006126E">
            <w:pPr>
              <w:pStyle w:val="tablecontent"/>
            </w:pPr>
          </w:p>
        </w:tc>
      </w:tr>
      <w:tr w:rsidR="00D44DC4" w:rsidRPr="004B7258" w14:paraId="4DD9BC25" w14:textId="77777777" w:rsidTr="00485B3F">
        <w:trPr>
          <w:trHeight w:val="255"/>
        </w:trPr>
        <w:tc>
          <w:tcPr>
            <w:tcW w:w="3128" w:type="dxa"/>
            <w:shd w:val="clear" w:color="auto" w:fill="auto"/>
            <w:noWrap/>
          </w:tcPr>
          <w:p w14:paraId="446B53F9" w14:textId="26377C5C" w:rsidR="00D44DC4" w:rsidRPr="004B7258" w:rsidRDefault="00D44DC4" w:rsidP="0006126E">
            <w:pPr>
              <w:pStyle w:val="tablecontent"/>
            </w:pPr>
          </w:p>
        </w:tc>
        <w:tc>
          <w:tcPr>
            <w:tcW w:w="6161" w:type="dxa"/>
            <w:shd w:val="clear" w:color="auto" w:fill="auto"/>
            <w:noWrap/>
          </w:tcPr>
          <w:p w14:paraId="6481424F" w14:textId="46E3A4D6" w:rsidR="00D44DC4" w:rsidRPr="004B7258" w:rsidRDefault="00D44DC4" w:rsidP="0006126E">
            <w:pPr>
              <w:pStyle w:val="tablecontent"/>
            </w:pPr>
          </w:p>
        </w:tc>
      </w:tr>
      <w:tr w:rsidR="00D44DC4" w:rsidRPr="004B7258" w14:paraId="7774FFF1" w14:textId="77777777" w:rsidTr="00485B3F">
        <w:trPr>
          <w:trHeight w:val="255"/>
        </w:trPr>
        <w:tc>
          <w:tcPr>
            <w:tcW w:w="3128" w:type="dxa"/>
            <w:shd w:val="clear" w:color="auto" w:fill="auto"/>
            <w:noWrap/>
          </w:tcPr>
          <w:p w14:paraId="3513C36A" w14:textId="63EFF090" w:rsidR="00D44DC4" w:rsidRPr="004B7258" w:rsidRDefault="00D44DC4" w:rsidP="0006126E">
            <w:pPr>
              <w:pStyle w:val="tablecontent"/>
            </w:pPr>
          </w:p>
        </w:tc>
        <w:tc>
          <w:tcPr>
            <w:tcW w:w="6161" w:type="dxa"/>
            <w:shd w:val="clear" w:color="auto" w:fill="auto"/>
            <w:noWrap/>
          </w:tcPr>
          <w:p w14:paraId="523C8988" w14:textId="39AAAE5D" w:rsidR="00D44DC4" w:rsidRPr="004B7258" w:rsidRDefault="00D44DC4" w:rsidP="0006126E">
            <w:pPr>
              <w:pStyle w:val="tablecontent"/>
            </w:pPr>
          </w:p>
        </w:tc>
      </w:tr>
      <w:tr w:rsidR="00D44DC4" w:rsidRPr="004B7258" w14:paraId="2E68F3C3" w14:textId="77777777" w:rsidTr="00485B3F">
        <w:trPr>
          <w:trHeight w:val="255"/>
        </w:trPr>
        <w:tc>
          <w:tcPr>
            <w:tcW w:w="3128" w:type="dxa"/>
            <w:shd w:val="clear" w:color="auto" w:fill="auto"/>
            <w:noWrap/>
          </w:tcPr>
          <w:p w14:paraId="5E8BC313" w14:textId="40143D7A" w:rsidR="00D44DC4" w:rsidRPr="004B7258" w:rsidRDefault="00D44DC4" w:rsidP="0006126E">
            <w:pPr>
              <w:pStyle w:val="tablecontent"/>
            </w:pPr>
          </w:p>
        </w:tc>
        <w:tc>
          <w:tcPr>
            <w:tcW w:w="6161" w:type="dxa"/>
            <w:shd w:val="clear" w:color="auto" w:fill="auto"/>
            <w:noWrap/>
          </w:tcPr>
          <w:p w14:paraId="32C799ED" w14:textId="06ECA8CC" w:rsidR="00D44DC4" w:rsidRPr="004B7258" w:rsidRDefault="00D44DC4" w:rsidP="0006126E">
            <w:pPr>
              <w:pStyle w:val="tablecontent"/>
            </w:pPr>
          </w:p>
        </w:tc>
      </w:tr>
      <w:tr w:rsidR="00D44DC4" w:rsidRPr="004B7258" w14:paraId="5C1CEC84" w14:textId="77777777" w:rsidTr="00485B3F">
        <w:trPr>
          <w:trHeight w:val="255"/>
        </w:trPr>
        <w:tc>
          <w:tcPr>
            <w:tcW w:w="3128" w:type="dxa"/>
            <w:shd w:val="clear" w:color="auto" w:fill="auto"/>
            <w:noWrap/>
          </w:tcPr>
          <w:p w14:paraId="0B5C5171" w14:textId="56D44727" w:rsidR="00D44DC4" w:rsidRPr="004B7258" w:rsidRDefault="00D44DC4" w:rsidP="0006126E">
            <w:pPr>
              <w:pStyle w:val="tablecontent"/>
            </w:pPr>
          </w:p>
        </w:tc>
        <w:tc>
          <w:tcPr>
            <w:tcW w:w="6161" w:type="dxa"/>
            <w:shd w:val="clear" w:color="auto" w:fill="auto"/>
            <w:noWrap/>
          </w:tcPr>
          <w:p w14:paraId="6FAD081B" w14:textId="638740F8" w:rsidR="00D44DC4" w:rsidRPr="004B7258" w:rsidRDefault="00D44DC4" w:rsidP="0006126E">
            <w:pPr>
              <w:pStyle w:val="tablecontent"/>
            </w:pPr>
          </w:p>
        </w:tc>
      </w:tr>
    </w:tbl>
    <w:p w14:paraId="51B7634E" w14:textId="77777777" w:rsidR="00D44DC4" w:rsidRDefault="00D44DC4" w:rsidP="00D44DC4">
      <w:pPr>
        <w:rPr>
          <w:lang w:val="en-US"/>
        </w:rPr>
      </w:pPr>
    </w:p>
    <w:p w14:paraId="0D6ECCE6" w14:textId="65FA916E" w:rsidR="00D44DC4" w:rsidRPr="004B7258" w:rsidRDefault="00D44DC4" w:rsidP="0066619B">
      <w:pPr>
        <w:pStyle w:val="Titre2"/>
        <w:spacing w:before="240"/>
        <w:rPr>
          <w:lang w:val="en-US"/>
        </w:rPr>
      </w:pPr>
      <w:bookmarkStart w:id="646" w:name="_Ref374636002"/>
      <w:bookmarkStart w:id="647" w:name="_Toc439686216"/>
      <w:bookmarkStart w:id="648" w:name="_Toc484696618"/>
      <w:r w:rsidRPr="004B7258">
        <w:rPr>
          <w:lang w:val="en-US"/>
        </w:rPr>
        <w:t xml:space="preserve">Reference Table </w:t>
      </w:r>
      <w:r w:rsidR="00485B3F">
        <w:rPr>
          <w:lang w:val="en-US"/>
        </w:rPr>
        <w:t>AUX_</w:t>
      </w:r>
      <w:r w:rsidRPr="004B7258">
        <w:rPr>
          <w:lang w:val="en-US"/>
        </w:rPr>
        <w:t>27: SENSOR_MODEL</w:t>
      </w:r>
      <w:bookmarkEnd w:id="646"/>
      <w:bookmarkEnd w:id="647"/>
      <w:bookmarkEnd w:id="648"/>
    </w:p>
    <w:p w14:paraId="458EF379" w14:textId="60AE8CB0" w:rsidR="00485B3F" w:rsidRPr="004B7258" w:rsidRDefault="00485B3F" w:rsidP="00485B3F">
      <w:pPr>
        <w:rPr>
          <w:lang w:val="en-US"/>
        </w:rPr>
      </w:pPr>
      <w:r w:rsidRPr="004B7258">
        <w:rPr>
          <w:lang w:val="en-US"/>
        </w:rPr>
        <w:t>This table</w:t>
      </w:r>
      <w:r>
        <w:rPr>
          <w:lang w:val="en-US"/>
        </w:rPr>
        <w:t xml:space="preserve"> contains the list of the defined SENSOR_MODEL for auxiliary files</w:t>
      </w:r>
      <w:r w:rsidRPr="004B7258">
        <w:rPr>
          <w:lang w:val="en-US"/>
        </w:rPr>
        <w:t>.</w:t>
      </w:r>
      <w:r>
        <w:rPr>
          <w:lang w:val="en-US"/>
        </w:rPr>
        <w:t xml:space="preserve"> Note that the SENSOR_MODEL of the Argo reference table 27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718E21E" w14:textId="77777777" w:rsidTr="00F03DAB">
        <w:trPr>
          <w:trHeight w:val="255"/>
        </w:trPr>
        <w:tc>
          <w:tcPr>
            <w:tcW w:w="3128" w:type="dxa"/>
            <w:shd w:val="clear" w:color="auto" w:fill="00007E"/>
            <w:noWrap/>
          </w:tcPr>
          <w:p w14:paraId="6FBD170E" w14:textId="072C3548" w:rsidR="00D44DC4" w:rsidRPr="004B7258" w:rsidRDefault="00D44DC4" w:rsidP="00D44DC4">
            <w:pPr>
              <w:pStyle w:val="tableheader"/>
            </w:pPr>
            <w:r>
              <w:t>SENSOR_MODEL</w:t>
            </w:r>
          </w:p>
        </w:tc>
        <w:tc>
          <w:tcPr>
            <w:tcW w:w="6161" w:type="dxa"/>
            <w:shd w:val="clear" w:color="auto" w:fill="00007E"/>
            <w:noWrap/>
          </w:tcPr>
          <w:p w14:paraId="442A5558" w14:textId="3D5D322E" w:rsidR="00D44DC4" w:rsidRPr="004B7258" w:rsidRDefault="00D44DC4" w:rsidP="0006126E">
            <w:pPr>
              <w:pStyle w:val="tableheader"/>
            </w:pPr>
            <w:r>
              <w:t>Comment</w:t>
            </w:r>
          </w:p>
        </w:tc>
      </w:tr>
      <w:tr w:rsidR="00D44DC4" w:rsidRPr="004B7258" w14:paraId="4F24321F" w14:textId="77777777" w:rsidTr="00F03DAB">
        <w:trPr>
          <w:trHeight w:val="255"/>
        </w:trPr>
        <w:tc>
          <w:tcPr>
            <w:tcW w:w="3128" w:type="dxa"/>
            <w:shd w:val="clear" w:color="auto" w:fill="auto"/>
            <w:noWrap/>
          </w:tcPr>
          <w:p w14:paraId="00A767E1" w14:textId="1FA42BDE" w:rsidR="00D44DC4" w:rsidRPr="004B7258" w:rsidRDefault="00D44DC4" w:rsidP="0006126E">
            <w:pPr>
              <w:pStyle w:val="tablecontent"/>
            </w:pPr>
          </w:p>
        </w:tc>
        <w:tc>
          <w:tcPr>
            <w:tcW w:w="6161" w:type="dxa"/>
            <w:shd w:val="clear" w:color="auto" w:fill="auto"/>
            <w:noWrap/>
          </w:tcPr>
          <w:p w14:paraId="3148C116" w14:textId="5E2DD729" w:rsidR="00D44DC4" w:rsidRPr="004B7258" w:rsidRDefault="00D44DC4" w:rsidP="0006126E">
            <w:pPr>
              <w:pStyle w:val="tablecontent"/>
            </w:pPr>
          </w:p>
        </w:tc>
      </w:tr>
      <w:tr w:rsidR="00D44DC4" w:rsidRPr="004B7258" w14:paraId="076802B3" w14:textId="77777777" w:rsidTr="00F03DAB">
        <w:trPr>
          <w:trHeight w:val="255"/>
        </w:trPr>
        <w:tc>
          <w:tcPr>
            <w:tcW w:w="3128" w:type="dxa"/>
            <w:shd w:val="clear" w:color="auto" w:fill="auto"/>
            <w:noWrap/>
          </w:tcPr>
          <w:p w14:paraId="3AA3BF64" w14:textId="7280A705" w:rsidR="00D44DC4" w:rsidRPr="004B7258" w:rsidRDefault="00D44DC4" w:rsidP="0006126E">
            <w:pPr>
              <w:pStyle w:val="tablecontent"/>
            </w:pPr>
          </w:p>
        </w:tc>
        <w:tc>
          <w:tcPr>
            <w:tcW w:w="6161" w:type="dxa"/>
            <w:shd w:val="clear" w:color="auto" w:fill="auto"/>
            <w:noWrap/>
          </w:tcPr>
          <w:p w14:paraId="36F245AE" w14:textId="7833B3AB" w:rsidR="00D44DC4" w:rsidRPr="004B7258" w:rsidRDefault="00D44DC4" w:rsidP="0006126E">
            <w:pPr>
              <w:pStyle w:val="tablecontent"/>
            </w:pPr>
          </w:p>
        </w:tc>
      </w:tr>
      <w:tr w:rsidR="00D44DC4" w:rsidRPr="004B7258" w14:paraId="06E1C66E" w14:textId="77777777" w:rsidTr="00F03DAB">
        <w:trPr>
          <w:trHeight w:val="255"/>
        </w:trPr>
        <w:tc>
          <w:tcPr>
            <w:tcW w:w="3128" w:type="dxa"/>
            <w:shd w:val="clear" w:color="auto" w:fill="auto"/>
            <w:noWrap/>
          </w:tcPr>
          <w:p w14:paraId="3C3C4260" w14:textId="75366C6C" w:rsidR="00D44DC4" w:rsidRPr="004B7258" w:rsidRDefault="00D44DC4" w:rsidP="0006126E">
            <w:pPr>
              <w:pStyle w:val="tablecontent"/>
            </w:pPr>
          </w:p>
        </w:tc>
        <w:tc>
          <w:tcPr>
            <w:tcW w:w="6161" w:type="dxa"/>
            <w:shd w:val="clear" w:color="auto" w:fill="auto"/>
            <w:noWrap/>
          </w:tcPr>
          <w:p w14:paraId="6ECB434D" w14:textId="4C946D6A" w:rsidR="00D44DC4" w:rsidRPr="004B7258" w:rsidRDefault="00D44DC4" w:rsidP="0006126E">
            <w:pPr>
              <w:pStyle w:val="tablecontent"/>
            </w:pPr>
          </w:p>
        </w:tc>
      </w:tr>
      <w:tr w:rsidR="00D44DC4" w:rsidRPr="004B7258" w14:paraId="67B9C4DF" w14:textId="77777777" w:rsidTr="00F03DAB">
        <w:trPr>
          <w:trHeight w:val="255"/>
        </w:trPr>
        <w:tc>
          <w:tcPr>
            <w:tcW w:w="3128" w:type="dxa"/>
            <w:shd w:val="clear" w:color="auto" w:fill="auto"/>
            <w:noWrap/>
          </w:tcPr>
          <w:p w14:paraId="1E861B57" w14:textId="119EAB3B" w:rsidR="00D44DC4" w:rsidRPr="004B7258" w:rsidRDefault="00D44DC4" w:rsidP="0006126E">
            <w:pPr>
              <w:pStyle w:val="tablecontent"/>
            </w:pPr>
          </w:p>
        </w:tc>
        <w:tc>
          <w:tcPr>
            <w:tcW w:w="6161" w:type="dxa"/>
            <w:shd w:val="clear" w:color="auto" w:fill="auto"/>
            <w:noWrap/>
          </w:tcPr>
          <w:p w14:paraId="19D3A6FC" w14:textId="43EA612C" w:rsidR="00D44DC4" w:rsidRPr="004B7258" w:rsidRDefault="00D44DC4" w:rsidP="0006126E">
            <w:pPr>
              <w:pStyle w:val="tablecontent"/>
            </w:pPr>
          </w:p>
        </w:tc>
      </w:tr>
      <w:tr w:rsidR="00D44DC4" w:rsidRPr="004B7258" w14:paraId="24142450" w14:textId="77777777" w:rsidTr="00F03DAB">
        <w:trPr>
          <w:trHeight w:val="255"/>
        </w:trPr>
        <w:tc>
          <w:tcPr>
            <w:tcW w:w="3128" w:type="dxa"/>
            <w:shd w:val="clear" w:color="auto" w:fill="auto"/>
            <w:noWrap/>
          </w:tcPr>
          <w:p w14:paraId="5CC2891C" w14:textId="33B6BCCB" w:rsidR="00D44DC4" w:rsidRPr="004B7258" w:rsidRDefault="00D44DC4" w:rsidP="0006126E">
            <w:pPr>
              <w:pStyle w:val="tablecontent"/>
            </w:pPr>
          </w:p>
        </w:tc>
        <w:tc>
          <w:tcPr>
            <w:tcW w:w="6161" w:type="dxa"/>
            <w:shd w:val="clear" w:color="auto" w:fill="auto"/>
            <w:noWrap/>
          </w:tcPr>
          <w:p w14:paraId="2E12D8CE" w14:textId="0F1BAC89" w:rsidR="00D44DC4" w:rsidRPr="004B7258" w:rsidRDefault="00D44DC4" w:rsidP="0006126E">
            <w:pPr>
              <w:pStyle w:val="tablecontent"/>
            </w:pPr>
          </w:p>
        </w:tc>
      </w:tr>
    </w:tbl>
    <w:p w14:paraId="6D84744E" w14:textId="77777777" w:rsidR="00D44DC4" w:rsidRPr="00D44DC4" w:rsidRDefault="00D44DC4" w:rsidP="00D44DC4">
      <w:pPr>
        <w:rPr>
          <w:lang w:val="en-US"/>
        </w:rPr>
      </w:pPr>
    </w:p>
    <w:sectPr w:rsidR="00D44DC4" w:rsidRPr="00D44DC4" w:rsidSect="00B301EE">
      <w:headerReference w:type="default" r:id="rId13"/>
      <w:headerReference w:type="first" r:id="rId14"/>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29D6E" w14:textId="77777777" w:rsidR="00071A10" w:rsidRDefault="00071A10" w:rsidP="009F0AAC">
      <w:r>
        <w:separator/>
      </w:r>
    </w:p>
  </w:endnote>
  <w:endnote w:type="continuationSeparator" w:id="0">
    <w:p w14:paraId="7DDEA074" w14:textId="77777777" w:rsidR="00071A10" w:rsidRDefault="00071A10"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roman"/>
    <w:pitch w:val="variable"/>
  </w:font>
  <w:font w:name="DejaVu Sans">
    <w:charset w:val="00"/>
    <w:family w:val="swiss"/>
    <w:pitch w:val="variable"/>
    <w:sig w:usb0="E7002EFF" w:usb1="D200FDFF" w:usb2="0A246029" w:usb3="00000000" w:csb0="000001FF" w:csb1="00000000"/>
  </w:font>
  <w:font w:name="Lohit Devanagar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C79F9" w14:textId="110D44B7" w:rsidR="000B1652" w:rsidRDefault="000B1652" w:rsidP="000558BB">
    <w:pPr>
      <w:pStyle w:val="Pieddepage"/>
      <w:pBdr>
        <w:top w:val="single" w:sz="4" w:space="1" w:color="00007E"/>
        <w:right w:val="none" w:sz="0" w:space="0" w:color="auto"/>
      </w:pBdr>
      <w:tabs>
        <w:tab w:val="clear" w:pos="7655"/>
        <w:tab w:val="left" w:pos="5670"/>
      </w:tabs>
      <w:rPr>
        <w:lang w:val="en-GB"/>
      </w:rPr>
    </w:pPr>
    <w:r w:rsidRPr="000B1652">
      <w:rPr>
        <w:lang w:val="en-GB"/>
      </w:rPr>
      <w:t>Argo data management</w:t>
    </w:r>
    <w:r>
      <w:rPr>
        <w:lang w:val="en-GB"/>
      </w:rPr>
      <w:t xml:space="preserve"> </w:t>
    </w:r>
    <w:r>
      <w:rPr>
        <w:lang w:val="en-GB"/>
      </w:rPr>
      <w:tab/>
    </w:r>
    <w:r>
      <w:rPr>
        <w:lang w:val="en-GB"/>
      </w:rPr>
      <w:tab/>
    </w:r>
    <w:r>
      <w:rPr>
        <w:lang w:val="en-GB"/>
      </w:rPr>
      <w:tab/>
      <w:t>Coriolis Argo auxiliary files format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A69A8" w14:textId="77777777" w:rsidR="00071A10" w:rsidRDefault="00071A10" w:rsidP="009F0AAC">
      <w:r>
        <w:separator/>
      </w:r>
    </w:p>
  </w:footnote>
  <w:footnote w:type="continuationSeparator" w:id="0">
    <w:p w14:paraId="19AD39E4" w14:textId="77777777" w:rsidR="00071A10" w:rsidRDefault="00071A10"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54FE5" w14:textId="77777777" w:rsidR="000B1652" w:rsidRDefault="000B1652"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14:paraId="2E66EDEB" w14:textId="77777777" w:rsidR="000B1652" w:rsidRDefault="000B1652"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72574" w14:textId="77777777" w:rsidR="000B1652" w:rsidRDefault="00071A10" w:rsidP="00DD7079">
    <w:pPr>
      <w:pStyle w:val="En-tte"/>
      <w:pBdr>
        <w:top w:val="none" w:sz="0" w:space="0" w:color="auto"/>
        <w:right w:val="none" w:sz="0" w:space="0" w:color="auto"/>
      </w:pBdr>
      <w:ind w:firstLine="709"/>
      <w:jc w:val="left"/>
      <w:rPr>
        <w:sz w:val="16"/>
      </w:rPr>
    </w:pPr>
    <w:r>
      <w:rPr>
        <w:noProof/>
      </w:rPr>
      <w:pict w14:anchorId="61FF59D7">
        <v:line id="Line 4" o:spid="_x0000_s2050" style="position:absolute;left:0;text-align:left;z-index:251658240;visibility:visibl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w:r>
    <w:r>
      <w:rPr>
        <w:noProof/>
      </w:rPr>
      <w:pict w14:anchorId="1C26837F">
        <v:line id="Line 3" o:spid="_x0000_s2049" style="position:absolute;left:0;text-align:left;flip:y;z-index:251657216;visibility:visibl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w:r>
    <w:r w:rsidR="000B1652">
      <w:rPr>
        <w:sz w:val="16"/>
      </w:rPr>
      <w:t xml:space="preserve">        </w:t>
    </w:r>
    <w:r w:rsidR="000B1652">
      <w:rPr>
        <w:noProof/>
        <w:sz w:val="16"/>
        <w:lang w:val="fr-FR"/>
      </w:rPr>
      <w:drawing>
        <wp:inline distT="0" distB="0" distL="0" distR="0" wp14:anchorId="0C8F5251" wp14:editId="7155A339">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C57C5" w14:textId="57C5A129" w:rsidR="000B1652" w:rsidRDefault="000B1652"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873D88">
      <w:rPr>
        <w:rStyle w:val="Numrodepage"/>
        <w:noProof/>
        <w:sz w:val="16"/>
      </w:rPr>
      <w:t>5</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7498" w14:textId="77777777" w:rsidR="000B1652" w:rsidRDefault="000B1652" w:rsidP="009F0A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20226EB"/>
    <w:multiLevelType w:val="hybridMultilevel"/>
    <w:tmpl w:val="6FE63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53547F"/>
    <w:multiLevelType w:val="hybridMultilevel"/>
    <w:tmpl w:val="B664C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4EE421C"/>
    <w:multiLevelType w:val="hybridMultilevel"/>
    <w:tmpl w:val="CBAE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79A6249"/>
    <w:multiLevelType w:val="hybridMultilevel"/>
    <w:tmpl w:val="CB10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980272D"/>
    <w:multiLevelType w:val="hybridMultilevel"/>
    <w:tmpl w:val="20B0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C1F2757"/>
    <w:multiLevelType w:val="hybridMultilevel"/>
    <w:tmpl w:val="EE64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E270EFD"/>
    <w:multiLevelType w:val="hybridMultilevel"/>
    <w:tmpl w:val="72AE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7A78A1"/>
    <w:multiLevelType w:val="hybridMultilevel"/>
    <w:tmpl w:val="2272C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2AD39C6"/>
    <w:multiLevelType w:val="hybridMultilevel"/>
    <w:tmpl w:val="21540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3123E77"/>
    <w:multiLevelType w:val="hybridMultilevel"/>
    <w:tmpl w:val="4822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3414AF8"/>
    <w:multiLevelType w:val="hybridMultilevel"/>
    <w:tmpl w:val="BBE6F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5B20A54"/>
    <w:multiLevelType w:val="hybridMultilevel"/>
    <w:tmpl w:val="D4FEC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9F74C32"/>
    <w:multiLevelType w:val="hybridMultilevel"/>
    <w:tmpl w:val="BE3ED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B356876"/>
    <w:multiLevelType w:val="hybridMultilevel"/>
    <w:tmpl w:val="FFA63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BF00226"/>
    <w:multiLevelType w:val="hybridMultilevel"/>
    <w:tmpl w:val="4822A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1821F4F"/>
    <w:multiLevelType w:val="hybridMultilevel"/>
    <w:tmpl w:val="F31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2EC61DC"/>
    <w:multiLevelType w:val="hybridMultilevel"/>
    <w:tmpl w:val="0F209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32173DA"/>
    <w:multiLevelType w:val="hybridMultilevel"/>
    <w:tmpl w:val="98DCA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4BC70BC"/>
    <w:multiLevelType w:val="hybridMultilevel"/>
    <w:tmpl w:val="6326F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1CB7503"/>
    <w:multiLevelType w:val="hybridMultilevel"/>
    <w:tmpl w:val="49942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3BB5772"/>
    <w:multiLevelType w:val="hybridMultilevel"/>
    <w:tmpl w:val="CED8F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6BD29CF"/>
    <w:multiLevelType w:val="hybridMultilevel"/>
    <w:tmpl w:val="E5AA27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4" w15:restartNumberingAfterBreak="0">
    <w:nsid w:val="39332B62"/>
    <w:multiLevelType w:val="hybridMultilevel"/>
    <w:tmpl w:val="08F86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C387F35"/>
    <w:multiLevelType w:val="hybridMultilevel"/>
    <w:tmpl w:val="F22E6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EF3286"/>
    <w:multiLevelType w:val="hybridMultilevel"/>
    <w:tmpl w:val="068C9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3564C7"/>
    <w:multiLevelType w:val="hybridMultilevel"/>
    <w:tmpl w:val="6E20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0DB544B"/>
    <w:multiLevelType w:val="hybridMultilevel"/>
    <w:tmpl w:val="1A3A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3D33C36"/>
    <w:multiLevelType w:val="hybridMultilevel"/>
    <w:tmpl w:val="74E28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7D62412"/>
    <w:multiLevelType w:val="hybridMultilevel"/>
    <w:tmpl w:val="0DFA7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2" w15:restartNumberingAfterBreak="0">
    <w:nsid w:val="4B6A612F"/>
    <w:multiLevelType w:val="hybridMultilevel"/>
    <w:tmpl w:val="3CE2F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D557A68"/>
    <w:multiLevelType w:val="hybridMultilevel"/>
    <w:tmpl w:val="8CF078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F215D41"/>
    <w:multiLevelType w:val="hybridMultilevel"/>
    <w:tmpl w:val="054EF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12702B9"/>
    <w:multiLevelType w:val="hybridMultilevel"/>
    <w:tmpl w:val="209EA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1736F9B"/>
    <w:multiLevelType w:val="hybridMultilevel"/>
    <w:tmpl w:val="B87E7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8" w15:restartNumberingAfterBreak="0">
    <w:nsid w:val="56937C73"/>
    <w:multiLevelType w:val="hybridMultilevel"/>
    <w:tmpl w:val="BC1C1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74C4FA2"/>
    <w:multiLevelType w:val="hybridMultilevel"/>
    <w:tmpl w:val="91D62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A1825FB"/>
    <w:multiLevelType w:val="hybridMultilevel"/>
    <w:tmpl w:val="B5E21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F61498B"/>
    <w:multiLevelType w:val="hybridMultilevel"/>
    <w:tmpl w:val="2C32D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65E41FC5"/>
    <w:multiLevelType w:val="hybridMultilevel"/>
    <w:tmpl w:val="564E848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68D7819"/>
    <w:multiLevelType w:val="hybridMultilevel"/>
    <w:tmpl w:val="5E5C5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9F82D0D"/>
    <w:multiLevelType w:val="hybridMultilevel"/>
    <w:tmpl w:val="0FFEE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550303"/>
    <w:multiLevelType w:val="hybridMultilevel"/>
    <w:tmpl w:val="A754A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AA80EED"/>
    <w:multiLevelType w:val="hybridMultilevel"/>
    <w:tmpl w:val="67A80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AEC2661"/>
    <w:multiLevelType w:val="hybridMultilevel"/>
    <w:tmpl w:val="30185658"/>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58" w15:restartNumberingAfterBreak="0">
    <w:nsid w:val="6E020760"/>
    <w:multiLevelType w:val="hybridMultilevel"/>
    <w:tmpl w:val="4B429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098468A"/>
    <w:multiLevelType w:val="hybridMultilevel"/>
    <w:tmpl w:val="E5187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16F7178"/>
    <w:multiLevelType w:val="hybridMultilevel"/>
    <w:tmpl w:val="B622E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2282E37"/>
    <w:multiLevelType w:val="hybridMultilevel"/>
    <w:tmpl w:val="3FBC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4397835"/>
    <w:multiLevelType w:val="hybridMultilevel"/>
    <w:tmpl w:val="A4084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9D949B2"/>
    <w:multiLevelType w:val="hybridMultilevel"/>
    <w:tmpl w:val="024C9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BB528FA"/>
    <w:multiLevelType w:val="hybridMultilevel"/>
    <w:tmpl w:val="835E0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E06795E"/>
    <w:multiLevelType w:val="hybridMultilevel"/>
    <w:tmpl w:val="1740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57"/>
  </w:num>
  <w:num w:numId="13">
    <w:abstractNumId w:val="9"/>
  </w:num>
  <w:num w:numId="14">
    <w:abstractNumId w:val="33"/>
  </w:num>
  <w:num w:numId="15">
    <w:abstractNumId w:val="27"/>
  </w:num>
  <w:num w:numId="16">
    <w:abstractNumId w:val="21"/>
  </w:num>
  <w:num w:numId="17">
    <w:abstractNumId w:val="20"/>
  </w:num>
  <w:num w:numId="18">
    <w:abstractNumId w:val="12"/>
  </w:num>
  <w:num w:numId="19">
    <w:abstractNumId w:val="63"/>
  </w:num>
  <w:num w:numId="20">
    <w:abstractNumId w:val="45"/>
  </w:num>
  <w:num w:numId="21">
    <w:abstractNumId w:val="25"/>
  </w:num>
  <w:num w:numId="22">
    <w:abstractNumId w:val="40"/>
  </w:num>
  <w:num w:numId="23">
    <w:abstractNumId w:val="17"/>
  </w:num>
  <w:num w:numId="24">
    <w:abstractNumId w:val="19"/>
  </w:num>
  <w:num w:numId="25">
    <w:abstractNumId w:val="48"/>
  </w:num>
  <w:num w:numId="26">
    <w:abstractNumId w:val="30"/>
  </w:num>
  <w:num w:numId="27">
    <w:abstractNumId w:val="26"/>
  </w:num>
  <w:num w:numId="28">
    <w:abstractNumId w:val="22"/>
  </w:num>
  <w:num w:numId="29">
    <w:abstractNumId w:val="62"/>
  </w:num>
  <w:num w:numId="30">
    <w:abstractNumId w:val="24"/>
  </w:num>
  <w:num w:numId="31">
    <w:abstractNumId w:val="64"/>
  </w:num>
  <w:num w:numId="32">
    <w:abstractNumId w:val="54"/>
  </w:num>
  <w:num w:numId="33">
    <w:abstractNumId w:val="34"/>
  </w:num>
  <w:num w:numId="34">
    <w:abstractNumId w:val="43"/>
  </w:num>
  <w:num w:numId="35">
    <w:abstractNumId w:val="31"/>
  </w:num>
  <w:num w:numId="36">
    <w:abstractNumId w:val="32"/>
  </w:num>
  <w:num w:numId="37">
    <w:abstractNumId w:val="51"/>
  </w:num>
  <w:num w:numId="38">
    <w:abstractNumId w:val="52"/>
  </w:num>
  <w:num w:numId="39">
    <w:abstractNumId w:val="29"/>
  </w:num>
  <w:num w:numId="40">
    <w:abstractNumId w:val="39"/>
  </w:num>
  <w:num w:numId="41">
    <w:abstractNumId w:val="11"/>
  </w:num>
  <w:num w:numId="42">
    <w:abstractNumId w:val="61"/>
  </w:num>
  <w:num w:numId="43">
    <w:abstractNumId w:val="38"/>
  </w:num>
  <w:num w:numId="44">
    <w:abstractNumId w:val="16"/>
  </w:num>
  <w:num w:numId="45">
    <w:abstractNumId w:val="35"/>
  </w:num>
  <w:num w:numId="46">
    <w:abstractNumId w:val="53"/>
  </w:num>
  <w:num w:numId="47">
    <w:abstractNumId w:val="49"/>
  </w:num>
  <w:num w:numId="48">
    <w:abstractNumId w:val="46"/>
  </w:num>
  <w:num w:numId="49">
    <w:abstractNumId w:val="55"/>
  </w:num>
  <w:num w:numId="50">
    <w:abstractNumId w:val="56"/>
  </w:num>
  <w:num w:numId="51">
    <w:abstractNumId w:val="14"/>
  </w:num>
  <w:num w:numId="52">
    <w:abstractNumId w:val="58"/>
  </w:num>
  <w:num w:numId="53">
    <w:abstractNumId w:val="37"/>
  </w:num>
  <w:num w:numId="54">
    <w:abstractNumId w:val="44"/>
  </w:num>
  <w:num w:numId="55">
    <w:abstractNumId w:val="15"/>
  </w:num>
  <w:num w:numId="56">
    <w:abstractNumId w:val="18"/>
  </w:num>
  <w:num w:numId="57">
    <w:abstractNumId w:val="28"/>
  </w:num>
  <w:num w:numId="58">
    <w:abstractNumId w:val="23"/>
  </w:num>
  <w:num w:numId="59">
    <w:abstractNumId w:val="36"/>
  </w:num>
  <w:num w:numId="60">
    <w:abstractNumId w:val="65"/>
  </w:num>
  <w:num w:numId="61">
    <w:abstractNumId w:val="42"/>
  </w:num>
  <w:num w:numId="62">
    <w:abstractNumId w:val="13"/>
  </w:num>
  <w:num w:numId="63">
    <w:abstractNumId w:val="60"/>
  </w:num>
  <w:num w:numId="64">
    <w:abstractNumId w:val="59"/>
  </w:num>
  <w:num w:numId="65">
    <w:abstractNumId w:val="5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067D0"/>
    <w:rsid w:val="00001DF3"/>
    <w:rsid w:val="00002D78"/>
    <w:rsid w:val="00002E1C"/>
    <w:rsid w:val="00003171"/>
    <w:rsid w:val="000038BA"/>
    <w:rsid w:val="00003B87"/>
    <w:rsid w:val="00005150"/>
    <w:rsid w:val="00006433"/>
    <w:rsid w:val="00007746"/>
    <w:rsid w:val="000079AC"/>
    <w:rsid w:val="00007CD1"/>
    <w:rsid w:val="00010DB9"/>
    <w:rsid w:val="00011F43"/>
    <w:rsid w:val="0001344D"/>
    <w:rsid w:val="00013876"/>
    <w:rsid w:val="00014C22"/>
    <w:rsid w:val="00015D02"/>
    <w:rsid w:val="000175CE"/>
    <w:rsid w:val="0002016E"/>
    <w:rsid w:val="000201D7"/>
    <w:rsid w:val="0002023F"/>
    <w:rsid w:val="0002327A"/>
    <w:rsid w:val="00026175"/>
    <w:rsid w:val="00026E00"/>
    <w:rsid w:val="00026EF6"/>
    <w:rsid w:val="000304B1"/>
    <w:rsid w:val="00031396"/>
    <w:rsid w:val="00033F77"/>
    <w:rsid w:val="0003410E"/>
    <w:rsid w:val="00034D28"/>
    <w:rsid w:val="00035232"/>
    <w:rsid w:val="00036190"/>
    <w:rsid w:val="00037594"/>
    <w:rsid w:val="000416FB"/>
    <w:rsid w:val="00041E38"/>
    <w:rsid w:val="00043854"/>
    <w:rsid w:val="0004545B"/>
    <w:rsid w:val="00051238"/>
    <w:rsid w:val="00052930"/>
    <w:rsid w:val="00053514"/>
    <w:rsid w:val="000541BD"/>
    <w:rsid w:val="00054BB8"/>
    <w:rsid w:val="000558BB"/>
    <w:rsid w:val="00055962"/>
    <w:rsid w:val="00056395"/>
    <w:rsid w:val="00057338"/>
    <w:rsid w:val="00061385"/>
    <w:rsid w:val="00061950"/>
    <w:rsid w:val="000631AA"/>
    <w:rsid w:val="00063235"/>
    <w:rsid w:val="00064F5B"/>
    <w:rsid w:val="000675E9"/>
    <w:rsid w:val="000678B1"/>
    <w:rsid w:val="00070C90"/>
    <w:rsid w:val="00071A10"/>
    <w:rsid w:val="0007432A"/>
    <w:rsid w:val="000774C9"/>
    <w:rsid w:val="00077CAF"/>
    <w:rsid w:val="000805C3"/>
    <w:rsid w:val="00081E04"/>
    <w:rsid w:val="000821E2"/>
    <w:rsid w:val="0008223A"/>
    <w:rsid w:val="00082CF0"/>
    <w:rsid w:val="000834D2"/>
    <w:rsid w:val="00083A91"/>
    <w:rsid w:val="000875D9"/>
    <w:rsid w:val="000950FD"/>
    <w:rsid w:val="00095491"/>
    <w:rsid w:val="000966C6"/>
    <w:rsid w:val="0009677E"/>
    <w:rsid w:val="00096875"/>
    <w:rsid w:val="00096D06"/>
    <w:rsid w:val="000974B9"/>
    <w:rsid w:val="00097635"/>
    <w:rsid w:val="000A376B"/>
    <w:rsid w:val="000A3AA4"/>
    <w:rsid w:val="000A529A"/>
    <w:rsid w:val="000A63A5"/>
    <w:rsid w:val="000B04A6"/>
    <w:rsid w:val="000B1652"/>
    <w:rsid w:val="000B2362"/>
    <w:rsid w:val="000B330F"/>
    <w:rsid w:val="000B4419"/>
    <w:rsid w:val="000B5269"/>
    <w:rsid w:val="000C07C6"/>
    <w:rsid w:val="000C0D55"/>
    <w:rsid w:val="000C1274"/>
    <w:rsid w:val="000C1FF3"/>
    <w:rsid w:val="000C3DA7"/>
    <w:rsid w:val="000C58C1"/>
    <w:rsid w:val="000D089A"/>
    <w:rsid w:val="000D0DA7"/>
    <w:rsid w:val="000D1080"/>
    <w:rsid w:val="000D2686"/>
    <w:rsid w:val="000D2DCE"/>
    <w:rsid w:val="000D35BB"/>
    <w:rsid w:val="000D3AB4"/>
    <w:rsid w:val="000D42F8"/>
    <w:rsid w:val="000D55BD"/>
    <w:rsid w:val="000D5A1F"/>
    <w:rsid w:val="000D5ABE"/>
    <w:rsid w:val="000D5F1F"/>
    <w:rsid w:val="000D7947"/>
    <w:rsid w:val="000E11BF"/>
    <w:rsid w:val="000E12E2"/>
    <w:rsid w:val="000E14B2"/>
    <w:rsid w:val="000E1D74"/>
    <w:rsid w:val="000E2996"/>
    <w:rsid w:val="000E2AF0"/>
    <w:rsid w:val="000E2EF9"/>
    <w:rsid w:val="000E2FD4"/>
    <w:rsid w:val="000E461F"/>
    <w:rsid w:val="000E49E1"/>
    <w:rsid w:val="000E5651"/>
    <w:rsid w:val="000E5778"/>
    <w:rsid w:val="000E5F8C"/>
    <w:rsid w:val="000E6FA6"/>
    <w:rsid w:val="000F0B45"/>
    <w:rsid w:val="000F1DBE"/>
    <w:rsid w:val="000F1FE8"/>
    <w:rsid w:val="000F2D1C"/>
    <w:rsid w:val="000F367E"/>
    <w:rsid w:val="000F603C"/>
    <w:rsid w:val="00101B7D"/>
    <w:rsid w:val="00101D44"/>
    <w:rsid w:val="00106815"/>
    <w:rsid w:val="00107341"/>
    <w:rsid w:val="00110121"/>
    <w:rsid w:val="00110348"/>
    <w:rsid w:val="001119E7"/>
    <w:rsid w:val="00116F40"/>
    <w:rsid w:val="00122CE4"/>
    <w:rsid w:val="00123688"/>
    <w:rsid w:val="00125479"/>
    <w:rsid w:val="001256F4"/>
    <w:rsid w:val="0012730C"/>
    <w:rsid w:val="00127680"/>
    <w:rsid w:val="00127B74"/>
    <w:rsid w:val="00127F9D"/>
    <w:rsid w:val="00134CE3"/>
    <w:rsid w:val="00135767"/>
    <w:rsid w:val="00135EBC"/>
    <w:rsid w:val="001366B2"/>
    <w:rsid w:val="00136E22"/>
    <w:rsid w:val="00136E98"/>
    <w:rsid w:val="001378F0"/>
    <w:rsid w:val="00137B4B"/>
    <w:rsid w:val="00137B6B"/>
    <w:rsid w:val="00137C1F"/>
    <w:rsid w:val="00140031"/>
    <w:rsid w:val="001402A7"/>
    <w:rsid w:val="00142CB8"/>
    <w:rsid w:val="00147995"/>
    <w:rsid w:val="00147A4C"/>
    <w:rsid w:val="0015034A"/>
    <w:rsid w:val="00150416"/>
    <w:rsid w:val="00153BB3"/>
    <w:rsid w:val="00155E34"/>
    <w:rsid w:val="00156A64"/>
    <w:rsid w:val="00156E32"/>
    <w:rsid w:val="00156F98"/>
    <w:rsid w:val="001600FB"/>
    <w:rsid w:val="0016084D"/>
    <w:rsid w:val="00161ABE"/>
    <w:rsid w:val="0016253C"/>
    <w:rsid w:val="00167DF5"/>
    <w:rsid w:val="001701B3"/>
    <w:rsid w:val="00171037"/>
    <w:rsid w:val="0017261F"/>
    <w:rsid w:val="00173245"/>
    <w:rsid w:val="0017339D"/>
    <w:rsid w:val="00173B86"/>
    <w:rsid w:val="00174320"/>
    <w:rsid w:val="00174E45"/>
    <w:rsid w:val="001779A1"/>
    <w:rsid w:val="001779DE"/>
    <w:rsid w:val="00180C14"/>
    <w:rsid w:val="00181665"/>
    <w:rsid w:val="001821FC"/>
    <w:rsid w:val="001823A2"/>
    <w:rsid w:val="0018341C"/>
    <w:rsid w:val="00184DCB"/>
    <w:rsid w:val="001921DE"/>
    <w:rsid w:val="001925CD"/>
    <w:rsid w:val="00194C5D"/>
    <w:rsid w:val="00195CBA"/>
    <w:rsid w:val="0019689F"/>
    <w:rsid w:val="001973D9"/>
    <w:rsid w:val="0019789B"/>
    <w:rsid w:val="001A2230"/>
    <w:rsid w:val="001A4B33"/>
    <w:rsid w:val="001A7464"/>
    <w:rsid w:val="001A7B00"/>
    <w:rsid w:val="001A7D58"/>
    <w:rsid w:val="001B0D82"/>
    <w:rsid w:val="001B1F61"/>
    <w:rsid w:val="001B2695"/>
    <w:rsid w:val="001B2C8A"/>
    <w:rsid w:val="001B6DA0"/>
    <w:rsid w:val="001B7890"/>
    <w:rsid w:val="001C0007"/>
    <w:rsid w:val="001C0729"/>
    <w:rsid w:val="001C13A8"/>
    <w:rsid w:val="001C1ABB"/>
    <w:rsid w:val="001C26F7"/>
    <w:rsid w:val="001C2CC6"/>
    <w:rsid w:val="001C4113"/>
    <w:rsid w:val="001C4CCD"/>
    <w:rsid w:val="001C6183"/>
    <w:rsid w:val="001C636C"/>
    <w:rsid w:val="001C6ED2"/>
    <w:rsid w:val="001C73F8"/>
    <w:rsid w:val="001C7ADF"/>
    <w:rsid w:val="001D06F6"/>
    <w:rsid w:val="001D0E83"/>
    <w:rsid w:val="001D0FDF"/>
    <w:rsid w:val="001D3BC6"/>
    <w:rsid w:val="001D427B"/>
    <w:rsid w:val="001D572E"/>
    <w:rsid w:val="001D609A"/>
    <w:rsid w:val="001D6EEB"/>
    <w:rsid w:val="001D77CA"/>
    <w:rsid w:val="001D79D4"/>
    <w:rsid w:val="001E0B90"/>
    <w:rsid w:val="001E196F"/>
    <w:rsid w:val="001E1991"/>
    <w:rsid w:val="001E2A3B"/>
    <w:rsid w:val="001E2B20"/>
    <w:rsid w:val="001E2D05"/>
    <w:rsid w:val="001E42A2"/>
    <w:rsid w:val="001E46BB"/>
    <w:rsid w:val="001E58B0"/>
    <w:rsid w:val="001E5F92"/>
    <w:rsid w:val="001E6522"/>
    <w:rsid w:val="001F20A2"/>
    <w:rsid w:val="001F22BF"/>
    <w:rsid w:val="001F335D"/>
    <w:rsid w:val="001F43F9"/>
    <w:rsid w:val="001F53AF"/>
    <w:rsid w:val="001F75E9"/>
    <w:rsid w:val="00200A1B"/>
    <w:rsid w:val="00200D36"/>
    <w:rsid w:val="00201049"/>
    <w:rsid w:val="002028C1"/>
    <w:rsid w:val="0020379C"/>
    <w:rsid w:val="00203A70"/>
    <w:rsid w:val="00203E8B"/>
    <w:rsid w:val="002046D7"/>
    <w:rsid w:val="00205BF9"/>
    <w:rsid w:val="00206BFF"/>
    <w:rsid w:val="002111CD"/>
    <w:rsid w:val="00211506"/>
    <w:rsid w:val="002117AE"/>
    <w:rsid w:val="00211B3B"/>
    <w:rsid w:val="00212238"/>
    <w:rsid w:val="00212C12"/>
    <w:rsid w:val="00212DA5"/>
    <w:rsid w:val="00214764"/>
    <w:rsid w:val="00214B14"/>
    <w:rsid w:val="00214F23"/>
    <w:rsid w:val="0021595F"/>
    <w:rsid w:val="00216AE5"/>
    <w:rsid w:val="00217B59"/>
    <w:rsid w:val="00220C59"/>
    <w:rsid w:val="00221778"/>
    <w:rsid w:val="00221C51"/>
    <w:rsid w:val="00222A33"/>
    <w:rsid w:val="00223819"/>
    <w:rsid w:val="00223E8A"/>
    <w:rsid w:val="00226794"/>
    <w:rsid w:val="00227512"/>
    <w:rsid w:val="00230610"/>
    <w:rsid w:val="00230F8E"/>
    <w:rsid w:val="002327CB"/>
    <w:rsid w:val="0023403A"/>
    <w:rsid w:val="002346D4"/>
    <w:rsid w:val="00234945"/>
    <w:rsid w:val="00237599"/>
    <w:rsid w:val="00237819"/>
    <w:rsid w:val="002404A0"/>
    <w:rsid w:val="00240E7F"/>
    <w:rsid w:val="00240FFA"/>
    <w:rsid w:val="00241530"/>
    <w:rsid w:val="00241B01"/>
    <w:rsid w:val="00242A07"/>
    <w:rsid w:val="00242E3E"/>
    <w:rsid w:val="002432E0"/>
    <w:rsid w:val="0024332D"/>
    <w:rsid w:val="00245F71"/>
    <w:rsid w:val="0024614C"/>
    <w:rsid w:val="002500B9"/>
    <w:rsid w:val="002503E7"/>
    <w:rsid w:val="00250660"/>
    <w:rsid w:val="00252BCC"/>
    <w:rsid w:val="002536DE"/>
    <w:rsid w:val="002544A5"/>
    <w:rsid w:val="00254BE2"/>
    <w:rsid w:val="00256717"/>
    <w:rsid w:val="00257F97"/>
    <w:rsid w:val="002625E5"/>
    <w:rsid w:val="00264075"/>
    <w:rsid w:val="00264A7C"/>
    <w:rsid w:val="00264ECD"/>
    <w:rsid w:val="00264FF3"/>
    <w:rsid w:val="00265A79"/>
    <w:rsid w:val="00266820"/>
    <w:rsid w:val="00267C6D"/>
    <w:rsid w:val="00272208"/>
    <w:rsid w:val="002724F1"/>
    <w:rsid w:val="002725B3"/>
    <w:rsid w:val="00272B37"/>
    <w:rsid w:val="0027384E"/>
    <w:rsid w:val="0027417C"/>
    <w:rsid w:val="00274B9E"/>
    <w:rsid w:val="00274D4B"/>
    <w:rsid w:val="002756C6"/>
    <w:rsid w:val="00277F38"/>
    <w:rsid w:val="00282DB4"/>
    <w:rsid w:val="00282EB0"/>
    <w:rsid w:val="00283728"/>
    <w:rsid w:val="00284B39"/>
    <w:rsid w:val="0028626D"/>
    <w:rsid w:val="002862B8"/>
    <w:rsid w:val="002872C7"/>
    <w:rsid w:val="002907ED"/>
    <w:rsid w:val="00292418"/>
    <w:rsid w:val="0029444D"/>
    <w:rsid w:val="00295AAC"/>
    <w:rsid w:val="00295B11"/>
    <w:rsid w:val="00296743"/>
    <w:rsid w:val="002972B2"/>
    <w:rsid w:val="002A3D56"/>
    <w:rsid w:val="002A746A"/>
    <w:rsid w:val="002A788A"/>
    <w:rsid w:val="002B2551"/>
    <w:rsid w:val="002B3C78"/>
    <w:rsid w:val="002B442F"/>
    <w:rsid w:val="002B445F"/>
    <w:rsid w:val="002B4840"/>
    <w:rsid w:val="002B76D7"/>
    <w:rsid w:val="002C0346"/>
    <w:rsid w:val="002C0DAF"/>
    <w:rsid w:val="002C10B6"/>
    <w:rsid w:val="002C3B90"/>
    <w:rsid w:val="002C3F15"/>
    <w:rsid w:val="002C4236"/>
    <w:rsid w:val="002C54F2"/>
    <w:rsid w:val="002C682D"/>
    <w:rsid w:val="002C6CE9"/>
    <w:rsid w:val="002D14E6"/>
    <w:rsid w:val="002D308E"/>
    <w:rsid w:val="002D4065"/>
    <w:rsid w:val="002D686D"/>
    <w:rsid w:val="002D7918"/>
    <w:rsid w:val="002E091A"/>
    <w:rsid w:val="002E136E"/>
    <w:rsid w:val="002E1B08"/>
    <w:rsid w:val="002E32D7"/>
    <w:rsid w:val="002E3921"/>
    <w:rsid w:val="002E5837"/>
    <w:rsid w:val="002E6658"/>
    <w:rsid w:val="002E706C"/>
    <w:rsid w:val="002F151A"/>
    <w:rsid w:val="002F2C0B"/>
    <w:rsid w:val="002F3759"/>
    <w:rsid w:val="002F415D"/>
    <w:rsid w:val="002F59F5"/>
    <w:rsid w:val="002F60D8"/>
    <w:rsid w:val="002F7079"/>
    <w:rsid w:val="002F750D"/>
    <w:rsid w:val="002F7978"/>
    <w:rsid w:val="00301457"/>
    <w:rsid w:val="00302D16"/>
    <w:rsid w:val="00302D4E"/>
    <w:rsid w:val="003041CC"/>
    <w:rsid w:val="00305D54"/>
    <w:rsid w:val="0030744C"/>
    <w:rsid w:val="00310E4D"/>
    <w:rsid w:val="00313EB6"/>
    <w:rsid w:val="003146FB"/>
    <w:rsid w:val="00315BBC"/>
    <w:rsid w:val="00316EA8"/>
    <w:rsid w:val="003177EC"/>
    <w:rsid w:val="003205C5"/>
    <w:rsid w:val="003205E3"/>
    <w:rsid w:val="00321CE8"/>
    <w:rsid w:val="003220E8"/>
    <w:rsid w:val="0032266F"/>
    <w:rsid w:val="0032270E"/>
    <w:rsid w:val="00322FF9"/>
    <w:rsid w:val="00323FFF"/>
    <w:rsid w:val="00324213"/>
    <w:rsid w:val="00324278"/>
    <w:rsid w:val="00325ECB"/>
    <w:rsid w:val="00326EEE"/>
    <w:rsid w:val="00327A2B"/>
    <w:rsid w:val="00327AC2"/>
    <w:rsid w:val="00327FF5"/>
    <w:rsid w:val="00330E18"/>
    <w:rsid w:val="00331F94"/>
    <w:rsid w:val="0033325A"/>
    <w:rsid w:val="0033518E"/>
    <w:rsid w:val="003370DE"/>
    <w:rsid w:val="00337158"/>
    <w:rsid w:val="00341166"/>
    <w:rsid w:val="0034252E"/>
    <w:rsid w:val="0034305A"/>
    <w:rsid w:val="00343654"/>
    <w:rsid w:val="003453B1"/>
    <w:rsid w:val="00346E46"/>
    <w:rsid w:val="00347115"/>
    <w:rsid w:val="00350326"/>
    <w:rsid w:val="003507C0"/>
    <w:rsid w:val="0035157E"/>
    <w:rsid w:val="003518E9"/>
    <w:rsid w:val="003519B0"/>
    <w:rsid w:val="003526DD"/>
    <w:rsid w:val="00352FC4"/>
    <w:rsid w:val="00356719"/>
    <w:rsid w:val="00356CF7"/>
    <w:rsid w:val="00360409"/>
    <w:rsid w:val="003610B3"/>
    <w:rsid w:val="003621BD"/>
    <w:rsid w:val="00362CBD"/>
    <w:rsid w:val="00363076"/>
    <w:rsid w:val="003644D4"/>
    <w:rsid w:val="00365490"/>
    <w:rsid w:val="00365DBF"/>
    <w:rsid w:val="00365E3F"/>
    <w:rsid w:val="00367787"/>
    <w:rsid w:val="00367827"/>
    <w:rsid w:val="00367E4A"/>
    <w:rsid w:val="00367ED2"/>
    <w:rsid w:val="003702FC"/>
    <w:rsid w:val="00373812"/>
    <w:rsid w:val="00373980"/>
    <w:rsid w:val="003744FA"/>
    <w:rsid w:val="00375A2D"/>
    <w:rsid w:val="00376237"/>
    <w:rsid w:val="0037713A"/>
    <w:rsid w:val="00380F33"/>
    <w:rsid w:val="003839B3"/>
    <w:rsid w:val="003848F7"/>
    <w:rsid w:val="00384E8C"/>
    <w:rsid w:val="0038579F"/>
    <w:rsid w:val="0038690A"/>
    <w:rsid w:val="0038777C"/>
    <w:rsid w:val="003907E0"/>
    <w:rsid w:val="003915D5"/>
    <w:rsid w:val="00391C3A"/>
    <w:rsid w:val="00391ED6"/>
    <w:rsid w:val="00392C51"/>
    <w:rsid w:val="0039343B"/>
    <w:rsid w:val="003942C6"/>
    <w:rsid w:val="00394D26"/>
    <w:rsid w:val="00396793"/>
    <w:rsid w:val="00396910"/>
    <w:rsid w:val="00396A7C"/>
    <w:rsid w:val="003979D1"/>
    <w:rsid w:val="003A0511"/>
    <w:rsid w:val="003A0B37"/>
    <w:rsid w:val="003A0DF4"/>
    <w:rsid w:val="003A1429"/>
    <w:rsid w:val="003A300A"/>
    <w:rsid w:val="003A41F8"/>
    <w:rsid w:val="003A4296"/>
    <w:rsid w:val="003A46EF"/>
    <w:rsid w:val="003A687B"/>
    <w:rsid w:val="003B0D8C"/>
    <w:rsid w:val="003B2AFC"/>
    <w:rsid w:val="003B30EF"/>
    <w:rsid w:val="003B3760"/>
    <w:rsid w:val="003B39DC"/>
    <w:rsid w:val="003B4B52"/>
    <w:rsid w:val="003B588C"/>
    <w:rsid w:val="003B6AFB"/>
    <w:rsid w:val="003B7AF1"/>
    <w:rsid w:val="003C0AD9"/>
    <w:rsid w:val="003C1BC0"/>
    <w:rsid w:val="003C3050"/>
    <w:rsid w:val="003C471D"/>
    <w:rsid w:val="003C48D4"/>
    <w:rsid w:val="003C4D3F"/>
    <w:rsid w:val="003C5D3F"/>
    <w:rsid w:val="003C754F"/>
    <w:rsid w:val="003D00BC"/>
    <w:rsid w:val="003D01CC"/>
    <w:rsid w:val="003D0A4D"/>
    <w:rsid w:val="003D143E"/>
    <w:rsid w:val="003D35EE"/>
    <w:rsid w:val="003D379A"/>
    <w:rsid w:val="003D3B29"/>
    <w:rsid w:val="003D40EA"/>
    <w:rsid w:val="003D46D6"/>
    <w:rsid w:val="003D4AF3"/>
    <w:rsid w:val="003D52F7"/>
    <w:rsid w:val="003D72D7"/>
    <w:rsid w:val="003D79DD"/>
    <w:rsid w:val="003D7C9A"/>
    <w:rsid w:val="003E01CE"/>
    <w:rsid w:val="003E05F1"/>
    <w:rsid w:val="003E2D77"/>
    <w:rsid w:val="003F0871"/>
    <w:rsid w:val="003F14CD"/>
    <w:rsid w:val="003F16A6"/>
    <w:rsid w:val="003F321D"/>
    <w:rsid w:val="003F37D1"/>
    <w:rsid w:val="003F528C"/>
    <w:rsid w:val="003F6669"/>
    <w:rsid w:val="00400A06"/>
    <w:rsid w:val="00401C50"/>
    <w:rsid w:val="004021B3"/>
    <w:rsid w:val="0040280C"/>
    <w:rsid w:val="004035DD"/>
    <w:rsid w:val="00406947"/>
    <w:rsid w:val="00406BCE"/>
    <w:rsid w:val="00406C1F"/>
    <w:rsid w:val="00410638"/>
    <w:rsid w:val="00410A74"/>
    <w:rsid w:val="00410C7C"/>
    <w:rsid w:val="00410CA1"/>
    <w:rsid w:val="00411043"/>
    <w:rsid w:val="00411F6D"/>
    <w:rsid w:val="004123AB"/>
    <w:rsid w:val="00412495"/>
    <w:rsid w:val="004125E8"/>
    <w:rsid w:val="004134E4"/>
    <w:rsid w:val="00414CFE"/>
    <w:rsid w:val="004158D9"/>
    <w:rsid w:val="0041695C"/>
    <w:rsid w:val="004173C3"/>
    <w:rsid w:val="00417427"/>
    <w:rsid w:val="00417E5E"/>
    <w:rsid w:val="00417F18"/>
    <w:rsid w:val="00420281"/>
    <w:rsid w:val="0042114E"/>
    <w:rsid w:val="00421258"/>
    <w:rsid w:val="00421696"/>
    <w:rsid w:val="00424CAF"/>
    <w:rsid w:val="00425B0B"/>
    <w:rsid w:val="0042673F"/>
    <w:rsid w:val="00427511"/>
    <w:rsid w:val="00427E06"/>
    <w:rsid w:val="00430AD1"/>
    <w:rsid w:val="0043474A"/>
    <w:rsid w:val="004354E7"/>
    <w:rsid w:val="00436000"/>
    <w:rsid w:val="00437706"/>
    <w:rsid w:val="00437D5A"/>
    <w:rsid w:val="0044237A"/>
    <w:rsid w:val="004427F4"/>
    <w:rsid w:val="00443FE8"/>
    <w:rsid w:val="00444EEC"/>
    <w:rsid w:val="00444F1E"/>
    <w:rsid w:val="00446081"/>
    <w:rsid w:val="00446EC3"/>
    <w:rsid w:val="00447888"/>
    <w:rsid w:val="00450787"/>
    <w:rsid w:val="00450922"/>
    <w:rsid w:val="00451341"/>
    <w:rsid w:val="004528E7"/>
    <w:rsid w:val="00452E66"/>
    <w:rsid w:val="00452FF1"/>
    <w:rsid w:val="00453497"/>
    <w:rsid w:val="00454CA6"/>
    <w:rsid w:val="0045574C"/>
    <w:rsid w:val="00455837"/>
    <w:rsid w:val="004600F6"/>
    <w:rsid w:val="004614EF"/>
    <w:rsid w:val="00461AD3"/>
    <w:rsid w:val="0046286E"/>
    <w:rsid w:val="00463060"/>
    <w:rsid w:val="00463239"/>
    <w:rsid w:val="00463756"/>
    <w:rsid w:val="00464261"/>
    <w:rsid w:val="004661D3"/>
    <w:rsid w:val="004667C9"/>
    <w:rsid w:val="00466C8E"/>
    <w:rsid w:val="0046747C"/>
    <w:rsid w:val="0047171C"/>
    <w:rsid w:val="00471806"/>
    <w:rsid w:val="004729F7"/>
    <w:rsid w:val="00472BC0"/>
    <w:rsid w:val="00473594"/>
    <w:rsid w:val="00474100"/>
    <w:rsid w:val="00474A51"/>
    <w:rsid w:val="00474FC0"/>
    <w:rsid w:val="00475D60"/>
    <w:rsid w:val="004833E5"/>
    <w:rsid w:val="00483C4D"/>
    <w:rsid w:val="00485450"/>
    <w:rsid w:val="0048560F"/>
    <w:rsid w:val="00485886"/>
    <w:rsid w:val="00485B3F"/>
    <w:rsid w:val="00486934"/>
    <w:rsid w:val="00486D07"/>
    <w:rsid w:val="00486FED"/>
    <w:rsid w:val="0048709E"/>
    <w:rsid w:val="00487438"/>
    <w:rsid w:val="004904DA"/>
    <w:rsid w:val="00495189"/>
    <w:rsid w:val="00497542"/>
    <w:rsid w:val="004A0994"/>
    <w:rsid w:val="004A0C0F"/>
    <w:rsid w:val="004A0CFE"/>
    <w:rsid w:val="004A1454"/>
    <w:rsid w:val="004A1739"/>
    <w:rsid w:val="004A18D2"/>
    <w:rsid w:val="004A1AF3"/>
    <w:rsid w:val="004A24D9"/>
    <w:rsid w:val="004A2610"/>
    <w:rsid w:val="004A46B9"/>
    <w:rsid w:val="004A4B3C"/>
    <w:rsid w:val="004A5A32"/>
    <w:rsid w:val="004A5D34"/>
    <w:rsid w:val="004A7065"/>
    <w:rsid w:val="004B0305"/>
    <w:rsid w:val="004B1598"/>
    <w:rsid w:val="004B2DA0"/>
    <w:rsid w:val="004B5A1B"/>
    <w:rsid w:val="004B7099"/>
    <w:rsid w:val="004B7258"/>
    <w:rsid w:val="004C0BC3"/>
    <w:rsid w:val="004C0D4B"/>
    <w:rsid w:val="004C2EA9"/>
    <w:rsid w:val="004C3290"/>
    <w:rsid w:val="004C3B5D"/>
    <w:rsid w:val="004C42BD"/>
    <w:rsid w:val="004C6351"/>
    <w:rsid w:val="004C678B"/>
    <w:rsid w:val="004C7AAB"/>
    <w:rsid w:val="004D2547"/>
    <w:rsid w:val="004D2A62"/>
    <w:rsid w:val="004D4DB8"/>
    <w:rsid w:val="004D4FA1"/>
    <w:rsid w:val="004D5BE5"/>
    <w:rsid w:val="004D7815"/>
    <w:rsid w:val="004E0359"/>
    <w:rsid w:val="004E27F4"/>
    <w:rsid w:val="004E2FD1"/>
    <w:rsid w:val="004E384B"/>
    <w:rsid w:val="004E49A6"/>
    <w:rsid w:val="004E5B81"/>
    <w:rsid w:val="004E6DDB"/>
    <w:rsid w:val="004F24DA"/>
    <w:rsid w:val="004F2EE1"/>
    <w:rsid w:val="004F33EF"/>
    <w:rsid w:val="004F3DAB"/>
    <w:rsid w:val="004F4694"/>
    <w:rsid w:val="004F4D2A"/>
    <w:rsid w:val="004F50DE"/>
    <w:rsid w:val="004F5436"/>
    <w:rsid w:val="004F7076"/>
    <w:rsid w:val="004F74AE"/>
    <w:rsid w:val="00500D9A"/>
    <w:rsid w:val="005053EA"/>
    <w:rsid w:val="00505FA8"/>
    <w:rsid w:val="00506020"/>
    <w:rsid w:val="00506485"/>
    <w:rsid w:val="00507B86"/>
    <w:rsid w:val="005110D0"/>
    <w:rsid w:val="00511801"/>
    <w:rsid w:val="00511B51"/>
    <w:rsid w:val="00512970"/>
    <w:rsid w:val="0051479C"/>
    <w:rsid w:val="00520707"/>
    <w:rsid w:val="00522A9F"/>
    <w:rsid w:val="00523D0C"/>
    <w:rsid w:val="00524681"/>
    <w:rsid w:val="00524748"/>
    <w:rsid w:val="005256CF"/>
    <w:rsid w:val="00525C4E"/>
    <w:rsid w:val="00525FD9"/>
    <w:rsid w:val="00530A6F"/>
    <w:rsid w:val="00530E94"/>
    <w:rsid w:val="005314E8"/>
    <w:rsid w:val="0053172F"/>
    <w:rsid w:val="005324CA"/>
    <w:rsid w:val="00533445"/>
    <w:rsid w:val="0053394E"/>
    <w:rsid w:val="0053407A"/>
    <w:rsid w:val="0053583E"/>
    <w:rsid w:val="00536CB4"/>
    <w:rsid w:val="005418D3"/>
    <w:rsid w:val="00542FBE"/>
    <w:rsid w:val="00544D0B"/>
    <w:rsid w:val="00544D0F"/>
    <w:rsid w:val="005450D1"/>
    <w:rsid w:val="005462D3"/>
    <w:rsid w:val="00546703"/>
    <w:rsid w:val="00546A52"/>
    <w:rsid w:val="00546FB1"/>
    <w:rsid w:val="00547601"/>
    <w:rsid w:val="005478AB"/>
    <w:rsid w:val="005479A6"/>
    <w:rsid w:val="00547D99"/>
    <w:rsid w:val="00553217"/>
    <w:rsid w:val="00555B2F"/>
    <w:rsid w:val="0055625A"/>
    <w:rsid w:val="005563DD"/>
    <w:rsid w:val="00556CB2"/>
    <w:rsid w:val="00557447"/>
    <w:rsid w:val="005605EC"/>
    <w:rsid w:val="0056102C"/>
    <w:rsid w:val="005637C2"/>
    <w:rsid w:val="00563A3A"/>
    <w:rsid w:val="005647A5"/>
    <w:rsid w:val="0056584B"/>
    <w:rsid w:val="00566EB8"/>
    <w:rsid w:val="00570B1B"/>
    <w:rsid w:val="00570C07"/>
    <w:rsid w:val="00570C35"/>
    <w:rsid w:val="005746A2"/>
    <w:rsid w:val="00575F50"/>
    <w:rsid w:val="00577EC9"/>
    <w:rsid w:val="0058027C"/>
    <w:rsid w:val="005813B1"/>
    <w:rsid w:val="00582948"/>
    <w:rsid w:val="00584181"/>
    <w:rsid w:val="005844ED"/>
    <w:rsid w:val="005865B5"/>
    <w:rsid w:val="00586E10"/>
    <w:rsid w:val="0059016B"/>
    <w:rsid w:val="00591B64"/>
    <w:rsid w:val="00592BFC"/>
    <w:rsid w:val="00593371"/>
    <w:rsid w:val="00595885"/>
    <w:rsid w:val="00597DEF"/>
    <w:rsid w:val="005A093E"/>
    <w:rsid w:val="005A394A"/>
    <w:rsid w:val="005A408C"/>
    <w:rsid w:val="005A593D"/>
    <w:rsid w:val="005A5AA2"/>
    <w:rsid w:val="005A69E5"/>
    <w:rsid w:val="005A7272"/>
    <w:rsid w:val="005B0A22"/>
    <w:rsid w:val="005B29E4"/>
    <w:rsid w:val="005B2DD6"/>
    <w:rsid w:val="005B51A0"/>
    <w:rsid w:val="005B6549"/>
    <w:rsid w:val="005B6AD0"/>
    <w:rsid w:val="005B6AFF"/>
    <w:rsid w:val="005C0093"/>
    <w:rsid w:val="005C03A1"/>
    <w:rsid w:val="005C21AD"/>
    <w:rsid w:val="005C2D3D"/>
    <w:rsid w:val="005C33A3"/>
    <w:rsid w:val="005C40D9"/>
    <w:rsid w:val="005C665A"/>
    <w:rsid w:val="005D07E5"/>
    <w:rsid w:val="005D09F8"/>
    <w:rsid w:val="005D0A2D"/>
    <w:rsid w:val="005D10C3"/>
    <w:rsid w:val="005D2178"/>
    <w:rsid w:val="005D262B"/>
    <w:rsid w:val="005D2BBC"/>
    <w:rsid w:val="005D364C"/>
    <w:rsid w:val="005D5D65"/>
    <w:rsid w:val="005D6CEF"/>
    <w:rsid w:val="005D6F5B"/>
    <w:rsid w:val="005D6F62"/>
    <w:rsid w:val="005E0651"/>
    <w:rsid w:val="005E0695"/>
    <w:rsid w:val="005E0765"/>
    <w:rsid w:val="005E1E7D"/>
    <w:rsid w:val="005E2A3D"/>
    <w:rsid w:val="005E3C36"/>
    <w:rsid w:val="005E50D3"/>
    <w:rsid w:val="005E65FF"/>
    <w:rsid w:val="005E71CF"/>
    <w:rsid w:val="005E7B7F"/>
    <w:rsid w:val="005F06D5"/>
    <w:rsid w:val="005F0ECE"/>
    <w:rsid w:val="005F3CEA"/>
    <w:rsid w:val="005F53D5"/>
    <w:rsid w:val="005F74A7"/>
    <w:rsid w:val="006004D5"/>
    <w:rsid w:val="0060102B"/>
    <w:rsid w:val="00601464"/>
    <w:rsid w:val="00601E63"/>
    <w:rsid w:val="00602BC8"/>
    <w:rsid w:val="0060392F"/>
    <w:rsid w:val="00604D4D"/>
    <w:rsid w:val="006104AD"/>
    <w:rsid w:val="00610F54"/>
    <w:rsid w:val="00611163"/>
    <w:rsid w:val="0061237C"/>
    <w:rsid w:val="00612A0E"/>
    <w:rsid w:val="0061355A"/>
    <w:rsid w:val="00613D98"/>
    <w:rsid w:val="00615124"/>
    <w:rsid w:val="006155BC"/>
    <w:rsid w:val="00615985"/>
    <w:rsid w:val="00617615"/>
    <w:rsid w:val="0062312D"/>
    <w:rsid w:val="00623590"/>
    <w:rsid w:val="00623657"/>
    <w:rsid w:val="006274C9"/>
    <w:rsid w:val="006304B5"/>
    <w:rsid w:val="00630A07"/>
    <w:rsid w:val="006314A8"/>
    <w:rsid w:val="006318DC"/>
    <w:rsid w:val="006337E8"/>
    <w:rsid w:val="00634107"/>
    <w:rsid w:val="0063585E"/>
    <w:rsid w:val="00635928"/>
    <w:rsid w:val="006363E2"/>
    <w:rsid w:val="00637EB4"/>
    <w:rsid w:val="0064089A"/>
    <w:rsid w:val="006409DC"/>
    <w:rsid w:val="0064152A"/>
    <w:rsid w:val="006416BD"/>
    <w:rsid w:val="00642DB3"/>
    <w:rsid w:val="0064339B"/>
    <w:rsid w:val="0064360C"/>
    <w:rsid w:val="00643A7C"/>
    <w:rsid w:val="00645E4F"/>
    <w:rsid w:val="00645FCF"/>
    <w:rsid w:val="0064667C"/>
    <w:rsid w:val="00646CC8"/>
    <w:rsid w:val="0064710B"/>
    <w:rsid w:val="00647A25"/>
    <w:rsid w:val="0065167A"/>
    <w:rsid w:val="00651A34"/>
    <w:rsid w:val="00651F15"/>
    <w:rsid w:val="00652329"/>
    <w:rsid w:val="00654671"/>
    <w:rsid w:val="006547E9"/>
    <w:rsid w:val="0065758E"/>
    <w:rsid w:val="00657660"/>
    <w:rsid w:val="00660B49"/>
    <w:rsid w:val="00660F2D"/>
    <w:rsid w:val="0066522A"/>
    <w:rsid w:val="006655B3"/>
    <w:rsid w:val="00665FF1"/>
    <w:rsid w:val="0066619B"/>
    <w:rsid w:val="00667F1E"/>
    <w:rsid w:val="00671A9B"/>
    <w:rsid w:val="00672E72"/>
    <w:rsid w:val="0067328E"/>
    <w:rsid w:val="00673443"/>
    <w:rsid w:val="006739E7"/>
    <w:rsid w:val="00676A77"/>
    <w:rsid w:val="00676E70"/>
    <w:rsid w:val="006771F1"/>
    <w:rsid w:val="00680774"/>
    <w:rsid w:val="00681B81"/>
    <w:rsid w:val="006825E2"/>
    <w:rsid w:val="00683C60"/>
    <w:rsid w:val="00684C81"/>
    <w:rsid w:val="0068504D"/>
    <w:rsid w:val="0068707D"/>
    <w:rsid w:val="0069080F"/>
    <w:rsid w:val="00691005"/>
    <w:rsid w:val="00694D5C"/>
    <w:rsid w:val="0069711C"/>
    <w:rsid w:val="006976AE"/>
    <w:rsid w:val="006A0185"/>
    <w:rsid w:val="006A0D5C"/>
    <w:rsid w:val="006A104B"/>
    <w:rsid w:val="006A1102"/>
    <w:rsid w:val="006A2DE6"/>
    <w:rsid w:val="006A368D"/>
    <w:rsid w:val="006A437E"/>
    <w:rsid w:val="006A459C"/>
    <w:rsid w:val="006A4674"/>
    <w:rsid w:val="006A4DCE"/>
    <w:rsid w:val="006A56E0"/>
    <w:rsid w:val="006A667D"/>
    <w:rsid w:val="006A6786"/>
    <w:rsid w:val="006B055B"/>
    <w:rsid w:val="006B12E3"/>
    <w:rsid w:val="006B2C58"/>
    <w:rsid w:val="006B4160"/>
    <w:rsid w:val="006B419E"/>
    <w:rsid w:val="006B5274"/>
    <w:rsid w:val="006B57FF"/>
    <w:rsid w:val="006C1C5D"/>
    <w:rsid w:val="006C2284"/>
    <w:rsid w:val="006C3014"/>
    <w:rsid w:val="006C3D90"/>
    <w:rsid w:val="006C41B1"/>
    <w:rsid w:val="006C54A3"/>
    <w:rsid w:val="006C558A"/>
    <w:rsid w:val="006C598C"/>
    <w:rsid w:val="006C6B71"/>
    <w:rsid w:val="006C76B9"/>
    <w:rsid w:val="006C7B03"/>
    <w:rsid w:val="006D090A"/>
    <w:rsid w:val="006D106F"/>
    <w:rsid w:val="006D2D11"/>
    <w:rsid w:val="006D4300"/>
    <w:rsid w:val="006D5AD5"/>
    <w:rsid w:val="006D5E24"/>
    <w:rsid w:val="006D60D2"/>
    <w:rsid w:val="006D6124"/>
    <w:rsid w:val="006D660E"/>
    <w:rsid w:val="006D783F"/>
    <w:rsid w:val="006E2CE6"/>
    <w:rsid w:val="006E2DB3"/>
    <w:rsid w:val="006E4426"/>
    <w:rsid w:val="006E5311"/>
    <w:rsid w:val="006E6608"/>
    <w:rsid w:val="006E6779"/>
    <w:rsid w:val="006E7748"/>
    <w:rsid w:val="006F05AE"/>
    <w:rsid w:val="006F1D9D"/>
    <w:rsid w:val="006F2189"/>
    <w:rsid w:val="006F2C79"/>
    <w:rsid w:val="006F4981"/>
    <w:rsid w:val="006F4D3D"/>
    <w:rsid w:val="006F533D"/>
    <w:rsid w:val="006F76A6"/>
    <w:rsid w:val="00700DF9"/>
    <w:rsid w:val="00701C6E"/>
    <w:rsid w:val="007025D5"/>
    <w:rsid w:val="00702DD2"/>
    <w:rsid w:val="0070460B"/>
    <w:rsid w:val="007049B8"/>
    <w:rsid w:val="00704F38"/>
    <w:rsid w:val="007056A8"/>
    <w:rsid w:val="00705FC5"/>
    <w:rsid w:val="00706948"/>
    <w:rsid w:val="0071178A"/>
    <w:rsid w:val="00711C32"/>
    <w:rsid w:val="00712E8F"/>
    <w:rsid w:val="00713998"/>
    <w:rsid w:val="00716ABC"/>
    <w:rsid w:val="007176E5"/>
    <w:rsid w:val="00717FCC"/>
    <w:rsid w:val="00720FB2"/>
    <w:rsid w:val="00721DEC"/>
    <w:rsid w:val="00722122"/>
    <w:rsid w:val="00722397"/>
    <w:rsid w:val="0072266B"/>
    <w:rsid w:val="00723206"/>
    <w:rsid w:val="007241DB"/>
    <w:rsid w:val="007254B2"/>
    <w:rsid w:val="00725978"/>
    <w:rsid w:val="00726A34"/>
    <w:rsid w:val="0072714B"/>
    <w:rsid w:val="00727C96"/>
    <w:rsid w:val="00730325"/>
    <w:rsid w:val="00734783"/>
    <w:rsid w:val="007347BE"/>
    <w:rsid w:val="00734B1D"/>
    <w:rsid w:val="00734D49"/>
    <w:rsid w:val="007371A0"/>
    <w:rsid w:val="0073721A"/>
    <w:rsid w:val="00740B43"/>
    <w:rsid w:val="007413C6"/>
    <w:rsid w:val="00745AA8"/>
    <w:rsid w:val="00750404"/>
    <w:rsid w:val="007506C6"/>
    <w:rsid w:val="00751210"/>
    <w:rsid w:val="0075209D"/>
    <w:rsid w:val="007559C5"/>
    <w:rsid w:val="00756BDB"/>
    <w:rsid w:val="0075745C"/>
    <w:rsid w:val="007608DA"/>
    <w:rsid w:val="00760A4C"/>
    <w:rsid w:val="007610A7"/>
    <w:rsid w:val="0076509C"/>
    <w:rsid w:val="0076563F"/>
    <w:rsid w:val="00766814"/>
    <w:rsid w:val="00766FE5"/>
    <w:rsid w:val="007721E7"/>
    <w:rsid w:val="00777E52"/>
    <w:rsid w:val="007805C3"/>
    <w:rsid w:val="007813D5"/>
    <w:rsid w:val="00781FEF"/>
    <w:rsid w:val="00784354"/>
    <w:rsid w:val="00784E9C"/>
    <w:rsid w:val="00784F63"/>
    <w:rsid w:val="00786CD6"/>
    <w:rsid w:val="007875E6"/>
    <w:rsid w:val="00790350"/>
    <w:rsid w:val="007911AF"/>
    <w:rsid w:val="007918E6"/>
    <w:rsid w:val="007946D9"/>
    <w:rsid w:val="007949DF"/>
    <w:rsid w:val="00796EEC"/>
    <w:rsid w:val="00797803"/>
    <w:rsid w:val="007A0353"/>
    <w:rsid w:val="007A2C0D"/>
    <w:rsid w:val="007A3762"/>
    <w:rsid w:val="007A4419"/>
    <w:rsid w:val="007A4B72"/>
    <w:rsid w:val="007A577F"/>
    <w:rsid w:val="007B0C34"/>
    <w:rsid w:val="007B0D77"/>
    <w:rsid w:val="007B11A8"/>
    <w:rsid w:val="007B2567"/>
    <w:rsid w:val="007B2AD5"/>
    <w:rsid w:val="007B2E4C"/>
    <w:rsid w:val="007B3979"/>
    <w:rsid w:val="007B3B20"/>
    <w:rsid w:val="007B4205"/>
    <w:rsid w:val="007B5C2A"/>
    <w:rsid w:val="007B6468"/>
    <w:rsid w:val="007C07C6"/>
    <w:rsid w:val="007C0E3C"/>
    <w:rsid w:val="007C3CB9"/>
    <w:rsid w:val="007C5138"/>
    <w:rsid w:val="007C52FA"/>
    <w:rsid w:val="007C56C8"/>
    <w:rsid w:val="007C72C8"/>
    <w:rsid w:val="007C7ABC"/>
    <w:rsid w:val="007C7B31"/>
    <w:rsid w:val="007D09E3"/>
    <w:rsid w:val="007D0E2C"/>
    <w:rsid w:val="007D24DE"/>
    <w:rsid w:val="007D2C1A"/>
    <w:rsid w:val="007D4D44"/>
    <w:rsid w:val="007D4DD9"/>
    <w:rsid w:val="007D4EE3"/>
    <w:rsid w:val="007D5A7E"/>
    <w:rsid w:val="007D70E8"/>
    <w:rsid w:val="007E01A7"/>
    <w:rsid w:val="007E1166"/>
    <w:rsid w:val="007E2CC7"/>
    <w:rsid w:val="007E2F04"/>
    <w:rsid w:val="007E30F2"/>
    <w:rsid w:val="007E3C6E"/>
    <w:rsid w:val="007E3FC8"/>
    <w:rsid w:val="007E653B"/>
    <w:rsid w:val="007E79BB"/>
    <w:rsid w:val="007F0B0D"/>
    <w:rsid w:val="007F11E8"/>
    <w:rsid w:val="007F228B"/>
    <w:rsid w:val="007F3796"/>
    <w:rsid w:val="007F58EA"/>
    <w:rsid w:val="007F68F3"/>
    <w:rsid w:val="007F6BD2"/>
    <w:rsid w:val="008012B0"/>
    <w:rsid w:val="00801592"/>
    <w:rsid w:val="00801EFB"/>
    <w:rsid w:val="008064F7"/>
    <w:rsid w:val="00806DE1"/>
    <w:rsid w:val="00807278"/>
    <w:rsid w:val="00810335"/>
    <w:rsid w:val="008106B0"/>
    <w:rsid w:val="00812083"/>
    <w:rsid w:val="00813853"/>
    <w:rsid w:val="00814C8B"/>
    <w:rsid w:val="00815199"/>
    <w:rsid w:val="00815F3A"/>
    <w:rsid w:val="00820ED5"/>
    <w:rsid w:val="00821C40"/>
    <w:rsid w:val="00822039"/>
    <w:rsid w:val="00823030"/>
    <w:rsid w:val="008245B8"/>
    <w:rsid w:val="00824D73"/>
    <w:rsid w:val="0082507E"/>
    <w:rsid w:val="00825172"/>
    <w:rsid w:val="00825F0A"/>
    <w:rsid w:val="00827425"/>
    <w:rsid w:val="00830135"/>
    <w:rsid w:val="00832308"/>
    <w:rsid w:val="008338A2"/>
    <w:rsid w:val="0083497A"/>
    <w:rsid w:val="00834FCB"/>
    <w:rsid w:val="00837E0A"/>
    <w:rsid w:val="00840965"/>
    <w:rsid w:val="00841FDF"/>
    <w:rsid w:val="0084262E"/>
    <w:rsid w:val="008435C0"/>
    <w:rsid w:val="008506EA"/>
    <w:rsid w:val="008528BB"/>
    <w:rsid w:val="00852A9D"/>
    <w:rsid w:val="008535BF"/>
    <w:rsid w:val="00855837"/>
    <w:rsid w:val="00855D5C"/>
    <w:rsid w:val="00857613"/>
    <w:rsid w:val="00860592"/>
    <w:rsid w:val="00860FDB"/>
    <w:rsid w:val="008618D3"/>
    <w:rsid w:val="00861E7B"/>
    <w:rsid w:val="008636E0"/>
    <w:rsid w:val="008644A8"/>
    <w:rsid w:val="00865F2B"/>
    <w:rsid w:val="00866936"/>
    <w:rsid w:val="00866A0C"/>
    <w:rsid w:val="00870ADF"/>
    <w:rsid w:val="0087119C"/>
    <w:rsid w:val="0087143B"/>
    <w:rsid w:val="00871715"/>
    <w:rsid w:val="00872908"/>
    <w:rsid w:val="00873D88"/>
    <w:rsid w:val="00874549"/>
    <w:rsid w:val="00875291"/>
    <w:rsid w:val="00880820"/>
    <w:rsid w:val="00880C66"/>
    <w:rsid w:val="008831EA"/>
    <w:rsid w:val="00883509"/>
    <w:rsid w:val="008835F5"/>
    <w:rsid w:val="00883768"/>
    <w:rsid w:val="00883A68"/>
    <w:rsid w:val="008858F4"/>
    <w:rsid w:val="008876A6"/>
    <w:rsid w:val="0089279C"/>
    <w:rsid w:val="008976B2"/>
    <w:rsid w:val="00897984"/>
    <w:rsid w:val="00897EE2"/>
    <w:rsid w:val="008A0654"/>
    <w:rsid w:val="008A109E"/>
    <w:rsid w:val="008A1DA5"/>
    <w:rsid w:val="008A21E9"/>
    <w:rsid w:val="008A2B76"/>
    <w:rsid w:val="008A492A"/>
    <w:rsid w:val="008A5D9F"/>
    <w:rsid w:val="008A7A52"/>
    <w:rsid w:val="008A7DFB"/>
    <w:rsid w:val="008B0216"/>
    <w:rsid w:val="008B20CE"/>
    <w:rsid w:val="008B2D53"/>
    <w:rsid w:val="008B3633"/>
    <w:rsid w:val="008B3C66"/>
    <w:rsid w:val="008B42F2"/>
    <w:rsid w:val="008B436A"/>
    <w:rsid w:val="008B53BA"/>
    <w:rsid w:val="008B674C"/>
    <w:rsid w:val="008C2952"/>
    <w:rsid w:val="008C336B"/>
    <w:rsid w:val="008C3471"/>
    <w:rsid w:val="008C5606"/>
    <w:rsid w:val="008C592B"/>
    <w:rsid w:val="008C71DA"/>
    <w:rsid w:val="008D31FA"/>
    <w:rsid w:val="008D39B3"/>
    <w:rsid w:val="008D469F"/>
    <w:rsid w:val="008D6C87"/>
    <w:rsid w:val="008D6FFC"/>
    <w:rsid w:val="008E086F"/>
    <w:rsid w:val="008E5CD9"/>
    <w:rsid w:val="008E5E48"/>
    <w:rsid w:val="008F0BD4"/>
    <w:rsid w:val="008F3384"/>
    <w:rsid w:val="008F33AF"/>
    <w:rsid w:val="008F4093"/>
    <w:rsid w:val="008F51A1"/>
    <w:rsid w:val="008F5CFF"/>
    <w:rsid w:val="008F6CD9"/>
    <w:rsid w:val="008F6E10"/>
    <w:rsid w:val="008F7E69"/>
    <w:rsid w:val="009028FC"/>
    <w:rsid w:val="0090313B"/>
    <w:rsid w:val="0090349F"/>
    <w:rsid w:val="00903AC0"/>
    <w:rsid w:val="00903E0C"/>
    <w:rsid w:val="009045E4"/>
    <w:rsid w:val="0090479C"/>
    <w:rsid w:val="00904F6A"/>
    <w:rsid w:val="009057DD"/>
    <w:rsid w:val="00906497"/>
    <w:rsid w:val="009079D4"/>
    <w:rsid w:val="009100E6"/>
    <w:rsid w:val="00910473"/>
    <w:rsid w:val="009111E5"/>
    <w:rsid w:val="00912E95"/>
    <w:rsid w:val="00914AE8"/>
    <w:rsid w:val="00914CD2"/>
    <w:rsid w:val="00914EB8"/>
    <w:rsid w:val="0091567E"/>
    <w:rsid w:val="009173CE"/>
    <w:rsid w:val="0091798A"/>
    <w:rsid w:val="00917F04"/>
    <w:rsid w:val="00920705"/>
    <w:rsid w:val="00921261"/>
    <w:rsid w:val="00921CFF"/>
    <w:rsid w:val="00931877"/>
    <w:rsid w:val="00934F0B"/>
    <w:rsid w:val="009373D9"/>
    <w:rsid w:val="00937784"/>
    <w:rsid w:val="009402FA"/>
    <w:rsid w:val="00940E4C"/>
    <w:rsid w:val="009426E8"/>
    <w:rsid w:val="009429B6"/>
    <w:rsid w:val="0094362A"/>
    <w:rsid w:val="00943778"/>
    <w:rsid w:val="00944DA9"/>
    <w:rsid w:val="009453A7"/>
    <w:rsid w:val="009472B3"/>
    <w:rsid w:val="009504BB"/>
    <w:rsid w:val="0095051C"/>
    <w:rsid w:val="009518A2"/>
    <w:rsid w:val="0095254C"/>
    <w:rsid w:val="00953353"/>
    <w:rsid w:val="0095339B"/>
    <w:rsid w:val="0095478D"/>
    <w:rsid w:val="009549C4"/>
    <w:rsid w:val="00955A3A"/>
    <w:rsid w:val="00956577"/>
    <w:rsid w:val="009569FA"/>
    <w:rsid w:val="00957391"/>
    <w:rsid w:val="00960F8A"/>
    <w:rsid w:val="00961D85"/>
    <w:rsid w:val="0096429A"/>
    <w:rsid w:val="00966208"/>
    <w:rsid w:val="00967CBB"/>
    <w:rsid w:val="009717A2"/>
    <w:rsid w:val="00972B3D"/>
    <w:rsid w:val="0097497B"/>
    <w:rsid w:val="00976F08"/>
    <w:rsid w:val="00977CFA"/>
    <w:rsid w:val="00980D95"/>
    <w:rsid w:val="009820D2"/>
    <w:rsid w:val="00982894"/>
    <w:rsid w:val="00982F32"/>
    <w:rsid w:val="00984B63"/>
    <w:rsid w:val="00985082"/>
    <w:rsid w:val="009850A3"/>
    <w:rsid w:val="009851ED"/>
    <w:rsid w:val="009870DA"/>
    <w:rsid w:val="009906B3"/>
    <w:rsid w:val="0099169E"/>
    <w:rsid w:val="00991EBC"/>
    <w:rsid w:val="00992AFC"/>
    <w:rsid w:val="009943C9"/>
    <w:rsid w:val="00994B2E"/>
    <w:rsid w:val="00995008"/>
    <w:rsid w:val="00995A76"/>
    <w:rsid w:val="00997107"/>
    <w:rsid w:val="00997735"/>
    <w:rsid w:val="009A0BB4"/>
    <w:rsid w:val="009A111F"/>
    <w:rsid w:val="009A2887"/>
    <w:rsid w:val="009A4F6E"/>
    <w:rsid w:val="009A59E8"/>
    <w:rsid w:val="009A5C51"/>
    <w:rsid w:val="009B01AD"/>
    <w:rsid w:val="009B21D8"/>
    <w:rsid w:val="009B2CD0"/>
    <w:rsid w:val="009B3238"/>
    <w:rsid w:val="009B3DD2"/>
    <w:rsid w:val="009B4578"/>
    <w:rsid w:val="009B48E2"/>
    <w:rsid w:val="009B6CFC"/>
    <w:rsid w:val="009B7285"/>
    <w:rsid w:val="009C0A1E"/>
    <w:rsid w:val="009C0DD9"/>
    <w:rsid w:val="009C24C9"/>
    <w:rsid w:val="009C3C6D"/>
    <w:rsid w:val="009C5993"/>
    <w:rsid w:val="009C6218"/>
    <w:rsid w:val="009C6941"/>
    <w:rsid w:val="009C6C59"/>
    <w:rsid w:val="009C7277"/>
    <w:rsid w:val="009D19E4"/>
    <w:rsid w:val="009D1AD4"/>
    <w:rsid w:val="009D4423"/>
    <w:rsid w:val="009D46E9"/>
    <w:rsid w:val="009D478B"/>
    <w:rsid w:val="009D54CB"/>
    <w:rsid w:val="009D5C9C"/>
    <w:rsid w:val="009D66B6"/>
    <w:rsid w:val="009D6840"/>
    <w:rsid w:val="009D6CE0"/>
    <w:rsid w:val="009E2710"/>
    <w:rsid w:val="009E5DF1"/>
    <w:rsid w:val="009E662B"/>
    <w:rsid w:val="009E66EE"/>
    <w:rsid w:val="009E758B"/>
    <w:rsid w:val="009F07B0"/>
    <w:rsid w:val="009F0A73"/>
    <w:rsid w:val="009F0AAC"/>
    <w:rsid w:val="009F1807"/>
    <w:rsid w:val="009F40AF"/>
    <w:rsid w:val="009F4EF0"/>
    <w:rsid w:val="009F53DA"/>
    <w:rsid w:val="009F5561"/>
    <w:rsid w:val="00A0232C"/>
    <w:rsid w:val="00A02820"/>
    <w:rsid w:val="00A0391D"/>
    <w:rsid w:val="00A04388"/>
    <w:rsid w:val="00A04C8C"/>
    <w:rsid w:val="00A06832"/>
    <w:rsid w:val="00A06CA7"/>
    <w:rsid w:val="00A1034C"/>
    <w:rsid w:val="00A12416"/>
    <w:rsid w:val="00A1487E"/>
    <w:rsid w:val="00A14A4D"/>
    <w:rsid w:val="00A14B48"/>
    <w:rsid w:val="00A158ED"/>
    <w:rsid w:val="00A1730B"/>
    <w:rsid w:val="00A21F0A"/>
    <w:rsid w:val="00A21FA0"/>
    <w:rsid w:val="00A230D2"/>
    <w:rsid w:val="00A269CD"/>
    <w:rsid w:val="00A2713A"/>
    <w:rsid w:val="00A3065A"/>
    <w:rsid w:val="00A32394"/>
    <w:rsid w:val="00A34FB4"/>
    <w:rsid w:val="00A353F4"/>
    <w:rsid w:val="00A35537"/>
    <w:rsid w:val="00A36A92"/>
    <w:rsid w:val="00A37EC5"/>
    <w:rsid w:val="00A4043D"/>
    <w:rsid w:val="00A41FFD"/>
    <w:rsid w:val="00A436BD"/>
    <w:rsid w:val="00A43BB1"/>
    <w:rsid w:val="00A43CBE"/>
    <w:rsid w:val="00A44547"/>
    <w:rsid w:val="00A45014"/>
    <w:rsid w:val="00A45555"/>
    <w:rsid w:val="00A45F9A"/>
    <w:rsid w:val="00A46CA2"/>
    <w:rsid w:val="00A47D7F"/>
    <w:rsid w:val="00A51390"/>
    <w:rsid w:val="00A5167F"/>
    <w:rsid w:val="00A51A82"/>
    <w:rsid w:val="00A51E03"/>
    <w:rsid w:val="00A54BC5"/>
    <w:rsid w:val="00A55083"/>
    <w:rsid w:val="00A55AFD"/>
    <w:rsid w:val="00A57943"/>
    <w:rsid w:val="00A57C76"/>
    <w:rsid w:val="00A652B0"/>
    <w:rsid w:val="00A70823"/>
    <w:rsid w:val="00A70938"/>
    <w:rsid w:val="00A711C7"/>
    <w:rsid w:val="00A72770"/>
    <w:rsid w:val="00A74D0E"/>
    <w:rsid w:val="00A75892"/>
    <w:rsid w:val="00A77CBB"/>
    <w:rsid w:val="00A80788"/>
    <w:rsid w:val="00A826AD"/>
    <w:rsid w:val="00A82A58"/>
    <w:rsid w:val="00A82F26"/>
    <w:rsid w:val="00A84492"/>
    <w:rsid w:val="00A85A9F"/>
    <w:rsid w:val="00A85C70"/>
    <w:rsid w:val="00A862D0"/>
    <w:rsid w:val="00A86618"/>
    <w:rsid w:val="00A86FF3"/>
    <w:rsid w:val="00A87575"/>
    <w:rsid w:val="00A87B26"/>
    <w:rsid w:val="00A93E38"/>
    <w:rsid w:val="00A951BF"/>
    <w:rsid w:val="00A95591"/>
    <w:rsid w:val="00A9667F"/>
    <w:rsid w:val="00A96D29"/>
    <w:rsid w:val="00A97160"/>
    <w:rsid w:val="00A97F22"/>
    <w:rsid w:val="00AA1523"/>
    <w:rsid w:val="00AA18CD"/>
    <w:rsid w:val="00AA2315"/>
    <w:rsid w:val="00AA3B5F"/>
    <w:rsid w:val="00AA527C"/>
    <w:rsid w:val="00AA68E1"/>
    <w:rsid w:val="00AA749E"/>
    <w:rsid w:val="00AA77D5"/>
    <w:rsid w:val="00AB3266"/>
    <w:rsid w:val="00AB3539"/>
    <w:rsid w:val="00AB3795"/>
    <w:rsid w:val="00AB3DD4"/>
    <w:rsid w:val="00AB48FC"/>
    <w:rsid w:val="00AB4D5E"/>
    <w:rsid w:val="00AB5506"/>
    <w:rsid w:val="00AB5968"/>
    <w:rsid w:val="00AC09A0"/>
    <w:rsid w:val="00AC33C7"/>
    <w:rsid w:val="00AC3DE1"/>
    <w:rsid w:val="00AC415D"/>
    <w:rsid w:val="00AC5082"/>
    <w:rsid w:val="00AC60E2"/>
    <w:rsid w:val="00AD17FD"/>
    <w:rsid w:val="00AD1865"/>
    <w:rsid w:val="00AD2889"/>
    <w:rsid w:val="00AD4029"/>
    <w:rsid w:val="00AD414E"/>
    <w:rsid w:val="00AD6612"/>
    <w:rsid w:val="00AD725B"/>
    <w:rsid w:val="00AE007C"/>
    <w:rsid w:val="00AE1C68"/>
    <w:rsid w:val="00AE2508"/>
    <w:rsid w:val="00AE2E6C"/>
    <w:rsid w:val="00AE3BA7"/>
    <w:rsid w:val="00AE3C6D"/>
    <w:rsid w:val="00AE4780"/>
    <w:rsid w:val="00AE56B9"/>
    <w:rsid w:val="00AE6489"/>
    <w:rsid w:val="00AE6E17"/>
    <w:rsid w:val="00AE712A"/>
    <w:rsid w:val="00AF2802"/>
    <w:rsid w:val="00AF3B56"/>
    <w:rsid w:val="00AF4BE0"/>
    <w:rsid w:val="00AF54DB"/>
    <w:rsid w:val="00B004A3"/>
    <w:rsid w:val="00B01EED"/>
    <w:rsid w:val="00B03BCB"/>
    <w:rsid w:val="00B04150"/>
    <w:rsid w:val="00B05762"/>
    <w:rsid w:val="00B05925"/>
    <w:rsid w:val="00B05966"/>
    <w:rsid w:val="00B06262"/>
    <w:rsid w:val="00B13049"/>
    <w:rsid w:val="00B136B4"/>
    <w:rsid w:val="00B137AF"/>
    <w:rsid w:val="00B1481A"/>
    <w:rsid w:val="00B14F81"/>
    <w:rsid w:val="00B200F2"/>
    <w:rsid w:val="00B20F19"/>
    <w:rsid w:val="00B211D4"/>
    <w:rsid w:val="00B21BFB"/>
    <w:rsid w:val="00B259B3"/>
    <w:rsid w:val="00B27503"/>
    <w:rsid w:val="00B27661"/>
    <w:rsid w:val="00B301A7"/>
    <w:rsid w:val="00B301EE"/>
    <w:rsid w:val="00B30805"/>
    <w:rsid w:val="00B30F99"/>
    <w:rsid w:val="00B31467"/>
    <w:rsid w:val="00B34E24"/>
    <w:rsid w:val="00B40164"/>
    <w:rsid w:val="00B40192"/>
    <w:rsid w:val="00B41FEE"/>
    <w:rsid w:val="00B42727"/>
    <w:rsid w:val="00B43F25"/>
    <w:rsid w:val="00B44327"/>
    <w:rsid w:val="00B45010"/>
    <w:rsid w:val="00B46F95"/>
    <w:rsid w:val="00B5114B"/>
    <w:rsid w:val="00B51DE2"/>
    <w:rsid w:val="00B570DC"/>
    <w:rsid w:val="00B60D1E"/>
    <w:rsid w:val="00B617F9"/>
    <w:rsid w:val="00B626A5"/>
    <w:rsid w:val="00B63A9F"/>
    <w:rsid w:val="00B642D7"/>
    <w:rsid w:val="00B6588A"/>
    <w:rsid w:val="00B66398"/>
    <w:rsid w:val="00B66CF1"/>
    <w:rsid w:val="00B67686"/>
    <w:rsid w:val="00B67788"/>
    <w:rsid w:val="00B70029"/>
    <w:rsid w:val="00B74FB2"/>
    <w:rsid w:val="00B75AB2"/>
    <w:rsid w:val="00B76F42"/>
    <w:rsid w:val="00B77517"/>
    <w:rsid w:val="00B80C13"/>
    <w:rsid w:val="00B8167A"/>
    <w:rsid w:val="00B81AEA"/>
    <w:rsid w:val="00B82EA2"/>
    <w:rsid w:val="00B84878"/>
    <w:rsid w:val="00B8506F"/>
    <w:rsid w:val="00B85436"/>
    <w:rsid w:val="00B90FB8"/>
    <w:rsid w:val="00B91934"/>
    <w:rsid w:val="00B94CFF"/>
    <w:rsid w:val="00B9579A"/>
    <w:rsid w:val="00B971E9"/>
    <w:rsid w:val="00B97211"/>
    <w:rsid w:val="00BA0638"/>
    <w:rsid w:val="00BA069E"/>
    <w:rsid w:val="00BA079C"/>
    <w:rsid w:val="00BA264A"/>
    <w:rsid w:val="00BA6459"/>
    <w:rsid w:val="00BA6A91"/>
    <w:rsid w:val="00BA7240"/>
    <w:rsid w:val="00BA72CF"/>
    <w:rsid w:val="00BA7B86"/>
    <w:rsid w:val="00BB1D9B"/>
    <w:rsid w:val="00BB48A0"/>
    <w:rsid w:val="00BB5745"/>
    <w:rsid w:val="00BB5DF3"/>
    <w:rsid w:val="00BB623B"/>
    <w:rsid w:val="00BB7939"/>
    <w:rsid w:val="00BC1194"/>
    <w:rsid w:val="00BC2220"/>
    <w:rsid w:val="00BC341E"/>
    <w:rsid w:val="00BC4059"/>
    <w:rsid w:val="00BC52E1"/>
    <w:rsid w:val="00BC6806"/>
    <w:rsid w:val="00BD03AC"/>
    <w:rsid w:val="00BD08C6"/>
    <w:rsid w:val="00BD100B"/>
    <w:rsid w:val="00BD11B9"/>
    <w:rsid w:val="00BD15B8"/>
    <w:rsid w:val="00BD1AF8"/>
    <w:rsid w:val="00BD1D02"/>
    <w:rsid w:val="00BD2F3D"/>
    <w:rsid w:val="00BD5203"/>
    <w:rsid w:val="00BD649B"/>
    <w:rsid w:val="00BD6667"/>
    <w:rsid w:val="00BD70E6"/>
    <w:rsid w:val="00BE00CD"/>
    <w:rsid w:val="00BE1A78"/>
    <w:rsid w:val="00BE2378"/>
    <w:rsid w:val="00BE42F3"/>
    <w:rsid w:val="00BE4B22"/>
    <w:rsid w:val="00BE59D9"/>
    <w:rsid w:val="00BE61DC"/>
    <w:rsid w:val="00BE7193"/>
    <w:rsid w:val="00BE7AA4"/>
    <w:rsid w:val="00BF0499"/>
    <w:rsid w:val="00BF06A4"/>
    <w:rsid w:val="00BF08F7"/>
    <w:rsid w:val="00BF2053"/>
    <w:rsid w:val="00BF4DB0"/>
    <w:rsid w:val="00BF57B9"/>
    <w:rsid w:val="00BF624D"/>
    <w:rsid w:val="00BF6CC9"/>
    <w:rsid w:val="00BF6F3E"/>
    <w:rsid w:val="00BF754C"/>
    <w:rsid w:val="00C005D6"/>
    <w:rsid w:val="00C01838"/>
    <w:rsid w:val="00C024C2"/>
    <w:rsid w:val="00C0294B"/>
    <w:rsid w:val="00C02AA3"/>
    <w:rsid w:val="00C037D9"/>
    <w:rsid w:val="00C044A0"/>
    <w:rsid w:val="00C04CC3"/>
    <w:rsid w:val="00C04FE0"/>
    <w:rsid w:val="00C0540E"/>
    <w:rsid w:val="00C05E4C"/>
    <w:rsid w:val="00C065BD"/>
    <w:rsid w:val="00C06790"/>
    <w:rsid w:val="00C067D0"/>
    <w:rsid w:val="00C07A98"/>
    <w:rsid w:val="00C07CD1"/>
    <w:rsid w:val="00C10C0E"/>
    <w:rsid w:val="00C11080"/>
    <w:rsid w:val="00C144E4"/>
    <w:rsid w:val="00C14D16"/>
    <w:rsid w:val="00C14D83"/>
    <w:rsid w:val="00C15EB1"/>
    <w:rsid w:val="00C16155"/>
    <w:rsid w:val="00C1664C"/>
    <w:rsid w:val="00C2054A"/>
    <w:rsid w:val="00C2285E"/>
    <w:rsid w:val="00C230C9"/>
    <w:rsid w:val="00C272E4"/>
    <w:rsid w:val="00C301DB"/>
    <w:rsid w:val="00C30357"/>
    <w:rsid w:val="00C30444"/>
    <w:rsid w:val="00C3084A"/>
    <w:rsid w:val="00C30F25"/>
    <w:rsid w:val="00C31C04"/>
    <w:rsid w:val="00C3407D"/>
    <w:rsid w:val="00C3410D"/>
    <w:rsid w:val="00C35709"/>
    <w:rsid w:val="00C40087"/>
    <w:rsid w:val="00C4031F"/>
    <w:rsid w:val="00C41A0E"/>
    <w:rsid w:val="00C41CFD"/>
    <w:rsid w:val="00C439F0"/>
    <w:rsid w:val="00C462CC"/>
    <w:rsid w:val="00C52334"/>
    <w:rsid w:val="00C52E51"/>
    <w:rsid w:val="00C52F1E"/>
    <w:rsid w:val="00C535FB"/>
    <w:rsid w:val="00C53E70"/>
    <w:rsid w:val="00C54531"/>
    <w:rsid w:val="00C55189"/>
    <w:rsid w:val="00C557E7"/>
    <w:rsid w:val="00C5755A"/>
    <w:rsid w:val="00C57CC3"/>
    <w:rsid w:val="00C60786"/>
    <w:rsid w:val="00C620F5"/>
    <w:rsid w:val="00C624EC"/>
    <w:rsid w:val="00C636BA"/>
    <w:rsid w:val="00C6436A"/>
    <w:rsid w:val="00C648A0"/>
    <w:rsid w:val="00C65CCB"/>
    <w:rsid w:val="00C66371"/>
    <w:rsid w:val="00C67190"/>
    <w:rsid w:val="00C676CA"/>
    <w:rsid w:val="00C67A9D"/>
    <w:rsid w:val="00C70445"/>
    <w:rsid w:val="00C74B05"/>
    <w:rsid w:val="00C74FAF"/>
    <w:rsid w:val="00C754B0"/>
    <w:rsid w:val="00C76264"/>
    <w:rsid w:val="00C769AB"/>
    <w:rsid w:val="00C77920"/>
    <w:rsid w:val="00C8087C"/>
    <w:rsid w:val="00C82627"/>
    <w:rsid w:val="00C82B23"/>
    <w:rsid w:val="00C8479B"/>
    <w:rsid w:val="00C8657B"/>
    <w:rsid w:val="00C900F3"/>
    <w:rsid w:val="00C914F9"/>
    <w:rsid w:val="00C92632"/>
    <w:rsid w:val="00C94A7A"/>
    <w:rsid w:val="00C9501A"/>
    <w:rsid w:val="00C95599"/>
    <w:rsid w:val="00C96925"/>
    <w:rsid w:val="00C96BAE"/>
    <w:rsid w:val="00C97753"/>
    <w:rsid w:val="00CA12B5"/>
    <w:rsid w:val="00CA1AB4"/>
    <w:rsid w:val="00CA33A5"/>
    <w:rsid w:val="00CA3877"/>
    <w:rsid w:val="00CA3AC0"/>
    <w:rsid w:val="00CA4076"/>
    <w:rsid w:val="00CA4E7B"/>
    <w:rsid w:val="00CA5040"/>
    <w:rsid w:val="00CA5CD2"/>
    <w:rsid w:val="00CA5EBF"/>
    <w:rsid w:val="00CA79B8"/>
    <w:rsid w:val="00CA7D8B"/>
    <w:rsid w:val="00CB1A55"/>
    <w:rsid w:val="00CB3946"/>
    <w:rsid w:val="00CB6716"/>
    <w:rsid w:val="00CB673E"/>
    <w:rsid w:val="00CB7165"/>
    <w:rsid w:val="00CB740B"/>
    <w:rsid w:val="00CC272E"/>
    <w:rsid w:val="00CC4F42"/>
    <w:rsid w:val="00CD091A"/>
    <w:rsid w:val="00CD1971"/>
    <w:rsid w:val="00CD1F20"/>
    <w:rsid w:val="00CD2966"/>
    <w:rsid w:val="00CD3106"/>
    <w:rsid w:val="00CD38B8"/>
    <w:rsid w:val="00CD3C6E"/>
    <w:rsid w:val="00CD412F"/>
    <w:rsid w:val="00CD4398"/>
    <w:rsid w:val="00CD6AD1"/>
    <w:rsid w:val="00CD7707"/>
    <w:rsid w:val="00CE10BC"/>
    <w:rsid w:val="00CE14F2"/>
    <w:rsid w:val="00CE49C6"/>
    <w:rsid w:val="00CE4E58"/>
    <w:rsid w:val="00CE6293"/>
    <w:rsid w:val="00CE6914"/>
    <w:rsid w:val="00CE6B9F"/>
    <w:rsid w:val="00CF298D"/>
    <w:rsid w:val="00CF4498"/>
    <w:rsid w:val="00CF464B"/>
    <w:rsid w:val="00CF6897"/>
    <w:rsid w:val="00D00E0C"/>
    <w:rsid w:val="00D012ED"/>
    <w:rsid w:val="00D01A4B"/>
    <w:rsid w:val="00D046EF"/>
    <w:rsid w:val="00D04F1F"/>
    <w:rsid w:val="00D07BE7"/>
    <w:rsid w:val="00D10B02"/>
    <w:rsid w:val="00D1133E"/>
    <w:rsid w:val="00D128C5"/>
    <w:rsid w:val="00D13BCC"/>
    <w:rsid w:val="00D141A6"/>
    <w:rsid w:val="00D1597C"/>
    <w:rsid w:val="00D203E8"/>
    <w:rsid w:val="00D20A5B"/>
    <w:rsid w:val="00D20E38"/>
    <w:rsid w:val="00D22D44"/>
    <w:rsid w:val="00D27BF8"/>
    <w:rsid w:val="00D27DC4"/>
    <w:rsid w:val="00D302A7"/>
    <w:rsid w:val="00D31F35"/>
    <w:rsid w:val="00D32469"/>
    <w:rsid w:val="00D33997"/>
    <w:rsid w:val="00D3665D"/>
    <w:rsid w:val="00D36BC6"/>
    <w:rsid w:val="00D36DE7"/>
    <w:rsid w:val="00D36E4F"/>
    <w:rsid w:val="00D408E8"/>
    <w:rsid w:val="00D4448F"/>
    <w:rsid w:val="00D44B9B"/>
    <w:rsid w:val="00D44DC4"/>
    <w:rsid w:val="00D456F1"/>
    <w:rsid w:val="00D51A31"/>
    <w:rsid w:val="00D53462"/>
    <w:rsid w:val="00D53BD4"/>
    <w:rsid w:val="00D54DAF"/>
    <w:rsid w:val="00D558AB"/>
    <w:rsid w:val="00D561A9"/>
    <w:rsid w:val="00D57DC2"/>
    <w:rsid w:val="00D62D89"/>
    <w:rsid w:val="00D63A39"/>
    <w:rsid w:val="00D640B2"/>
    <w:rsid w:val="00D642E8"/>
    <w:rsid w:val="00D65BD2"/>
    <w:rsid w:val="00D66103"/>
    <w:rsid w:val="00D66335"/>
    <w:rsid w:val="00D66529"/>
    <w:rsid w:val="00D669FD"/>
    <w:rsid w:val="00D70BDB"/>
    <w:rsid w:val="00D71658"/>
    <w:rsid w:val="00D73FC4"/>
    <w:rsid w:val="00D750DB"/>
    <w:rsid w:val="00D76F82"/>
    <w:rsid w:val="00D81371"/>
    <w:rsid w:val="00D83D41"/>
    <w:rsid w:val="00D83E9F"/>
    <w:rsid w:val="00D84D5D"/>
    <w:rsid w:val="00D853F4"/>
    <w:rsid w:val="00D91308"/>
    <w:rsid w:val="00D91368"/>
    <w:rsid w:val="00D913CA"/>
    <w:rsid w:val="00D92004"/>
    <w:rsid w:val="00D920FD"/>
    <w:rsid w:val="00D95C8B"/>
    <w:rsid w:val="00D96373"/>
    <w:rsid w:val="00DA170A"/>
    <w:rsid w:val="00DA45F8"/>
    <w:rsid w:val="00DA4D7F"/>
    <w:rsid w:val="00DA5499"/>
    <w:rsid w:val="00DB0C02"/>
    <w:rsid w:val="00DB18EA"/>
    <w:rsid w:val="00DB2BC4"/>
    <w:rsid w:val="00DB3B49"/>
    <w:rsid w:val="00DB46E4"/>
    <w:rsid w:val="00DB6EA0"/>
    <w:rsid w:val="00DB79C1"/>
    <w:rsid w:val="00DB7BD4"/>
    <w:rsid w:val="00DB7C29"/>
    <w:rsid w:val="00DC0E5F"/>
    <w:rsid w:val="00DC10D9"/>
    <w:rsid w:val="00DC2A54"/>
    <w:rsid w:val="00DC3A34"/>
    <w:rsid w:val="00DC4C21"/>
    <w:rsid w:val="00DD11FF"/>
    <w:rsid w:val="00DD1BC8"/>
    <w:rsid w:val="00DD2506"/>
    <w:rsid w:val="00DD2778"/>
    <w:rsid w:val="00DD5216"/>
    <w:rsid w:val="00DD6630"/>
    <w:rsid w:val="00DD7079"/>
    <w:rsid w:val="00DE0118"/>
    <w:rsid w:val="00DE017F"/>
    <w:rsid w:val="00DE1B48"/>
    <w:rsid w:val="00DE3730"/>
    <w:rsid w:val="00DE39C0"/>
    <w:rsid w:val="00DE3C8A"/>
    <w:rsid w:val="00DE42C5"/>
    <w:rsid w:val="00DF0598"/>
    <w:rsid w:val="00DF1E36"/>
    <w:rsid w:val="00DF2C45"/>
    <w:rsid w:val="00DF3364"/>
    <w:rsid w:val="00DF3A8E"/>
    <w:rsid w:val="00DF3C42"/>
    <w:rsid w:val="00DF3F9B"/>
    <w:rsid w:val="00DF42DC"/>
    <w:rsid w:val="00DF5310"/>
    <w:rsid w:val="00DF57CF"/>
    <w:rsid w:val="00DF6848"/>
    <w:rsid w:val="00DF7DC3"/>
    <w:rsid w:val="00E000EC"/>
    <w:rsid w:val="00E057D1"/>
    <w:rsid w:val="00E05D80"/>
    <w:rsid w:val="00E06079"/>
    <w:rsid w:val="00E1054E"/>
    <w:rsid w:val="00E10DDB"/>
    <w:rsid w:val="00E11ABE"/>
    <w:rsid w:val="00E13EA1"/>
    <w:rsid w:val="00E144F1"/>
    <w:rsid w:val="00E14CBC"/>
    <w:rsid w:val="00E14FEA"/>
    <w:rsid w:val="00E20262"/>
    <w:rsid w:val="00E22643"/>
    <w:rsid w:val="00E22A87"/>
    <w:rsid w:val="00E22F2A"/>
    <w:rsid w:val="00E25B7A"/>
    <w:rsid w:val="00E268C2"/>
    <w:rsid w:val="00E3066F"/>
    <w:rsid w:val="00E31E07"/>
    <w:rsid w:val="00E325C5"/>
    <w:rsid w:val="00E3272F"/>
    <w:rsid w:val="00E32AFD"/>
    <w:rsid w:val="00E34261"/>
    <w:rsid w:val="00E348CB"/>
    <w:rsid w:val="00E3681C"/>
    <w:rsid w:val="00E369BA"/>
    <w:rsid w:val="00E36DB9"/>
    <w:rsid w:val="00E373B5"/>
    <w:rsid w:val="00E42AEF"/>
    <w:rsid w:val="00E42CBF"/>
    <w:rsid w:val="00E44DD2"/>
    <w:rsid w:val="00E45987"/>
    <w:rsid w:val="00E465DE"/>
    <w:rsid w:val="00E46B8E"/>
    <w:rsid w:val="00E47D9C"/>
    <w:rsid w:val="00E50707"/>
    <w:rsid w:val="00E5080F"/>
    <w:rsid w:val="00E5091C"/>
    <w:rsid w:val="00E51476"/>
    <w:rsid w:val="00E53F18"/>
    <w:rsid w:val="00E5557A"/>
    <w:rsid w:val="00E55C01"/>
    <w:rsid w:val="00E55D50"/>
    <w:rsid w:val="00E56274"/>
    <w:rsid w:val="00E57352"/>
    <w:rsid w:val="00E57FB0"/>
    <w:rsid w:val="00E615CC"/>
    <w:rsid w:val="00E61C59"/>
    <w:rsid w:val="00E63A50"/>
    <w:rsid w:val="00E6496A"/>
    <w:rsid w:val="00E64EB7"/>
    <w:rsid w:val="00E652D0"/>
    <w:rsid w:val="00E6598D"/>
    <w:rsid w:val="00E701EA"/>
    <w:rsid w:val="00E7339E"/>
    <w:rsid w:val="00E754B6"/>
    <w:rsid w:val="00E763C9"/>
    <w:rsid w:val="00E801F3"/>
    <w:rsid w:val="00E80E70"/>
    <w:rsid w:val="00E8241A"/>
    <w:rsid w:val="00E831E3"/>
    <w:rsid w:val="00E83552"/>
    <w:rsid w:val="00E836ED"/>
    <w:rsid w:val="00E83F00"/>
    <w:rsid w:val="00E85739"/>
    <w:rsid w:val="00E8626C"/>
    <w:rsid w:val="00E86D3C"/>
    <w:rsid w:val="00E86F6E"/>
    <w:rsid w:val="00E873A1"/>
    <w:rsid w:val="00E87720"/>
    <w:rsid w:val="00E90591"/>
    <w:rsid w:val="00E928F9"/>
    <w:rsid w:val="00E9595D"/>
    <w:rsid w:val="00E964BD"/>
    <w:rsid w:val="00E968E4"/>
    <w:rsid w:val="00EA1C66"/>
    <w:rsid w:val="00EA311E"/>
    <w:rsid w:val="00EA33E2"/>
    <w:rsid w:val="00EA3B24"/>
    <w:rsid w:val="00EA7677"/>
    <w:rsid w:val="00EB6430"/>
    <w:rsid w:val="00EB6B93"/>
    <w:rsid w:val="00EB75BC"/>
    <w:rsid w:val="00EB7C1C"/>
    <w:rsid w:val="00EB7E4F"/>
    <w:rsid w:val="00EB7FA0"/>
    <w:rsid w:val="00EC02C0"/>
    <w:rsid w:val="00EC257B"/>
    <w:rsid w:val="00EC2F1A"/>
    <w:rsid w:val="00EC4821"/>
    <w:rsid w:val="00EC61ED"/>
    <w:rsid w:val="00EC62F2"/>
    <w:rsid w:val="00EC76DD"/>
    <w:rsid w:val="00ED0621"/>
    <w:rsid w:val="00ED1FE7"/>
    <w:rsid w:val="00ED217B"/>
    <w:rsid w:val="00ED305A"/>
    <w:rsid w:val="00ED4911"/>
    <w:rsid w:val="00ED768C"/>
    <w:rsid w:val="00EE0F77"/>
    <w:rsid w:val="00EE1BB0"/>
    <w:rsid w:val="00EE51CF"/>
    <w:rsid w:val="00EE5595"/>
    <w:rsid w:val="00EE5977"/>
    <w:rsid w:val="00EE5F06"/>
    <w:rsid w:val="00EE73E8"/>
    <w:rsid w:val="00EF0321"/>
    <w:rsid w:val="00EF0CB0"/>
    <w:rsid w:val="00EF0DC4"/>
    <w:rsid w:val="00EF2043"/>
    <w:rsid w:val="00EF2866"/>
    <w:rsid w:val="00EF33A1"/>
    <w:rsid w:val="00EF456E"/>
    <w:rsid w:val="00EF51D5"/>
    <w:rsid w:val="00EF525D"/>
    <w:rsid w:val="00EF642B"/>
    <w:rsid w:val="00EF77EE"/>
    <w:rsid w:val="00F016E1"/>
    <w:rsid w:val="00F036AF"/>
    <w:rsid w:val="00F037D9"/>
    <w:rsid w:val="00F03DAB"/>
    <w:rsid w:val="00F044A6"/>
    <w:rsid w:val="00F055D1"/>
    <w:rsid w:val="00F05EB2"/>
    <w:rsid w:val="00F10187"/>
    <w:rsid w:val="00F10999"/>
    <w:rsid w:val="00F10DC7"/>
    <w:rsid w:val="00F12D34"/>
    <w:rsid w:val="00F12EB5"/>
    <w:rsid w:val="00F12F0F"/>
    <w:rsid w:val="00F142E6"/>
    <w:rsid w:val="00F15387"/>
    <w:rsid w:val="00F15738"/>
    <w:rsid w:val="00F162EE"/>
    <w:rsid w:val="00F23D39"/>
    <w:rsid w:val="00F24E7E"/>
    <w:rsid w:val="00F25395"/>
    <w:rsid w:val="00F257C2"/>
    <w:rsid w:val="00F258EE"/>
    <w:rsid w:val="00F266B1"/>
    <w:rsid w:val="00F30114"/>
    <w:rsid w:val="00F3014B"/>
    <w:rsid w:val="00F30EFC"/>
    <w:rsid w:val="00F31C22"/>
    <w:rsid w:val="00F3363D"/>
    <w:rsid w:val="00F33EBF"/>
    <w:rsid w:val="00F34D87"/>
    <w:rsid w:val="00F34FC9"/>
    <w:rsid w:val="00F424D2"/>
    <w:rsid w:val="00F434FC"/>
    <w:rsid w:val="00F444A0"/>
    <w:rsid w:val="00F457BA"/>
    <w:rsid w:val="00F46CC4"/>
    <w:rsid w:val="00F50031"/>
    <w:rsid w:val="00F509A5"/>
    <w:rsid w:val="00F51F1A"/>
    <w:rsid w:val="00F529C9"/>
    <w:rsid w:val="00F52A3F"/>
    <w:rsid w:val="00F52A82"/>
    <w:rsid w:val="00F534D4"/>
    <w:rsid w:val="00F54781"/>
    <w:rsid w:val="00F54B21"/>
    <w:rsid w:val="00F55D79"/>
    <w:rsid w:val="00F563D1"/>
    <w:rsid w:val="00F56744"/>
    <w:rsid w:val="00F56B1A"/>
    <w:rsid w:val="00F573D9"/>
    <w:rsid w:val="00F579DE"/>
    <w:rsid w:val="00F57F7E"/>
    <w:rsid w:val="00F628C7"/>
    <w:rsid w:val="00F6463D"/>
    <w:rsid w:val="00F64708"/>
    <w:rsid w:val="00F64DA2"/>
    <w:rsid w:val="00F65DCB"/>
    <w:rsid w:val="00F66CEC"/>
    <w:rsid w:val="00F7037F"/>
    <w:rsid w:val="00F717FC"/>
    <w:rsid w:val="00F71A91"/>
    <w:rsid w:val="00F72072"/>
    <w:rsid w:val="00F723D7"/>
    <w:rsid w:val="00F72C53"/>
    <w:rsid w:val="00F74214"/>
    <w:rsid w:val="00F74711"/>
    <w:rsid w:val="00F811DF"/>
    <w:rsid w:val="00F83B9A"/>
    <w:rsid w:val="00F85405"/>
    <w:rsid w:val="00F85B6D"/>
    <w:rsid w:val="00F86C2B"/>
    <w:rsid w:val="00F879A0"/>
    <w:rsid w:val="00F906A0"/>
    <w:rsid w:val="00F94617"/>
    <w:rsid w:val="00FA057D"/>
    <w:rsid w:val="00FA0BA4"/>
    <w:rsid w:val="00FA1307"/>
    <w:rsid w:val="00FA2350"/>
    <w:rsid w:val="00FA3FB3"/>
    <w:rsid w:val="00FA6C2C"/>
    <w:rsid w:val="00FA70D4"/>
    <w:rsid w:val="00FB287C"/>
    <w:rsid w:val="00FB2AE0"/>
    <w:rsid w:val="00FB3FD8"/>
    <w:rsid w:val="00FB4091"/>
    <w:rsid w:val="00FB506A"/>
    <w:rsid w:val="00FB5DF1"/>
    <w:rsid w:val="00FB6238"/>
    <w:rsid w:val="00FB6CC4"/>
    <w:rsid w:val="00FC0427"/>
    <w:rsid w:val="00FC35C5"/>
    <w:rsid w:val="00FC3913"/>
    <w:rsid w:val="00FC6656"/>
    <w:rsid w:val="00FD003B"/>
    <w:rsid w:val="00FD0108"/>
    <w:rsid w:val="00FD0876"/>
    <w:rsid w:val="00FD0D6D"/>
    <w:rsid w:val="00FD39FB"/>
    <w:rsid w:val="00FD3CF2"/>
    <w:rsid w:val="00FD6214"/>
    <w:rsid w:val="00FE06A0"/>
    <w:rsid w:val="00FE0E93"/>
    <w:rsid w:val="00FE1447"/>
    <w:rsid w:val="00FE157A"/>
    <w:rsid w:val="00FE2D50"/>
    <w:rsid w:val="00FE39F1"/>
    <w:rsid w:val="00FE3F1D"/>
    <w:rsid w:val="00FE6D10"/>
    <w:rsid w:val="00FE7672"/>
    <w:rsid w:val="00FF0DFB"/>
    <w:rsid w:val="00FF273F"/>
    <w:rsid w:val="00FF3E13"/>
    <w:rsid w:val="00FF66DA"/>
    <w:rsid w:val="00FF7787"/>
    <w:rsid w:val="00FF7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o:shapelayout v:ext="edit">
      <o:idmap v:ext="edit" data="1"/>
    </o:shapelayout>
  </w:shapeDefaults>
  <w:decimalSymbol w:val="."/>
  <w:listSeparator w:val=";"/>
  <w14:docId w14:val="43985BFC"/>
  <w15:docId w15:val="{A4DE4A46-5266-4048-8C45-51A4CAD1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qFormat/>
    <w:rsid w:val="009A0BB4"/>
    <w:pPr>
      <w:keepNext/>
      <w:keepLines/>
      <w:numPr>
        <w:numId w:val="14"/>
      </w:numPr>
      <w:spacing w:before="480" w:after="120"/>
      <w:ind w:left="431" w:hanging="431"/>
      <w:outlineLvl w:val="0"/>
    </w:pPr>
    <w:rPr>
      <w:rFonts w:ascii="Arial" w:eastAsiaTheme="majorEastAsia" w:hAnsi="Arial" w:cstheme="majorBidi"/>
      <w:b/>
      <w:bCs/>
      <w:color w:val="1F497D" w:themeColor="text2"/>
      <w:sz w:val="28"/>
      <w:szCs w:val="28"/>
    </w:rPr>
  </w:style>
  <w:style w:type="paragraph" w:styleId="Titre2">
    <w:name w:val="heading 2"/>
    <w:aliases w:val="Titre 2_1"/>
    <w:basedOn w:val="Normal"/>
    <w:next w:val="Normal"/>
    <w:link w:val="Titre2Car"/>
    <w:unhideWhenUsed/>
    <w:qFormat/>
    <w:rsid w:val="0041695C"/>
    <w:pPr>
      <w:keepNext/>
      <w:keepLines/>
      <w:numPr>
        <w:ilvl w:val="1"/>
        <w:numId w:val="14"/>
      </w:numPr>
      <w:spacing w:before="72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nhideWhenUsed/>
    <w:qFormat/>
    <w:rsid w:val="00B42727"/>
    <w:pPr>
      <w:keepNext/>
      <w:keepLines/>
      <w:numPr>
        <w:ilvl w:val="2"/>
        <w:numId w:val="14"/>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nhideWhenUsed/>
    <w:qFormat/>
    <w:rsid w:val="00A02820"/>
    <w:pPr>
      <w:keepNext/>
      <w:keepLines/>
      <w:numPr>
        <w:ilvl w:val="3"/>
        <w:numId w:val="14"/>
      </w:numPr>
      <w:spacing w:before="200" w:after="120"/>
      <w:ind w:left="862" w:hanging="862"/>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nhideWhenUsed/>
    <w:qFormat/>
    <w:rsid w:val="000D55BD"/>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0D55BD"/>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0D55B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0D55BD"/>
    <w:pPr>
      <w:keepNext/>
      <w:keepLines/>
      <w:numPr>
        <w:ilvl w:val="7"/>
        <w:numId w:val="1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nhideWhenUsed/>
    <w:qFormat/>
    <w:rsid w:val="000D55B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semiHidden/>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uiPriority w:val="99"/>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uiPriority w:val="99"/>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semiHidden/>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semiHidden/>
    <w:rsid w:val="00305D54"/>
    <w:pPr>
      <w:ind w:left="480" w:hanging="480"/>
    </w:pPr>
  </w:style>
  <w:style w:type="paragraph" w:styleId="Tabledesrfrencesjuridiques">
    <w:name w:val="table of authorities"/>
    <w:basedOn w:val="Normal"/>
    <w:next w:val="Normal"/>
    <w:semiHidden/>
    <w:rsid w:val="00305D54"/>
    <w:pPr>
      <w:ind w:left="240" w:hanging="240"/>
    </w:pPr>
  </w:style>
  <w:style w:type="paragraph" w:styleId="Textedemacro">
    <w:name w:val="macro"/>
    <w:link w:val="TextedemacroCar"/>
    <w:semiHidden/>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qFormat/>
    <w:rsid w:val="000D55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semiHidden/>
    <w:rsid w:val="00305D54"/>
    <w:rPr>
      <w:rFonts w:ascii="Arial" w:hAnsi="Arial" w:cs="Arial"/>
      <w:b/>
      <w:bCs/>
    </w:rPr>
  </w:style>
  <w:style w:type="paragraph" w:styleId="TitreTR">
    <w:name w:val="toa heading"/>
    <w:basedOn w:val="Normal"/>
    <w:next w:val="Normal"/>
    <w:semiHidden/>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71"/>
    <w:rsid w:val="001D572E"/>
    <w:rPr>
      <w:rFonts w:ascii="Times" w:hAnsi="Times"/>
      <w:sz w:val="24"/>
    </w:rPr>
  </w:style>
  <w:style w:type="character" w:customStyle="1" w:styleId="Titre1Car">
    <w:name w:val="Titre 1 Car"/>
    <w:basedOn w:val="Policepardfaut"/>
    <w:link w:val="Titre1"/>
    <w:rsid w:val="009A0BB4"/>
    <w:rPr>
      <w:rFonts w:ascii="Arial" w:eastAsiaTheme="majorEastAsia" w:hAnsi="Arial" w:cstheme="majorBidi"/>
      <w:b/>
      <w:bCs/>
      <w:color w:val="1F497D" w:themeColor="text2"/>
      <w:sz w:val="28"/>
      <w:szCs w:val="28"/>
      <w:lang w:val="pt-BR"/>
    </w:rPr>
  </w:style>
  <w:style w:type="character" w:customStyle="1" w:styleId="Titre2Car">
    <w:name w:val="Titre 2 Car"/>
    <w:aliases w:val="Titre 2_1 Car"/>
    <w:basedOn w:val="Policepardfaut"/>
    <w:link w:val="Titre2"/>
    <w:rsid w:val="0041695C"/>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rsid w:val="00B42727"/>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rsid w:val="00A02820"/>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rsid w:val="000D55BD"/>
    <w:rPr>
      <w:rFonts w:asciiTheme="majorHAnsi" w:eastAsiaTheme="majorEastAsia" w:hAnsiTheme="majorHAnsi" w:cstheme="majorBidi"/>
      <w:color w:val="17365D" w:themeColor="text2" w:themeShade="BF"/>
      <w:spacing w:val="5"/>
      <w:kern w:val="28"/>
      <w:sz w:val="52"/>
      <w:szCs w:val="52"/>
    </w:rPr>
  </w:style>
  <w:style w:type="character" w:customStyle="1" w:styleId="Sous-titreCar">
    <w:name w:val="Sous-titre Car"/>
    <w:basedOn w:val="Policepardfaut"/>
    <w:link w:val="Sous-titre"/>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9C7277"/>
    <w:pPr>
      <w:spacing w:before="60"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semiHidden/>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uiPriority w:val="99"/>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semiHidde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semiHidden/>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styleId="MachinecrireHTML">
    <w:name w:val="HTML Typewriter"/>
    <w:basedOn w:val="Policepardfaut"/>
    <w:uiPriority w:val="99"/>
    <w:unhideWhenUsed/>
    <w:rsid w:val="006A4674"/>
    <w:rPr>
      <w:rFonts w:ascii="Courier New" w:eastAsia="Calibri" w:hAnsi="Courier New" w:cs="Courier New" w:hint="default"/>
      <w:sz w:val="20"/>
      <w:szCs w:val="20"/>
    </w:rPr>
  </w:style>
  <w:style w:type="character" w:styleId="Appeldenotedefin">
    <w:name w:val="endnote reference"/>
    <w:basedOn w:val="Policepardfaut"/>
    <w:semiHidden/>
    <w:unhideWhenUsed/>
    <w:rsid w:val="00B14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6633">
      <w:bodyDiv w:val="1"/>
      <w:marLeft w:val="0"/>
      <w:marRight w:val="0"/>
      <w:marTop w:val="0"/>
      <w:marBottom w:val="0"/>
      <w:divBdr>
        <w:top w:val="none" w:sz="0" w:space="0" w:color="auto"/>
        <w:left w:val="none" w:sz="0" w:space="0" w:color="auto"/>
        <w:bottom w:val="none" w:sz="0" w:space="0" w:color="auto"/>
        <w:right w:val="none" w:sz="0" w:space="0" w:color="auto"/>
      </w:divBdr>
    </w:div>
    <w:div w:id="182675077">
      <w:bodyDiv w:val="1"/>
      <w:marLeft w:val="0"/>
      <w:marRight w:val="0"/>
      <w:marTop w:val="0"/>
      <w:marBottom w:val="0"/>
      <w:divBdr>
        <w:top w:val="none" w:sz="0" w:space="0" w:color="auto"/>
        <w:left w:val="none" w:sz="0" w:space="0" w:color="auto"/>
        <w:bottom w:val="none" w:sz="0" w:space="0" w:color="auto"/>
        <w:right w:val="none" w:sz="0" w:space="0" w:color="auto"/>
      </w:divBdr>
    </w:div>
    <w:div w:id="204409311">
      <w:bodyDiv w:val="1"/>
      <w:marLeft w:val="0"/>
      <w:marRight w:val="0"/>
      <w:marTop w:val="0"/>
      <w:marBottom w:val="0"/>
      <w:divBdr>
        <w:top w:val="none" w:sz="0" w:space="0" w:color="auto"/>
        <w:left w:val="none" w:sz="0" w:space="0" w:color="auto"/>
        <w:bottom w:val="none" w:sz="0" w:space="0" w:color="auto"/>
        <w:right w:val="none" w:sz="0" w:space="0" w:color="auto"/>
      </w:divBdr>
    </w:div>
    <w:div w:id="211889811">
      <w:bodyDiv w:val="1"/>
      <w:marLeft w:val="0"/>
      <w:marRight w:val="0"/>
      <w:marTop w:val="0"/>
      <w:marBottom w:val="0"/>
      <w:divBdr>
        <w:top w:val="none" w:sz="0" w:space="0" w:color="auto"/>
        <w:left w:val="none" w:sz="0" w:space="0" w:color="auto"/>
        <w:bottom w:val="none" w:sz="0" w:space="0" w:color="auto"/>
        <w:right w:val="none" w:sz="0" w:space="0" w:color="auto"/>
      </w:divBdr>
    </w:div>
    <w:div w:id="241066245">
      <w:bodyDiv w:val="1"/>
      <w:marLeft w:val="0"/>
      <w:marRight w:val="0"/>
      <w:marTop w:val="0"/>
      <w:marBottom w:val="0"/>
      <w:divBdr>
        <w:top w:val="none" w:sz="0" w:space="0" w:color="auto"/>
        <w:left w:val="none" w:sz="0" w:space="0" w:color="auto"/>
        <w:bottom w:val="none" w:sz="0" w:space="0" w:color="auto"/>
        <w:right w:val="none" w:sz="0" w:space="0" w:color="auto"/>
      </w:divBdr>
    </w:div>
    <w:div w:id="306401391">
      <w:bodyDiv w:val="1"/>
      <w:marLeft w:val="0"/>
      <w:marRight w:val="0"/>
      <w:marTop w:val="0"/>
      <w:marBottom w:val="0"/>
      <w:divBdr>
        <w:top w:val="none" w:sz="0" w:space="0" w:color="auto"/>
        <w:left w:val="none" w:sz="0" w:space="0" w:color="auto"/>
        <w:bottom w:val="none" w:sz="0" w:space="0" w:color="auto"/>
        <w:right w:val="none" w:sz="0" w:space="0" w:color="auto"/>
      </w:divBdr>
    </w:div>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23919610">
      <w:bodyDiv w:val="1"/>
      <w:marLeft w:val="0"/>
      <w:marRight w:val="0"/>
      <w:marTop w:val="0"/>
      <w:marBottom w:val="0"/>
      <w:divBdr>
        <w:top w:val="none" w:sz="0" w:space="0" w:color="auto"/>
        <w:left w:val="none" w:sz="0" w:space="0" w:color="auto"/>
        <w:bottom w:val="none" w:sz="0" w:space="0" w:color="auto"/>
        <w:right w:val="none" w:sz="0" w:space="0" w:color="auto"/>
      </w:divBdr>
    </w:div>
    <w:div w:id="431121935">
      <w:bodyDiv w:val="1"/>
      <w:marLeft w:val="0"/>
      <w:marRight w:val="0"/>
      <w:marTop w:val="0"/>
      <w:marBottom w:val="0"/>
      <w:divBdr>
        <w:top w:val="none" w:sz="0" w:space="0" w:color="auto"/>
        <w:left w:val="none" w:sz="0" w:space="0" w:color="auto"/>
        <w:bottom w:val="none" w:sz="0" w:space="0" w:color="auto"/>
        <w:right w:val="none" w:sz="0" w:space="0" w:color="auto"/>
      </w:divBdr>
    </w:div>
    <w:div w:id="433288557">
      <w:bodyDiv w:val="1"/>
      <w:marLeft w:val="0"/>
      <w:marRight w:val="0"/>
      <w:marTop w:val="0"/>
      <w:marBottom w:val="0"/>
      <w:divBdr>
        <w:top w:val="none" w:sz="0" w:space="0" w:color="auto"/>
        <w:left w:val="none" w:sz="0" w:space="0" w:color="auto"/>
        <w:bottom w:val="none" w:sz="0" w:space="0" w:color="auto"/>
        <w:right w:val="none" w:sz="0" w:space="0" w:color="auto"/>
      </w:divBdr>
    </w:div>
    <w:div w:id="457063842">
      <w:bodyDiv w:val="1"/>
      <w:marLeft w:val="0"/>
      <w:marRight w:val="0"/>
      <w:marTop w:val="0"/>
      <w:marBottom w:val="0"/>
      <w:divBdr>
        <w:top w:val="none" w:sz="0" w:space="0" w:color="auto"/>
        <w:left w:val="none" w:sz="0" w:space="0" w:color="auto"/>
        <w:bottom w:val="none" w:sz="0" w:space="0" w:color="auto"/>
        <w:right w:val="none" w:sz="0" w:space="0" w:color="auto"/>
      </w:divBdr>
    </w:div>
    <w:div w:id="494958679">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07907829">
      <w:bodyDiv w:val="1"/>
      <w:marLeft w:val="0"/>
      <w:marRight w:val="0"/>
      <w:marTop w:val="0"/>
      <w:marBottom w:val="0"/>
      <w:divBdr>
        <w:top w:val="none" w:sz="0" w:space="0" w:color="auto"/>
        <w:left w:val="none" w:sz="0" w:space="0" w:color="auto"/>
        <w:bottom w:val="none" w:sz="0" w:space="0" w:color="auto"/>
        <w:right w:val="none" w:sz="0" w:space="0" w:color="auto"/>
      </w:divBdr>
    </w:div>
    <w:div w:id="535777397">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679505221">
      <w:bodyDiv w:val="1"/>
      <w:marLeft w:val="0"/>
      <w:marRight w:val="0"/>
      <w:marTop w:val="0"/>
      <w:marBottom w:val="0"/>
      <w:divBdr>
        <w:top w:val="none" w:sz="0" w:space="0" w:color="auto"/>
        <w:left w:val="none" w:sz="0" w:space="0" w:color="auto"/>
        <w:bottom w:val="none" w:sz="0" w:space="0" w:color="auto"/>
        <w:right w:val="none" w:sz="0" w:space="0" w:color="auto"/>
      </w:divBdr>
    </w:div>
    <w:div w:id="793446407">
      <w:bodyDiv w:val="1"/>
      <w:marLeft w:val="0"/>
      <w:marRight w:val="0"/>
      <w:marTop w:val="0"/>
      <w:marBottom w:val="0"/>
      <w:divBdr>
        <w:top w:val="none" w:sz="0" w:space="0" w:color="auto"/>
        <w:left w:val="none" w:sz="0" w:space="0" w:color="auto"/>
        <w:bottom w:val="none" w:sz="0" w:space="0" w:color="auto"/>
        <w:right w:val="none" w:sz="0" w:space="0" w:color="auto"/>
      </w:divBdr>
    </w:div>
    <w:div w:id="812260753">
      <w:bodyDiv w:val="1"/>
      <w:marLeft w:val="0"/>
      <w:marRight w:val="0"/>
      <w:marTop w:val="0"/>
      <w:marBottom w:val="0"/>
      <w:divBdr>
        <w:top w:val="none" w:sz="0" w:space="0" w:color="auto"/>
        <w:left w:val="none" w:sz="0" w:space="0" w:color="auto"/>
        <w:bottom w:val="none" w:sz="0" w:space="0" w:color="auto"/>
        <w:right w:val="none" w:sz="0" w:space="0" w:color="auto"/>
      </w:divBdr>
    </w:div>
    <w:div w:id="894925103">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130586688">
      <w:bodyDiv w:val="1"/>
      <w:marLeft w:val="0"/>
      <w:marRight w:val="0"/>
      <w:marTop w:val="0"/>
      <w:marBottom w:val="0"/>
      <w:divBdr>
        <w:top w:val="none" w:sz="0" w:space="0" w:color="auto"/>
        <w:left w:val="none" w:sz="0" w:space="0" w:color="auto"/>
        <w:bottom w:val="none" w:sz="0" w:space="0" w:color="auto"/>
        <w:right w:val="none" w:sz="0" w:space="0" w:color="auto"/>
      </w:divBdr>
    </w:div>
    <w:div w:id="1199079136">
      <w:bodyDiv w:val="1"/>
      <w:marLeft w:val="0"/>
      <w:marRight w:val="0"/>
      <w:marTop w:val="0"/>
      <w:marBottom w:val="0"/>
      <w:divBdr>
        <w:top w:val="none" w:sz="0" w:space="0" w:color="auto"/>
        <w:left w:val="none" w:sz="0" w:space="0" w:color="auto"/>
        <w:bottom w:val="none" w:sz="0" w:space="0" w:color="auto"/>
        <w:right w:val="none" w:sz="0" w:space="0" w:color="auto"/>
      </w:divBdr>
    </w:div>
    <w:div w:id="1201355780">
      <w:bodyDiv w:val="1"/>
      <w:marLeft w:val="0"/>
      <w:marRight w:val="0"/>
      <w:marTop w:val="0"/>
      <w:marBottom w:val="0"/>
      <w:divBdr>
        <w:top w:val="none" w:sz="0" w:space="0" w:color="auto"/>
        <w:left w:val="none" w:sz="0" w:space="0" w:color="auto"/>
        <w:bottom w:val="none" w:sz="0" w:space="0" w:color="auto"/>
        <w:right w:val="none" w:sz="0" w:space="0" w:color="auto"/>
      </w:divBdr>
    </w:div>
    <w:div w:id="1271083695">
      <w:bodyDiv w:val="1"/>
      <w:marLeft w:val="0"/>
      <w:marRight w:val="0"/>
      <w:marTop w:val="0"/>
      <w:marBottom w:val="0"/>
      <w:divBdr>
        <w:top w:val="none" w:sz="0" w:space="0" w:color="auto"/>
        <w:left w:val="none" w:sz="0" w:space="0" w:color="auto"/>
        <w:bottom w:val="none" w:sz="0" w:space="0" w:color="auto"/>
        <w:right w:val="none" w:sz="0" w:space="0" w:color="auto"/>
      </w:divBdr>
    </w:div>
    <w:div w:id="1289170045">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23661753">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431319532">
      <w:bodyDiv w:val="1"/>
      <w:marLeft w:val="0"/>
      <w:marRight w:val="0"/>
      <w:marTop w:val="0"/>
      <w:marBottom w:val="0"/>
      <w:divBdr>
        <w:top w:val="none" w:sz="0" w:space="0" w:color="auto"/>
        <w:left w:val="none" w:sz="0" w:space="0" w:color="auto"/>
        <w:bottom w:val="none" w:sz="0" w:space="0" w:color="auto"/>
        <w:right w:val="none" w:sz="0" w:space="0" w:color="auto"/>
      </w:divBdr>
    </w:div>
    <w:div w:id="1494444137">
      <w:bodyDiv w:val="1"/>
      <w:marLeft w:val="0"/>
      <w:marRight w:val="0"/>
      <w:marTop w:val="0"/>
      <w:marBottom w:val="0"/>
      <w:divBdr>
        <w:top w:val="none" w:sz="0" w:space="0" w:color="auto"/>
        <w:left w:val="none" w:sz="0" w:space="0" w:color="auto"/>
        <w:bottom w:val="none" w:sz="0" w:space="0" w:color="auto"/>
        <w:right w:val="none" w:sz="0" w:space="0" w:color="auto"/>
      </w:divBdr>
    </w:div>
    <w:div w:id="1531456209">
      <w:bodyDiv w:val="1"/>
      <w:marLeft w:val="0"/>
      <w:marRight w:val="0"/>
      <w:marTop w:val="0"/>
      <w:marBottom w:val="0"/>
      <w:divBdr>
        <w:top w:val="none" w:sz="0" w:space="0" w:color="auto"/>
        <w:left w:val="none" w:sz="0" w:space="0" w:color="auto"/>
        <w:bottom w:val="none" w:sz="0" w:space="0" w:color="auto"/>
        <w:right w:val="none" w:sz="0" w:space="0" w:color="auto"/>
      </w:divBdr>
    </w:div>
    <w:div w:id="1590433132">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23270882">
      <w:bodyDiv w:val="1"/>
      <w:marLeft w:val="0"/>
      <w:marRight w:val="0"/>
      <w:marTop w:val="0"/>
      <w:marBottom w:val="0"/>
      <w:divBdr>
        <w:top w:val="none" w:sz="0" w:space="0" w:color="auto"/>
        <w:left w:val="none" w:sz="0" w:space="0" w:color="auto"/>
        <w:bottom w:val="none" w:sz="0" w:space="0" w:color="auto"/>
        <w:right w:val="none" w:sz="0" w:space="0" w:color="auto"/>
      </w:divBdr>
    </w:div>
    <w:div w:id="1664434326">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720011646">
      <w:bodyDiv w:val="1"/>
      <w:marLeft w:val="0"/>
      <w:marRight w:val="0"/>
      <w:marTop w:val="0"/>
      <w:marBottom w:val="0"/>
      <w:divBdr>
        <w:top w:val="none" w:sz="0" w:space="0" w:color="auto"/>
        <w:left w:val="none" w:sz="0" w:space="0" w:color="auto"/>
        <w:bottom w:val="none" w:sz="0" w:space="0" w:color="auto"/>
        <w:right w:val="none" w:sz="0" w:space="0" w:color="auto"/>
      </w:divBdr>
    </w:div>
    <w:div w:id="1888297256">
      <w:bodyDiv w:val="1"/>
      <w:marLeft w:val="0"/>
      <w:marRight w:val="0"/>
      <w:marTop w:val="0"/>
      <w:marBottom w:val="0"/>
      <w:divBdr>
        <w:top w:val="none" w:sz="0" w:space="0" w:color="auto"/>
        <w:left w:val="none" w:sz="0" w:space="0" w:color="auto"/>
        <w:bottom w:val="none" w:sz="0" w:space="0" w:color="auto"/>
        <w:right w:val="none" w:sz="0" w:space="0" w:color="auto"/>
      </w:divBdr>
    </w:div>
    <w:div w:id="1899902249">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1992097865">
      <w:bodyDiv w:val="1"/>
      <w:marLeft w:val="0"/>
      <w:marRight w:val="0"/>
      <w:marTop w:val="0"/>
      <w:marBottom w:val="0"/>
      <w:divBdr>
        <w:top w:val="none" w:sz="0" w:space="0" w:color="auto"/>
        <w:left w:val="none" w:sz="0" w:space="0" w:color="auto"/>
        <w:bottom w:val="none" w:sz="0" w:space="0" w:color="auto"/>
        <w:right w:val="none" w:sz="0" w:space="0" w:color="auto"/>
      </w:divBdr>
    </w:div>
    <w:div w:id="2003772045">
      <w:bodyDiv w:val="1"/>
      <w:marLeft w:val="0"/>
      <w:marRight w:val="0"/>
      <w:marTop w:val="0"/>
      <w:marBottom w:val="0"/>
      <w:divBdr>
        <w:top w:val="none" w:sz="0" w:space="0" w:color="auto"/>
        <w:left w:val="none" w:sz="0" w:space="0" w:color="auto"/>
        <w:bottom w:val="none" w:sz="0" w:space="0" w:color="auto"/>
        <w:right w:val="none" w:sz="0" w:space="0" w:color="auto"/>
      </w:divBdr>
    </w:div>
    <w:div w:id="21307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3155/29825"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2981D-E988-405F-A68D-9148CDBA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10409</TotalTime>
  <Pages>34</Pages>
  <Words>12352</Words>
  <Characters>67940</Characters>
  <Application>Microsoft Office Word</Application>
  <DocSecurity>0</DocSecurity>
  <Lines>566</Lines>
  <Paragraphs>160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80132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944</cp:revision>
  <cp:lastPrinted>2016-01-04T15:00:00Z</cp:lastPrinted>
  <dcterms:created xsi:type="dcterms:W3CDTF">2012-11-07T04:35:00Z</dcterms:created>
  <dcterms:modified xsi:type="dcterms:W3CDTF">2021-02-17T18:09:00Z</dcterms:modified>
</cp:coreProperties>
</file>